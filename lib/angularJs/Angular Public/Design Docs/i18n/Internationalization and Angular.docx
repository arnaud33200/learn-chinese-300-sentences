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keepNext w:val="1"/>
        <w:keepLines w:val="1"/>
        <w:widowControl w:val="0"/>
        <w:spacing w:after="240" w:before="480" w:line="240" w:lineRule="auto"/>
        <w:contextualSpacing w:val="0"/>
        <w:jc w:val="center"/>
      </w:pPr>
      <w:bookmarkStart w:colFirst="0" w:colLast="0" w:name="h.ixg45w3363q" w:id="0"/>
      <w:bookmarkEnd w:id="0"/>
      <w:commentRangeStart w:id="0"/>
      <w:r w:rsidDel="00000000" w:rsidR="00000000" w:rsidRPr="00000000">
        <w:rPr>
          <w:rFonts w:ascii="Calibri" w:cs="Calibri" w:eastAsia="Calibri" w:hAnsi="Calibri"/>
          <w:color w:val="111111"/>
          <w:sz w:val="44"/>
          <w:szCs w:val="44"/>
          <w:highlight w:val="white"/>
          <w:rtl w:val="0"/>
        </w:rPr>
        <w:t xml:space="preserve">Angular and Internationalization: The New World</w:t>
      </w:r>
      <w:commentRangeEnd w:id="0"/>
      <w:r w:rsidDel="00000000" w:rsidR="00000000" w:rsidRPr="00000000">
        <w:commentReference w:id="0"/>
      </w:r>
      <w:r w:rsidDel="00000000" w:rsidR="00000000" w:rsidRPr="00000000">
        <w:rPr>
          <w:rtl w:val="0"/>
        </w:rPr>
      </w:r>
    </w:p>
    <w:p w:rsidR="00000000" w:rsidDel="00000000" w:rsidP="00000000" w:rsidRDefault="00000000" w:rsidRPr="00000000">
      <w:pPr>
        <w:widowControl w:val="0"/>
        <w:spacing w:after="80" w:lineRule="auto"/>
        <w:contextualSpacing w:val="0"/>
        <w:jc w:val="center"/>
      </w:pPr>
      <w:r w:rsidDel="00000000" w:rsidR="00000000" w:rsidRPr="00000000">
        <w:rPr>
          <w:i w:val="1"/>
          <w:color w:val="980000"/>
          <w:rtl w:val="0"/>
        </w:rPr>
        <w:t xml:space="preserve">This document is published to the web in the public </w:t>
      </w:r>
      <w:hyperlink r:id="rId6">
        <w:r w:rsidDel="00000000" w:rsidR="00000000" w:rsidRPr="00000000">
          <w:rPr>
            <w:i w:val="1"/>
            <w:color w:val="1155cc"/>
            <w:u w:val="single"/>
            <w:rtl w:val="0"/>
          </w:rPr>
          <w:t xml:space="preserve">Angular Design Docs</w:t>
        </w:r>
      </w:hyperlink>
      <w:r w:rsidDel="00000000" w:rsidR="00000000" w:rsidRPr="00000000">
        <w:rPr>
          <w:i w:val="1"/>
          <w:color w:val="980000"/>
          <w:rtl w:val="0"/>
        </w:rPr>
        <w:t xml:space="preserve">/</w:t>
      </w:r>
      <w:hyperlink r:id="rId7">
        <w:r w:rsidDel="00000000" w:rsidR="00000000" w:rsidRPr="00000000">
          <w:rPr>
            <w:i w:val="1"/>
            <w:color w:val="1155cc"/>
            <w:u w:val="single"/>
            <w:rtl w:val="0"/>
          </w:rPr>
          <w:t xml:space="preserve">i18n</w:t>
        </w:r>
      </w:hyperlink>
      <w:r w:rsidDel="00000000" w:rsidR="00000000" w:rsidRPr="00000000">
        <w:rPr>
          <w:i w:val="1"/>
          <w:color w:val="980000"/>
          <w:rtl w:val="0"/>
        </w:rPr>
        <w:t xml:space="preserve"> folder</w:t>
      </w:r>
      <w:r w:rsidDel="00000000" w:rsidR="00000000" w:rsidRPr="00000000">
        <w:rPr>
          <w:rtl w:val="0"/>
        </w:rPr>
      </w:r>
    </w:p>
    <w:p w:rsidR="00000000" w:rsidDel="00000000" w:rsidP="00000000" w:rsidRDefault="00000000" w:rsidRPr="00000000">
      <w:pPr>
        <w:widowControl w:val="0"/>
        <w:spacing w:line="329.8295454545455" w:lineRule="auto"/>
        <w:contextualSpacing w:val="0"/>
        <w:jc w:val="center"/>
      </w:pPr>
      <w:hyperlink r:id="rId8">
        <w:r w:rsidDel="00000000" w:rsidR="00000000" w:rsidRPr="00000000">
          <w:rPr>
            <w:rFonts w:ascii="Calibri" w:cs="Calibri" w:eastAsia="Calibri" w:hAnsi="Calibri"/>
            <w:color w:val="1155cc"/>
            <w:highlight w:val="white"/>
            <w:u w:val="single"/>
            <w:rtl w:val="0"/>
          </w:rPr>
          <w:t xml:space="preserve">bit.ly/1pTqd3C</w:t>
        </w:r>
      </w:hyperlink>
      <w:r w:rsidDel="00000000" w:rsidR="00000000" w:rsidRPr="00000000">
        <w:rPr>
          <w:rFonts w:ascii="Calibri" w:cs="Calibri" w:eastAsia="Calibri" w:hAnsi="Calibri"/>
          <w:color w:val="666666"/>
          <w:sz w:val="20"/>
          <w:szCs w:val="20"/>
          <w:highlight w:val="white"/>
          <w:rtl w:val="0"/>
        </w:rPr>
        <w:t xml:space="preserve"> (permalink)</w:t>
      </w:r>
      <w:r w:rsidDel="00000000" w:rsidR="00000000" w:rsidRPr="00000000">
        <w:rPr>
          <w:rtl w:val="0"/>
        </w:rPr>
      </w:r>
    </w:p>
    <w:p w:rsidR="00000000" w:rsidDel="00000000" w:rsidP="00000000" w:rsidRDefault="00000000" w:rsidRPr="00000000">
      <w:pPr>
        <w:widowControl w:val="0"/>
        <w:spacing w:line="329.8295454545455" w:lineRule="auto"/>
        <w:contextualSpacing w:val="0"/>
        <w:jc w:val="center"/>
      </w:pPr>
      <w:hyperlink r:id="rId9">
        <w:r w:rsidDel="00000000" w:rsidR="00000000" w:rsidRPr="00000000">
          <w:rPr>
            <w:rtl w:val="0"/>
          </w:rPr>
        </w:r>
      </w:hyperlink>
    </w:p>
    <w:p w:rsidR="00000000" w:rsidDel="00000000" w:rsidP="00000000" w:rsidRDefault="00000000" w:rsidRPr="00000000">
      <w:pPr>
        <w:widowControl w:val="0"/>
        <w:spacing w:after="340" w:line="329.8295454545455" w:lineRule="auto"/>
        <w:contextualSpacing w:val="0"/>
        <w:jc w:val="right"/>
      </w:pPr>
      <w:r w:rsidDel="00000000" w:rsidR="00000000" w:rsidRPr="00000000">
        <w:rPr>
          <w:i w:val="1"/>
          <w:color w:val="000080"/>
          <w:sz w:val="20"/>
          <w:szCs w:val="20"/>
          <w:highlight w:val="white"/>
          <w:rtl w:val="0"/>
        </w:rPr>
        <w:t xml:space="preserve">Chirayu Krishnappa &lt;chirayu@google.com&gt;</w:t>
        <w:br w:type="textWrapping"/>
        <w:t xml:space="preserve">Igor Minar &lt;iminar@google.com&gt;</w:t>
        <w:br w:type="textWrapping"/>
        <w:t xml:space="preserve">Status: Draft</w:t>
        <w:br w:type="textWrapping"/>
        <w:br w:type="textWrapping"/>
        <w:t xml:space="preserve">Last updated: Jan 15, 2015</w:t>
      </w:r>
    </w:p>
    <w:p w:rsidR="00000000" w:rsidDel="00000000" w:rsidP="00000000" w:rsidRDefault="00000000" w:rsidRPr="00000000">
      <w:pPr>
        <w:widowControl w:val="0"/>
        <w:spacing w:after="340" w:line="329.8295454545455" w:lineRule="auto"/>
        <w:contextualSpacing w:val="0"/>
        <w:jc w:val="right"/>
      </w:pPr>
      <w:r w:rsidDel="00000000" w:rsidR="00000000" w:rsidRPr="00000000">
        <w:rPr>
          <w:rtl w:val="0"/>
        </w:rPr>
      </w:r>
    </w:p>
    <w:p w:rsidR="00000000" w:rsidDel="00000000" w:rsidP="00000000" w:rsidRDefault="00000000" w:rsidRPr="00000000">
      <w:pPr>
        <w:widowControl w:val="0"/>
        <w:spacing w:after="340" w:line="329.8295454545455" w:lineRule="auto"/>
        <w:contextualSpacing w:val="0"/>
      </w:pPr>
      <w:r w:rsidDel="00000000" w:rsidR="00000000" w:rsidRPr="00000000">
        <w:rPr>
          <w:rtl w:val="0"/>
        </w:rPr>
      </w:r>
    </w:p>
    <w:p w:rsidR="00000000" w:rsidDel="00000000" w:rsidP="00000000" w:rsidRDefault="00000000" w:rsidRPr="00000000">
      <w:pPr>
        <w:ind w:left="360" w:firstLine="0"/>
        <w:contextualSpacing w:val="0"/>
      </w:pPr>
      <w:hyperlink w:anchor="h.ixg45w3363q">
        <w:r w:rsidDel="00000000" w:rsidR="00000000" w:rsidRPr="00000000">
          <w:rPr>
            <w:color w:val="1155cc"/>
            <w:u w:val="single"/>
            <w:rtl w:val="0"/>
          </w:rPr>
          <w:t xml:space="preserve">Angular and Internationalization: The New World</w:t>
        </w:r>
      </w:hyperlink>
      <w:r w:rsidDel="00000000" w:rsidR="00000000" w:rsidRPr="00000000">
        <w:rPr>
          <w:rtl w:val="0"/>
        </w:rPr>
      </w:r>
    </w:p>
    <w:p w:rsidR="00000000" w:rsidDel="00000000" w:rsidP="00000000" w:rsidRDefault="00000000" w:rsidRPr="00000000">
      <w:pPr>
        <w:ind w:left="720" w:firstLine="0"/>
        <w:contextualSpacing w:val="0"/>
      </w:pPr>
      <w:hyperlink w:anchor="h.p9fa1uvwqlvz">
        <w:r w:rsidDel="00000000" w:rsidR="00000000" w:rsidRPr="00000000">
          <w:rPr>
            <w:color w:val="1155cc"/>
            <w:u w:val="single"/>
            <w:rtl w:val="0"/>
          </w:rPr>
          <w:t xml:space="preserve">Meetings (reverse chronological order)</w:t>
        </w:r>
      </w:hyperlink>
      <w:r w:rsidDel="00000000" w:rsidR="00000000" w:rsidRPr="00000000">
        <w:rPr>
          <w:rtl w:val="0"/>
        </w:rPr>
      </w:r>
    </w:p>
    <w:p w:rsidR="00000000" w:rsidDel="00000000" w:rsidP="00000000" w:rsidRDefault="00000000" w:rsidRPr="00000000">
      <w:pPr>
        <w:ind w:left="720" w:firstLine="0"/>
        <w:contextualSpacing w:val="0"/>
      </w:pPr>
      <w:hyperlink w:anchor="h.59mdo0ye6e33">
        <w:r w:rsidDel="00000000" w:rsidR="00000000" w:rsidRPr="00000000">
          <w:rPr>
            <w:color w:val="1155cc"/>
            <w:u w:val="single"/>
            <w:rtl w:val="0"/>
          </w:rPr>
          <w:t xml:space="preserve">Background</w:t>
        </w:r>
      </w:hyperlink>
      <w:r w:rsidDel="00000000" w:rsidR="00000000" w:rsidRPr="00000000">
        <w:rPr>
          <w:rtl w:val="0"/>
        </w:rPr>
      </w:r>
    </w:p>
    <w:p w:rsidR="00000000" w:rsidDel="00000000" w:rsidP="00000000" w:rsidRDefault="00000000" w:rsidRPr="00000000">
      <w:pPr>
        <w:ind w:left="720" w:firstLine="0"/>
        <w:contextualSpacing w:val="0"/>
      </w:pPr>
      <w:hyperlink w:anchor="h.q9hybtwhovlp">
        <w:r w:rsidDel="00000000" w:rsidR="00000000" w:rsidRPr="00000000">
          <w:rPr>
            <w:color w:val="1155cc"/>
            <w:u w:val="single"/>
            <w:rtl w:val="0"/>
          </w:rPr>
          <w:t xml:space="preserve">Interested Parties</w:t>
        </w:r>
      </w:hyperlink>
      <w:r w:rsidDel="00000000" w:rsidR="00000000" w:rsidRPr="00000000">
        <w:rPr>
          <w:rtl w:val="0"/>
        </w:rPr>
      </w:r>
    </w:p>
    <w:p w:rsidR="00000000" w:rsidDel="00000000" w:rsidP="00000000" w:rsidRDefault="00000000" w:rsidRPr="00000000">
      <w:pPr>
        <w:ind w:left="720" w:firstLine="0"/>
        <w:contextualSpacing w:val="0"/>
      </w:pPr>
      <w:hyperlink w:anchor="h.88csf6ek2vm3">
        <w:r w:rsidDel="00000000" w:rsidR="00000000" w:rsidRPr="00000000">
          <w:rPr>
            <w:color w:val="1155cc"/>
            <w:u w:val="single"/>
            <w:rtl w:val="0"/>
          </w:rPr>
          <w:t xml:space="preserve">Goal</w:t>
        </w:r>
      </w:hyperlink>
      <w:r w:rsidDel="00000000" w:rsidR="00000000" w:rsidRPr="00000000">
        <w:rPr>
          <w:rtl w:val="0"/>
        </w:rPr>
      </w:r>
    </w:p>
    <w:p w:rsidR="00000000" w:rsidDel="00000000" w:rsidP="00000000" w:rsidRDefault="00000000" w:rsidRPr="00000000">
      <w:pPr>
        <w:ind w:left="720" w:firstLine="0"/>
        <w:contextualSpacing w:val="0"/>
      </w:pPr>
      <w:hyperlink w:anchor="h.xavmvssm587c">
        <w:r w:rsidDel="00000000" w:rsidR="00000000" w:rsidRPr="00000000">
          <w:rPr>
            <w:color w:val="1155cc"/>
            <w:u w:val="single"/>
            <w:rtl w:val="0"/>
          </w:rPr>
          <w:t xml:space="preserve">Plan</w:t>
        </w:r>
      </w:hyperlink>
      <w:r w:rsidDel="00000000" w:rsidR="00000000" w:rsidRPr="00000000">
        <w:rPr>
          <w:rtl w:val="0"/>
        </w:rPr>
      </w:r>
    </w:p>
    <w:p w:rsidR="00000000" w:rsidDel="00000000" w:rsidP="00000000" w:rsidRDefault="00000000" w:rsidRPr="00000000">
      <w:pPr>
        <w:ind w:left="720" w:firstLine="0"/>
        <w:contextualSpacing w:val="0"/>
      </w:pPr>
      <w:hyperlink w:anchor="h.qipgnv1d77tr">
        <w:r w:rsidDel="00000000" w:rsidR="00000000" w:rsidRPr="00000000">
          <w:rPr>
            <w:color w:val="1155cc"/>
            <w:u w:val="single"/>
            <w:rtl w:val="0"/>
          </w:rPr>
          <w:t xml:space="preserve">Current approaches (in a nutshell)</w:t>
        </w:r>
      </w:hyperlink>
      <w:r w:rsidDel="00000000" w:rsidR="00000000" w:rsidRPr="00000000">
        <w:rPr>
          <w:rtl w:val="0"/>
        </w:rPr>
      </w:r>
    </w:p>
    <w:p w:rsidR="00000000" w:rsidDel="00000000" w:rsidP="00000000" w:rsidRDefault="00000000" w:rsidRPr="00000000">
      <w:pPr>
        <w:ind w:left="1080" w:firstLine="0"/>
        <w:contextualSpacing w:val="0"/>
      </w:pPr>
      <w:hyperlink w:anchor="h.6fnc4175k2rs">
        <w:r w:rsidDel="00000000" w:rsidR="00000000" w:rsidRPr="00000000">
          <w:rPr>
            <w:color w:val="1155cc"/>
            <w:u w:val="single"/>
            <w:rtl w:val="0"/>
          </w:rPr>
          <w:t xml:space="preserve">angular-translate</w:t>
        </w:r>
      </w:hyperlink>
      <w:r w:rsidDel="00000000" w:rsidR="00000000" w:rsidRPr="00000000">
        <w:rPr>
          <w:rtl w:val="0"/>
        </w:rPr>
      </w:r>
    </w:p>
    <w:p w:rsidR="00000000" w:rsidDel="00000000" w:rsidP="00000000" w:rsidRDefault="00000000" w:rsidRPr="00000000">
      <w:pPr>
        <w:ind w:left="1080" w:firstLine="0"/>
        <w:contextualSpacing w:val="0"/>
      </w:pPr>
      <w:hyperlink w:anchor="h.5j1zo2pz2iwk">
        <w:r w:rsidDel="00000000" w:rsidR="00000000" w:rsidRPr="00000000">
          <w:rPr>
            <w:color w:val="1155cc"/>
            <w:u w:val="single"/>
            <w:rtl w:val="0"/>
          </w:rPr>
          <w:t xml:space="preserve">Closure Translation</w:t>
        </w:r>
      </w:hyperlink>
      <w:r w:rsidDel="00000000" w:rsidR="00000000" w:rsidRPr="00000000">
        <w:rPr>
          <w:rtl w:val="0"/>
        </w:rPr>
      </w:r>
    </w:p>
    <w:p w:rsidR="00000000" w:rsidDel="00000000" w:rsidP="00000000" w:rsidRDefault="00000000" w:rsidRPr="00000000">
      <w:pPr>
        <w:ind w:left="720" w:firstLine="0"/>
        <w:contextualSpacing w:val="0"/>
      </w:pPr>
      <w:hyperlink w:anchor="h.kclnebm7v2r1">
        <w:r w:rsidDel="00000000" w:rsidR="00000000" w:rsidRPr="00000000">
          <w:rPr>
            <w:color w:val="1155cc"/>
            <w:u w:val="single"/>
            <w:rtl w:val="0"/>
          </w:rPr>
          <w:t xml:space="preserve">Issues with adopted Closure tools approach</w:t>
        </w:r>
      </w:hyperlink>
      <w:r w:rsidDel="00000000" w:rsidR="00000000" w:rsidRPr="00000000">
        <w:rPr>
          <w:rtl w:val="0"/>
        </w:rPr>
      </w:r>
    </w:p>
    <w:p w:rsidR="00000000" w:rsidDel="00000000" w:rsidP="00000000" w:rsidRDefault="00000000" w:rsidRPr="00000000">
      <w:pPr>
        <w:ind w:left="720" w:firstLine="0"/>
        <w:contextualSpacing w:val="0"/>
      </w:pPr>
      <w:hyperlink w:anchor="h.ovtnkc5vs1l4">
        <w:r w:rsidDel="00000000" w:rsidR="00000000" w:rsidRPr="00000000">
          <w:rPr>
            <w:color w:val="1155cc"/>
            <w:u w:val="single"/>
            <w:rtl w:val="0"/>
          </w:rPr>
          <w:t xml:space="preserve">Issues with the angular-translate solution</w:t>
        </w:r>
      </w:hyperlink>
      <w:r w:rsidDel="00000000" w:rsidR="00000000" w:rsidRPr="00000000">
        <w:rPr>
          <w:rtl w:val="0"/>
        </w:rPr>
      </w:r>
    </w:p>
    <w:p w:rsidR="00000000" w:rsidDel="00000000" w:rsidP="00000000" w:rsidRDefault="00000000" w:rsidRPr="00000000">
      <w:pPr>
        <w:ind w:left="720" w:firstLine="0"/>
        <w:contextualSpacing w:val="0"/>
      </w:pPr>
      <w:hyperlink w:anchor="h.ougg1hltb8h9">
        <w:r w:rsidDel="00000000" w:rsidR="00000000" w:rsidRPr="00000000">
          <w:rPr>
            <w:color w:val="1155cc"/>
            <w:u w:val="single"/>
            <w:rtl w:val="0"/>
          </w:rPr>
          <w:t xml:space="preserve">Design considerations</w:t>
        </w:r>
      </w:hyperlink>
      <w:r w:rsidDel="00000000" w:rsidR="00000000" w:rsidRPr="00000000">
        <w:rPr>
          <w:rtl w:val="0"/>
        </w:rPr>
      </w:r>
    </w:p>
    <w:p w:rsidR="00000000" w:rsidDel="00000000" w:rsidP="00000000" w:rsidRDefault="00000000" w:rsidRPr="00000000">
      <w:pPr>
        <w:ind w:left="1080" w:firstLine="0"/>
        <w:contextualSpacing w:val="0"/>
      </w:pPr>
      <w:hyperlink w:anchor="h.a4ly5txzzuuo">
        <w:r w:rsidDel="00000000" w:rsidR="00000000" w:rsidRPr="00000000">
          <w:rPr>
            <w:color w:val="1155cc"/>
            <w:u w:val="single"/>
            <w:rtl w:val="0"/>
          </w:rPr>
          <w:t xml:space="preserve">Locale change and application reload</w:t>
        </w:r>
      </w:hyperlink>
      <w:r w:rsidDel="00000000" w:rsidR="00000000" w:rsidRPr="00000000">
        <w:rPr>
          <w:rtl w:val="0"/>
        </w:rPr>
      </w:r>
    </w:p>
    <w:p w:rsidR="00000000" w:rsidDel="00000000" w:rsidP="00000000" w:rsidRDefault="00000000" w:rsidRPr="00000000">
      <w:pPr>
        <w:ind w:left="1080" w:firstLine="0"/>
        <w:contextualSpacing w:val="0"/>
      </w:pPr>
      <w:hyperlink w:anchor="h.gos681ubxetm">
        <w:r w:rsidDel="00000000" w:rsidR="00000000" w:rsidRPr="00000000">
          <w:rPr>
            <w:color w:val="1155cc"/>
            <w:u w:val="single"/>
            <w:rtl w:val="0"/>
          </w:rPr>
          <w:t xml:space="preserve">Server side support</w:t>
        </w:r>
      </w:hyperlink>
      <w:r w:rsidDel="00000000" w:rsidR="00000000" w:rsidRPr="00000000">
        <w:rPr>
          <w:rtl w:val="0"/>
        </w:rPr>
      </w:r>
    </w:p>
    <w:p w:rsidR="00000000" w:rsidDel="00000000" w:rsidP="00000000" w:rsidRDefault="00000000" w:rsidRPr="00000000">
      <w:pPr>
        <w:ind w:left="1080" w:firstLine="0"/>
        <w:contextualSpacing w:val="0"/>
      </w:pPr>
      <w:hyperlink w:anchor="h.e3ks1rmo95kt">
        <w:r w:rsidDel="00000000" w:rsidR="00000000" w:rsidRPr="00000000">
          <w:rPr>
            <w:color w:val="1155cc"/>
            <w:u w:val="single"/>
            <w:rtl w:val="0"/>
          </w:rPr>
          <w:t xml:space="preserve">Tool support</w:t>
        </w:r>
      </w:hyperlink>
      <w:r w:rsidDel="00000000" w:rsidR="00000000" w:rsidRPr="00000000">
        <w:rPr>
          <w:rtl w:val="0"/>
        </w:rPr>
      </w:r>
    </w:p>
    <w:p w:rsidR="00000000" w:rsidDel="00000000" w:rsidP="00000000" w:rsidRDefault="00000000" w:rsidRPr="00000000">
      <w:pPr>
        <w:ind w:left="1080" w:firstLine="0"/>
        <w:contextualSpacing w:val="0"/>
      </w:pPr>
      <w:hyperlink w:anchor="h.sgxizamjjcw3">
        <w:r w:rsidDel="00000000" w:rsidR="00000000" w:rsidRPr="00000000">
          <w:rPr>
            <w:color w:val="1155cc"/>
            <w:u w:val="single"/>
            <w:rtl w:val="0"/>
          </w:rPr>
          <w:t xml:space="preserve">What should the solution encompass?</w:t>
        </w:r>
      </w:hyperlink>
      <w:r w:rsidDel="00000000" w:rsidR="00000000" w:rsidRPr="00000000">
        <w:rPr>
          <w:rtl w:val="0"/>
        </w:rPr>
      </w:r>
    </w:p>
    <w:p w:rsidR="00000000" w:rsidDel="00000000" w:rsidP="00000000" w:rsidRDefault="00000000" w:rsidRPr="00000000">
      <w:pPr>
        <w:ind w:left="1440" w:firstLine="0"/>
        <w:contextualSpacing w:val="0"/>
      </w:pPr>
      <w:hyperlink w:anchor="h.8yij241caj23">
        <w:r w:rsidDel="00000000" w:rsidR="00000000" w:rsidRPr="00000000">
          <w:rPr>
            <w:color w:val="1155cc"/>
            <w:u w:val="single"/>
            <w:rtl w:val="0"/>
          </w:rPr>
          <w:t xml:space="preserve">Corner Cases?</w:t>
        </w:r>
      </w:hyperlink>
      <w:r w:rsidDel="00000000" w:rsidR="00000000" w:rsidRPr="00000000">
        <w:rPr>
          <w:rtl w:val="0"/>
        </w:rPr>
      </w:r>
    </w:p>
    <w:p w:rsidR="00000000" w:rsidDel="00000000" w:rsidP="00000000" w:rsidRDefault="00000000" w:rsidRPr="00000000">
      <w:pPr>
        <w:ind w:left="360" w:firstLine="0"/>
        <w:contextualSpacing w:val="0"/>
      </w:pPr>
      <w:hyperlink w:anchor="h.pjtyd32z777w">
        <w:r w:rsidDel="00000000" w:rsidR="00000000" w:rsidRPr="00000000">
          <w:rPr>
            <w:color w:val="1155cc"/>
            <w:u w:val="single"/>
            <w:rtl w:val="0"/>
          </w:rPr>
          <w:t xml:space="preserve">Proposal</w:t>
        </w:r>
      </w:hyperlink>
      <w:r w:rsidDel="00000000" w:rsidR="00000000" w:rsidRPr="00000000">
        <w:rPr>
          <w:rtl w:val="0"/>
        </w:rPr>
      </w:r>
    </w:p>
    <w:p w:rsidR="00000000" w:rsidDel="00000000" w:rsidP="00000000" w:rsidRDefault="00000000" w:rsidRPr="00000000">
      <w:pPr>
        <w:ind w:left="720" w:firstLine="0"/>
        <w:contextualSpacing w:val="0"/>
      </w:pPr>
      <w:hyperlink w:anchor="h.5rz5mvvi1sni">
        <w:r w:rsidDel="00000000" w:rsidR="00000000" w:rsidRPr="00000000">
          <w:rPr>
            <w:color w:val="1155cc"/>
            <w:u w:val="single"/>
            <w:rtl w:val="0"/>
          </w:rPr>
          <w:t xml:space="preserve">Syntax</w:t>
        </w:r>
      </w:hyperlink>
      <w:r w:rsidDel="00000000" w:rsidR="00000000" w:rsidRPr="00000000">
        <w:rPr>
          <w:rtl w:val="0"/>
        </w:rPr>
      </w:r>
    </w:p>
    <w:p w:rsidR="00000000" w:rsidDel="00000000" w:rsidP="00000000" w:rsidRDefault="00000000" w:rsidRPr="00000000">
      <w:pPr>
        <w:ind w:left="1080" w:firstLine="0"/>
        <w:contextualSpacing w:val="0"/>
      </w:pPr>
      <w:hyperlink w:anchor="h.im1h1zj25aus">
        <w:r w:rsidDel="00000000" w:rsidR="00000000" w:rsidRPr="00000000">
          <w:rPr>
            <w:color w:val="1155cc"/>
            <w:u w:val="single"/>
            <w:rtl w:val="0"/>
          </w:rPr>
          <w:t xml:space="preserve">Marking up text blocks</w:t>
        </w:r>
      </w:hyperlink>
      <w:r w:rsidDel="00000000" w:rsidR="00000000" w:rsidRPr="00000000">
        <w:rPr>
          <w:rtl w:val="0"/>
        </w:rPr>
      </w:r>
    </w:p>
    <w:p w:rsidR="00000000" w:rsidDel="00000000" w:rsidP="00000000" w:rsidRDefault="00000000" w:rsidRPr="00000000">
      <w:pPr>
        <w:ind w:left="1080" w:firstLine="0"/>
        <w:contextualSpacing w:val="0"/>
      </w:pPr>
      <w:hyperlink w:anchor="h.azaskj186jfo">
        <w:r w:rsidDel="00000000" w:rsidR="00000000" w:rsidRPr="00000000">
          <w:rPr>
            <w:color w:val="1155cc"/>
            <w:u w:val="single"/>
            <w:rtl w:val="0"/>
          </w:rPr>
          <w:t xml:space="preserve">Marking up html blocks</w:t>
        </w:r>
      </w:hyperlink>
      <w:r w:rsidDel="00000000" w:rsidR="00000000" w:rsidRPr="00000000">
        <w:rPr>
          <w:rtl w:val="0"/>
        </w:rPr>
      </w:r>
    </w:p>
    <w:p w:rsidR="00000000" w:rsidDel="00000000" w:rsidP="00000000" w:rsidRDefault="00000000" w:rsidRPr="00000000">
      <w:pPr>
        <w:ind w:left="1080" w:firstLine="0"/>
        <w:contextualSpacing w:val="0"/>
      </w:pPr>
      <w:hyperlink w:anchor="h.mxqwfqv0anmz">
        <w:r w:rsidDel="00000000" w:rsidR="00000000" w:rsidRPr="00000000">
          <w:rPr>
            <w:color w:val="1155cc"/>
            <w:u w:val="single"/>
            <w:rtl w:val="0"/>
          </w:rPr>
          <w:t xml:space="preserve">Marking up attributes</w:t>
        </w:r>
      </w:hyperlink>
      <w:r w:rsidDel="00000000" w:rsidR="00000000" w:rsidRPr="00000000">
        <w:rPr>
          <w:rtl w:val="0"/>
        </w:rPr>
      </w:r>
    </w:p>
    <w:p w:rsidR="00000000" w:rsidDel="00000000" w:rsidP="00000000" w:rsidRDefault="00000000" w:rsidRPr="00000000">
      <w:pPr>
        <w:ind w:left="1080" w:firstLine="0"/>
        <w:contextualSpacing w:val="0"/>
      </w:pPr>
      <w:hyperlink w:anchor="h.2uhjl4tf4p5f">
        <w:r w:rsidDel="00000000" w:rsidR="00000000" w:rsidRPr="00000000">
          <w:rPr>
            <w:color w:val="1155cc"/>
            <w:u w:val="single"/>
            <w:rtl w:val="0"/>
          </w:rPr>
          <w:t xml:space="preserve">Marking up URL attributes</w:t>
        </w:r>
      </w:hyperlink>
      <w:r w:rsidDel="00000000" w:rsidR="00000000" w:rsidRPr="00000000">
        <w:rPr>
          <w:rtl w:val="0"/>
        </w:rPr>
      </w:r>
    </w:p>
    <w:p w:rsidR="00000000" w:rsidDel="00000000" w:rsidP="00000000" w:rsidRDefault="00000000" w:rsidRPr="00000000">
      <w:pPr>
        <w:ind w:left="1080" w:firstLine="0"/>
        <w:contextualSpacing w:val="0"/>
      </w:pPr>
      <w:hyperlink w:anchor="h.w9i6a28m8efm">
        <w:r w:rsidDel="00000000" w:rsidR="00000000" w:rsidRPr="00000000">
          <w:rPr>
            <w:color w:val="1155cc"/>
            <w:u w:val="single"/>
            <w:rtl w:val="0"/>
          </w:rPr>
          <w:t xml:space="preserve">Pluralization and Gender</w:t>
        </w:r>
      </w:hyperlink>
      <w:r w:rsidDel="00000000" w:rsidR="00000000" w:rsidRPr="00000000">
        <w:rPr>
          <w:rtl w:val="0"/>
        </w:rPr>
      </w:r>
    </w:p>
    <w:p w:rsidR="00000000" w:rsidDel="00000000" w:rsidP="00000000" w:rsidRDefault="00000000" w:rsidRPr="00000000">
      <w:pPr>
        <w:ind w:left="1440" w:firstLine="0"/>
        <w:contextualSpacing w:val="0"/>
      </w:pPr>
      <w:hyperlink w:anchor="h.7jqja3kex513">
        <w:r w:rsidDel="00000000" w:rsidR="00000000" w:rsidRPr="00000000">
          <w:rPr>
            <w:color w:val="1155cc"/>
            <w:u w:val="single"/>
            <w:rtl w:val="0"/>
          </w:rPr>
          <w:t xml:space="preserve">Pluralization</w:t>
        </w:r>
      </w:hyperlink>
      <w:r w:rsidDel="00000000" w:rsidR="00000000" w:rsidRPr="00000000">
        <w:rPr>
          <w:rtl w:val="0"/>
        </w:rPr>
      </w:r>
    </w:p>
    <w:p w:rsidR="00000000" w:rsidDel="00000000" w:rsidP="00000000" w:rsidRDefault="00000000" w:rsidRPr="00000000">
      <w:pPr>
        <w:ind w:left="1800" w:firstLine="0"/>
        <w:contextualSpacing w:val="0"/>
      </w:pPr>
      <w:hyperlink w:anchor="h.pxml8avwu5fb">
        <w:r w:rsidDel="00000000" w:rsidR="00000000" w:rsidRPr="00000000">
          <w:rPr>
            <w:color w:val="1155cc"/>
            <w:u w:val="single"/>
            <w:rtl w:val="0"/>
          </w:rPr>
          <w:t xml:space="preserve">Escaping</w:t>
        </w:r>
      </w:hyperlink>
      <w:r w:rsidDel="00000000" w:rsidR="00000000" w:rsidRPr="00000000">
        <w:rPr>
          <w:rtl w:val="0"/>
        </w:rPr>
      </w:r>
    </w:p>
    <w:p w:rsidR="00000000" w:rsidDel="00000000" w:rsidP="00000000" w:rsidRDefault="00000000" w:rsidRPr="00000000">
      <w:pPr>
        <w:ind w:left="1440" w:firstLine="0"/>
        <w:contextualSpacing w:val="0"/>
      </w:pPr>
      <w:hyperlink w:anchor="h.zddcgnw7hzy7">
        <w:r w:rsidDel="00000000" w:rsidR="00000000" w:rsidRPr="00000000">
          <w:rPr>
            <w:color w:val="1155cc"/>
            <w:u w:val="single"/>
            <w:rtl w:val="0"/>
          </w:rPr>
          <w:t xml:space="preserve">Gender</w:t>
        </w:r>
      </w:hyperlink>
      <w:r w:rsidDel="00000000" w:rsidR="00000000" w:rsidRPr="00000000">
        <w:rPr>
          <w:rtl w:val="0"/>
        </w:rPr>
      </w:r>
    </w:p>
    <w:p w:rsidR="00000000" w:rsidDel="00000000" w:rsidP="00000000" w:rsidRDefault="00000000" w:rsidRPr="00000000">
      <w:pPr>
        <w:ind w:left="720" w:firstLine="0"/>
        <w:contextualSpacing w:val="0"/>
      </w:pPr>
      <w:hyperlink w:anchor="h.t4hed34em9mt">
        <w:r w:rsidDel="00000000" w:rsidR="00000000" w:rsidRPr="00000000">
          <w:rPr>
            <w:color w:val="1155cc"/>
            <w:u w:val="single"/>
            <w:rtl w:val="0"/>
          </w:rPr>
          <w:t xml:space="preserve">Nesting i18n sections</w:t>
        </w:r>
      </w:hyperlink>
      <w:r w:rsidDel="00000000" w:rsidR="00000000" w:rsidRPr="00000000">
        <w:rPr>
          <w:rtl w:val="0"/>
        </w:rPr>
      </w:r>
    </w:p>
    <w:p w:rsidR="00000000" w:rsidDel="00000000" w:rsidP="00000000" w:rsidRDefault="00000000" w:rsidRPr="00000000">
      <w:pPr>
        <w:ind w:left="720" w:firstLine="0"/>
        <w:contextualSpacing w:val="0"/>
      </w:pPr>
      <w:hyperlink w:anchor="h.4g39qcn8jioj">
        <w:r w:rsidDel="00000000" w:rsidR="00000000" w:rsidRPr="00000000">
          <w:rPr>
            <w:color w:val="1155cc"/>
            <w:u w:val="single"/>
            <w:rtl w:val="0"/>
          </w:rPr>
          <w:t xml:space="preserve">File Formats</w:t>
        </w:r>
      </w:hyperlink>
      <w:r w:rsidDel="00000000" w:rsidR="00000000" w:rsidRPr="00000000">
        <w:rPr>
          <w:rtl w:val="0"/>
        </w:rPr>
      </w:r>
    </w:p>
    <w:p w:rsidR="00000000" w:rsidDel="00000000" w:rsidP="00000000" w:rsidRDefault="00000000" w:rsidRPr="00000000">
      <w:pPr>
        <w:ind w:left="1080" w:firstLine="0"/>
        <w:contextualSpacing w:val="0"/>
      </w:pPr>
      <w:hyperlink w:anchor="h.tddjreip1kn5">
        <w:r w:rsidDel="00000000" w:rsidR="00000000" w:rsidRPr="00000000">
          <w:rPr>
            <w:color w:val="1155cc"/>
            <w:u w:val="single"/>
            <w:rtl w:val="0"/>
          </w:rPr>
          <w:t xml:space="preserve">Transport Formats</w:t>
        </w:r>
      </w:hyperlink>
      <w:r w:rsidDel="00000000" w:rsidR="00000000" w:rsidRPr="00000000">
        <w:rPr>
          <w:rtl w:val="0"/>
        </w:rPr>
      </w:r>
    </w:p>
    <w:p w:rsidR="00000000" w:rsidDel="00000000" w:rsidP="00000000" w:rsidRDefault="00000000" w:rsidRPr="00000000">
      <w:pPr>
        <w:ind w:left="1080" w:firstLine="0"/>
        <w:contextualSpacing w:val="0"/>
      </w:pPr>
      <w:hyperlink w:anchor="h.tlp7qufbm5c1">
        <w:r w:rsidDel="00000000" w:rsidR="00000000" w:rsidRPr="00000000">
          <w:rPr>
            <w:color w:val="1155cc"/>
            <w:u w:val="single"/>
            <w:rtl w:val="0"/>
          </w:rPr>
          <w:t xml:space="preserve">JSON runtime format</w:t>
        </w:r>
      </w:hyperlink>
      <w:r w:rsidDel="00000000" w:rsidR="00000000" w:rsidRPr="00000000">
        <w:rPr>
          <w:rtl w:val="0"/>
        </w:rPr>
      </w:r>
    </w:p>
    <w:p w:rsidR="00000000" w:rsidDel="00000000" w:rsidP="00000000" w:rsidRDefault="00000000" w:rsidRPr="00000000">
      <w:pPr>
        <w:ind w:left="720" w:firstLine="0"/>
        <w:contextualSpacing w:val="0"/>
      </w:pPr>
      <w:hyperlink w:anchor="h.dh5aq0n03lpr">
        <w:r w:rsidDel="00000000" w:rsidR="00000000" w:rsidRPr="00000000">
          <w:rPr>
            <w:color w:val="1155cc"/>
            <w:u w:val="single"/>
            <w:rtl w:val="0"/>
          </w:rPr>
          <w:t xml:space="preserve">Message ID generation</w:t>
        </w:r>
      </w:hyperlink>
      <w:r w:rsidDel="00000000" w:rsidR="00000000" w:rsidRPr="00000000">
        <w:rPr>
          <w:rtl w:val="0"/>
        </w:rPr>
      </w:r>
    </w:p>
    <w:p w:rsidR="00000000" w:rsidDel="00000000" w:rsidP="00000000" w:rsidRDefault="00000000" w:rsidRPr="00000000">
      <w:pPr>
        <w:ind w:left="1440" w:firstLine="0"/>
        <w:contextualSpacing w:val="0"/>
      </w:pPr>
      <w:hyperlink w:anchor="h.450fzp4gm8mi">
        <w:r w:rsidDel="00000000" w:rsidR="00000000" w:rsidRPr="00000000">
          <w:rPr>
            <w:color w:val="1155cc"/>
            <w:u w:val="single"/>
            <w:rtl w:val="0"/>
          </w:rPr>
          <w:t xml:space="preserve">What uniquely determines a message ID?</w:t>
        </w:r>
      </w:hyperlink>
      <w:r w:rsidDel="00000000" w:rsidR="00000000" w:rsidRPr="00000000">
        <w:rPr>
          <w:rtl w:val="0"/>
        </w:rPr>
      </w:r>
    </w:p>
    <w:p w:rsidR="00000000" w:rsidDel="00000000" w:rsidP="00000000" w:rsidRDefault="00000000" w:rsidRPr="00000000">
      <w:pPr>
        <w:ind w:left="1440" w:firstLine="0"/>
        <w:contextualSpacing w:val="0"/>
      </w:pPr>
      <w:hyperlink w:anchor="h.xmz1lpfmup1d">
        <w:r w:rsidDel="00000000" w:rsidR="00000000" w:rsidRPr="00000000">
          <w:rPr>
            <w:color w:val="1155cc"/>
            <w:u w:val="single"/>
            <w:rtl w:val="0"/>
          </w:rPr>
          <w:t xml:space="preserve">When does the message ID change?</w:t>
        </w:r>
      </w:hyperlink>
      <w:r w:rsidDel="00000000" w:rsidR="00000000" w:rsidRPr="00000000">
        <w:rPr>
          <w:rtl w:val="0"/>
        </w:rPr>
      </w:r>
    </w:p>
    <w:p w:rsidR="00000000" w:rsidDel="00000000" w:rsidP="00000000" w:rsidRDefault="00000000" w:rsidRPr="00000000">
      <w:pPr>
        <w:ind w:left="720" w:firstLine="0"/>
        <w:contextualSpacing w:val="0"/>
      </w:pPr>
      <w:hyperlink w:anchor="h.w6o9slh8vhg2">
        <w:r w:rsidDel="00000000" w:rsidR="00000000" w:rsidRPr="00000000">
          <w:rPr>
            <w:color w:val="1155cc"/>
            <w:u w:val="single"/>
            <w:rtl w:val="0"/>
          </w:rPr>
          <w:t xml:space="preserve">Full pipeline dry-runs</w:t>
        </w:r>
      </w:hyperlink>
      <w:r w:rsidDel="00000000" w:rsidR="00000000" w:rsidRPr="00000000">
        <w:rPr>
          <w:rtl w:val="0"/>
        </w:rPr>
      </w:r>
    </w:p>
    <w:p w:rsidR="00000000" w:rsidDel="00000000" w:rsidP="00000000" w:rsidRDefault="00000000" w:rsidRPr="00000000">
      <w:pPr>
        <w:ind w:left="1080" w:firstLine="0"/>
        <w:contextualSpacing w:val="0"/>
      </w:pPr>
      <w:hyperlink w:anchor="h.yx4xlhinbw3o">
        <w:r w:rsidDel="00000000" w:rsidR="00000000" w:rsidRPr="00000000">
          <w:rPr>
            <w:color w:val="1155cc"/>
            <w:u w:val="single"/>
            <w:rtl w:val="0"/>
          </w:rPr>
          <w:t xml:space="preserve">The "Hello World" example</w:t>
        </w:r>
      </w:hyperlink>
      <w:r w:rsidDel="00000000" w:rsidR="00000000" w:rsidRPr="00000000">
        <w:rPr>
          <w:rtl w:val="0"/>
        </w:rPr>
      </w:r>
    </w:p>
    <w:p w:rsidR="00000000" w:rsidDel="00000000" w:rsidP="00000000" w:rsidRDefault="00000000" w:rsidRPr="00000000">
      <w:pPr>
        <w:ind w:left="1440" w:firstLine="0"/>
        <w:contextualSpacing w:val="0"/>
      </w:pPr>
      <w:hyperlink w:anchor="h.o24u9t6mo880">
        <w:r w:rsidDel="00000000" w:rsidR="00000000" w:rsidRPr="00000000">
          <w:rPr>
            <w:color w:val="1155cc"/>
            <w:u w:val="single"/>
            <w:rtl w:val="0"/>
          </w:rPr>
          <w:t xml:space="preserve">Angular template HTML</w:t>
        </w:r>
      </w:hyperlink>
      <w:r w:rsidDel="00000000" w:rsidR="00000000" w:rsidRPr="00000000">
        <w:rPr>
          <w:rtl w:val="0"/>
        </w:rPr>
      </w:r>
    </w:p>
    <w:p w:rsidR="00000000" w:rsidDel="00000000" w:rsidP="00000000" w:rsidRDefault="00000000" w:rsidRPr="00000000">
      <w:pPr>
        <w:ind w:left="1440" w:firstLine="0"/>
        <w:contextualSpacing w:val="0"/>
      </w:pPr>
      <w:hyperlink w:anchor="h.orytsbllzqj9">
        <w:r w:rsidDel="00000000" w:rsidR="00000000" w:rsidRPr="00000000">
          <w:rPr>
            <w:color w:val="1155cc"/>
            <w:u w:val="single"/>
            <w:rtl w:val="0"/>
          </w:rPr>
          <w:t xml:space="preserve">Extracted message</w:t>
        </w:r>
      </w:hyperlink>
      <w:r w:rsidDel="00000000" w:rsidR="00000000" w:rsidRPr="00000000">
        <w:rPr>
          <w:rtl w:val="0"/>
        </w:rPr>
      </w:r>
    </w:p>
    <w:p w:rsidR="00000000" w:rsidDel="00000000" w:rsidP="00000000" w:rsidRDefault="00000000" w:rsidRPr="00000000">
      <w:pPr>
        <w:ind w:left="1440" w:firstLine="0"/>
        <w:contextualSpacing w:val="0"/>
      </w:pPr>
      <w:hyperlink w:anchor="h.w79lilddjh0m">
        <w:r w:rsidDel="00000000" w:rsidR="00000000" w:rsidRPr="00000000">
          <w:rPr>
            <w:color w:val="1155cc"/>
            <w:u w:val="single"/>
            <w:rtl w:val="0"/>
          </w:rPr>
          <w:t xml:space="preserve">Message ID</w:t>
        </w:r>
      </w:hyperlink>
      <w:r w:rsidDel="00000000" w:rsidR="00000000" w:rsidRPr="00000000">
        <w:rPr>
          <w:rtl w:val="0"/>
        </w:rPr>
      </w:r>
    </w:p>
    <w:p w:rsidR="00000000" w:rsidDel="00000000" w:rsidP="00000000" w:rsidRDefault="00000000" w:rsidRPr="00000000">
      <w:pPr>
        <w:ind w:left="1440" w:firstLine="0"/>
        <w:contextualSpacing w:val="0"/>
      </w:pPr>
      <w:hyperlink w:anchor="h.skm6zsdt9a6t">
        <w:r w:rsidDel="00000000" w:rsidR="00000000" w:rsidRPr="00000000">
          <w:rPr>
            <w:color w:val="1155cc"/>
            <w:u w:val="single"/>
            <w:rtl w:val="0"/>
          </w:rPr>
          <w:t xml:space="preserve">XMB file</w:t>
        </w:r>
      </w:hyperlink>
      <w:r w:rsidDel="00000000" w:rsidR="00000000" w:rsidRPr="00000000">
        <w:rPr>
          <w:rtl w:val="0"/>
        </w:rPr>
      </w:r>
    </w:p>
    <w:p w:rsidR="00000000" w:rsidDel="00000000" w:rsidP="00000000" w:rsidRDefault="00000000" w:rsidRPr="00000000">
      <w:pPr>
        <w:ind w:left="1440" w:firstLine="0"/>
        <w:contextualSpacing w:val="0"/>
      </w:pPr>
      <w:hyperlink w:anchor="h.9o3xots83az0">
        <w:r w:rsidDel="00000000" w:rsidR="00000000" w:rsidRPr="00000000">
          <w:rPr>
            <w:color w:val="1155cc"/>
            <w:u w:val="single"/>
            <w:rtl w:val="0"/>
          </w:rPr>
          <w:t xml:space="preserve">Translator's view</w:t>
        </w:r>
      </w:hyperlink>
      <w:r w:rsidDel="00000000" w:rsidR="00000000" w:rsidRPr="00000000">
        <w:rPr>
          <w:rtl w:val="0"/>
        </w:rPr>
      </w:r>
    </w:p>
    <w:p w:rsidR="00000000" w:rsidDel="00000000" w:rsidP="00000000" w:rsidRDefault="00000000" w:rsidRPr="00000000">
      <w:pPr>
        <w:ind w:left="1440" w:firstLine="0"/>
        <w:contextualSpacing w:val="0"/>
      </w:pPr>
      <w:hyperlink w:anchor="h.52ooh6deo7cb">
        <w:r w:rsidDel="00000000" w:rsidR="00000000" w:rsidRPr="00000000">
          <w:rPr>
            <w:color w:val="1155cc"/>
            <w:u w:val="single"/>
            <w:rtl w:val="0"/>
          </w:rPr>
          <w:t xml:space="preserve">XTB file for German</w:t>
        </w:r>
      </w:hyperlink>
      <w:r w:rsidDel="00000000" w:rsidR="00000000" w:rsidRPr="00000000">
        <w:rPr>
          <w:rtl w:val="0"/>
        </w:rPr>
      </w:r>
    </w:p>
    <w:p w:rsidR="00000000" w:rsidDel="00000000" w:rsidP="00000000" w:rsidRDefault="00000000" w:rsidRPr="00000000">
      <w:pPr>
        <w:ind w:left="1440" w:firstLine="0"/>
        <w:contextualSpacing w:val="0"/>
      </w:pPr>
      <w:hyperlink w:anchor="h.n0jcj47xmmwa">
        <w:r w:rsidDel="00000000" w:rsidR="00000000" w:rsidRPr="00000000">
          <w:rPr>
            <w:color w:val="1155cc"/>
            <w:u w:val="single"/>
            <w:rtl w:val="0"/>
          </w:rPr>
          <w:t xml:space="preserve">Static template for German</w:t>
        </w:r>
      </w:hyperlink>
      <w:r w:rsidDel="00000000" w:rsidR="00000000" w:rsidRPr="00000000">
        <w:rPr>
          <w:rtl w:val="0"/>
        </w:rPr>
      </w:r>
    </w:p>
    <w:p w:rsidR="00000000" w:rsidDel="00000000" w:rsidP="00000000" w:rsidRDefault="00000000" w:rsidRPr="00000000">
      <w:pPr>
        <w:ind w:left="1440" w:firstLine="0"/>
        <w:contextualSpacing w:val="0"/>
      </w:pPr>
      <w:hyperlink w:anchor="h.13hzbv3lxr7h">
        <w:r w:rsidDel="00000000" w:rsidR="00000000" w:rsidRPr="00000000">
          <w:rPr>
            <w:color w:val="1155cc"/>
            <w:u w:val="single"/>
            <w:rtl w:val="0"/>
          </w:rPr>
          <w:t xml:space="preserve">Dynamic template</w:t>
        </w:r>
      </w:hyperlink>
      <w:r w:rsidDel="00000000" w:rsidR="00000000" w:rsidRPr="00000000">
        <w:rPr>
          <w:rtl w:val="0"/>
        </w:rPr>
      </w:r>
    </w:p>
    <w:p w:rsidR="00000000" w:rsidDel="00000000" w:rsidP="00000000" w:rsidRDefault="00000000" w:rsidRPr="00000000">
      <w:pPr>
        <w:ind w:left="1080" w:firstLine="0"/>
        <w:contextualSpacing w:val="0"/>
      </w:pPr>
      <w:hyperlink w:anchor="h.m4qkmdl0l4x1">
        <w:r w:rsidDel="00000000" w:rsidR="00000000" w:rsidRPr="00000000">
          <w:rPr>
            <w:color w:val="1155cc"/>
            <w:u w:val="single"/>
            <w:rtl w:val="0"/>
          </w:rPr>
          <w:t xml:space="preserve">Using a placeholder (Hello {{user}})</w:t>
        </w:r>
      </w:hyperlink>
      <w:r w:rsidDel="00000000" w:rsidR="00000000" w:rsidRPr="00000000">
        <w:rPr>
          <w:rtl w:val="0"/>
        </w:rPr>
      </w:r>
    </w:p>
    <w:p w:rsidR="00000000" w:rsidDel="00000000" w:rsidP="00000000" w:rsidRDefault="00000000" w:rsidRPr="00000000">
      <w:pPr>
        <w:ind w:left="1440" w:firstLine="0"/>
        <w:contextualSpacing w:val="0"/>
      </w:pPr>
      <w:hyperlink w:anchor="h.tre03qorjx4j">
        <w:r w:rsidDel="00000000" w:rsidR="00000000" w:rsidRPr="00000000">
          <w:rPr>
            <w:color w:val="1155cc"/>
            <w:u w:val="single"/>
            <w:rtl w:val="0"/>
          </w:rPr>
          <w:t xml:space="preserve">Angular template HTML</w:t>
        </w:r>
      </w:hyperlink>
      <w:r w:rsidDel="00000000" w:rsidR="00000000" w:rsidRPr="00000000">
        <w:rPr>
          <w:rtl w:val="0"/>
        </w:rPr>
      </w:r>
    </w:p>
    <w:p w:rsidR="00000000" w:rsidDel="00000000" w:rsidP="00000000" w:rsidRDefault="00000000" w:rsidRPr="00000000">
      <w:pPr>
        <w:ind w:left="1440" w:firstLine="0"/>
        <w:contextualSpacing w:val="0"/>
      </w:pPr>
      <w:hyperlink w:anchor="h.gseof2lpepuf">
        <w:r w:rsidDel="00000000" w:rsidR="00000000" w:rsidRPr="00000000">
          <w:rPr>
            <w:color w:val="1155cc"/>
            <w:u w:val="single"/>
            <w:rtl w:val="0"/>
          </w:rPr>
          <w:t xml:space="preserve">Placeholder Name</w:t>
        </w:r>
      </w:hyperlink>
      <w:r w:rsidDel="00000000" w:rsidR="00000000" w:rsidRPr="00000000">
        <w:rPr>
          <w:rtl w:val="0"/>
        </w:rPr>
      </w:r>
    </w:p>
    <w:p w:rsidR="00000000" w:rsidDel="00000000" w:rsidP="00000000" w:rsidRDefault="00000000" w:rsidRPr="00000000">
      <w:pPr>
        <w:ind w:left="1440" w:firstLine="0"/>
        <w:contextualSpacing w:val="0"/>
      </w:pPr>
      <w:hyperlink w:anchor="h.nts86zs8yqjd">
        <w:r w:rsidDel="00000000" w:rsidR="00000000" w:rsidRPr="00000000">
          <w:rPr>
            <w:color w:val="1155cc"/>
            <w:u w:val="single"/>
            <w:rtl w:val="0"/>
          </w:rPr>
          <w:t xml:space="preserve">Message ID</w:t>
        </w:r>
      </w:hyperlink>
      <w:r w:rsidDel="00000000" w:rsidR="00000000" w:rsidRPr="00000000">
        <w:rPr>
          <w:rtl w:val="0"/>
        </w:rPr>
      </w:r>
    </w:p>
    <w:p w:rsidR="00000000" w:rsidDel="00000000" w:rsidP="00000000" w:rsidRDefault="00000000" w:rsidRPr="00000000">
      <w:pPr>
        <w:ind w:left="1440" w:firstLine="0"/>
        <w:contextualSpacing w:val="0"/>
      </w:pPr>
      <w:hyperlink w:anchor="h.ughrn4agtb29">
        <w:r w:rsidDel="00000000" w:rsidR="00000000" w:rsidRPr="00000000">
          <w:rPr>
            <w:color w:val="1155cc"/>
            <w:u w:val="single"/>
            <w:rtl w:val="0"/>
          </w:rPr>
          <w:t xml:space="preserve">XMB file</w:t>
        </w:r>
      </w:hyperlink>
      <w:r w:rsidDel="00000000" w:rsidR="00000000" w:rsidRPr="00000000">
        <w:rPr>
          <w:rtl w:val="0"/>
        </w:rPr>
      </w:r>
    </w:p>
    <w:p w:rsidR="00000000" w:rsidDel="00000000" w:rsidP="00000000" w:rsidRDefault="00000000" w:rsidRPr="00000000">
      <w:pPr>
        <w:ind w:left="1440" w:firstLine="0"/>
        <w:contextualSpacing w:val="0"/>
      </w:pPr>
      <w:hyperlink w:anchor="h.smm6p67prg8f">
        <w:r w:rsidDel="00000000" w:rsidR="00000000" w:rsidRPr="00000000">
          <w:rPr>
            <w:color w:val="1155cc"/>
            <w:u w:val="single"/>
            <w:rtl w:val="0"/>
          </w:rPr>
          <w:t xml:space="preserve">Translator's view</w:t>
        </w:r>
      </w:hyperlink>
      <w:r w:rsidDel="00000000" w:rsidR="00000000" w:rsidRPr="00000000">
        <w:rPr>
          <w:rtl w:val="0"/>
        </w:rPr>
      </w:r>
    </w:p>
    <w:p w:rsidR="00000000" w:rsidDel="00000000" w:rsidP="00000000" w:rsidRDefault="00000000" w:rsidRPr="00000000">
      <w:pPr>
        <w:ind w:left="1440" w:firstLine="0"/>
        <w:contextualSpacing w:val="0"/>
      </w:pPr>
      <w:hyperlink w:anchor="h.9zcmega0hctp">
        <w:r w:rsidDel="00000000" w:rsidR="00000000" w:rsidRPr="00000000">
          <w:rPr>
            <w:color w:val="1155cc"/>
            <w:u w:val="single"/>
            <w:rtl w:val="0"/>
          </w:rPr>
          <w:t xml:space="preserve">XTB file for German</w:t>
        </w:r>
      </w:hyperlink>
      <w:r w:rsidDel="00000000" w:rsidR="00000000" w:rsidRPr="00000000">
        <w:rPr>
          <w:rtl w:val="0"/>
        </w:rPr>
      </w:r>
    </w:p>
    <w:p w:rsidR="00000000" w:rsidDel="00000000" w:rsidP="00000000" w:rsidRDefault="00000000" w:rsidRPr="00000000">
      <w:pPr>
        <w:ind w:left="1440" w:firstLine="0"/>
        <w:contextualSpacing w:val="0"/>
      </w:pPr>
      <w:hyperlink w:anchor="h.s5f0g94s3cgl">
        <w:r w:rsidDel="00000000" w:rsidR="00000000" w:rsidRPr="00000000">
          <w:rPr>
            <w:color w:val="1155cc"/>
            <w:u w:val="single"/>
            <w:rtl w:val="0"/>
          </w:rPr>
          <w:t xml:space="preserve">Static template for German</w:t>
        </w:r>
      </w:hyperlink>
      <w:r w:rsidDel="00000000" w:rsidR="00000000" w:rsidRPr="00000000">
        <w:rPr>
          <w:rtl w:val="0"/>
        </w:rPr>
      </w:r>
    </w:p>
    <w:p w:rsidR="00000000" w:rsidDel="00000000" w:rsidP="00000000" w:rsidRDefault="00000000" w:rsidRPr="00000000">
      <w:pPr>
        <w:ind w:left="1440" w:firstLine="0"/>
        <w:contextualSpacing w:val="0"/>
      </w:pPr>
      <w:hyperlink w:anchor="h.8el03xvhze7v">
        <w:r w:rsidDel="00000000" w:rsidR="00000000" w:rsidRPr="00000000">
          <w:rPr>
            <w:color w:val="1155cc"/>
            <w:u w:val="single"/>
            <w:rtl w:val="0"/>
          </w:rPr>
          <w:t xml:space="preserve">Specifying / overriding the placeholder name</w:t>
        </w:r>
      </w:hyperlink>
      <w:r w:rsidDel="00000000" w:rsidR="00000000" w:rsidRPr="00000000">
        <w:rPr>
          <w:rtl w:val="0"/>
        </w:rPr>
      </w:r>
    </w:p>
    <w:p w:rsidR="00000000" w:rsidDel="00000000" w:rsidP="00000000" w:rsidRDefault="00000000" w:rsidRPr="00000000">
      <w:pPr>
        <w:ind w:left="1440" w:firstLine="0"/>
        <w:contextualSpacing w:val="0"/>
      </w:pPr>
      <w:hyperlink w:anchor="h.7w160yv2jj7j">
        <w:r w:rsidDel="00000000" w:rsidR="00000000" w:rsidRPr="00000000">
          <w:rPr>
            <w:color w:val="1155cc"/>
            <w:u w:val="single"/>
            <w:rtl w:val="0"/>
          </w:rPr>
          <w:t xml:space="preserve">Providing an example</w:t>
        </w:r>
      </w:hyperlink>
      <w:r w:rsidDel="00000000" w:rsidR="00000000" w:rsidRPr="00000000">
        <w:rPr>
          <w:rtl w:val="0"/>
        </w:rPr>
      </w:r>
    </w:p>
    <w:p w:rsidR="00000000" w:rsidDel="00000000" w:rsidP="00000000" w:rsidRDefault="00000000" w:rsidRPr="00000000">
      <w:pPr>
        <w:ind w:left="1440" w:firstLine="0"/>
        <w:contextualSpacing w:val="0"/>
      </w:pPr>
      <w:hyperlink w:anchor="h.4fqvprjdwt9j">
        <w:r w:rsidDel="00000000" w:rsidR="00000000" w:rsidRPr="00000000">
          <w:rPr>
            <w:color w:val="1155cc"/>
            <w:u w:val="single"/>
            <w:rtl w:val="0"/>
          </w:rPr>
          <w:t xml:space="preserve">Message ID</w:t>
        </w:r>
      </w:hyperlink>
      <w:r w:rsidDel="00000000" w:rsidR="00000000" w:rsidRPr="00000000">
        <w:rPr>
          <w:rtl w:val="0"/>
        </w:rPr>
      </w:r>
    </w:p>
    <w:p w:rsidR="00000000" w:rsidDel="00000000" w:rsidP="00000000" w:rsidRDefault="00000000" w:rsidRPr="00000000">
      <w:pPr>
        <w:ind w:left="1440" w:firstLine="0"/>
        <w:contextualSpacing w:val="0"/>
      </w:pPr>
      <w:hyperlink w:anchor="h.37wsop40olll">
        <w:r w:rsidDel="00000000" w:rsidR="00000000" w:rsidRPr="00000000">
          <w:rPr>
            <w:color w:val="1155cc"/>
            <w:u w:val="single"/>
            <w:rtl w:val="0"/>
          </w:rPr>
          <w:t xml:space="preserve">XMB file</w:t>
        </w:r>
      </w:hyperlink>
      <w:r w:rsidDel="00000000" w:rsidR="00000000" w:rsidRPr="00000000">
        <w:rPr>
          <w:rtl w:val="0"/>
        </w:rPr>
      </w:r>
    </w:p>
    <w:p w:rsidR="00000000" w:rsidDel="00000000" w:rsidP="00000000" w:rsidRDefault="00000000" w:rsidRPr="00000000">
      <w:pPr>
        <w:ind w:left="1440" w:firstLine="0"/>
        <w:contextualSpacing w:val="0"/>
      </w:pPr>
      <w:hyperlink w:anchor="h.dfz2wmfvjune">
        <w:r w:rsidDel="00000000" w:rsidR="00000000" w:rsidRPr="00000000">
          <w:rPr>
            <w:color w:val="1155cc"/>
            <w:u w:val="single"/>
            <w:rtl w:val="0"/>
          </w:rPr>
          <w:t xml:space="preserve">Translator's view</w:t>
        </w:r>
      </w:hyperlink>
      <w:r w:rsidDel="00000000" w:rsidR="00000000" w:rsidRPr="00000000">
        <w:rPr>
          <w:rtl w:val="0"/>
        </w:rPr>
      </w:r>
    </w:p>
    <w:p w:rsidR="00000000" w:rsidDel="00000000" w:rsidP="00000000" w:rsidRDefault="00000000" w:rsidRPr="00000000">
      <w:pPr>
        <w:ind w:left="1440" w:firstLine="0"/>
        <w:contextualSpacing w:val="0"/>
      </w:pPr>
      <w:hyperlink w:anchor="h.oyksopk2535">
        <w:r w:rsidDel="00000000" w:rsidR="00000000" w:rsidRPr="00000000">
          <w:rPr>
            <w:color w:val="1155cc"/>
            <w:u w:val="single"/>
            <w:rtl w:val="0"/>
          </w:rPr>
          <w:t xml:space="preserve">XTB file for German</w:t>
        </w:r>
      </w:hyperlink>
      <w:r w:rsidDel="00000000" w:rsidR="00000000" w:rsidRPr="00000000">
        <w:rPr>
          <w:rtl w:val="0"/>
        </w:rPr>
      </w:r>
    </w:p>
    <w:p w:rsidR="00000000" w:rsidDel="00000000" w:rsidP="00000000" w:rsidRDefault="00000000" w:rsidRPr="00000000">
      <w:pPr>
        <w:ind w:left="1080" w:firstLine="0"/>
        <w:contextualSpacing w:val="0"/>
      </w:pPr>
      <w:hyperlink w:anchor="h.578gwnkr1zd2">
        <w:r w:rsidDel="00000000" w:rsidR="00000000" w:rsidRPr="00000000">
          <w:rPr>
            <w:color w:val="1155cc"/>
            <w:u w:val="single"/>
            <w:rtl w:val="0"/>
          </w:rPr>
          <w:t xml:space="preserve">Using more than one placeholder</w:t>
        </w:r>
      </w:hyperlink>
      <w:r w:rsidDel="00000000" w:rsidR="00000000" w:rsidRPr="00000000">
        <w:rPr>
          <w:rtl w:val="0"/>
        </w:rPr>
      </w:r>
    </w:p>
    <w:p w:rsidR="00000000" w:rsidDel="00000000" w:rsidP="00000000" w:rsidRDefault="00000000" w:rsidRPr="00000000">
      <w:pPr>
        <w:ind w:left="1440" w:firstLine="0"/>
        <w:contextualSpacing w:val="0"/>
      </w:pPr>
      <w:hyperlink w:anchor="h.9vokdqmbyt32">
        <w:r w:rsidDel="00000000" w:rsidR="00000000" w:rsidRPr="00000000">
          <w:rPr>
            <w:color w:val="1155cc"/>
            <w:u w:val="single"/>
            <w:rtl w:val="0"/>
          </w:rPr>
          <w:t xml:space="preserve">Angular template HTML</w:t>
        </w:r>
      </w:hyperlink>
      <w:r w:rsidDel="00000000" w:rsidR="00000000" w:rsidRPr="00000000">
        <w:rPr>
          <w:rtl w:val="0"/>
        </w:rPr>
      </w:r>
    </w:p>
    <w:p w:rsidR="00000000" w:rsidDel="00000000" w:rsidP="00000000" w:rsidRDefault="00000000" w:rsidRPr="00000000">
      <w:pPr>
        <w:ind w:left="1440" w:firstLine="0"/>
        <w:contextualSpacing w:val="0"/>
      </w:pPr>
      <w:hyperlink w:anchor="h.dq03hzozp2c3">
        <w:r w:rsidDel="00000000" w:rsidR="00000000" w:rsidRPr="00000000">
          <w:rPr>
            <w:color w:val="1155cc"/>
            <w:u w:val="single"/>
            <w:rtl w:val="0"/>
          </w:rPr>
          <w:t xml:space="preserve">Message ID</w:t>
        </w:r>
      </w:hyperlink>
      <w:r w:rsidDel="00000000" w:rsidR="00000000" w:rsidRPr="00000000">
        <w:rPr>
          <w:rtl w:val="0"/>
        </w:rPr>
      </w:r>
    </w:p>
    <w:p w:rsidR="00000000" w:rsidDel="00000000" w:rsidP="00000000" w:rsidRDefault="00000000" w:rsidRPr="00000000">
      <w:pPr>
        <w:ind w:left="1440" w:firstLine="0"/>
        <w:contextualSpacing w:val="0"/>
      </w:pPr>
      <w:hyperlink w:anchor="h.osw89ee29mai">
        <w:r w:rsidDel="00000000" w:rsidR="00000000" w:rsidRPr="00000000">
          <w:rPr>
            <w:color w:val="1155cc"/>
            <w:u w:val="single"/>
            <w:rtl w:val="0"/>
          </w:rPr>
          <w:t xml:space="preserve">XMB file</w:t>
        </w:r>
      </w:hyperlink>
      <w:r w:rsidDel="00000000" w:rsidR="00000000" w:rsidRPr="00000000">
        <w:rPr>
          <w:rtl w:val="0"/>
        </w:rPr>
      </w:r>
    </w:p>
    <w:p w:rsidR="00000000" w:rsidDel="00000000" w:rsidP="00000000" w:rsidRDefault="00000000" w:rsidRPr="00000000">
      <w:pPr>
        <w:ind w:left="1440" w:firstLine="0"/>
        <w:contextualSpacing w:val="0"/>
      </w:pPr>
      <w:hyperlink w:anchor="h.70vf8oifphgd">
        <w:r w:rsidDel="00000000" w:rsidR="00000000" w:rsidRPr="00000000">
          <w:rPr>
            <w:color w:val="1155cc"/>
            <w:u w:val="single"/>
            <w:rtl w:val="0"/>
          </w:rPr>
          <w:t xml:space="preserve">Translator's view</w:t>
        </w:r>
      </w:hyperlink>
      <w:r w:rsidDel="00000000" w:rsidR="00000000" w:rsidRPr="00000000">
        <w:rPr>
          <w:rtl w:val="0"/>
        </w:rPr>
      </w:r>
    </w:p>
    <w:p w:rsidR="00000000" w:rsidDel="00000000" w:rsidP="00000000" w:rsidRDefault="00000000" w:rsidRPr="00000000">
      <w:pPr>
        <w:ind w:left="1440" w:firstLine="0"/>
        <w:contextualSpacing w:val="0"/>
      </w:pPr>
      <w:hyperlink w:anchor="h.465utjq30nml">
        <w:r w:rsidDel="00000000" w:rsidR="00000000" w:rsidRPr="00000000">
          <w:rPr>
            <w:color w:val="1155cc"/>
            <w:u w:val="single"/>
            <w:rtl w:val="0"/>
          </w:rPr>
          <w:t xml:space="preserve">XTB file for English</w:t>
        </w:r>
      </w:hyperlink>
      <w:r w:rsidDel="00000000" w:rsidR="00000000" w:rsidRPr="00000000">
        <w:rPr>
          <w:rtl w:val="0"/>
        </w:rPr>
      </w:r>
    </w:p>
    <w:p w:rsidR="00000000" w:rsidDel="00000000" w:rsidP="00000000" w:rsidRDefault="00000000" w:rsidRPr="00000000">
      <w:pPr>
        <w:ind w:left="720" w:firstLine="0"/>
        <w:contextualSpacing w:val="0"/>
      </w:pPr>
      <w:hyperlink w:anchor="h.ow1n8zgehrwb">
        <w:r w:rsidDel="00000000" w:rsidR="00000000" w:rsidRPr="00000000">
          <w:rPr>
            <w:color w:val="1155cc"/>
            <w:u w:val="single"/>
            <w:rtl w:val="0"/>
          </w:rPr>
          <w:t xml:space="preserve">Tools and plugins</w:t>
        </w:r>
      </w:hyperlink>
      <w:r w:rsidDel="00000000" w:rsidR="00000000" w:rsidRPr="00000000">
        <w:rPr>
          <w:rtl w:val="0"/>
        </w:rPr>
      </w:r>
    </w:p>
    <w:p w:rsidR="00000000" w:rsidDel="00000000" w:rsidP="00000000" w:rsidRDefault="00000000" w:rsidRPr="00000000">
      <w:pPr>
        <w:ind w:left="1080" w:firstLine="0"/>
        <w:contextualSpacing w:val="0"/>
      </w:pPr>
      <w:hyperlink w:anchor="h.n3r6dbak4x6c">
        <w:r w:rsidDel="00000000" w:rsidR="00000000" w:rsidRPr="00000000">
          <w:rPr>
            <w:color w:val="1155cc"/>
            <w:u w:val="single"/>
            <w:rtl w:val="0"/>
          </w:rPr>
          <w:t xml:space="preserve">Static Extraction</w:t>
        </w:r>
      </w:hyperlink>
      <w:r w:rsidDel="00000000" w:rsidR="00000000" w:rsidRPr="00000000">
        <w:rPr>
          <w:rtl w:val="0"/>
        </w:rPr>
      </w:r>
    </w:p>
    <w:p w:rsidR="00000000" w:rsidDel="00000000" w:rsidP="00000000" w:rsidRDefault="00000000" w:rsidRPr="00000000">
      <w:pPr>
        <w:ind w:left="1080" w:firstLine="0"/>
        <w:contextualSpacing w:val="0"/>
      </w:pPr>
      <w:hyperlink w:anchor="h.9gm19lekm74i">
        <w:r w:rsidDel="00000000" w:rsidR="00000000" w:rsidRPr="00000000">
          <w:rPr>
            <w:color w:val="1155cc"/>
            <w:u w:val="single"/>
            <w:rtl w:val="0"/>
          </w:rPr>
          <w:t xml:space="preserve">Static App Generation</w:t>
        </w:r>
      </w:hyperlink>
      <w:r w:rsidDel="00000000" w:rsidR="00000000" w:rsidRPr="00000000">
        <w:rPr>
          <w:rtl w:val="0"/>
        </w:rPr>
      </w:r>
    </w:p>
    <w:p w:rsidR="00000000" w:rsidDel="00000000" w:rsidP="00000000" w:rsidRDefault="00000000" w:rsidRPr="00000000">
      <w:pPr>
        <w:ind w:left="1080" w:firstLine="0"/>
        <w:contextualSpacing w:val="0"/>
      </w:pPr>
      <w:hyperlink w:anchor="h.tk8i82p1nusw">
        <w:r w:rsidDel="00000000" w:rsidR="00000000" w:rsidRPr="00000000">
          <w:rPr>
            <w:color w:val="1155cc"/>
            <w:u w:val="single"/>
            <w:rtl w:val="0"/>
          </w:rPr>
          <w:t xml:space="preserve">Dynamic mode pre compilation plugin</w:t>
        </w:r>
      </w:hyperlink>
      <w:r w:rsidDel="00000000" w:rsidR="00000000" w:rsidRPr="00000000">
        <w:rPr>
          <w:rtl w:val="0"/>
        </w:rPr>
      </w:r>
    </w:p>
    <w:p w:rsidR="00000000" w:rsidDel="00000000" w:rsidP="00000000" w:rsidRDefault="00000000" w:rsidRPr="00000000">
      <w:pPr>
        <w:ind w:left="1080" w:firstLine="0"/>
        <w:contextualSpacing w:val="0"/>
      </w:pPr>
      <w:hyperlink w:anchor="h.cfil2vj363ku">
        <w:r w:rsidDel="00000000" w:rsidR="00000000" w:rsidRPr="00000000">
          <w:rPr>
            <w:color w:val="1155cc"/>
            <w:u w:val="single"/>
            <w:rtl w:val="0"/>
          </w:rPr>
          <w:t xml:space="preserve">IDE and editor support, linting tool</w:t>
        </w:r>
      </w:hyperlink>
      <w:r w:rsidDel="00000000" w:rsidR="00000000" w:rsidRPr="00000000">
        <w:rPr>
          <w:rtl w:val="0"/>
        </w:rPr>
      </w:r>
    </w:p>
    <w:p w:rsidR="00000000" w:rsidDel="00000000" w:rsidP="00000000" w:rsidRDefault="00000000" w:rsidRPr="00000000">
      <w:pPr>
        <w:ind w:left="720" w:firstLine="0"/>
        <w:contextualSpacing w:val="0"/>
      </w:pPr>
      <w:hyperlink w:anchor="h.3emtm35hlw0i">
        <w:r w:rsidDel="00000000" w:rsidR="00000000" w:rsidRPr="00000000">
          <w:rPr>
            <w:color w:val="1155cc"/>
            <w:u w:val="single"/>
            <w:rtl w:val="0"/>
          </w:rPr>
          <w:t xml:space="preserve">Journey to version 1.0</w:t>
        </w:r>
      </w:hyperlink>
      <w:r w:rsidDel="00000000" w:rsidR="00000000" w:rsidRPr="00000000">
        <w:rPr>
          <w:rtl w:val="0"/>
        </w:rPr>
      </w:r>
    </w:p>
    <w:p w:rsidR="00000000" w:rsidDel="00000000" w:rsidP="00000000" w:rsidRDefault="00000000" w:rsidRPr="00000000">
      <w:pPr>
        <w:ind w:left="720" w:firstLine="0"/>
        <w:contextualSpacing w:val="0"/>
      </w:pPr>
      <w:hyperlink w:anchor="h.bqthfptgr1jc">
        <w:r w:rsidDel="00000000" w:rsidR="00000000" w:rsidRPr="00000000">
          <w:rPr>
            <w:color w:val="1155cc"/>
            <w:u w:val="single"/>
            <w:rtl w:val="0"/>
          </w:rPr>
          <w:t xml:space="preserve">$locale files</w:t>
        </w:r>
      </w:hyperlink>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widowControl w:val="0"/>
        <w:spacing w:after="340" w:line="329.8295454545455" w:lineRule="auto"/>
        <w:contextualSpacing w:val="0"/>
      </w:pPr>
      <w:ins w:author="Anonymous" w:id="0" w:date="2015-09-23T10:50:13Z"/>
      <w:ins w:author="Anonymous" w:id="0" w:date="2015-09-23T10:50:13Z">
        <w:r w:rsidDel="00000000" w:rsidR="00000000" w:rsidRPr="00000000">
          <w:fldChar w:fldCharType="begin"/>
        </w:r>
        <w:r w:rsidDel="00000000" w:rsidR="00000000" w:rsidRPr="00000000">
          <w:instrText xml:space="preserve">HYPERLINK "https://docs.google.com/document/d/1mwyOFsAD-bPoXTk3Hthq0CAcGXCUw-BtTJMR4nGTY-0/edit?pli=1#heading=h.bqthfptgr1jc"</w:instrText>
        </w:r>
        <w:r w:rsidDel="00000000" w:rsidR="00000000" w:rsidRPr="00000000">
          <w:fldChar w:fldCharType="separate"/>
        </w:r>
        <w:r w:rsidDel="00000000" w:rsidR="00000000" w:rsidRPr="00000000">
          <w:rPr>
            <w:i w:val="1"/>
            <w:color w:val="1155cc"/>
            <w:sz w:val="20"/>
            <w:szCs w:val="20"/>
            <w:highlight w:val="white"/>
            <w:u w:val="single"/>
            <w:rtl w:val="0"/>
          </w:rPr>
          <w:t xml:space="preserve">#heading=h.bqthfptgr1jc</w:t>
        </w:r>
        <w:r w:rsidDel="00000000" w:rsidR="00000000" w:rsidRPr="00000000">
          <w:fldChar w:fldCharType="end"/>
        </w:r>
      </w:ins>
      <w:ins w:author="Anonymous" w:id="0" w:date="2015-09-23T10:50:13Z"/>
      <w:r w:rsidDel="00000000" w:rsidR="00000000" w:rsidRPr="00000000">
        <w:rPr>
          <w:rtl w:val="0"/>
        </w:rPr>
      </w:r>
    </w:p>
    <w:p w:rsidR="00000000" w:rsidDel="00000000" w:rsidP="00000000" w:rsidRDefault="00000000" w:rsidRPr="00000000">
      <w:pPr>
        <w:pStyle w:val="Heading2"/>
        <w:keepNext w:val="1"/>
        <w:keepLines w:val="1"/>
        <w:spacing w:after="260" w:before="340" w:line="423.52941176470586" w:lineRule="auto"/>
        <w:contextualSpacing w:val="0"/>
      </w:pPr>
      <w:bookmarkStart w:colFirst="0" w:colLast="0" w:name="h.p9fa1uvwqlvz" w:id="1"/>
      <w:bookmarkEnd w:id="1"/>
      <w:r w:rsidDel="00000000" w:rsidR="00000000" w:rsidRPr="00000000">
        <w:rPr>
          <w:rFonts w:ascii="Calibri" w:cs="Calibri" w:eastAsia="Calibri" w:hAnsi="Calibri"/>
          <w:b w:val="0"/>
          <w:color w:val="111111"/>
          <w:sz w:val="36"/>
          <w:szCs w:val="36"/>
          <w:highlight w:val="white"/>
          <w:rtl w:val="0"/>
        </w:rPr>
        <w:t xml:space="preserve">Meetings </w:t>
      </w:r>
      <w:r w:rsidDel="00000000" w:rsidR="00000000" w:rsidRPr="00000000">
        <w:rPr>
          <w:rFonts w:ascii="Calibri" w:cs="Calibri" w:eastAsia="Calibri" w:hAnsi="Calibri"/>
          <w:b w:val="0"/>
          <w:color w:val="111111"/>
          <w:sz w:val="24"/>
          <w:szCs w:val="24"/>
          <w:highlight w:val="white"/>
          <w:rtl w:val="0"/>
        </w:rPr>
        <w:t xml:space="preserve">(reverse chronological order)</w:t>
      </w:r>
    </w:p>
    <w:p w:rsidR="00000000" w:rsidDel="00000000" w:rsidP="00000000" w:rsidRDefault="00000000" w:rsidRPr="00000000">
      <w:pPr>
        <w:numPr>
          <w:ilvl w:val="0"/>
          <w:numId w:val="5"/>
        </w:numPr>
        <w:ind w:left="720" w:hanging="360"/>
        <w:contextualSpacing w:val="1"/>
        <w:rPr>
          <w:u w:val="none"/>
        </w:rPr>
      </w:pPr>
      <w:hyperlink r:id="rId10">
        <w:r w:rsidDel="00000000" w:rsidR="00000000" w:rsidRPr="00000000">
          <w:rPr>
            <w:rFonts w:ascii="Calibri" w:cs="Calibri" w:eastAsia="Calibri" w:hAnsi="Calibri"/>
            <w:color w:val="1155cc"/>
            <w:sz w:val="24"/>
            <w:szCs w:val="24"/>
            <w:highlight w:val="white"/>
            <w:u w:val="single"/>
            <w:rtl w:val="0"/>
          </w:rPr>
          <w:t xml:space="preserve">Video</w:t>
        </w:r>
      </w:hyperlink>
      <w:r w:rsidDel="00000000" w:rsidR="00000000" w:rsidRPr="00000000">
        <w:rPr>
          <w:rFonts w:ascii="Calibri" w:cs="Calibri" w:eastAsia="Calibri" w:hAnsi="Calibri"/>
          <w:color w:val="111111"/>
          <w:sz w:val="24"/>
          <w:szCs w:val="24"/>
          <w:highlight w:val="white"/>
          <w:rtl w:val="0"/>
        </w:rPr>
        <w:t xml:space="preserve"> for meeting on </w:t>
      </w:r>
      <w:hyperlink r:id="rId11">
        <w:r w:rsidDel="00000000" w:rsidR="00000000" w:rsidRPr="00000000">
          <w:rPr>
            <w:rFonts w:ascii="Calibri" w:cs="Calibri" w:eastAsia="Calibri" w:hAnsi="Calibri"/>
            <w:color w:val="1155cc"/>
            <w:sz w:val="24"/>
            <w:szCs w:val="24"/>
            <w:highlight w:val="white"/>
            <w:u w:val="single"/>
            <w:rtl w:val="0"/>
          </w:rPr>
          <w:t xml:space="preserve">Dec 19, 2014</w:t>
        </w:r>
      </w:hyperlink>
      <w:r w:rsidDel="00000000" w:rsidR="00000000" w:rsidRPr="00000000">
        <w:rPr>
          <w:rtl w:val="0"/>
        </w:rPr>
      </w:r>
    </w:p>
    <w:p w:rsidR="00000000" w:rsidDel="00000000" w:rsidP="00000000" w:rsidRDefault="00000000" w:rsidRPr="00000000">
      <w:pPr>
        <w:numPr>
          <w:ilvl w:val="0"/>
          <w:numId w:val="5"/>
        </w:numPr>
        <w:ind w:left="720" w:hanging="360"/>
        <w:contextualSpacing w:val="1"/>
        <w:rPr>
          <w:u w:val="none"/>
        </w:rPr>
      </w:pPr>
      <w:hyperlink r:id="rId12">
        <w:r w:rsidDel="00000000" w:rsidR="00000000" w:rsidRPr="00000000">
          <w:rPr>
            <w:color w:val="1155cc"/>
            <w:u w:val="single"/>
            <w:rtl w:val="0"/>
          </w:rPr>
          <w:t xml:space="preserve">Video</w:t>
        </w:r>
      </w:hyperlink>
      <w:r w:rsidDel="00000000" w:rsidR="00000000" w:rsidRPr="00000000">
        <w:rPr>
          <w:rtl w:val="0"/>
        </w:rPr>
        <w:t xml:space="preserve"> for meeting on </w:t>
      </w:r>
      <w:hyperlink r:id="rId13">
        <w:r w:rsidDel="00000000" w:rsidR="00000000" w:rsidRPr="00000000">
          <w:rPr>
            <w:color w:val="1155cc"/>
            <w:u w:val="single"/>
            <w:rtl w:val="0"/>
          </w:rPr>
          <w:t xml:space="preserve">Dec 02, 2014</w:t>
        </w:r>
      </w:hyperlink>
      <w:r w:rsidDel="00000000" w:rsidR="00000000" w:rsidRPr="00000000">
        <w:rPr>
          <w:rtl w:val="0"/>
        </w:rPr>
      </w:r>
    </w:p>
    <w:p w:rsidR="00000000" w:rsidDel="00000000" w:rsidP="00000000" w:rsidRDefault="00000000" w:rsidRPr="00000000">
      <w:pPr>
        <w:numPr>
          <w:ilvl w:val="0"/>
          <w:numId w:val="5"/>
        </w:numPr>
        <w:ind w:left="720" w:hanging="360"/>
        <w:contextualSpacing w:val="1"/>
        <w:rPr>
          <w:u w:val="none"/>
        </w:rPr>
      </w:pPr>
      <w:hyperlink r:id="rId14">
        <w:r w:rsidDel="00000000" w:rsidR="00000000" w:rsidRPr="00000000">
          <w:rPr>
            <w:color w:val="1155cc"/>
            <w:u w:val="single"/>
            <w:rtl w:val="0"/>
          </w:rPr>
          <w:t xml:space="preserve">Video</w:t>
        </w:r>
      </w:hyperlink>
      <w:r w:rsidDel="00000000" w:rsidR="00000000" w:rsidRPr="00000000">
        <w:rPr>
          <w:rtl w:val="0"/>
        </w:rPr>
        <w:t xml:space="preserve"> for meeting on </w:t>
      </w:r>
      <w:hyperlink r:id="rId15">
        <w:r w:rsidDel="00000000" w:rsidR="00000000" w:rsidRPr="00000000">
          <w:rPr>
            <w:color w:val="1155cc"/>
            <w:u w:val="single"/>
            <w:rtl w:val="0"/>
          </w:rPr>
          <w:t xml:space="preserve">Nov 14, 2014</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keepNext w:val="1"/>
        <w:keepLines w:val="1"/>
        <w:spacing w:after="260" w:before="340" w:line="423.52941176470586" w:lineRule="auto"/>
        <w:contextualSpacing w:val="0"/>
      </w:pPr>
      <w:bookmarkStart w:colFirst="0" w:colLast="0" w:name="h.59mdo0ye6e33" w:id="2"/>
      <w:bookmarkEnd w:id="2"/>
      <w:r w:rsidDel="00000000" w:rsidR="00000000" w:rsidRPr="00000000">
        <w:rPr>
          <w:rFonts w:ascii="Calibri" w:cs="Calibri" w:eastAsia="Calibri" w:hAnsi="Calibri"/>
          <w:b w:val="0"/>
          <w:color w:val="111111"/>
          <w:sz w:val="36"/>
          <w:szCs w:val="36"/>
          <w:highlight w:val="white"/>
          <w:rtl w:val="0"/>
        </w:rPr>
        <w:t xml:space="preserve">Background</w:t>
      </w:r>
      <w:r w:rsidDel="00000000" w:rsidR="00000000" w:rsidRPr="00000000">
        <w:rPr>
          <w:rtl w:val="0"/>
        </w:rPr>
      </w:r>
    </w:p>
    <w:p w:rsidR="00000000" w:rsidDel="00000000" w:rsidP="00000000" w:rsidRDefault="00000000" w:rsidRPr="00000000">
      <w:pPr>
        <w:spacing w:after="340" w:line="329.9238967895509" w:lineRule="auto"/>
        <w:contextualSpacing w:val="0"/>
      </w:pPr>
      <w:r w:rsidDel="00000000" w:rsidR="00000000" w:rsidRPr="00000000">
        <w:rPr>
          <w:rFonts w:ascii="Calibri" w:cs="Calibri" w:eastAsia="Calibri" w:hAnsi="Calibri"/>
          <w:b w:val="1"/>
          <w:color w:val="222222"/>
          <w:highlight w:val="white"/>
          <w:rtl w:val="0"/>
        </w:rPr>
        <w:t xml:space="preserve">What do we mean by Internationalization(i18n), Localization(L10n) and Globalization?</w:t>
      </w:r>
      <w:r w:rsidDel="00000000" w:rsidR="00000000" w:rsidRPr="00000000">
        <w:rPr>
          <w:rFonts w:ascii="Calibri" w:cs="Calibri" w:eastAsia="Calibri" w:hAnsi="Calibri"/>
          <w:color w:val="222222"/>
          <w:highlight w:val="white"/>
          <w:rtl w:val="0"/>
        </w:rPr>
        <w:t xml:space="preserve">  From </w:t>
      </w:r>
      <w:hyperlink r:id="rId16">
        <w:r w:rsidDel="00000000" w:rsidR="00000000" w:rsidRPr="00000000">
          <w:rPr>
            <w:rFonts w:ascii="Calibri" w:cs="Calibri" w:eastAsia="Calibri" w:hAnsi="Calibri"/>
            <w:color w:val="1155cc"/>
            <w:highlight w:val="white"/>
            <w:u w:val="single"/>
            <w:rtl w:val="0"/>
          </w:rPr>
          <w:t xml:space="preserve">section 4.1 of ecma-402</w:t>
        </w:r>
      </w:hyperlink>
      <w:r w:rsidDel="00000000" w:rsidR="00000000" w:rsidRPr="00000000">
        <w:rPr>
          <w:rFonts w:ascii="Calibri" w:cs="Calibri" w:eastAsia="Calibri" w:hAnsi="Calibri"/>
          <w:color w:val="222222"/>
          <w:highlight w:val="white"/>
          <w:rtl w:val="0"/>
        </w:rPr>
        <w:t xml:space="preserve">:  Internationalization of software means designing it such that it supports or can be easily adapted to support the needs of users speaking different languages and having different cultural expectations, and enables worldwide communication between them. Localization then is the actual adaptation to a specific language and culture. Globalization of software is commonly understood to be the combination of internationalization and localization.</w:t>
      </w:r>
    </w:p>
    <w:p w:rsidR="00000000" w:rsidDel="00000000" w:rsidP="00000000" w:rsidRDefault="00000000" w:rsidRPr="00000000">
      <w:pPr>
        <w:spacing w:after="340" w:line="329.9238967895509" w:lineRule="auto"/>
        <w:contextualSpacing w:val="0"/>
      </w:pPr>
      <w:r w:rsidDel="00000000" w:rsidR="00000000" w:rsidRPr="00000000">
        <w:rPr>
          <w:rFonts w:ascii="Calibri" w:cs="Calibri" w:eastAsia="Calibri" w:hAnsi="Calibri"/>
          <w:b w:val="1"/>
          <w:color w:val="222222"/>
          <w:highlight w:val="white"/>
          <w:rtl w:val="0"/>
        </w:rPr>
        <w:t xml:space="preserve">AngularJS: </w:t>
      </w:r>
      <w:r w:rsidDel="00000000" w:rsidR="00000000" w:rsidRPr="00000000">
        <w:rPr>
          <w:rFonts w:ascii="Calibri" w:cs="Calibri" w:eastAsia="Calibri" w:hAnsi="Calibri"/>
          <w:color w:val="222222"/>
          <w:highlight w:val="white"/>
          <w:rtl w:val="0"/>
        </w:rPr>
        <w:t xml:space="preserve"> </w:t>
      </w:r>
      <w:r w:rsidDel="00000000" w:rsidR="00000000" w:rsidRPr="00000000">
        <w:rPr>
          <w:rFonts w:ascii="Calibri" w:cs="Calibri" w:eastAsia="Calibri" w:hAnsi="Calibri"/>
          <w:color w:val="222222"/>
          <w:highlight w:val="white"/>
          <w:rtl w:val="0"/>
        </w:rPr>
        <w:t xml:space="preserve">AngularJS' support for localization/internationalization is limited to date, numbers and currency filters and pluralization via </w:t>
      </w:r>
      <w:hyperlink r:id="rId17">
        <w:r w:rsidDel="00000000" w:rsidR="00000000" w:rsidRPr="00000000">
          <w:rPr>
            <w:rFonts w:ascii="Calibri" w:cs="Calibri" w:eastAsia="Calibri" w:hAnsi="Calibri"/>
            <w:color w:val="0066cc"/>
            <w:highlight w:val="white"/>
            <w:u w:val="single"/>
            <w:rtl w:val="0"/>
          </w:rPr>
          <w:t xml:space="preserve">ngPluralize</w:t>
        </w:r>
      </w:hyperlink>
      <w:r w:rsidDel="00000000" w:rsidR="00000000" w:rsidRPr="00000000">
        <w:rPr>
          <w:rFonts w:ascii="Calibri" w:cs="Calibri" w:eastAsia="Calibri" w:hAnsi="Calibri"/>
          <w:color w:val="222222"/>
          <w:highlight w:val="white"/>
          <w:rtl w:val="0"/>
        </w:rPr>
        <w:t xml:space="preserve">.  The developer is responsible for handling the translation of static text (and resources).  While there are tools out there to handle this for web applications in general, Angular applications need special support since a lot of content contains text interpolation and bindings.  The existing solutions – both internally at Google and third party – are insufficient and inelegant.</w:t>
        <w:br w:type="textWrapping"/>
      </w:r>
    </w:p>
    <w:p w:rsidR="00000000" w:rsidDel="00000000" w:rsidP="00000000" w:rsidRDefault="00000000" w:rsidRPr="00000000">
      <w:pPr>
        <w:pStyle w:val="Heading2"/>
        <w:keepNext w:val="1"/>
        <w:keepLines w:val="1"/>
        <w:spacing w:after="340" w:before="200" w:line="329.9238967895509" w:lineRule="auto"/>
        <w:contextualSpacing w:val="0"/>
      </w:pPr>
      <w:bookmarkStart w:colFirst="0" w:colLast="0" w:name="h.q9hybtwhovlp" w:id="3"/>
      <w:bookmarkEnd w:id="3"/>
      <w:r w:rsidDel="00000000" w:rsidR="00000000" w:rsidRPr="00000000">
        <w:rPr>
          <w:rFonts w:ascii="Calibri" w:cs="Calibri" w:eastAsia="Calibri" w:hAnsi="Calibri"/>
          <w:b w:val="0"/>
          <w:sz w:val="36"/>
          <w:szCs w:val="36"/>
          <w:rtl w:val="0"/>
        </w:rPr>
        <w:t xml:space="preserve">Interested Parties</w:t>
      </w:r>
    </w:p>
    <w:p w:rsidR="00000000" w:rsidDel="00000000" w:rsidP="00000000" w:rsidRDefault="00000000" w:rsidRPr="00000000">
      <w:pPr>
        <w:contextualSpacing w:val="0"/>
      </w:pPr>
      <w:r w:rsidDel="00000000" w:rsidR="00000000" w:rsidRPr="00000000">
        <w:rPr>
          <w:rtl w:val="0"/>
        </w:rPr>
        <w:t xml:space="preserve">Ido Sela - </w:t>
      </w:r>
      <w:hyperlink r:id="rId18">
        <w:r w:rsidDel="00000000" w:rsidR="00000000" w:rsidRPr="00000000">
          <w:rPr>
            <w:color w:val="1155cc"/>
            <w:u w:val="single"/>
            <w:rtl w:val="0"/>
          </w:rPr>
          <w:t xml:space="preserve">idos@google.com</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Jessica Martin - </w:t>
      </w:r>
      <w:hyperlink r:id="rId19">
        <w:r w:rsidDel="00000000" w:rsidR="00000000" w:rsidRPr="00000000">
          <w:rPr>
            <w:color w:val="1155cc"/>
            <w:u w:val="single"/>
            <w:rtl w:val="0"/>
          </w:rPr>
          <w:t xml:space="preserve">jessica.martin@messagesystems.com</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Martin Probst - </w:t>
      </w:r>
      <w:hyperlink r:id="rId20">
        <w:r w:rsidDel="00000000" w:rsidR="00000000" w:rsidRPr="00000000">
          <w:rPr>
            <w:color w:val="1155cc"/>
            <w:u w:val="single"/>
            <w:rtl w:val="0"/>
          </w:rPr>
          <w:t xml:space="preserve">martinprobst@google.com</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Pascal Precht - </w:t>
      </w:r>
      <w:hyperlink r:id="rId21">
        <w:r w:rsidDel="00000000" w:rsidR="00000000" w:rsidRPr="00000000">
          <w:rPr>
            <w:color w:val="1155cc"/>
            <w:u w:val="single"/>
            <w:rtl w:val="0"/>
          </w:rPr>
          <w:t xml:space="preserve">pascal.precht@gmail.com</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Pawel Kozlowski - </w:t>
      </w:r>
      <w:hyperlink r:id="rId22">
        <w:r w:rsidDel="00000000" w:rsidR="00000000" w:rsidRPr="00000000">
          <w:rPr>
            <w:color w:val="1155cc"/>
            <w:u w:val="single"/>
            <w:rtl w:val="0"/>
          </w:rPr>
          <w:t xml:space="preserve">pkozlowski.opensource@gmail.com</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Pete Bacon Darwin - </w:t>
      </w:r>
      <w:hyperlink r:id="rId23">
        <w:r w:rsidDel="00000000" w:rsidR="00000000" w:rsidRPr="00000000">
          <w:rPr>
            <w:color w:val="1155cc"/>
            <w:u w:val="single"/>
            <w:rtl w:val="0"/>
          </w:rPr>
          <w:t xml:space="preserve">pete@bacondarwin.com</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Ryan Burke - </w:t>
      </w:r>
      <w:hyperlink r:id="rId24">
        <w:r w:rsidDel="00000000" w:rsidR="00000000" w:rsidRPr="00000000">
          <w:rPr>
            <w:color w:val="1155cc"/>
            <w:u w:val="single"/>
            <w:rtl w:val="0"/>
          </w:rPr>
          <w:t xml:space="preserve">ryan@2lemetry.com</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Stefan Reuter -  </w:t>
      </w:r>
      <w:hyperlink r:id="rId25">
        <w:r w:rsidDel="00000000" w:rsidR="00000000" w:rsidRPr="00000000">
          <w:rPr>
            <w:color w:val="1155cc"/>
            <w:u w:val="single"/>
            <w:rtl w:val="0"/>
          </w:rPr>
          <w:t xml:space="preserve">stefan.reuter@reucon.com</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Thomas Kruse - </w:t>
      </w:r>
      <w:hyperlink r:id="rId26">
        <w:r w:rsidDel="00000000" w:rsidR="00000000" w:rsidRPr="00000000">
          <w:rPr>
            <w:color w:val="1155cc"/>
            <w:u w:val="single"/>
            <w:rtl w:val="0"/>
          </w:rPr>
          <w:t xml:space="preserve">tk@trion.de</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Thorsten Späth - </w:t>
      </w:r>
      <w:hyperlink r:id="rId27">
        <w:r w:rsidDel="00000000" w:rsidR="00000000" w:rsidRPr="00000000">
          <w:rPr>
            <w:color w:val="1155cc"/>
            <w:u w:val="single"/>
            <w:rtl w:val="0"/>
          </w:rPr>
          <w:t xml:space="preserve">ts@conserata.com</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Meeting doodle: </w:t>
      </w:r>
      <w:hyperlink r:id="rId28">
        <w:r w:rsidDel="00000000" w:rsidR="00000000" w:rsidRPr="00000000">
          <w:rPr>
            <w:color w:val="1155cc"/>
            <w:u w:val="single"/>
            <w:rtl w:val="0"/>
          </w:rPr>
          <w:t xml:space="preserve">http://doodle.com/346e54gas6pf5v9d</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keepNext w:val="1"/>
        <w:keepLines w:val="1"/>
        <w:spacing w:after="260" w:before="340" w:line="423.52941176470586" w:lineRule="auto"/>
        <w:contextualSpacing w:val="0"/>
      </w:pPr>
      <w:bookmarkStart w:colFirst="0" w:colLast="0" w:name="h.88csf6ek2vm3" w:id="4"/>
      <w:bookmarkEnd w:id="4"/>
      <w:r w:rsidDel="00000000" w:rsidR="00000000" w:rsidRPr="00000000">
        <w:rPr>
          <w:rFonts w:ascii="Calibri" w:cs="Calibri" w:eastAsia="Calibri" w:hAnsi="Calibri"/>
          <w:b w:val="0"/>
          <w:color w:val="111111"/>
          <w:sz w:val="36"/>
          <w:szCs w:val="36"/>
          <w:highlight w:val="white"/>
          <w:rtl w:val="0"/>
        </w:rPr>
        <w:t xml:space="preserve">Goal</w:t>
      </w:r>
    </w:p>
    <w:p w:rsidR="00000000" w:rsidDel="00000000" w:rsidP="00000000" w:rsidRDefault="00000000" w:rsidRPr="00000000">
      <w:pPr>
        <w:spacing w:after="340" w:line="329.9238967895509" w:lineRule="auto"/>
        <w:contextualSpacing w:val="0"/>
      </w:pPr>
      <w:r w:rsidDel="00000000" w:rsidR="00000000" w:rsidRPr="00000000">
        <w:rPr>
          <w:rFonts w:ascii="Calibri" w:cs="Calibri" w:eastAsia="Calibri" w:hAnsi="Calibri"/>
          <w:color w:val="222222"/>
          <w:highlight w:val="white"/>
          <w:rtl w:val="0"/>
        </w:rPr>
        <w:t xml:space="preserve">Provide a first class </w:t>
      </w:r>
      <w:commentRangeStart w:id="1"/>
      <w:r w:rsidDel="00000000" w:rsidR="00000000" w:rsidRPr="00000000">
        <w:rPr>
          <w:rFonts w:ascii="Calibri" w:cs="Calibri" w:eastAsia="Calibri" w:hAnsi="Calibri"/>
          <w:color w:val="222222"/>
          <w:highlight w:val="white"/>
          <w:rtl w:val="0"/>
        </w:rPr>
        <w:t xml:space="preserve">internationalization</w:t>
      </w:r>
      <w:commentRangeEnd w:id="1"/>
      <w:r w:rsidDel="00000000" w:rsidR="00000000" w:rsidRPr="00000000">
        <w:commentReference w:id="1"/>
      </w:r>
      <w:r w:rsidDel="00000000" w:rsidR="00000000" w:rsidRPr="00000000">
        <w:rPr>
          <w:rFonts w:ascii="Calibri" w:cs="Calibri" w:eastAsia="Calibri" w:hAnsi="Calibri"/>
          <w:color w:val="222222"/>
          <w:highlight w:val="white"/>
          <w:rtl w:val="0"/>
        </w:rPr>
        <w:t xml:space="preserve"> story for Angular internationalization that works for both AngularJS v1 and v2, and AtScript with a consistent API for internal use at Google as well as external developers.</w:t>
      </w:r>
    </w:p>
    <w:p w:rsidR="00000000" w:rsidDel="00000000" w:rsidP="00000000" w:rsidRDefault="00000000" w:rsidRPr="00000000">
      <w:pPr>
        <w:pStyle w:val="Heading2"/>
        <w:keepNext w:val="1"/>
        <w:keepLines w:val="1"/>
        <w:spacing w:after="260" w:before="340" w:line="423.52941176470586" w:lineRule="auto"/>
        <w:contextualSpacing w:val="0"/>
      </w:pPr>
      <w:bookmarkStart w:colFirst="0" w:colLast="0" w:name="h.xavmvssm587c" w:id="5"/>
      <w:bookmarkEnd w:id="5"/>
      <w:r w:rsidDel="00000000" w:rsidR="00000000" w:rsidRPr="00000000">
        <w:rPr>
          <w:rFonts w:ascii="Calibri" w:cs="Calibri" w:eastAsia="Calibri" w:hAnsi="Calibri"/>
          <w:b w:val="0"/>
          <w:color w:val="111111"/>
          <w:sz w:val="36"/>
          <w:szCs w:val="36"/>
          <w:highlight w:val="white"/>
          <w:rtl w:val="0"/>
        </w:rPr>
        <w:t xml:space="preserve">Plan</w:t>
      </w:r>
    </w:p>
    <w:p w:rsidR="00000000" w:rsidDel="00000000" w:rsidP="00000000" w:rsidRDefault="00000000" w:rsidRPr="00000000">
      <w:pPr>
        <w:numPr>
          <w:ilvl w:val="0"/>
          <w:numId w:val="13"/>
        </w:numPr>
        <w:spacing w:after="340" w:line="327.27272727272725" w:lineRule="auto"/>
        <w:ind w:left="720" w:right="340" w:hanging="360"/>
        <w:contextualSpacing w:val="1"/>
        <w:rPr/>
      </w:pPr>
      <w:r w:rsidDel="00000000" w:rsidR="00000000" w:rsidRPr="00000000">
        <w:rPr>
          <w:rFonts w:ascii="Calibri" w:cs="Calibri" w:eastAsia="Calibri" w:hAnsi="Calibri"/>
          <w:color w:val="222222"/>
          <w:highlight w:val="white"/>
          <w:rtl w:val="0"/>
        </w:rPr>
        <w:t xml:space="preserve">Requirements/design docs out for review</w:t>
      </w:r>
    </w:p>
    <w:p w:rsidR="00000000" w:rsidDel="00000000" w:rsidP="00000000" w:rsidRDefault="00000000" w:rsidRPr="00000000">
      <w:pPr>
        <w:numPr>
          <w:ilvl w:val="0"/>
          <w:numId w:val="13"/>
        </w:numPr>
        <w:spacing w:after="340" w:line="327.27272727272725" w:lineRule="auto"/>
        <w:ind w:left="720" w:right="340" w:hanging="360"/>
        <w:contextualSpacing w:val="1"/>
        <w:rPr/>
      </w:pPr>
      <w:r w:rsidDel="00000000" w:rsidR="00000000" w:rsidRPr="00000000">
        <w:rPr>
          <w:rFonts w:ascii="Calibri" w:cs="Calibri" w:eastAsia="Calibri" w:hAnsi="Calibri"/>
          <w:color w:val="222222"/>
          <w:highlight w:val="white"/>
          <w:rtl w:val="0"/>
        </w:rPr>
        <w:t xml:space="preserve">Consensus with internal and external folks on the design</w:t>
      </w:r>
    </w:p>
    <w:p w:rsidR="00000000" w:rsidDel="00000000" w:rsidP="00000000" w:rsidRDefault="00000000" w:rsidRPr="00000000">
      <w:pPr>
        <w:numPr>
          <w:ilvl w:val="0"/>
          <w:numId w:val="13"/>
        </w:numPr>
        <w:spacing w:after="340" w:line="327.27272727272725" w:lineRule="auto"/>
        <w:ind w:left="720" w:right="340" w:hanging="360"/>
        <w:contextualSpacing w:val="1"/>
        <w:rPr/>
      </w:pPr>
      <w:r w:rsidDel="00000000" w:rsidR="00000000" w:rsidRPr="00000000">
        <w:rPr>
          <w:rFonts w:ascii="Calibri" w:cs="Calibri" w:eastAsia="Calibri" w:hAnsi="Calibri"/>
          <w:color w:val="222222"/>
          <w:highlight w:val="white"/>
          <w:rtl w:val="0"/>
        </w:rPr>
        <w:t xml:space="preserve">Split out work between external folks, Angular team and internal folks.</w:t>
      </w:r>
    </w:p>
    <w:p w:rsidR="00000000" w:rsidDel="00000000" w:rsidP="00000000" w:rsidRDefault="00000000" w:rsidRPr="00000000">
      <w:pPr>
        <w:numPr>
          <w:ilvl w:val="0"/>
          <w:numId w:val="13"/>
        </w:numPr>
        <w:spacing w:after="340" w:line="327.27272727272725" w:lineRule="auto"/>
        <w:ind w:left="720" w:right="340" w:hanging="360"/>
        <w:contextualSpacing w:val="1"/>
        <w:rPr/>
      </w:pPr>
      <w:r w:rsidDel="00000000" w:rsidR="00000000" w:rsidRPr="00000000">
        <w:rPr>
          <w:rFonts w:ascii="Calibri" w:cs="Calibri" w:eastAsia="Calibri" w:hAnsi="Calibri"/>
          <w:color w:val="222222"/>
          <w:highlight w:val="white"/>
          <w:rtl w:val="0"/>
        </w:rPr>
        <w:t xml:space="preserve">Demonstrate viability for some chosen open source projects.  AngularJS' external docs site uses this solution for translation.</w:t>
      </w:r>
    </w:p>
    <w:p w:rsidR="00000000" w:rsidDel="00000000" w:rsidP="00000000" w:rsidRDefault="00000000" w:rsidRPr="00000000">
      <w:pPr>
        <w:numPr>
          <w:ilvl w:val="0"/>
          <w:numId w:val="13"/>
        </w:numPr>
        <w:spacing w:after="340" w:line="327.27272727272725" w:lineRule="auto"/>
        <w:ind w:left="720" w:right="340" w:hanging="360"/>
        <w:contextualSpacing w:val="1"/>
        <w:rPr/>
      </w:pPr>
      <w:r w:rsidDel="00000000" w:rsidR="00000000" w:rsidRPr="00000000">
        <w:rPr>
          <w:rFonts w:ascii="Calibri" w:cs="Calibri" w:eastAsia="Calibri" w:hAnsi="Calibri"/>
          <w:color w:val="222222"/>
          <w:highlight w:val="white"/>
          <w:rtl w:val="0"/>
        </w:rPr>
        <w:t xml:space="preserve">Demonstrate viability for some chosen Google internal project at scale.</w:t>
      </w:r>
    </w:p>
    <w:p w:rsidR="00000000" w:rsidDel="00000000" w:rsidP="00000000" w:rsidRDefault="00000000" w:rsidRPr="00000000">
      <w:pPr>
        <w:numPr>
          <w:ilvl w:val="0"/>
          <w:numId w:val="13"/>
        </w:numPr>
        <w:spacing w:after="340" w:line="327.27272727272725" w:lineRule="auto"/>
        <w:ind w:left="720" w:right="340" w:hanging="360"/>
        <w:contextualSpacing w:val="1"/>
        <w:rPr/>
      </w:pPr>
      <w:r w:rsidDel="00000000" w:rsidR="00000000" w:rsidRPr="00000000">
        <w:rPr>
          <w:rFonts w:ascii="Calibri" w:cs="Calibri" w:eastAsia="Calibri" w:hAnsi="Calibri"/>
          <w:color w:val="222222"/>
          <w:highlight w:val="white"/>
          <w:rtl w:val="0"/>
        </w:rPr>
        <w:t xml:space="preserve">Wider adoption both externally and internally.</w:t>
        <w:br w:type="textWrapping"/>
      </w:r>
    </w:p>
    <w:p w:rsidR="00000000" w:rsidDel="00000000" w:rsidP="00000000" w:rsidRDefault="00000000" w:rsidRPr="00000000">
      <w:pPr>
        <w:pStyle w:val="Heading2"/>
        <w:keepNext w:val="1"/>
        <w:keepLines w:val="1"/>
        <w:spacing w:after="260" w:before="340" w:line="423.52941176470586" w:lineRule="auto"/>
        <w:contextualSpacing w:val="0"/>
      </w:pPr>
      <w:bookmarkStart w:colFirst="0" w:colLast="0" w:name="h.qipgnv1d77tr" w:id="6"/>
      <w:bookmarkEnd w:id="6"/>
      <w:commentRangeStart w:id="2"/>
      <w:commentRangeStart w:id="3"/>
      <w:commentRangeStart w:id="4"/>
      <w:commentRangeStart w:id="5"/>
      <w:r w:rsidDel="00000000" w:rsidR="00000000" w:rsidRPr="00000000">
        <w:rPr>
          <w:rFonts w:ascii="Calibri" w:cs="Calibri" w:eastAsia="Calibri" w:hAnsi="Calibri"/>
          <w:b w:val="0"/>
          <w:color w:val="111111"/>
          <w:sz w:val="36"/>
          <w:szCs w:val="36"/>
          <w:highlight w:val="white"/>
          <w:rtl w:val="0"/>
        </w:rPr>
        <w:t xml:space="preserve">Current approaches (in a </w:t>
      </w:r>
      <w:r w:rsidDel="00000000" w:rsidR="00000000" w:rsidRPr="00000000">
        <w:rPr>
          <w:rFonts w:ascii="Calibri" w:cs="Calibri" w:eastAsia="Calibri" w:hAnsi="Calibri"/>
          <w:b w:val="0"/>
          <w:color w:val="111111"/>
          <w:sz w:val="36"/>
          <w:szCs w:val="36"/>
          <w:highlight w:val="white"/>
          <w:rtl w:val="0"/>
        </w:rPr>
        <w:t xml:space="preserve">nutshell</w:t>
      </w:r>
      <w:r w:rsidDel="00000000" w:rsidR="00000000" w:rsidRPr="00000000">
        <w:rPr>
          <w:rFonts w:ascii="Calibri" w:cs="Calibri" w:eastAsia="Calibri" w:hAnsi="Calibri"/>
          <w:b w:val="0"/>
          <w:color w:val="111111"/>
          <w:sz w:val="36"/>
          <w:szCs w:val="36"/>
          <w:highlight w:val="white"/>
          <w:rtl w:val="0"/>
        </w:rPr>
        <w:t xml:space="preserve">)</w:t>
      </w:r>
      <w:commentRangeEnd w:id="2"/>
      <w:r w:rsidDel="00000000" w:rsidR="00000000" w:rsidRPr="00000000">
        <w:commentReference w:id="2"/>
      </w:r>
      <w:commentRangeEnd w:id="3"/>
      <w:r w:rsidDel="00000000" w:rsidR="00000000" w:rsidRPr="00000000">
        <w:commentReference w:id="3"/>
      </w:r>
      <w:commentRangeEnd w:id="4"/>
      <w:r w:rsidDel="00000000" w:rsidR="00000000" w:rsidRPr="00000000">
        <w:commentReference w:id="4"/>
      </w:r>
      <w:commentRangeEnd w:id="5"/>
      <w:r w:rsidDel="00000000" w:rsidR="00000000" w:rsidRPr="00000000">
        <w:commentReference w:id="5"/>
      </w:r>
      <w:r w:rsidDel="00000000" w:rsidR="00000000" w:rsidRPr="00000000">
        <w:rPr>
          <w:rtl w:val="0"/>
        </w:rPr>
      </w:r>
    </w:p>
    <w:p w:rsidR="00000000" w:rsidDel="00000000" w:rsidP="00000000" w:rsidRDefault="00000000" w:rsidRPr="00000000">
      <w:pPr>
        <w:pStyle w:val="Heading3"/>
        <w:keepNext w:val="1"/>
        <w:keepLines w:val="1"/>
        <w:spacing w:before="160" w:line="360" w:lineRule="auto"/>
        <w:contextualSpacing w:val="0"/>
      </w:pPr>
      <w:bookmarkStart w:colFirst="0" w:colLast="0" w:name="h.6fnc4175k2rs" w:id="7"/>
      <w:bookmarkEnd w:id="7"/>
      <w:hyperlink r:id="rId29">
        <w:r w:rsidDel="00000000" w:rsidR="00000000" w:rsidRPr="00000000">
          <w:rPr>
            <w:color w:val="1155cc"/>
            <w:sz w:val="28"/>
            <w:szCs w:val="28"/>
            <w:u w:val="single"/>
            <w:rtl w:val="0"/>
          </w:rPr>
          <w:t xml:space="preserve">angular-translate</w:t>
        </w:r>
      </w:hyperlink>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Calibri" w:cs="Calibri" w:eastAsia="Calibri" w:hAnsi="Calibri"/>
          <w:color w:val="222222"/>
          <w:highlight w:val="white"/>
          <w:rtl w:val="0"/>
        </w:rPr>
        <w:t xml:space="preserve">This is an external project supporting AngularJS 1.X.  A build step is not required.  The application is served as-is.  Minimal server side support is </w:t>
      </w:r>
      <w:r w:rsidDel="00000000" w:rsidR="00000000" w:rsidRPr="00000000">
        <w:rPr>
          <w:rFonts w:ascii="Calibri" w:cs="Calibri" w:eastAsia="Calibri" w:hAnsi="Calibri"/>
          <w:color w:val="222222"/>
          <w:highlight w:val="white"/>
          <w:rtl w:val="0"/>
        </w:rPr>
        <w:t xml:space="preserve">needed</w:t>
      </w:r>
      <w:r w:rsidDel="00000000" w:rsidR="00000000" w:rsidRPr="00000000">
        <w:rPr>
          <w:rFonts w:ascii="Calibri" w:cs="Calibri" w:eastAsia="Calibri" w:hAnsi="Calibri"/>
          <w:color w:val="222222"/>
          <w:highlight w:val="white"/>
          <w:rtl w:val="0"/>
        </w:rPr>
        <w:t xml:space="preserve">.  All the magic occurs in the application code, mostly in the application template.  It is fully dynamic and uses Angular's bindings heavily.  It supports switching languages at runtime without a reload, loading language "packs" from the cache or the network (promise based) and fires events when the locale changes.  It also supports a variety of approaches for detecting the default locale.  Pluralization support requires you to opt-in to a different interpolation scheme (messageformat.js).  This approach is transparent with the template cache.</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pStyle w:val="Heading3"/>
        <w:keepNext w:val="1"/>
        <w:keepLines w:val="1"/>
        <w:spacing w:before="160" w:line="360" w:lineRule="auto"/>
        <w:contextualSpacing w:val="0"/>
      </w:pPr>
      <w:bookmarkStart w:colFirst="0" w:colLast="0" w:name="h.5j1zo2pz2iwk" w:id="8"/>
      <w:bookmarkEnd w:id="8"/>
      <w:hyperlink r:id="rId30">
        <w:r w:rsidDel="00000000" w:rsidR="00000000" w:rsidRPr="00000000">
          <w:rPr>
            <w:color w:val="1155cc"/>
            <w:sz w:val="28"/>
            <w:szCs w:val="28"/>
            <w:u w:val="single"/>
            <w:rtl w:val="0"/>
          </w:rPr>
          <w:t xml:space="preserve">Closure Translation</w:t>
        </w:r>
      </w:hyperlink>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Calibri" w:cs="Calibri" w:eastAsia="Calibri" w:hAnsi="Calibri"/>
          <w:color w:val="222222"/>
          <w:highlight w:val="white"/>
          <w:rtl w:val="0"/>
        </w:rPr>
        <w:t xml:space="preserve">The Closure tools handle translation by generating </w:t>
      </w:r>
      <w:commentRangeStart w:id="6"/>
      <w:commentRangeStart w:id="7"/>
      <w:r w:rsidDel="00000000" w:rsidR="00000000" w:rsidRPr="00000000">
        <w:rPr>
          <w:rFonts w:ascii="Calibri" w:cs="Calibri" w:eastAsia="Calibri" w:hAnsi="Calibri"/>
          <w:color w:val="222222"/>
          <w:highlight w:val="white"/>
          <w:rtl w:val="0"/>
        </w:rPr>
        <w:t xml:space="preserve">multiple versions of the application files</w:t>
      </w:r>
      <w:commentRangeEnd w:id="6"/>
      <w:r w:rsidDel="00000000" w:rsidR="00000000" w:rsidRPr="00000000">
        <w:commentReference w:id="6"/>
      </w:r>
      <w:commentRangeEnd w:id="7"/>
      <w:r w:rsidDel="00000000" w:rsidR="00000000" w:rsidRPr="00000000">
        <w:commentReference w:id="7"/>
      </w:r>
      <w:r w:rsidDel="00000000" w:rsidR="00000000" w:rsidRPr="00000000">
        <w:rPr>
          <w:rFonts w:ascii="Calibri" w:cs="Calibri" w:eastAsia="Calibri" w:hAnsi="Calibri"/>
          <w:color w:val="222222"/>
          <w:highlight w:val="white"/>
          <w:rtl w:val="0"/>
        </w:rPr>
        <w:t xml:space="preserve"> – one set of each locale.  This approach typically requires server-side support to take advantage of the performance gains that can be obtained by avoiding extra network calls.  It requires a full application reload when the locale is changed.  There is robust support for pluralization and interpolation baked into the framework.  However, it is incompatible with the Angular way of doing thing and there are some Google internal tools to do something similar for AngularJS applications.  This is also involves generating multiple versions of the template cache and a build system is a must.</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hyperlink r:id="rId31">
        <w:r w:rsidDel="00000000" w:rsidR="00000000" w:rsidRPr="00000000">
          <w:rPr>
            <w:rFonts w:ascii="Trebuchet MS" w:cs="Trebuchet MS" w:eastAsia="Trebuchet MS" w:hAnsi="Trebuchet MS"/>
            <w:b w:val="1"/>
            <w:color w:val="1155cc"/>
            <w:sz w:val="28"/>
            <w:szCs w:val="28"/>
            <w:u w:val="single"/>
            <w:rtl w:val="0"/>
          </w:rPr>
          <w:t xml:space="preserve">angular-gettext</w:t>
        </w:r>
      </w:hyperlink>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Calibri" w:cs="Calibri" w:eastAsia="Calibri" w:hAnsi="Calibri"/>
          <w:color w:val="222222"/>
          <w:highlight w:val="white"/>
          <w:rtl w:val="0"/>
        </w:rPr>
        <w:t xml:space="preserve">TODO</w:t>
      </w:r>
      <w:r w:rsidDel="00000000" w:rsidR="00000000" w:rsidRPr="00000000">
        <w:rPr>
          <w:rFonts w:ascii="Calibri" w:cs="Calibri" w:eastAsia="Calibri" w:hAnsi="Calibri"/>
          <w:color w:val="222222"/>
          <w:highlight w:val="white"/>
          <w:rtl w:val="0"/>
        </w:rPr>
        <w:br w:type="textWrapping"/>
      </w:r>
      <w:r w:rsidDel="00000000" w:rsidR="00000000" w:rsidRPr="00000000">
        <w:rPr>
          <w:rtl w:val="0"/>
        </w:rPr>
      </w:r>
    </w:p>
    <w:p w:rsidR="00000000" w:rsidDel="00000000" w:rsidP="00000000" w:rsidRDefault="00000000" w:rsidRPr="00000000">
      <w:pPr>
        <w:pStyle w:val="Heading2"/>
        <w:keepNext w:val="1"/>
        <w:keepLines w:val="1"/>
        <w:spacing w:after="260" w:before="340" w:line="423.52941176470586" w:lineRule="auto"/>
        <w:contextualSpacing w:val="0"/>
      </w:pPr>
      <w:bookmarkStart w:colFirst="0" w:colLast="0" w:name="h.kclnebm7v2r1" w:id="9"/>
      <w:bookmarkEnd w:id="9"/>
      <w:r w:rsidDel="00000000" w:rsidR="00000000" w:rsidRPr="00000000">
        <w:rPr>
          <w:rFonts w:ascii="Calibri" w:cs="Calibri" w:eastAsia="Calibri" w:hAnsi="Calibri"/>
          <w:b w:val="0"/>
          <w:color w:val="111111"/>
          <w:sz w:val="36"/>
          <w:szCs w:val="36"/>
          <w:highlight w:val="white"/>
          <w:rtl w:val="0"/>
        </w:rPr>
        <w:t xml:space="preserve">Issues with adopted Closure tools approach</w:t>
      </w:r>
    </w:p>
    <w:p w:rsidR="00000000" w:rsidDel="00000000" w:rsidP="00000000" w:rsidRDefault="00000000" w:rsidRPr="00000000">
      <w:pPr>
        <w:numPr>
          <w:ilvl w:val="0"/>
          <w:numId w:val="16"/>
        </w:numPr>
        <w:spacing w:after="340" w:line="327.27272727272725" w:lineRule="auto"/>
        <w:ind w:left="720" w:right="340" w:hanging="360"/>
        <w:contextualSpacing w:val="1"/>
        <w:rPr/>
      </w:pPr>
      <w:r w:rsidDel="00000000" w:rsidR="00000000" w:rsidRPr="00000000">
        <w:rPr>
          <w:rFonts w:ascii="Calibri" w:cs="Calibri" w:eastAsia="Calibri" w:hAnsi="Calibri"/>
          <w:color w:val="222222"/>
          <w:highlight w:val="white"/>
          <w:rtl w:val="0"/>
        </w:rPr>
        <w:t xml:space="preserve">The current tools uses regular expressions to parse the template.  This makes it brittle and fairly buggy.</w:t>
      </w:r>
    </w:p>
    <w:p w:rsidR="00000000" w:rsidDel="00000000" w:rsidP="00000000" w:rsidRDefault="00000000" w:rsidRPr="00000000">
      <w:pPr>
        <w:numPr>
          <w:ilvl w:val="0"/>
          <w:numId w:val="16"/>
        </w:numPr>
        <w:spacing w:after="340" w:line="327.27272727272725" w:lineRule="auto"/>
        <w:ind w:left="720" w:right="340" w:hanging="360"/>
        <w:contextualSpacing w:val="1"/>
        <w:rPr/>
      </w:pPr>
      <w:r w:rsidDel="00000000" w:rsidR="00000000" w:rsidRPr="00000000">
        <w:rPr>
          <w:rFonts w:ascii="Calibri" w:cs="Calibri" w:eastAsia="Calibri" w:hAnsi="Calibri"/>
          <w:color w:val="222222"/>
          <w:highlight w:val="white"/>
          <w:rtl w:val="0"/>
        </w:rPr>
        <w:t xml:space="preserve">Context sensitive escaping is unclean.  (e.g. bugs when the translation introduces quotes.)</w:t>
      </w:r>
    </w:p>
    <w:p w:rsidR="00000000" w:rsidDel="00000000" w:rsidP="00000000" w:rsidRDefault="00000000" w:rsidRPr="00000000">
      <w:pPr>
        <w:numPr>
          <w:ilvl w:val="0"/>
          <w:numId w:val="16"/>
        </w:numPr>
        <w:spacing w:after="340" w:line="327.27272727272725" w:lineRule="auto"/>
        <w:ind w:left="720" w:right="340" w:hanging="360"/>
        <w:contextualSpacing w:val="1"/>
        <w:rPr/>
      </w:pPr>
      <w:r w:rsidDel="00000000" w:rsidR="00000000" w:rsidRPr="00000000">
        <w:rPr>
          <w:rFonts w:ascii="Calibri" w:cs="Calibri" w:eastAsia="Calibri" w:hAnsi="Calibri"/>
          <w:color w:val="222222"/>
          <w:highlight w:val="white"/>
          <w:rtl w:val="0"/>
        </w:rPr>
        <w:t xml:space="preserve">Support is not first class and it's unclear how everything fits together (that is, surprising behavior may not be so uncommon.)</w:t>
      </w:r>
    </w:p>
    <w:p w:rsidR="00000000" w:rsidDel="00000000" w:rsidP="00000000" w:rsidRDefault="00000000" w:rsidRPr="00000000">
      <w:pPr>
        <w:numPr>
          <w:ilvl w:val="0"/>
          <w:numId w:val="16"/>
        </w:numPr>
        <w:spacing w:after="340" w:line="327.27272727272725" w:lineRule="auto"/>
        <w:ind w:left="720" w:right="340" w:hanging="360"/>
        <w:contextualSpacing w:val="1"/>
        <w:rPr/>
      </w:pPr>
      <w:r w:rsidDel="00000000" w:rsidR="00000000" w:rsidRPr="00000000">
        <w:rPr>
          <w:rFonts w:ascii="Calibri" w:cs="Calibri" w:eastAsia="Calibri" w:hAnsi="Calibri"/>
          <w:color w:val="222222"/>
          <w:highlight w:val="white"/>
          <w:rtl w:val="0"/>
        </w:rPr>
        <w:t xml:space="preserve">Missing tool support.</w:t>
      </w:r>
    </w:p>
    <w:p w:rsidR="00000000" w:rsidDel="00000000" w:rsidP="00000000" w:rsidRDefault="00000000" w:rsidRPr="00000000">
      <w:pPr>
        <w:numPr>
          <w:ilvl w:val="0"/>
          <w:numId w:val="16"/>
        </w:numPr>
        <w:spacing w:after="340" w:line="327.27272727272725" w:lineRule="auto"/>
        <w:ind w:left="720" w:right="340" w:hanging="360"/>
        <w:contextualSpacing w:val="1"/>
        <w:rPr/>
      </w:pPr>
      <w:r w:rsidDel="00000000" w:rsidR="00000000" w:rsidRPr="00000000">
        <w:rPr>
          <w:rFonts w:ascii="Calibri" w:cs="Calibri" w:eastAsia="Calibri" w:hAnsi="Calibri"/>
          <w:color w:val="222222"/>
          <w:highlight w:val="white"/>
          <w:rtl w:val="0"/>
        </w:rPr>
        <w:t xml:space="preserve">Does not integrate with external solutions.</w:t>
      </w:r>
      <w:hyperlink r:id="rId32">
        <w:r w:rsidDel="00000000" w:rsidR="00000000" w:rsidRPr="00000000">
          <w:rPr>
            <w:rtl w:val="0"/>
          </w:rPr>
        </w:r>
      </w:hyperlink>
    </w:p>
    <w:p w:rsidR="00000000" w:rsidDel="00000000" w:rsidP="00000000" w:rsidRDefault="00000000" w:rsidRPr="00000000">
      <w:pPr>
        <w:pStyle w:val="Heading2"/>
        <w:keepNext w:val="1"/>
        <w:keepLines w:val="1"/>
        <w:spacing w:after="260" w:before="340" w:line="423.52941176470586" w:lineRule="auto"/>
        <w:contextualSpacing w:val="0"/>
      </w:pPr>
      <w:bookmarkStart w:colFirst="0" w:colLast="0" w:name="h.ovtnkc5vs1l4" w:id="10"/>
      <w:bookmarkEnd w:id="10"/>
      <w:r w:rsidDel="00000000" w:rsidR="00000000" w:rsidRPr="00000000">
        <w:rPr>
          <w:rFonts w:ascii="Calibri" w:cs="Calibri" w:eastAsia="Calibri" w:hAnsi="Calibri"/>
          <w:b w:val="0"/>
          <w:color w:val="111111"/>
          <w:sz w:val="36"/>
          <w:szCs w:val="36"/>
          <w:highlight w:val="white"/>
          <w:rtl w:val="0"/>
        </w:rPr>
        <w:t xml:space="preserve">Issues with the </w:t>
      </w:r>
      <w:hyperlink r:id="rId33">
        <w:r w:rsidDel="00000000" w:rsidR="00000000" w:rsidRPr="00000000">
          <w:rPr>
            <w:rFonts w:ascii="Calibri" w:cs="Calibri" w:eastAsia="Calibri" w:hAnsi="Calibri"/>
            <w:b w:val="0"/>
            <w:color w:val="0066cc"/>
            <w:sz w:val="36"/>
            <w:szCs w:val="36"/>
            <w:highlight w:val="white"/>
            <w:u w:val="single"/>
            <w:rtl w:val="0"/>
          </w:rPr>
          <w:t xml:space="preserve">angular-translate</w:t>
        </w:r>
      </w:hyperlink>
      <w:r w:rsidDel="00000000" w:rsidR="00000000" w:rsidRPr="00000000">
        <w:rPr>
          <w:rFonts w:ascii="Calibri" w:cs="Calibri" w:eastAsia="Calibri" w:hAnsi="Calibri"/>
          <w:b w:val="0"/>
          <w:color w:val="111111"/>
          <w:sz w:val="36"/>
          <w:szCs w:val="36"/>
          <w:highlight w:val="white"/>
          <w:rtl w:val="0"/>
        </w:rPr>
        <w:t xml:space="preserve"> solution</w:t>
      </w:r>
    </w:p>
    <w:p w:rsidR="00000000" w:rsidDel="00000000" w:rsidP="00000000" w:rsidRDefault="00000000" w:rsidRPr="00000000">
      <w:pPr>
        <w:numPr>
          <w:ilvl w:val="0"/>
          <w:numId w:val="4"/>
        </w:numPr>
        <w:spacing w:after="340" w:line="327.27272727272725" w:lineRule="auto"/>
        <w:ind w:left="720" w:right="340" w:hanging="360"/>
        <w:contextualSpacing w:val="1"/>
        <w:rPr/>
      </w:pPr>
      <w:r w:rsidDel="00000000" w:rsidR="00000000" w:rsidRPr="00000000">
        <w:rPr>
          <w:rFonts w:ascii="Calibri" w:cs="Calibri" w:eastAsia="Calibri" w:hAnsi="Calibri"/>
          <w:color w:val="222222"/>
          <w:highlight w:val="white"/>
          <w:rtl w:val="0"/>
        </w:rPr>
        <w:t xml:space="preserve">Poor pluralization support</w:t>
      </w:r>
    </w:p>
    <w:p w:rsidR="00000000" w:rsidDel="00000000" w:rsidP="00000000" w:rsidRDefault="00000000" w:rsidRPr="00000000">
      <w:pPr>
        <w:numPr>
          <w:ilvl w:val="1"/>
          <w:numId w:val="4"/>
        </w:numPr>
        <w:spacing w:after="340" w:lineRule="auto"/>
        <w:ind w:left="1440" w:right="340" w:hanging="360"/>
        <w:contextualSpacing w:val="1"/>
        <w:rPr/>
      </w:pPr>
      <w:r w:rsidDel="00000000" w:rsidR="00000000" w:rsidRPr="00000000">
        <w:rPr>
          <w:rFonts w:ascii="Calibri" w:cs="Calibri" w:eastAsia="Calibri" w:hAnsi="Calibri"/>
          <w:color w:val="222222"/>
          <w:highlight w:val="white"/>
          <w:rtl w:val="0"/>
        </w:rPr>
        <w:t xml:space="preserve">Pluralization and gender selection is provided by </w:t>
      </w:r>
      <w:hyperlink r:id="rId34">
        <w:r w:rsidDel="00000000" w:rsidR="00000000" w:rsidRPr="00000000">
          <w:rPr>
            <w:rFonts w:ascii="Calibri" w:cs="Calibri" w:eastAsia="Calibri" w:hAnsi="Calibri"/>
            <w:color w:val="0066cc"/>
            <w:highlight w:val="white"/>
            <w:u w:val="single"/>
            <w:rtl w:val="0"/>
          </w:rPr>
          <w:t xml:space="preserve">messageformat.js</w:t>
        </w:r>
      </w:hyperlink>
      <w:r w:rsidDel="00000000" w:rsidR="00000000" w:rsidRPr="00000000">
        <w:rPr>
          <w:rFonts w:ascii="Calibri" w:cs="Calibri" w:eastAsia="Calibri" w:hAnsi="Calibri"/>
          <w:color w:val="222222"/>
          <w:highlight w:val="white"/>
          <w:rtl w:val="0"/>
        </w:rPr>
        <w:t xml:space="preserve"> and is a completely different interpolation </w:t>
      </w:r>
      <w:r w:rsidDel="00000000" w:rsidR="00000000" w:rsidRPr="00000000">
        <w:rPr>
          <w:rFonts w:ascii="Calibri" w:cs="Calibri" w:eastAsia="Calibri" w:hAnsi="Calibri"/>
          <w:color w:val="222222"/>
          <w:highlight w:val="white"/>
          <w:rtl w:val="0"/>
        </w:rPr>
        <w:t xml:space="preserve">syntax</w:t>
      </w:r>
      <w:r w:rsidDel="00000000" w:rsidR="00000000" w:rsidRPr="00000000">
        <w:rPr>
          <w:rFonts w:ascii="Calibri" w:cs="Calibri" w:eastAsia="Calibri" w:hAnsi="Calibri"/>
          <w:color w:val="222222"/>
          <w:highlight w:val="white"/>
          <w:rtl w:val="0"/>
        </w:rPr>
        <w:t xml:space="preserve"> than used for everything else.  Ref: </w:t>
      </w:r>
      <w:hyperlink r:id="rId35">
        <w:r w:rsidDel="00000000" w:rsidR="00000000" w:rsidRPr="00000000">
          <w:rPr>
            <w:rFonts w:ascii="Calibri" w:cs="Calibri" w:eastAsia="Calibri" w:hAnsi="Calibri"/>
            <w:color w:val="0066cc"/>
            <w:highlight w:val="white"/>
            <w:u w:val="single"/>
            <w:rtl w:val="0"/>
          </w:rPr>
          <w:t xml:space="preserve">Pluralization/The Drawback</w:t>
        </w:r>
      </w:hyperlink>
      <w:r w:rsidDel="00000000" w:rsidR="00000000" w:rsidRPr="00000000">
        <w:rPr>
          <w:rFonts w:ascii="Calibri" w:cs="Calibri" w:eastAsia="Calibri" w:hAnsi="Calibri"/>
          <w:color w:val="222222"/>
          <w:highlight w:val="white"/>
          <w:rtl w:val="0"/>
        </w:rPr>
        <w:t xml:space="preserve">.</w:t>
      </w:r>
    </w:p>
    <w:p w:rsidR="00000000" w:rsidDel="00000000" w:rsidP="00000000" w:rsidRDefault="00000000" w:rsidRPr="00000000">
      <w:pPr>
        <w:numPr>
          <w:ilvl w:val="0"/>
          <w:numId w:val="4"/>
        </w:numPr>
        <w:spacing w:after="340" w:line="327.27272727272725" w:lineRule="auto"/>
        <w:ind w:left="720" w:right="340" w:hanging="360"/>
        <w:contextualSpacing w:val="1"/>
        <w:rPr/>
      </w:pPr>
      <w:r w:rsidDel="00000000" w:rsidR="00000000" w:rsidRPr="00000000">
        <w:rPr>
          <w:rFonts w:ascii="Calibri" w:cs="Calibri" w:eastAsia="Calibri" w:hAnsi="Calibri"/>
          <w:color w:val="222222"/>
          <w:highlight w:val="white"/>
          <w:rtl w:val="0"/>
        </w:rPr>
        <w:t xml:space="preserve">Security considerations:  Ref </w:t>
      </w:r>
      <w:hyperlink r:id="rId36">
        <w:r w:rsidDel="00000000" w:rsidR="00000000" w:rsidRPr="00000000">
          <w:rPr>
            <w:rFonts w:ascii="Calibri" w:cs="Calibri" w:eastAsia="Calibri" w:hAnsi="Calibri"/>
            <w:color w:val="0066cc"/>
            <w:highlight w:val="white"/>
            <w:u w:val="single"/>
            <w:rtl w:val="0"/>
          </w:rPr>
          <w:t xml:space="preserve">Escaping of variable content</w:t>
        </w:r>
      </w:hyperlink>
      <w:ins w:author="Anonymous" w:id="1" w:date="2015-10-12T20:54:46Z">
        <w:r w:rsidDel="00000000" w:rsidR="00000000" w:rsidRPr="00000000">
          <w:fldChar w:fldCharType="begin"/>
        </w:r>
        <w:r w:rsidDel="00000000" w:rsidR="00000000" w:rsidRPr="00000000">
          <w:instrText xml:space="preserve">HYPERLINK "http://angular-translate.github.io/docs/#/guide/19_security"</w:instrText>
        </w:r>
        <w:r w:rsidDel="00000000" w:rsidR="00000000" w:rsidRPr="00000000">
          <w:fldChar w:fldCharType="separate"/>
        </w:r>
        <w:r w:rsidDel="00000000" w:rsidR="00000000" w:rsidRPr="00000000">
          <w:rPr>
            <w:rFonts w:ascii="Calibri" w:cs="Calibri" w:eastAsia="Calibri" w:hAnsi="Calibri"/>
            <w:color w:val="0066cc"/>
            <w:highlight w:val="white"/>
            <w:u w:val="single"/>
            <w:rtl w:val="0"/>
          </w:rPr>
          <w:t xml:space="preserve">la</w:t>
        </w:r>
        <w:r w:rsidDel="00000000" w:rsidR="00000000" w:rsidRPr="00000000">
          <w:fldChar w:fldCharType="end"/>
        </w:r>
      </w:ins>
      <w:hyperlink r:id="rId37">
        <w:r w:rsidDel="00000000" w:rsidR="00000000" w:rsidRPr="00000000">
          <w:rPr>
            <w:rtl w:val="0"/>
          </w:rPr>
        </w:r>
      </w:hyperlink>
    </w:p>
    <w:p w:rsidR="00000000" w:rsidDel="00000000" w:rsidP="00000000" w:rsidRDefault="00000000" w:rsidRPr="00000000">
      <w:pPr>
        <w:numPr>
          <w:ilvl w:val="0"/>
          <w:numId w:val="4"/>
        </w:numPr>
        <w:spacing w:after="340" w:line="327.27272727272725" w:lineRule="auto"/>
        <w:ind w:left="720" w:right="340" w:hanging="360"/>
        <w:contextualSpacing w:val="1"/>
        <w:rPr/>
      </w:pPr>
      <w:r w:rsidDel="00000000" w:rsidR="00000000" w:rsidRPr="00000000">
        <w:rPr>
          <w:rFonts w:ascii="Calibri" w:cs="Calibri" w:eastAsia="Calibri" w:hAnsi="Calibri"/>
          <w:color w:val="222222"/>
          <w:highlight w:val="white"/>
          <w:rtl w:val="0"/>
        </w:rPr>
        <w:t xml:space="preserve">Hacky ways to provide the Angular context for interpolations</w:t>
      </w:r>
      <w:r w:rsidDel="00000000" w:rsidR="00000000" w:rsidRPr="00000000">
        <w:rPr>
          <w:rFonts w:ascii="Calibri" w:cs="Calibri" w:eastAsia="Calibri" w:hAnsi="Calibri"/>
          <w:color w:val="222222"/>
          <w:highlight w:val="white"/>
          <w:rtl w:val="0"/>
        </w:rPr>
        <w:t xml:space="preserve">.  (e.g. </w:t>
      </w:r>
      <w:r w:rsidDel="00000000" w:rsidR="00000000" w:rsidRPr="00000000">
        <w:rPr>
          <w:rFonts w:ascii="Consolas" w:cs="Consolas" w:eastAsia="Consolas" w:hAnsi="Consolas"/>
          <w:color w:val="222222"/>
          <w:highlight w:val="white"/>
          <w:rtl w:val="0"/>
        </w:rPr>
        <w:t xml:space="preserve">translate-values</w:t>
      </w:r>
      <w:r w:rsidDel="00000000" w:rsidR="00000000" w:rsidRPr="00000000">
        <w:rPr>
          <w:rFonts w:ascii="Calibri" w:cs="Calibri" w:eastAsia="Calibri" w:hAnsi="Calibri"/>
          <w:color w:val="222222"/>
          <w:highlight w:val="white"/>
          <w:rtl w:val="0"/>
        </w:rPr>
        <w:t xml:space="preserve">.)</w:t>
      </w:r>
    </w:p>
    <w:p w:rsidR="00000000" w:rsidDel="00000000" w:rsidP="00000000" w:rsidRDefault="00000000" w:rsidRPr="00000000">
      <w:pPr>
        <w:numPr>
          <w:ilvl w:val="0"/>
          <w:numId w:val="4"/>
        </w:numPr>
        <w:spacing w:after="340" w:line="327.27272727272725" w:lineRule="auto"/>
        <w:ind w:left="720" w:right="340" w:hanging="360"/>
        <w:contextualSpacing w:val="1"/>
        <w:rPr/>
      </w:pPr>
      <w:r w:rsidDel="00000000" w:rsidR="00000000" w:rsidRPr="00000000">
        <w:rPr>
          <w:rFonts w:ascii="Calibri" w:cs="Calibri" w:eastAsia="Calibri" w:hAnsi="Calibri"/>
          <w:color w:val="222222"/>
          <w:highlight w:val="white"/>
          <w:rtl w:val="0"/>
        </w:rPr>
        <w:t xml:space="preserve">Performance considerations:  There are extra bindings introduced. </w:t>
      </w:r>
      <w:r w:rsidDel="00000000" w:rsidR="00000000" w:rsidRPr="00000000">
        <w:rPr>
          <w:rFonts w:ascii="Calibri" w:cs="Calibri" w:eastAsia="Calibri" w:hAnsi="Calibri"/>
          <w:color w:val="222222"/>
          <w:highlight w:val="white"/>
          <w:rtl w:val="0"/>
        </w:rPr>
        <w:t xml:space="preserve"> There's typically an extra network requests before content can be shown or all the translations for all the languages are served on initial load.  There's support to mitigate this but it requires a good amount of extra code.</w:t>
      </w:r>
      <w:r w:rsidDel="00000000" w:rsidR="00000000" w:rsidRPr="00000000">
        <w:rPr>
          <w:rtl w:val="0"/>
        </w:rPr>
      </w:r>
    </w:p>
    <w:p w:rsidR="00000000" w:rsidDel="00000000" w:rsidP="00000000" w:rsidRDefault="00000000" w:rsidRPr="00000000">
      <w:pPr>
        <w:numPr>
          <w:ilvl w:val="0"/>
          <w:numId w:val="4"/>
        </w:numPr>
        <w:spacing w:after="340" w:line="327.27272727272725" w:lineRule="auto"/>
        <w:ind w:left="720" w:right="340" w:hanging="360"/>
        <w:contextualSpacing w:val="1"/>
        <w:rPr/>
      </w:pPr>
      <w:commentRangeStart w:id="8"/>
      <w:r w:rsidDel="00000000" w:rsidR="00000000" w:rsidRPr="00000000">
        <w:rPr>
          <w:rFonts w:ascii="Calibri" w:cs="Calibri" w:eastAsia="Calibri" w:hAnsi="Calibri"/>
          <w:color w:val="222222"/>
          <w:highlight w:val="white"/>
          <w:rtl w:val="0"/>
        </w:rPr>
        <w:t xml:space="preserve">Lots of extra markup.  </w:t>
      </w:r>
      <w:r w:rsidDel="00000000" w:rsidR="00000000" w:rsidRPr="00000000">
        <w:rPr>
          <w:rFonts w:ascii="Calibri" w:cs="Calibri" w:eastAsia="Calibri" w:hAnsi="Calibri"/>
          <w:color w:val="222222"/>
          <w:highlight w:val="white"/>
          <w:rtl w:val="0"/>
        </w:rPr>
        <w:t xml:space="preserve">It isn't how one would like to write an Angular application</w:t>
      </w:r>
      <w:r w:rsidDel="00000000" w:rsidR="00000000" w:rsidRPr="00000000">
        <w:rPr>
          <w:rFonts w:ascii="Calibri" w:cs="Calibri" w:eastAsia="Calibri" w:hAnsi="Calibri"/>
          <w:color w:val="222222"/>
          <w:highlight w:val="white"/>
          <w:rtl w:val="0"/>
        </w:rPr>
        <w:t xml:space="preserve">.</w:t>
      </w:r>
    </w:p>
    <w:p w:rsidR="00000000" w:rsidDel="00000000" w:rsidP="00000000" w:rsidRDefault="00000000" w:rsidRPr="00000000">
      <w:pPr>
        <w:numPr>
          <w:ilvl w:val="0"/>
          <w:numId w:val="4"/>
        </w:numPr>
        <w:spacing w:after="340" w:line="327.27272727272725" w:lineRule="auto"/>
        <w:ind w:left="720" w:right="340" w:hanging="360"/>
        <w:contextualSpacing w:val="1"/>
        <w:rPr/>
      </w:pPr>
      <w:r w:rsidDel="00000000" w:rsidR="00000000" w:rsidRPr="00000000">
        <w:rPr>
          <w:rFonts w:ascii="Calibri" w:cs="Calibri" w:eastAsia="Calibri" w:hAnsi="Calibri"/>
          <w:color w:val="222222"/>
          <w:highlight w:val="white"/>
          <w:rtl w:val="0"/>
        </w:rPr>
        <w:t xml:space="preserve">Typically uses </w:t>
      </w:r>
      <w:r w:rsidDel="00000000" w:rsidR="00000000" w:rsidRPr="00000000">
        <w:rPr>
          <w:rFonts w:ascii="Calibri" w:cs="Calibri" w:eastAsia="Calibri" w:hAnsi="Calibri"/>
          <w:color w:val="222222"/>
          <w:highlight w:val="white"/>
          <w:rtl w:val="0"/>
        </w:rPr>
        <w:t xml:space="preserve">made up IDs (hierarchical.)</w:t>
      </w:r>
      <w:r w:rsidDel="00000000" w:rsidR="00000000" w:rsidRPr="00000000">
        <w:rPr>
          <w:rFonts w:ascii="Calibri" w:cs="Calibri" w:eastAsia="Calibri" w:hAnsi="Calibri"/>
          <w:color w:val="222222"/>
          <w:highlight w:val="white"/>
          <w:rtl w:val="0"/>
        </w:rPr>
        <w:t xml:space="preserve">  You could use the message text itself, in which case you would have to make it a proper JS string by surrounding it with quotes and escaping characters.</w:t>
      </w:r>
    </w:p>
    <w:p w:rsidR="00000000" w:rsidDel="00000000" w:rsidP="00000000" w:rsidRDefault="00000000" w:rsidRPr="00000000">
      <w:pPr>
        <w:numPr>
          <w:ilvl w:val="0"/>
          <w:numId w:val="4"/>
        </w:numPr>
        <w:spacing w:after="340" w:line="327.27272727272725" w:lineRule="auto"/>
        <w:ind w:left="720" w:right="340" w:hanging="360"/>
        <w:contextualSpacing w:val="1"/>
        <w:rPr>
          <w:rFonts w:ascii="Calibri" w:cs="Calibri" w:eastAsia="Calibri" w:hAnsi="Calibri"/>
          <w:color w:val="222222"/>
          <w:highlight w:val="white"/>
          <w:u w:val="none"/>
        </w:rPr>
      </w:pPr>
      <w:r w:rsidDel="00000000" w:rsidR="00000000" w:rsidRPr="00000000">
        <w:rPr>
          <w:rFonts w:ascii="Calibri" w:cs="Calibri" w:eastAsia="Calibri" w:hAnsi="Calibri"/>
          <w:color w:val="222222"/>
          <w:highlight w:val="white"/>
          <w:rtl w:val="0"/>
        </w:rPr>
        <w:t xml:space="preserve">No clear way to localize chunks of HTML.</w:t>
      </w:r>
      <w:commentRangeEnd w:id="8"/>
      <w:r w:rsidDel="00000000" w:rsidR="00000000" w:rsidRPr="00000000">
        <w:commentReference w:id="8"/>
      </w:r>
      <w:r w:rsidDel="00000000" w:rsidR="00000000" w:rsidRPr="00000000">
        <w:rPr>
          <w:rtl w:val="0"/>
        </w:rPr>
      </w:r>
    </w:p>
    <w:p w:rsidR="00000000" w:rsidDel="00000000" w:rsidP="00000000" w:rsidRDefault="00000000" w:rsidRPr="00000000">
      <w:pPr>
        <w:spacing w:after="340" w:line="327.27272727272725" w:lineRule="auto"/>
        <w:ind w:right="340"/>
        <w:contextualSpacing w:val="0"/>
      </w:pPr>
      <w:r w:rsidDel="00000000" w:rsidR="00000000" w:rsidRPr="00000000">
        <w:rPr>
          <w:rtl w:val="0"/>
        </w:rPr>
      </w:r>
    </w:p>
    <w:p w:rsidR="00000000" w:rsidDel="00000000" w:rsidP="00000000" w:rsidRDefault="00000000" w:rsidRPr="00000000">
      <w:pPr>
        <w:pStyle w:val="Heading2"/>
        <w:keepNext w:val="1"/>
        <w:keepLines w:val="1"/>
        <w:spacing w:after="260" w:before="340" w:line="423.52941176470586" w:lineRule="auto"/>
        <w:contextualSpacing w:val="0"/>
      </w:pPr>
      <w:bookmarkStart w:colFirst="0" w:colLast="0" w:name="h.ougg1hltb8h9" w:id="11"/>
      <w:bookmarkEnd w:id="11"/>
      <w:r w:rsidDel="00000000" w:rsidR="00000000" w:rsidRPr="00000000">
        <w:rPr>
          <w:rFonts w:ascii="Calibri" w:cs="Calibri" w:eastAsia="Calibri" w:hAnsi="Calibri"/>
          <w:b w:val="0"/>
          <w:color w:val="111111"/>
          <w:sz w:val="36"/>
          <w:szCs w:val="36"/>
          <w:highlight w:val="white"/>
          <w:rtl w:val="0"/>
        </w:rPr>
        <w:t xml:space="preserve">Design considerations</w:t>
      </w:r>
    </w:p>
    <w:p w:rsidR="00000000" w:rsidDel="00000000" w:rsidP="00000000" w:rsidRDefault="00000000" w:rsidRPr="00000000">
      <w:pPr>
        <w:pStyle w:val="Heading3"/>
        <w:keepNext w:val="1"/>
        <w:keepLines w:val="1"/>
        <w:spacing w:after="260" w:before="260" w:line="240" w:lineRule="auto"/>
        <w:contextualSpacing w:val="0"/>
      </w:pPr>
      <w:bookmarkStart w:colFirst="0" w:colLast="0" w:name="h.a4ly5txzzuuo" w:id="12"/>
      <w:bookmarkEnd w:id="12"/>
      <w:r w:rsidDel="00000000" w:rsidR="00000000" w:rsidRPr="00000000">
        <w:rPr>
          <w:rFonts w:ascii="Calibri" w:cs="Calibri" w:eastAsia="Calibri" w:hAnsi="Calibri"/>
          <w:b w:val="0"/>
          <w:color w:val="111111"/>
          <w:sz w:val="32"/>
          <w:szCs w:val="32"/>
          <w:highlight w:val="white"/>
          <w:rtl w:val="0"/>
        </w:rPr>
        <w:t xml:space="preserve">Locale change and application reload</w:t>
      </w:r>
    </w:p>
    <w:p w:rsidR="00000000" w:rsidDel="00000000" w:rsidP="00000000" w:rsidRDefault="00000000" w:rsidRPr="00000000">
      <w:pPr>
        <w:spacing w:after="340" w:line="329.9238967895509" w:lineRule="auto"/>
        <w:contextualSpacing w:val="0"/>
      </w:pPr>
      <w:r w:rsidDel="00000000" w:rsidR="00000000" w:rsidRPr="00000000">
        <w:rPr>
          <w:rFonts w:ascii="Calibri" w:cs="Calibri" w:eastAsia="Calibri" w:hAnsi="Calibri"/>
          <w:color w:val="222222"/>
          <w:highlight w:val="white"/>
          <w:rtl w:val="0"/>
        </w:rPr>
        <w:t xml:space="preserve">There are two popular approaches to handling a locale change.  One approach, common to applications at Google, is to reload the entire application/page.  The other approach, used by angular-translate, is to have the app re-render itself after loading the new locale.  Each approach has its tradeoffs.</w:t>
      </w:r>
      <w:r w:rsidDel="00000000" w:rsidR="00000000" w:rsidRPr="00000000">
        <w:rPr>
          <w:rtl w:val="0"/>
        </w:rPr>
      </w:r>
    </w:p>
    <w:tbl>
      <w:tblPr>
        <w:tblStyle w:val="Table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90"/>
        <w:gridCol w:w="4770"/>
        <w:tblGridChange w:id="0">
          <w:tblGrid>
            <w:gridCol w:w="4590"/>
            <w:gridCol w:w="4770"/>
          </w:tblGrid>
        </w:tblGridChange>
      </w:tblGrid>
      <w:tr>
        <w:tc>
          <w:tcPr>
            <w:tcBorders>
              <w:top w:color="000000" w:space="0" w:sz="8" w:val="single"/>
              <w:left w:color="000000" w:space="0" w:sz="8" w:val="single"/>
              <w:bottom w:color="000000" w:space="0" w:sz="8" w:val="single"/>
              <w:right w:color="000000" w:space="0" w:sz="8" w:val="single"/>
            </w:tcBorders>
            <w:tcMar>
              <w:top w:w="60.0" w:type="dxa"/>
              <w:left w:w="80.0" w:type="dxa"/>
              <w:bottom w:w="60.0" w:type="dxa"/>
              <w:right w:w="160.0" w:type="dxa"/>
            </w:tcMar>
          </w:tcPr>
          <w:p w:rsidR="00000000" w:rsidDel="00000000" w:rsidP="00000000" w:rsidRDefault="00000000" w:rsidRPr="00000000">
            <w:pPr>
              <w:spacing w:after="300" w:line="329.9238967895509" w:lineRule="auto"/>
              <w:contextualSpacing w:val="0"/>
              <w:jc w:val="center"/>
            </w:pPr>
            <w:r w:rsidDel="00000000" w:rsidR="00000000" w:rsidRPr="00000000">
              <w:rPr>
                <w:rFonts w:ascii="Calibri" w:cs="Calibri" w:eastAsia="Calibri" w:hAnsi="Calibri"/>
                <w:b w:val="1"/>
                <w:color w:val="222222"/>
                <w:highlight w:val="white"/>
                <w:rtl w:val="0"/>
              </w:rPr>
              <w:t xml:space="preserve">Full reload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60.0" w:type="dxa"/>
              <w:left w:w="80.0" w:type="dxa"/>
              <w:bottom w:w="60.0" w:type="dxa"/>
              <w:right w:w="160.0" w:type="dxa"/>
            </w:tcMar>
          </w:tcPr>
          <w:p w:rsidR="00000000" w:rsidDel="00000000" w:rsidP="00000000" w:rsidRDefault="00000000" w:rsidRPr="00000000">
            <w:pPr>
              <w:spacing w:after="300" w:line="329.9238967895509" w:lineRule="auto"/>
              <w:contextualSpacing w:val="0"/>
              <w:jc w:val="center"/>
            </w:pPr>
            <w:r w:rsidDel="00000000" w:rsidR="00000000" w:rsidRPr="00000000">
              <w:rPr>
                <w:rFonts w:ascii="Calibri" w:cs="Calibri" w:eastAsia="Calibri" w:hAnsi="Calibri"/>
                <w:b w:val="1"/>
                <w:color w:val="222222"/>
                <w:highlight w:val="white"/>
                <w:rtl w:val="0"/>
              </w:rPr>
              <w:t xml:space="preserve">No reload</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60.0" w:type="dxa"/>
              <w:left w:w="80.0" w:type="dxa"/>
              <w:bottom w:w="60.0" w:type="dxa"/>
              <w:right w:w="160.0" w:type="dxa"/>
            </w:tcMar>
          </w:tcPr>
          <w:p w:rsidR="00000000" w:rsidDel="00000000" w:rsidP="00000000" w:rsidRDefault="00000000" w:rsidRPr="00000000">
            <w:pPr>
              <w:numPr>
                <w:ilvl w:val="0"/>
                <w:numId w:val="14"/>
              </w:numPr>
              <w:spacing w:after="640" w:line="327.27272727272725" w:lineRule="auto"/>
              <w:ind w:left="720" w:right="340" w:hanging="360"/>
              <w:contextualSpacing w:val="1"/>
              <w:rPr/>
            </w:pPr>
            <w:r w:rsidDel="00000000" w:rsidR="00000000" w:rsidRPr="00000000">
              <w:rPr>
                <w:rFonts w:ascii="Calibri" w:cs="Calibri" w:eastAsia="Calibri" w:hAnsi="Calibri"/>
                <w:color w:val="222222"/>
                <w:highlight w:val="white"/>
                <w:rtl w:val="0"/>
              </w:rPr>
              <w:t xml:space="preserve">Performance win:  By reloading the entire app, there is no need to track and update the bindings/UI that change as a result of the change in locale.</w:t>
            </w:r>
          </w:p>
          <w:p w:rsidR="00000000" w:rsidDel="00000000" w:rsidP="00000000" w:rsidRDefault="00000000" w:rsidRPr="00000000">
            <w:pPr>
              <w:numPr>
                <w:ilvl w:val="0"/>
                <w:numId w:val="14"/>
              </w:numPr>
              <w:spacing w:after="640" w:line="327.27272727272725" w:lineRule="auto"/>
              <w:ind w:left="720" w:right="340" w:hanging="360"/>
              <w:contextualSpacing w:val="1"/>
              <w:rPr/>
            </w:pPr>
            <w:r w:rsidDel="00000000" w:rsidR="00000000" w:rsidRPr="00000000">
              <w:rPr>
                <w:rFonts w:ascii="Calibri" w:cs="Calibri" w:eastAsia="Calibri" w:hAnsi="Calibri"/>
                <w:color w:val="222222"/>
                <w:highlight w:val="white"/>
                <w:rtl w:val="0"/>
              </w:rPr>
              <w:t xml:space="preserve">The locale changes so rarely so the cost of the reload is incurred only rarely.</w:t>
            </w:r>
          </w:p>
          <w:p w:rsidR="00000000" w:rsidDel="00000000" w:rsidP="00000000" w:rsidRDefault="00000000" w:rsidRPr="00000000">
            <w:pPr>
              <w:numPr>
                <w:ilvl w:val="0"/>
                <w:numId w:val="14"/>
              </w:numPr>
              <w:spacing w:after="640" w:line="327.27272727272725" w:lineRule="auto"/>
              <w:ind w:left="720" w:right="340" w:hanging="360"/>
              <w:contextualSpacing w:val="1"/>
              <w:rPr/>
            </w:pPr>
            <w:commentRangeStart w:id="9"/>
            <w:r w:rsidDel="00000000" w:rsidR="00000000" w:rsidRPr="00000000">
              <w:rPr>
                <w:rFonts w:ascii="Calibri" w:cs="Calibri" w:eastAsia="Calibri" w:hAnsi="Calibri"/>
                <w:color w:val="222222"/>
                <w:highlight w:val="white"/>
                <w:rtl w:val="0"/>
              </w:rPr>
              <w:t xml:space="preserve">No information/state is (typically) lost.  The user is presumably changing the language because they could not understand the earlier language.  This means that they don't have unsaved information in the application.</w:t>
            </w:r>
            <w:commentRangeEnd w:id="9"/>
            <w:r w:rsidDel="00000000" w:rsidR="00000000" w:rsidRPr="00000000">
              <w:commentReference w:id="9"/>
            </w:r>
            <w:r w:rsidDel="00000000" w:rsidR="00000000" w:rsidRPr="00000000">
              <w:rPr>
                <w:rtl w:val="0"/>
              </w:rPr>
            </w:r>
          </w:p>
          <w:p w:rsidR="00000000" w:rsidDel="00000000" w:rsidP="00000000" w:rsidRDefault="00000000" w:rsidRPr="00000000">
            <w:pPr>
              <w:numPr>
                <w:ilvl w:val="0"/>
                <w:numId w:val="14"/>
              </w:numPr>
              <w:spacing w:after="640" w:line="327.27272727272725" w:lineRule="auto"/>
              <w:ind w:left="720" w:right="340" w:hanging="360"/>
              <w:contextualSpacing w:val="1"/>
              <w:rPr/>
            </w:pPr>
            <w:r w:rsidDel="00000000" w:rsidR="00000000" w:rsidRPr="00000000">
              <w:rPr>
                <w:rFonts w:ascii="Calibri" w:cs="Calibri" w:eastAsia="Calibri" w:hAnsi="Calibri"/>
                <w:color w:val="222222"/>
                <w:highlight w:val="white"/>
                <w:rtl w:val="0"/>
              </w:rPr>
              <w:t xml:space="preserve">Cannot support multiple languages in the same application view without extra pain and bloat.</w:t>
            </w:r>
          </w:p>
          <w:p w:rsidR="00000000" w:rsidDel="00000000" w:rsidP="00000000" w:rsidRDefault="00000000" w:rsidRPr="00000000">
            <w:pPr>
              <w:numPr>
                <w:ilvl w:val="0"/>
                <w:numId w:val="14"/>
              </w:numPr>
              <w:spacing w:after="640" w:line="327.27272727272725" w:lineRule="auto"/>
              <w:ind w:left="720" w:right="340" w:hanging="360"/>
              <w:contextualSpacing w:val="1"/>
              <w:rPr/>
            </w:pPr>
            <w:commentRangeStart w:id="10"/>
            <w:r w:rsidDel="00000000" w:rsidR="00000000" w:rsidRPr="00000000">
              <w:rPr>
                <w:rFonts w:ascii="Calibri" w:cs="Calibri" w:eastAsia="Calibri" w:hAnsi="Calibri"/>
                <w:color w:val="222222"/>
                <w:highlight w:val="white"/>
                <w:rtl w:val="0"/>
              </w:rPr>
              <w:t xml:space="preserve">Extra server side support is needed:  Typically, the server must perform cookie/user agent analysis to decide which localized version of the application code should be returned to the server.  This also causes a cache miss.</w:t>
            </w:r>
          </w:p>
          <w:p w:rsidR="00000000" w:rsidDel="00000000" w:rsidP="00000000" w:rsidRDefault="00000000" w:rsidRPr="00000000">
            <w:pPr>
              <w:numPr>
                <w:ilvl w:val="0"/>
                <w:numId w:val="14"/>
              </w:numPr>
              <w:spacing w:after="640" w:line="327.27272727272725" w:lineRule="auto"/>
              <w:ind w:left="720" w:right="340" w:hanging="360"/>
              <w:contextualSpacing w:val="1"/>
              <w:rPr/>
            </w:pPr>
            <w:r w:rsidDel="00000000" w:rsidR="00000000" w:rsidRPr="00000000">
              <w:rPr>
                <w:rFonts w:ascii="Calibri" w:cs="Calibri" w:eastAsia="Calibri" w:hAnsi="Calibri"/>
                <w:color w:val="222222"/>
                <w:highlight w:val="white"/>
                <w:rtl w:val="0"/>
              </w:rPr>
              <w:t xml:space="preserve">The server is now responsible for determining the default localized version to serve. (e.g. cookies / geo-ip / Accept-Language header, etc.)</w:t>
            </w:r>
            <w:commentRangeEnd w:id="10"/>
            <w:r w:rsidDel="00000000" w:rsidR="00000000" w:rsidRPr="00000000">
              <w:commentReference w:id="10"/>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60.0" w:type="dxa"/>
              <w:left w:w="80.0" w:type="dxa"/>
              <w:bottom w:w="60.0" w:type="dxa"/>
              <w:right w:w="160.0" w:type="dxa"/>
            </w:tcMar>
          </w:tcPr>
          <w:p w:rsidR="00000000" w:rsidDel="00000000" w:rsidP="00000000" w:rsidRDefault="00000000" w:rsidRPr="00000000">
            <w:pPr>
              <w:numPr>
                <w:ilvl w:val="0"/>
                <w:numId w:val="11"/>
              </w:numPr>
              <w:spacing w:after="640" w:line="327.27272727272725" w:lineRule="auto"/>
              <w:ind w:left="720" w:right="340" w:hanging="360"/>
              <w:contextualSpacing w:val="1"/>
              <w:rPr/>
            </w:pPr>
            <w:r w:rsidDel="00000000" w:rsidR="00000000" w:rsidRPr="00000000">
              <w:rPr>
                <w:rFonts w:ascii="Calibri" w:cs="Calibri" w:eastAsia="Calibri" w:hAnsi="Calibri"/>
                <w:color w:val="222222"/>
                <w:highlight w:val="white"/>
                <w:rtl w:val="0"/>
              </w:rPr>
              <w:t xml:space="preserve">Minimal server side support:  The same version of the application code is served by the server.  However, the server must also serve translated message bundles back to the application (much easier server side change) or have tools that embed all translations in the application code at build time.</w:t>
            </w:r>
          </w:p>
          <w:p w:rsidR="00000000" w:rsidDel="00000000" w:rsidP="00000000" w:rsidRDefault="00000000" w:rsidRPr="00000000">
            <w:pPr>
              <w:numPr>
                <w:ilvl w:val="0"/>
                <w:numId w:val="11"/>
              </w:numPr>
              <w:spacing w:after="640" w:line="327.27272727272725" w:lineRule="auto"/>
              <w:ind w:left="720" w:right="340" w:hanging="360"/>
              <w:contextualSpacing w:val="1"/>
              <w:rPr/>
            </w:pPr>
            <w:r w:rsidDel="00000000" w:rsidR="00000000" w:rsidRPr="00000000">
              <w:rPr>
                <w:rFonts w:ascii="Calibri" w:cs="Calibri" w:eastAsia="Calibri" w:hAnsi="Calibri"/>
                <w:color w:val="222222"/>
                <w:highlight w:val="white"/>
                <w:rtl w:val="0"/>
              </w:rPr>
              <w:t xml:space="preserve">Must track all the pieces of the UI that need to be updated when the locale changes and perform this upon the change.  In addition, if the new language strings are being loaded over the network, this could take time and the UI needs to indicate this in some way to the user.</w:t>
            </w:r>
          </w:p>
          <w:p w:rsidR="00000000" w:rsidDel="00000000" w:rsidP="00000000" w:rsidRDefault="00000000" w:rsidRPr="00000000">
            <w:pPr>
              <w:numPr>
                <w:ilvl w:val="0"/>
                <w:numId w:val="11"/>
              </w:numPr>
              <w:spacing w:after="640" w:line="327.27272727272725" w:lineRule="auto"/>
              <w:ind w:left="720" w:right="340" w:hanging="360"/>
              <w:contextualSpacing w:val="1"/>
              <w:rPr/>
            </w:pPr>
            <w:r w:rsidDel="00000000" w:rsidR="00000000" w:rsidRPr="00000000">
              <w:rPr>
                <w:rFonts w:ascii="Calibri" w:cs="Calibri" w:eastAsia="Calibri" w:hAnsi="Calibri"/>
                <w:color w:val="222222"/>
                <w:highlight w:val="white"/>
                <w:rtl w:val="0"/>
              </w:rPr>
              <w:t xml:space="preserve">Allows one to support multiple languages in the same view.  As an example, a page could display a table showing how the user's advertising message might look in different locales.  This is fairly easy to do with this approach since it's fairly simple to have an locale per root node.</w:t>
            </w:r>
          </w:p>
          <w:p w:rsidR="00000000" w:rsidDel="00000000" w:rsidP="00000000" w:rsidRDefault="00000000" w:rsidRPr="00000000">
            <w:pPr>
              <w:numPr>
                <w:ilvl w:val="0"/>
                <w:numId w:val="11"/>
              </w:numPr>
              <w:spacing w:after="640" w:line="327.27272727272725" w:lineRule="auto"/>
              <w:ind w:left="720" w:right="340" w:hanging="360"/>
              <w:contextualSpacing w:val="1"/>
              <w:rPr/>
            </w:pPr>
            <w:r w:rsidDel="00000000" w:rsidR="00000000" w:rsidRPr="00000000">
              <w:rPr>
                <w:rFonts w:ascii="Calibri" w:cs="Calibri" w:eastAsia="Calibri" w:hAnsi="Calibri"/>
                <w:color w:val="222222"/>
                <w:highlight w:val="white"/>
                <w:rtl w:val="0"/>
              </w:rPr>
              <w:t xml:space="preserve">The server is not </w:t>
            </w:r>
            <w:r w:rsidDel="00000000" w:rsidR="00000000" w:rsidRPr="00000000">
              <w:rPr>
                <w:rFonts w:ascii="Calibri" w:cs="Calibri" w:eastAsia="Calibri" w:hAnsi="Calibri"/>
                <w:i w:val="1"/>
                <w:color w:val="222222"/>
                <w:highlight w:val="white"/>
                <w:rtl w:val="0"/>
              </w:rPr>
              <w:t xml:space="preserve">required</w:t>
            </w:r>
            <w:r w:rsidDel="00000000" w:rsidR="00000000" w:rsidRPr="00000000">
              <w:rPr>
                <w:rFonts w:ascii="Calibri" w:cs="Calibri" w:eastAsia="Calibri" w:hAnsi="Calibri"/>
                <w:color w:val="222222"/>
                <w:highlight w:val="white"/>
                <w:rtl w:val="0"/>
              </w:rPr>
              <w:t xml:space="preserve"> to determine the locale from the request – the client side can use cookies, </w:t>
            </w:r>
            <w:r w:rsidDel="00000000" w:rsidR="00000000" w:rsidRPr="00000000">
              <w:rPr>
                <w:rFonts w:ascii="Consolas" w:cs="Consolas" w:eastAsia="Consolas" w:hAnsi="Consolas"/>
                <w:color w:val="222222"/>
                <w:highlight w:val="white"/>
                <w:rtl w:val="0"/>
              </w:rPr>
              <w:t xml:space="preserve">navigator.language</w:t>
            </w:r>
            <w:r w:rsidDel="00000000" w:rsidR="00000000" w:rsidRPr="00000000">
              <w:rPr>
                <w:rFonts w:ascii="Calibri" w:cs="Calibri" w:eastAsia="Calibri" w:hAnsi="Calibri"/>
                <w:color w:val="222222"/>
                <w:highlight w:val="white"/>
                <w:rtl w:val="0"/>
              </w:rPr>
              <w:t xml:space="preserve">, </w:t>
            </w:r>
            <w:r w:rsidDel="00000000" w:rsidR="00000000" w:rsidRPr="00000000">
              <w:rPr>
                <w:rFonts w:ascii="Consolas" w:cs="Consolas" w:eastAsia="Consolas" w:hAnsi="Consolas"/>
                <w:color w:val="222222"/>
                <w:highlight w:val="white"/>
                <w:rtl w:val="0"/>
              </w:rPr>
              <w:t xml:space="preserve">navigator.browserLanguage</w:t>
            </w:r>
            <w:r w:rsidDel="00000000" w:rsidR="00000000" w:rsidRPr="00000000">
              <w:rPr>
                <w:rFonts w:ascii="Calibri" w:cs="Calibri" w:eastAsia="Calibri" w:hAnsi="Calibri"/>
                <w:color w:val="222222"/>
                <w:highlight w:val="white"/>
                <w:rtl w:val="0"/>
              </w:rPr>
              <w:t xml:space="preserve">,</w:t>
            </w:r>
            <w:r w:rsidDel="00000000" w:rsidR="00000000" w:rsidRPr="00000000">
              <w:rPr>
                <w:rFonts w:ascii="Consolas" w:cs="Consolas" w:eastAsia="Consolas" w:hAnsi="Consolas"/>
                <w:color w:val="222222"/>
                <w:highlight w:val="white"/>
                <w:rtl w:val="0"/>
              </w:rPr>
              <w:t xml:space="preserve">navigator.systemLanguage</w:t>
            </w:r>
            <w:r w:rsidDel="00000000" w:rsidR="00000000" w:rsidRPr="00000000">
              <w:rPr>
                <w:rFonts w:ascii="Calibri" w:cs="Calibri" w:eastAsia="Calibri" w:hAnsi="Calibri"/>
                <w:color w:val="222222"/>
                <w:highlight w:val="white"/>
                <w:rtl w:val="0"/>
              </w:rPr>
              <w:t xml:space="preserve">, </w:t>
            </w:r>
            <w:r w:rsidDel="00000000" w:rsidR="00000000" w:rsidRPr="00000000">
              <w:rPr>
                <w:rFonts w:ascii="Consolas" w:cs="Consolas" w:eastAsia="Consolas" w:hAnsi="Consolas"/>
                <w:color w:val="222222"/>
                <w:highlight w:val="white"/>
                <w:rtl w:val="0"/>
              </w:rPr>
              <w:t xml:space="preserve">navigator.userLanguage</w:t>
            </w:r>
            <w:r w:rsidDel="00000000" w:rsidR="00000000" w:rsidRPr="00000000">
              <w:rPr>
                <w:rFonts w:ascii="Calibri" w:cs="Calibri" w:eastAsia="Calibri" w:hAnsi="Calibri"/>
                <w:color w:val="222222"/>
                <w:highlight w:val="white"/>
                <w:rtl w:val="0"/>
              </w:rPr>
              <w:t xml:space="preserve">, and JS APIs to determine the language.  However, it's still be beneficial for the server to do some of this (e.g. to serve the likely language pack together with the application) but that can be done at a later stage in development or for prod.</w:t>
            </w:r>
          </w:p>
        </w:tc>
      </w:tr>
    </w:tbl>
    <w:p w:rsidR="00000000" w:rsidDel="00000000" w:rsidP="00000000" w:rsidRDefault="00000000" w:rsidRPr="00000000">
      <w:pPr>
        <w:pStyle w:val="Heading3"/>
        <w:keepNext w:val="1"/>
        <w:keepLines w:val="1"/>
        <w:spacing w:after="260" w:before="260" w:line="240" w:lineRule="auto"/>
        <w:contextualSpacing w:val="0"/>
      </w:pPr>
      <w:bookmarkStart w:colFirst="0" w:colLast="0" w:name="h.fhw26tk67ym0" w:id="13"/>
      <w:bookmarkEnd w:id="13"/>
      <w:r w:rsidDel="00000000" w:rsidR="00000000" w:rsidRPr="00000000">
        <w:rPr>
          <w:rtl w:val="0"/>
        </w:rPr>
      </w:r>
    </w:p>
    <w:p w:rsidR="00000000" w:rsidDel="00000000" w:rsidP="00000000" w:rsidRDefault="00000000" w:rsidRPr="00000000">
      <w:pPr>
        <w:pStyle w:val="Heading3"/>
        <w:keepNext w:val="1"/>
        <w:keepLines w:val="1"/>
        <w:spacing w:after="260" w:before="260" w:line="240" w:lineRule="auto"/>
        <w:contextualSpacing w:val="0"/>
      </w:pPr>
      <w:bookmarkStart w:colFirst="0" w:colLast="0" w:name="h.gos681ubxetm" w:id="14"/>
      <w:bookmarkEnd w:id="14"/>
      <w:r w:rsidDel="00000000" w:rsidR="00000000" w:rsidRPr="00000000">
        <w:rPr>
          <w:rFonts w:ascii="Calibri" w:cs="Calibri" w:eastAsia="Calibri" w:hAnsi="Calibri"/>
          <w:b w:val="0"/>
          <w:color w:val="111111"/>
          <w:sz w:val="32"/>
          <w:szCs w:val="32"/>
          <w:highlight w:val="white"/>
          <w:rtl w:val="0"/>
        </w:rPr>
        <w:t xml:space="preserve">Server side support</w:t>
      </w:r>
    </w:p>
    <w:p w:rsidR="00000000" w:rsidDel="00000000" w:rsidP="00000000" w:rsidRDefault="00000000" w:rsidRPr="00000000">
      <w:pPr>
        <w:spacing w:after="340" w:line="329.9238967895509" w:lineRule="auto"/>
        <w:contextualSpacing w:val="0"/>
      </w:pPr>
      <w:r w:rsidDel="00000000" w:rsidR="00000000" w:rsidRPr="00000000">
        <w:rPr>
          <w:rFonts w:ascii="Calibri" w:cs="Calibri" w:eastAsia="Calibri" w:hAnsi="Calibri"/>
          <w:color w:val="222222"/>
          <w:highlight w:val="white"/>
          <w:rtl w:val="0"/>
        </w:rPr>
        <w:t xml:space="preserve">What extra support is needed by the server?  This might include:</w:t>
      </w:r>
    </w:p>
    <w:p w:rsidR="00000000" w:rsidDel="00000000" w:rsidP="00000000" w:rsidRDefault="00000000" w:rsidRPr="00000000">
      <w:pPr>
        <w:numPr>
          <w:ilvl w:val="0"/>
          <w:numId w:val="12"/>
        </w:numPr>
        <w:spacing w:after="340" w:line="327.27272727272725" w:lineRule="auto"/>
        <w:ind w:left="720" w:right="340" w:hanging="360"/>
        <w:contextualSpacing w:val="1"/>
        <w:rPr/>
      </w:pPr>
      <w:r w:rsidDel="00000000" w:rsidR="00000000" w:rsidRPr="00000000">
        <w:rPr>
          <w:rFonts w:ascii="Calibri" w:cs="Calibri" w:eastAsia="Calibri" w:hAnsi="Calibri"/>
          <w:color w:val="222222"/>
          <w:highlight w:val="white"/>
          <w:rtl w:val="0"/>
        </w:rPr>
        <w:t xml:space="preserve">Perform request header/cookie/geo-ip. sniffing and serve different localized versions of the application.  (geo-ip sniffing also requires receiving the true external IP of the client in the presence of reverse proxies, etc.)</w:t>
      </w:r>
    </w:p>
    <w:p w:rsidR="00000000" w:rsidDel="00000000" w:rsidP="00000000" w:rsidRDefault="00000000" w:rsidRPr="00000000">
      <w:pPr>
        <w:numPr>
          <w:ilvl w:val="0"/>
          <w:numId w:val="12"/>
        </w:numPr>
        <w:spacing w:after="340" w:line="327.27272727272725" w:lineRule="auto"/>
        <w:ind w:left="720" w:right="340" w:hanging="360"/>
        <w:contextualSpacing w:val="1"/>
        <w:rPr/>
      </w:pPr>
      <w:r w:rsidDel="00000000" w:rsidR="00000000" w:rsidRPr="00000000">
        <w:rPr>
          <w:rFonts w:ascii="Calibri" w:cs="Calibri" w:eastAsia="Calibri" w:hAnsi="Calibri"/>
          <w:color w:val="222222"/>
          <w:highlight w:val="white"/>
          <w:rtl w:val="0"/>
        </w:rPr>
        <w:t xml:space="preserve">API to return translated message packs given a locale.</w:t>
      </w:r>
    </w:p>
    <w:p w:rsidR="00000000" w:rsidDel="00000000" w:rsidP="00000000" w:rsidRDefault="00000000" w:rsidRPr="00000000">
      <w:pPr>
        <w:numPr>
          <w:ilvl w:val="0"/>
          <w:numId w:val="12"/>
        </w:numPr>
        <w:spacing w:after="340" w:line="327.27272727272725" w:lineRule="auto"/>
        <w:ind w:left="720" w:right="340" w:hanging="360"/>
        <w:contextualSpacing w:val="1"/>
        <w:rPr/>
      </w:pPr>
      <w:r w:rsidDel="00000000" w:rsidR="00000000" w:rsidRPr="00000000">
        <w:rPr>
          <w:rFonts w:ascii="Calibri" w:cs="Calibri" w:eastAsia="Calibri" w:hAnsi="Calibri"/>
          <w:color w:val="222222"/>
          <w:highlight w:val="white"/>
          <w:rtl w:val="0"/>
        </w:rPr>
        <w:t xml:space="preserve">Remember the user's language locale preference in the database.  (Out of scope for this doc.)</w:t>
      </w:r>
    </w:p>
    <w:p w:rsidR="00000000" w:rsidDel="00000000" w:rsidP="00000000" w:rsidRDefault="00000000" w:rsidRPr="00000000">
      <w:pPr>
        <w:numPr>
          <w:ilvl w:val="0"/>
          <w:numId w:val="12"/>
        </w:numPr>
        <w:spacing w:after="340" w:line="327.27272727272725" w:lineRule="auto"/>
        <w:ind w:left="720" w:right="340" w:hanging="360"/>
        <w:contextualSpacing w:val="1"/>
        <w:rPr/>
      </w:pPr>
      <w:r w:rsidDel="00000000" w:rsidR="00000000" w:rsidRPr="00000000">
        <w:rPr>
          <w:rFonts w:ascii="Calibri" w:cs="Calibri" w:eastAsia="Calibri" w:hAnsi="Calibri"/>
          <w:color w:val="222222"/>
          <w:highlight w:val="white"/>
          <w:rtl w:val="0"/>
        </w:rPr>
        <w:t xml:space="preserve">Serve localized versions of static resources – images, pdf documents, etc.</w:t>
      </w:r>
    </w:p>
    <w:p w:rsidR="00000000" w:rsidDel="00000000" w:rsidP="00000000" w:rsidRDefault="00000000" w:rsidRPr="00000000">
      <w:pPr>
        <w:pStyle w:val="Heading3"/>
        <w:keepNext w:val="1"/>
        <w:keepLines w:val="1"/>
        <w:spacing w:after="260" w:before="260" w:line="240" w:lineRule="auto"/>
        <w:contextualSpacing w:val="0"/>
      </w:pPr>
      <w:bookmarkStart w:colFirst="0" w:colLast="0" w:name="h.e3ks1rmo95kt" w:id="15"/>
      <w:bookmarkEnd w:id="15"/>
      <w:r w:rsidDel="00000000" w:rsidR="00000000" w:rsidRPr="00000000">
        <w:rPr>
          <w:rFonts w:ascii="Calibri" w:cs="Calibri" w:eastAsia="Calibri" w:hAnsi="Calibri"/>
          <w:b w:val="0"/>
          <w:color w:val="111111"/>
          <w:sz w:val="32"/>
          <w:szCs w:val="32"/>
          <w:highlight w:val="white"/>
          <w:rtl w:val="0"/>
        </w:rPr>
        <w:t xml:space="preserve">Tool support</w:t>
      </w:r>
    </w:p>
    <w:p w:rsidR="00000000" w:rsidDel="00000000" w:rsidP="00000000" w:rsidRDefault="00000000" w:rsidRPr="00000000">
      <w:pPr>
        <w:numPr>
          <w:ilvl w:val="0"/>
          <w:numId w:val="9"/>
        </w:numPr>
        <w:spacing w:after="340" w:line="327.27272727272725" w:lineRule="auto"/>
        <w:ind w:left="720" w:right="340" w:hanging="360"/>
        <w:contextualSpacing w:val="1"/>
        <w:rPr/>
      </w:pPr>
      <w:commentRangeStart w:id="11"/>
      <w:r w:rsidDel="00000000" w:rsidR="00000000" w:rsidRPr="00000000">
        <w:rPr>
          <w:rFonts w:ascii="Calibri" w:cs="Calibri" w:eastAsia="Calibri" w:hAnsi="Calibri"/>
          <w:color w:val="222222"/>
          <w:highlight w:val="white"/>
          <w:rtl w:val="0"/>
        </w:rPr>
        <w:t xml:space="preserve">Tools to extract messages with description to provide to translators / translation services.  Different translation services have different incompatible formats so this needs to be pluggable to support the various output formats (both internal and external such as xliff, gettext/po, etc.)</w:t>
      </w:r>
      <w:commentRangeEnd w:id="11"/>
      <w:r w:rsidDel="00000000" w:rsidR="00000000" w:rsidRPr="00000000">
        <w:commentReference w:id="11"/>
      </w:r>
      <w:r w:rsidDel="00000000" w:rsidR="00000000" w:rsidRPr="00000000">
        <w:rPr>
          <w:rtl w:val="0"/>
        </w:rPr>
      </w:r>
    </w:p>
    <w:p w:rsidR="00000000" w:rsidDel="00000000" w:rsidP="00000000" w:rsidRDefault="00000000" w:rsidRPr="00000000">
      <w:pPr>
        <w:numPr>
          <w:ilvl w:val="0"/>
          <w:numId w:val="9"/>
        </w:numPr>
        <w:spacing w:after="340" w:line="327.27272727272725" w:lineRule="auto"/>
        <w:ind w:left="720" w:right="340" w:hanging="360"/>
        <w:contextualSpacing w:val="1"/>
        <w:rPr/>
      </w:pPr>
      <w:r w:rsidDel="00000000" w:rsidR="00000000" w:rsidRPr="00000000">
        <w:rPr>
          <w:rFonts w:ascii="Calibri" w:cs="Calibri" w:eastAsia="Calibri" w:hAnsi="Calibri"/>
          <w:color w:val="222222"/>
          <w:highlight w:val="white"/>
          <w:rtl w:val="0"/>
        </w:rPr>
        <w:t xml:space="preserve">Tools to convert the translation results into a format that can be consumed by our translation solution.  Since we should support multiple approaches, we should standardize on a default format for our solution and provide tools to translate it into other formats (e.g. the JSON format used by angular-translate.) The tools that inline the results to produce different application bundles per locale would work off of this format.</w:t>
      </w:r>
    </w:p>
    <w:p w:rsidR="00000000" w:rsidDel="00000000" w:rsidP="00000000" w:rsidRDefault="00000000" w:rsidRPr="00000000">
      <w:pPr>
        <w:numPr>
          <w:ilvl w:val="0"/>
          <w:numId w:val="9"/>
        </w:numPr>
        <w:spacing w:after="340" w:line="327.27272727272725" w:lineRule="auto"/>
        <w:ind w:left="720" w:right="340" w:hanging="360"/>
        <w:contextualSpacing w:val="1"/>
        <w:rPr/>
      </w:pPr>
      <w:r w:rsidDel="00000000" w:rsidR="00000000" w:rsidRPr="00000000">
        <w:rPr>
          <w:rFonts w:ascii="Calibri" w:cs="Calibri" w:eastAsia="Calibri" w:hAnsi="Calibri"/>
          <w:color w:val="222222"/>
          <w:highlight w:val="white"/>
          <w:rtl w:val="0"/>
        </w:rPr>
        <w:t xml:space="preserve">Tools to inline the translations and produce different application bundles per locale.</w:t>
      </w:r>
    </w:p>
    <w:p w:rsidR="00000000" w:rsidDel="00000000" w:rsidP="00000000" w:rsidRDefault="00000000" w:rsidRPr="00000000">
      <w:pPr>
        <w:numPr>
          <w:ilvl w:val="0"/>
          <w:numId w:val="9"/>
        </w:numPr>
        <w:spacing w:after="340" w:line="327.27272727272725" w:lineRule="auto"/>
        <w:ind w:left="720" w:right="340" w:hanging="360"/>
        <w:contextualSpacing w:val="1"/>
        <w:rPr/>
      </w:pPr>
      <w:r w:rsidDel="00000000" w:rsidR="00000000" w:rsidRPr="00000000">
        <w:rPr>
          <w:rFonts w:ascii="Calibri" w:cs="Calibri" w:eastAsia="Calibri" w:hAnsi="Calibri"/>
          <w:color w:val="222222"/>
          <w:highlight w:val="white"/>
          <w:rtl w:val="0"/>
        </w:rPr>
        <w:t xml:space="preserve">Application layout to support fallback schemes, overrides, etc. efficiently (less duplication.)</w:t>
      </w:r>
    </w:p>
    <w:p w:rsidR="00000000" w:rsidDel="00000000" w:rsidP="00000000" w:rsidRDefault="00000000" w:rsidRPr="00000000">
      <w:pPr>
        <w:pStyle w:val="Heading3"/>
        <w:keepNext w:val="1"/>
        <w:keepLines w:val="1"/>
        <w:spacing w:after="260" w:before="260" w:line="240" w:lineRule="auto"/>
        <w:contextualSpacing w:val="0"/>
      </w:pPr>
      <w:bookmarkStart w:colFirst="0" w:colLast="0" w:name="h.sgxizamjjcw3" w:id="16"/>
      <w:bookmarkEnd w:id="16"/>
      <w:r w:rsidDel="00000000" w:rsidR="00000000" w:rsidRPr="00000000">
        <w:rPr>
          <w:rFonts w:ascii="Calibri" w:cs="Calibri" w:eastAsia="Calibri" w:hAnsi="Calibri"/>
          <w:b w:val="0"/>
          <w:color w:val="111111"/>
          <w:sz w:val="32"/>
          <w:szCs w:val="32"/>
          <w:highlight w:val="white"/>
          <w:rtl w:val="0"/>
        </w:rPr>
        <w:t xml:space="preserve">What should the solution encompass</w:t>
      </w:r>
      <w:r w:rsidDel="00000000" w:rsidR="00000000" w:rsidRPr="00000000">
        <w:rPr>
          <w:rFonts w:ascii="Calibri" w:cs="Calibri" w:eastAsia="Calibri" w:hAnsi="Calibri"/>
          <w:b w:val="0"/>
          <w:color w:val="111111"/>
          <w:sz w:val="32"/>
          <w:szCs w:val="32"/>
          <w:highlight w:val="white"/>
          <w:rtl w:val="0"/>
        </w:rPr>
        <w:t xml:space="preserve">?</w:t>
      </w:r>
    </w:p>
    <w:p w:rsidR="00000000" w:rsidDel="00000000" w:rsidP="00000000" w:rsidRDefault="00000000" w:rsidRPr="00000000">
      <w:pPr>
        <w:numPr>
          <w:ilvl w:val="0"/>
          <w:numId w:val="7"/>
        </w:numPr>
        <w:spacing w:after="340" w:line="327.27272727272725" w:lineRule="auto"/>
        <w:ind w:left="720" w:right="340" w:hanging="360"/>
        <w:contextualSpacing w:val="1"/>
        <w:rPr/>
      </w:pPr>
      <w:r w:rsidDel="00000000" w:rsidR="00000000" w:rsidRPr="00000000">
        <w:rPr>
          <w:rFonts w:ascii="Calibri" w:cs="Calibri" w:eastAsia="Calibri" w:hAnsi="Calibri"/>
          <w:color w:val="222222"/>
          <w:highlight w:val="white"/>
          <w:rtl w:val="0"/>
        </w:rPr>
        <w:t xml:space="preserve">Tool support.  Some server side support plugins.</w:t>
      </w:r>
    </w:p>
    <w:p w:rsidR="00000000" w:rsidDel="00000000" w:rsidP="00000000" w:rsidRDefault="00000000" w:rsidRPr="00000000">
      <w:pPr>
        <w:numPr>
          <w:ilvl w:val="0"/>
          <w:numId w:val="7"/>
        </w:numPr>
        <w:spacing w:after="340" w:line="327.27272727272725" w:lineRule="auto"/>
        <w:ind w:left="720" w:right="340" w:hanging="360"/>
        <w:contextualSpacing w:val="1"/>
        <w:rPr/>
      </w:pPr>
      <w:r w:rsidDel="00000000" w:rsidR="00000000" w:rsidRPr="00000000">
        <w:rPr>
          <w:rFonts w:ascii="Calibri" w:cs="Calibri" w:eastAsia="Calibri" w:hAnsi="Calibri"/>
          <w:color w:val="222222"/>
          <w:highlight w:val="white"/>
          <w:rtl w:val="0"/>
        </w:rPr>
        <w:t xml:space="preserve">First class support for pluralization with all its nuances.</w:t>
      </w:r>
    </w:p>
    <w:p w:rsidR="00000000" w:rsidDel="00000000" w:rsidP="00000000" w:rsidRDefault="00000000" w:rsidRPr="00000000">
      <w:pPr>
        <w:numPr>
          <w:ilvl w:val="0"/>
          <w:numId w:val="7"/>
        </w:numPr>
        <w:spacing w:after="340" w:line="327.27272727272725" w:lineRule="auto"/>
        <w:ind w:left="720" w:right="340" w:hanging="360"/>
        <w:contextualSpacing w:val="1"/>
        <w:rPr/>
      </w:pPr>
      <w:r w:rsidDel="00000000" w:rsidR="00000000" w:rsidRPr="00000000">
        <w:rPr>
          <w:rFonts w:ascii="Calibri" w:cs="Calibri" w:eastAsia="Calibri" w:hAnsi="Calibri"/>
          <w:color w:val="222222"/>
          <w:highlight w:val="white"/>
          <w:rtl w:val="0"/>
        </w:rPr>
        <w:t xml:space="preserve">BiDi support and best practices.</w:t>
      </w:r>
      <w:r w:rsidDel="00000000" w:rsidR="00000000" w:rsidRPr="00000000">
        <w:rPr>
          <w:rFonts w:ascii="Calibri" w:cs="Calibri" w:eastAsia="Calibri" w:hAnsi="Calibri"/>
          <w:color w:val="222222"/>
          <w:highlight w:val="white"/>
          <w:rtl w:val="0"/>
        </w:rPr>
        <w:t xml:space="preserve"> (nice explanation for all of you that are not so familiar with BiDi/</w:t>
      </w:r>
      <w:r w:rsidDel="00000000" w:rsidR="00000000" w:rsidRPr="00000000">
        <w:rPr>
          <w:rFonts w:ascii="Calibri" w:cs="Calibri" w:eastAsia="Calibri" w:hAnsi="Calibri"/>
          <w:color w:val="222222"/>
          <w:highlight w:val="white"/>
          <w:rtl w:val="0"/>
        </w:rPr>
        <w:t xml:space="preserve">RTL</w:t>
      </w:r>
      <w:r w:rsidDel="00000000" w:rsidR="00000000" w:rsidRPr="00000000">
        <w:rPr>
          <w:rFonts w:ascii="Calibri" w:cs="Calibri" w:eastAsia="Calibri" w:hAnsi="Calibri"/>
          <w:color w:val="222222"/>
          <w:highlight w:val="white"/>
          <w:rtl w:val="0"/>
        </w:rPr>
        <w:t xml:space="preserve"> (like me): </w:t>
      </w:r>
      <w:hyperlink r:id="rId38">
        <w:r w:rsidDel="00000000" w:rsidR="00000000" w:rsidRPr="00000000">
          <w:rPr>
            <w:rFonts w:ascii="Calibri" w:cs="Calibri" w:eastAsia="Calibri" w:hAnsi="Calibri"/>
            <w:color w:val="1155cc"/>
            <w:highlight w:val="white"/>
            <w:u w:val="single"/>
            <w:rtl w:val="0"/>
          </w:rPr>
          <w:t xml:space="preserve">http://www-01.ibm.com/software/globalization/topics/bidi/</w:t>
        </w:r>
      </w:hyperlink>
      <w:r w:rsidDel="00000000" w:rsidR="00000000" w:rsidRPr="00000000">
        <w:rPr>
          <w:rFonts w:ascii="Calibri" w:cs="Calibri" w:eastAsia="Calibri" w:hAnsi="Calibri"/>
          <w:color w:val="222222"/>
          <w:highlight w:val="white"/>
          <w:rtl w:val="0"/>
        </w:rPr>
        <w:t xml:space="preserve"> )</w:t>
      </w:r>
      <w:r w:rsidDel="00000000" w:rsidR="00000000" w:rsidRPr="00000000">
        <w:rPr>
          <w:rtl w:val="0"/>
        </w:rPr>
      </w:r>
    </w:p>
    <w:p w:rsidR="00000000" w:rsidDel="00000000" w:rsidP="00000000" w:rsidRDefault="00000000" w:rsidRPr="00000000">
      <w:pPr>
        <w:numPr>
          <w:ilvl w:val="0"/>
          <w:numId w:val="7"/>
        </w:numPr>
        <w:spacing w:after="340" w:line="327.27272727272725" w:lineRule="auto"/>
        <w:ind w:left="720" w:right="340" w:hanging="360"/>
        <w:contextualSpacing w:val="1"/>
        <w:rPr/>
      </w:pPr>
      <w:r w:rsidDel="00000000" w:rsidR="00000000" w:rsidRPr="00000000">
        <w:rPr>
          <w:rFonts w:ascii="Calibri" w:cs="Calibri" w:eastAsia="Calibri" w:hAnsi="Calibri"/>
          <w:color w:val="222222"/>
          <w:highlight w:val="white"/>
          <w:rtl w:val="0"/>
        </w:rPr>
        <w:t xml:space="preserve">Visual layout support.  This one is more complicated.  Suppose you have a component that has a visual layout like </w:t>
      </w:r>
      <w:r w:rsidDel="00000000" w:rsidR="00000000" w:rsidRPr="00000000">
        <w:rPr>
          <w:rFonts w:ascii="Consolas" w:cs="Consolas" w:eastAsia="Consolas" w:hAnsi="Consolas"/>
          <w:color w:val="222222"/>
          <w:highlight w:val="white"/>
          <w:rtl w:val="0"/>
        </w:rPr>
        <w:t xml:space="preserve">DROPDOWN_FOR_FIELD_NAME</w:t>
      </w:r>
      <w:r w:rsidDel="00000000" w:rsidR="00000000" w:rsidRPr="00000000">
        <w:rPr>
          <w:rFonts w:ascii="Calibri" w:cs="Calibri" w:eastAsia="Calibri" w:hAnsi="Calibri"/>
          <w:color w:val="222222"/>
          <w:highlight w:val="white"/>
          <w:rtl w:val="0"/>
        </w:rPr>
        <w:t xml:space="preserve"> </w:t>
      </w:r>
      <w:r w:rsidDel="00000000" w:rsidR="00000000" w:rsidRPr="00000000">
        <w:rPr>
          <w:rFonts w:ascii="Consolas" w:cs="Consolas" w:eastAsia="Consolas" w:hAnsi="Consolas"/>
          <w:color w:val="222222"/>
          <w:highlight w:val="white"/>
          <w:rtl w:val="0"/>
        </w:rPr>
        <w:t xml:space="preserve">DROPDOWN_FOR_PREDICATE</w:t>
      </w:r>
      <w:r w:rsidDel="00000000" w:rsidR="00000000" w:rsidRPr="00000000">
        <w:rPr>
          <w:rFonts w:ascii="Calibri" w:cs="Calibri" w:eastAsia="Calibri" w:hAnsi="Calibri"/>
          <w:color w:val="222222"/>
          <w:highlight w:val="white"/>
          <w:rtl w:val="0"/>
        </w:rPr>
        <w:t xml:space="preserve"> </w:t>
      </w:r>
      <w:r w:rsidDel="00000000" w:rsidR="00000000" w:rsidRPr="00000000">
        <w:rPr>
          <w:rFonts w:ascii="Consolas" w:cs="Consolas" w:eastAsia="Consolas" w:hAnsi="Consolas"/>
          <w:color w:val="222222"/>
          <w:highlight w:val="white"/>
          <w:rtl w:val="0"/>
        </w:rPr>
        <w:t xml:space="preserve">text field</w:t>
      </w:r>
      <w:r w:rsidDel="00000000" w:rsidR="00000000" w:rsidRPr="00000000">
        <w:rPr>
          <w:rFonts w:ascii="Calibri" w:cs="Calibri" w:eastAsia="Calibri" w:hAnsi="Calibri"/>
          <w:color w:val="222222"/>
          <w:highlight w:val="white"/>
          <w:rtl w:val="0"/>
        </w:rPr>
        <w:t xml:space="preserve"> to support something like "'username' 'must contain' user-input".  This component might need to have a different layout per locale.  Or be rewritten to avoid that.  </w:t>
      </w:r>
      <w:commentRangeStart w:id="12"/>
      <w:r w:rsidDel="00000000" w:rsidR="00000000" w:rsidRPr="00000000">
        <w:rPr>
          <w:rFonts w:ascii="Calibri" w:cs="Calibri" w:eastAsia="Calibri" w:hAnsi="Calibri"/>
          <w:color w:val="222222"/>
          <w:highlight w:val="white"/>
          <w:rtl w:val="0"/>
        </w:rPr>
        <w:t xml:space="preserve">How are folks dealing with this today?</w:t>
      </w:r>
      <w:commentRangeEnd w:id="12"/>
      <w:r w:rsidDel="00000000" w:rsidR="00000000" w:rsidRPr="00000000">
        <w:commentReference w:id="12"/>
      </w:r>
      <w:r w:rsidDel="00000000" w:rsidR="00000000" w:rsidRPr="00000000">
        <w:rPr>
          <w:rFonts w:ascii="Calibri" w:cs="Calibri" w:eastAsia="Calibri" w:hAnsi="Calibri"/>
          <w:color w:val="222222"/>
          <w:highlight w:val="white"/>
          <w:rtl w:val="0"/>
        </w:rPr>
        <w:t xml:space="preserve">  What are the best practices?  How can we make sure that our solution is helping this case?</w:t>
      </w:r>
    </w:p>
    <w:p w:rsidR="00000000" w:rsidDel="00000000" w:rsidP="00000000" w:rsidRDefault="00000000" w:rsidRPr="00000000">
      <w:pPr>
        <w:numPr>
          <w:ilvl w:val="0"/>
          <w:numId w:val="7"/>
        </w:numPr>
        <w:spacing w:after="340" w:line="327.27272727272725" w:lineRule="auto"/>
        <w:ind w:left="720" w:right="340" w:hanging="360"/>
        <w:contextualSpacing w:val="1"/>
        <w:rPr/>
      </w:pPr>
      <w:r w:rsidDel="00000000" w:rsidR="00000000" w:rsidRPr="00000000">
        <w:rPr>
          <w:rFonts w:ascii="Calibri" w:cs="Calibri" w:eastAsia="Calibri" w:hAnsi="Calibri"/>
          <w:color w:val="222222"/>
          <w:highlight w:val="white"/>
          <w:rtl w:val="0"/>
        </w:rPr>
        <w:t xml:space="preserve">Multiple languages in the same view?  (e.g. different columns of a rendered table could be in different languages. Detect HTML </w:t>
      </w:r>
      <w:hyperlink r:id="rId39">
        <w:r w:rsidDel="00000000" w:rsidR="00000000" w:rsidRPr="00000000">
          <w:rPr>
            <w:rFonts w:ascii="Calibri" w:cs="Calibri" w:eastAsia="Calibri" w:hAnsi="Calibri"/>
            <w:color w:val="1155cc"/>
            <w:highlight w:val="white"/>
            <w:u w:val="single"/>
            <w:rtl w:val="0"/>
          </w:rPr>
          <w:t xml:space="preserve">lang</w:t>
        </w:r>
      </w:hyperlink>
      <w:r w:rsidDel="00000000" w:rsidR="00000000" w:rsidRPr="00000000">
        <w:rPr>
          <w:rFonts w:ascii="Calibri" w:cs="Calibri" w:eastAsia="Calibri" w:hAnsi="Calibri"/>
          <w:color w:val="222222"/>
          <w:highlight w:val="white"/>
          <w:rtl w:val="0"/>
        </w:rPr>
        <w:t xml:space="preserve"> attribute and use that instead of current locale?) (Financial/Accounting applications may need to display multiple formatted currency values on the same screen, so number and currency filters should allow this.  This is passed as a parameter in ECMA402.)</w:t>
      </w:r>
    </w:p>
    <w:p w:rsidR="00000000" w:rsidDel="00000000" w:rsidP="00000000" w:rsidRDefault="00000000" w:rsidRPr="00000000">
      <w:pPr>
        <w:numPr>
          <w:ilvl w:val="0"/>
          <w:numId w:val="7"/>
        </w:numPr>
        <w:spacing w:after="340" w:line="327.27272727272725" w:lineRule="auto"/>
        <w:ind w:left="720" w:right="340" w:hanging="360"/>
        <w:contextualSpacing w:val="1"/>
        <w:rPr>
          <w:rFonts w:ascii="Calibri" w:cs="Calibri" w:eastAsia="Calibri" w:hAnsi="Calibri"/>
          <w:color w:val="222222"/>
          <w:highlight w:val="white"/>
          <w:u w:val="none"/>
        </w:rPr>
      </w:pPr>
      <w:r w:rsidDel="00000000" w:rsidR="00000000" w:rsidRPr="00000000">
        <w:rPr>
          <w:rFonts w:ascii="Calibri" w:cs="Calibri" w:eastAsia="Calibri" w:hAnsi="Calibri"/>
          <w:color w:val="222222"/>
          <w:highlight w:val="white"/>
          <w:rtl w:val="0"/>
        </w:rPr>
        <w:t xml:space="preserve">Existing filters would continue to work – e.g. </w:t>
      </w:r>
      <w:hyperlink r:id="rId40">
        <w:r w:rsidDel="00000000" w:rsidR="00000000" w:rsidRPr="00000000">
          <w:rPr>
            <w:color w:val="6611cc"/>
            <w:sz w:val="20"/>
            <w:szCs w:val="20"/>
            <w:shd w:fill="f5f5f5" w:val="clear"/>
            <w:rtl w:val="0"/>
          </w:rPr>
          <w:t xml:space="preserve">https://docs.angularjs.org/api/ng/filter/currency</w:t>
        </w:r>
      </w:hyperlink>
      <w:r w:rsidDel="00000000" w:rsidR="00000000" w:rsidRPr="00000000">
        <w:rPr>
          <w:rFonts w:ascii="Calibri" w:cs="Calibri" w:eastAsia="Calibri" w:hAnsi="Calibri"/>
          <w:color w:val="222222"/>
          <w:highlight w:val="white"/>
          <w:rtl w:val="0"/>
        </w:rPr>
        <w:t xml:space="preserve">.  Provide support for parsing dates, numbers and currency in the current locale.</w:t>
      </w:r>
      <w:r w:rsidDel="00000000" w:rsidR="00000000" w:rsidRPr="00000000">
        <w:rPr>
          <w:rtl w:val="0"/>
        </w:rPr>
      </w:r>
    </w:p>
    <w:p w:rsidR="00000000" w:rsidDel="00000000" w:rsidP="00000000" w:rsidRDefault="00000000" w:rsidRPr="00000000">
      <w:pPr>
        <w:numPr>
          <w:ilvl w:val="0"/>
          <w:numId w:val="7"/>
        </w:numPr>
        <w:spacing w:after="340" w:line="327.27272727272725" w:lineRule="auto"/>
        <w:ind w:left="720" w:right="340" w:hanging="360"/>
        <w:contextualSpacing w:val="1"/>
        <w:rPr>
          <w:rFonts w:ascii="Calibri" w:cs="Calibri" w:eastAsia="Calibri" w:hAnsi="Calibri"/>
          <w:color w:val="222222"/>
          <w:highlight w:val="white"/>
          <w:u w:val="none"/>
        </w:rPr>
      </w:pPr>
      <w:r w:rsidDel="00000000" w:rsidR="00000000" w:rsidRPr="00000000">
        <w:rPr>
          <w:rFonts w:ascii="Calibri" w:cs="Calibri" w:eastAsia="Calibri" w:hAnsi="Calibri"/>
          <w:color w:val="222222"/>
          <w:highlight w:val="white"/>
          <w:rtl w:val="0"/>
        </w:rPr>
        <w:t xml:space="preserve">Lazy loading of additional languages?</w:t>
      </w:r>
    </w:p>
    <w:p w:rsidR="00000000" w:rsidDel="00000000" w:rsidP="00000000" w:rsidRDefault="00000000" w:rsidRPr="00000000">
      <w:pPr>
        <w:numPr>
          <w:ilvl w:val="0"/>
          <w:numId w:val="7"/>
        </w:numPr>
        <w:spacing w:after="340" w:line="327.27272727272725" w:lineRule="auto"/>
        <w:ind w:left="720" w:right="340" w:hanging="360"/>
        <w:contextualSpacing w:val="1"/>
        <w:rPr/>
      </w:pPr>
      <w:r w:rsidDel="00000000" w:rsidR="00000000" w:rsidRPr="00000000">
        <w:rPr>
          <w:rFonts w:ascii="Calibri" w:cs="Calibri" w:eastAsia="Calibri" w:hAnsi="Calibri"/>
          <w:color w:val="222222"/>
          <w:highlight w:val="white"/>
          <w:rtl w:val="0"/>
        </w:rPr>
        <w:t xml:space="preserve">Client side caching of "language packs".</w:t>
      </w:r>
    </w:p>
    <w:p w:rsidR="00000000" w:rsidDel="00000000" w:rsidP="00000000" w:rsidRDefault="00000000" w:rsidRPr="00000000">
      <w:pPr>
        <w:numPr>
          <w:ilvl w:val="0"/>
          <w:numId w:val="7"/>
        </w:numPr>
        <w:spacing w:after="340" w:line="327.27272727272725" w:lineRule="auto"/>
        <w:ind w:left="720" w:right="340" w:hanging="360"/>
        <w:contextualSpacing w:val="1"/>
        <w:rPr/>
      </w:pPr>
      <w:r w:rsidDel="00000000" w:rsidR="00000000" w:rsidRPr="00000000">
        <w:rPr>
          <w:rFonts w:ascii="Calibri" w:cs="Calibri" w:eastAsia="Calibri" w:hAnsi="Calibri"/>
          <w:color w:val="222222"/>
          <w:highlight w:val="white"/>
          <w:rtl w:val="0"/>
        </w:rPr>
        <w:t xml:space="preserve">A list of best practices, common pitfalls and an FAQ.  In addition to all the things called out here, it should also answer questions like: "How should relationships be represented canonically in the backend?" (e.g. while English has "sister", some languages can only say "older sister" or "younger sister" and you would need a conjunction to include both.)  Best practices for storing dates server-side (UTC is best).  Common concerns and and solutions should be supported.  If users go down our solution not having all this information, they'll continue to feel like i18n is super hard and will not have a great experience.  (Sort of like the "battle" for unicode-clean code.)</w:t>
      </w:r>
    </w:p>
    <w:p w:rsidR="00000000" w:rsidDel="00000000" w:rsidP="00000000" w:rsidRDefault="00000000" w:rsidRPr="00000000">
      <w:pPr>
        <w:numPr>
          <w:ilvl w:val="0"/>
          <w:numId w:val="7"/>
        </w:numPr>
        <w:spacing w:after="340" w:line="327.27272727272725" w:lineRule="auto"/>
        <w:ind w:left="720" w:right="340" w:hanging="360"/>
        <w:contextualSpacing w:val="1"/>
        <w:rPr/>
      </w:pPr>
      <w:r w:rsidDel="00000000" w:rsidR="00000000" w:rsidRPr="00000000">
        <w:rPr>
          <w:rFonts w:ascii="Calibri" w:cs="Calibri" w:eastAsia="Calibri" w:hAnsi="Calibri"/>
          <w:color w:val="222222"/>
          <w:highlight w:val="white"/>
          <w:rtl w:val="0"/>
        </w:rPr>
        <w:t xml:space="preserve">Handle translations in:</w:t>
      </w:r>
      <w:r w:rsidDel="00000000" w:rsidR="00000000" w:rsidRPr="00000000">
        <w:rPr>
          <w:rtl w:val="0"/>
        </w:rPr>
      </w:r>
    </w:p>
    <w:p w:rsidR="00000000" w:rsidDel="00000000" w:rsidP="00000000" w:rsidRDefault="00000000" w:rsidRPr="00000000">
      <w:pPr>
        <w:numPr>
          <w:ilvl w:val="1"/>
          <w:numId w:val="7"/>
        </w:numPr>
        <w:spacing w:after="340" w:lineRule="auto"/>
        <w:ind w:left="1440" w:right="340" w:hanging="360"/>
        <w:contextualSpacing w:val="1"/>
        <w:rPr/>
      </w:pPr>
      <w:r w:rsidDel="00000000" w:rsidR="00000000" w:rsidRPr="00000000">
        <w:rPr>
          <w:rFonts w:ascii="Calibri" w:cs="Calibri" w:eastAsia="Calibri" w:hAnsi="Calibri"/>
          <w:color w:val="222222"/>
          <w:highlight w:val="white"/>
          <w:rtl w:val="0"/>
        </w:rPr>
        <w:t xml:space="preserve">Static HTML that isn't part of Angular.  (We need this because we would like folks to use the tools we provide for their entire application.)</w:t>
      </w:r>
    </w:p>
    <w:p w:rsidR="00000000" w:rsidDel="00000000" w:rsidP="00000000" w:rsidRDefault="00000000" w:rsidRPr="00000000">
      <w:pPr>
        <w:numPr>
          <w:ilvl w:val="1"/>
          <w:numId w:val="7"/>
        </w:numPr>
        <w:spacing w:after="340" w:lineRule="auto"/>
        <w:ind w:left="1440" w:right="340" w:hanging="360"/>
        <w:contextualSpacing w:val="1"/>
        <w:rPr/>
      </w:pPr>
      <w:r w:rsidDel="00000000" w:rsidR="00000000" w:rsidRPr="00000000">
        <w:rPr>
          <w:rFonts w:ascii="Calibri" w:cs="Calibri" w:eastAsia="Calibri" w:hAnsi="Calibri"/>
          <w:color w:val="222222"/>
          <w:highlight w:val="white"/>
          <w:rtl w:val="0"/>
        </w:rPr>
        <w:t xml:space="preserve">Text interpolations</w:t>
      </w:r>
      <w:r w:rsidDel="00000000" w:rsidR="00000000" w:rsidRPr="00000000">
        <w:rPr>
          <w:rFonts w:ascii="Calibri" w:cs="Calibri" w:eastAsia="Calibri" w:hAnsi="Calibri"/>
          <w:color w:val="222222"/>
          <w:highlight w:val="white"/>
          <w:rtl w:val="0"/>
        </w:rPr>
        <w:t xml:space="preserve"> in templates.</w:t>
      </w:r>
    </w:p>
    <w:p w:rsidR="00000000" w:rsidDel="00000000" w:rsidP="00000000" w:rsidRDefault="00000000" w:rsidRPr="00000000">
      <w:pPr>
        <w:numPr>
          <w:ilvl w:val="1"/>
          <w:numId w:val="7"/>
        </w:numPr>
        <w:spacing w:after="340" w:lineRule="auto"/>
        <w:ind w:left="1440" w:right="340" w:hanging="360"/>
        <w:contextualSpacing w:val="1"/>
        <w:rPr/>
      </w:pPr>
      <w:r w:rsidDel="00000000" w:rsidR="00000000" w:rsidRPr="00000000">
        <w:rPr>
          <w:rFonts w:ascii="Calibri" w:cs="Calibri" w:eastAsia="Calibri" w:hAnsi="Calibri"/>
          <w:color w:val="222222"/>
          <w:highlight w:val="white"/>
          <w:rtl w:val="0"/>
        </w:rPr>
        <w:t xml:space="preserve">Stylesheets</w:t>
      </w:r>
      <w:r w:rsidDel="00000000" w:rsidR="00000000" w:rsidRPr="00000000">
        <w:rPr>
          <w:rFonts w:ascii="Calibri" w:cs="Calibri" w:eastAsia="Calibri" w:hAnsi="Calibri"/>
          <w:color w:val="222222"/>
          <w:highlight w:val="white"/>
          <w:rtl w:val="0"/>
        </w:rPr>
        <w:t xml:space="preserve"> and templates corresponding to Angular components.</w:t>
      </w:r>
    </w:p>
    <w:p w:rsidR="00000000" w:rsidDel="00000000" w:rsidP="00000000" w:rsidRDefault="00000000" w:rsidRPr="00000000">
      <w:pPr>
        <w:numPr>
          <w:ilvl w:val="2"/>
          <w:numId w:val="7"/>
        </w:numPr>
        <w:spacing w:after="340" w:lineRule="auto"/>
        <w:ind w:left="2160" w:right="340" w:hanging="360"/>
        <w:contextualSpacing w:val="1"/>
        <w:rPr>
          <w:rFonts w:ascii="Calibri" w:cs="Calibri" w:eastAsia="Calibri" w:hAnsi="Calibri"/>
          <w:color w:val="222222"/>
          <w:highlight w:val="white"/>
          <w:u w:val="none"/>
        </w:rPr>
      </w:pPr>
      <w:r w:rsidDel="00000000" w:rsidR="00000000" w:rsidRPr="00000000">
        <w:rPr>
          <w:rFonts w:ascii="Calibri" w:cs="Calibri" w:eastAsia="Calibri" w:hAnsi="Calibri"/>
          <w:color w:val="222222"/>
          <w:highlight w:val="white"/>
          <w:rtl w:val="0"/>
        </w:rPr>
        <w:t xml:space="preserve">Handle text content and URLs in stylesheets if the same stylesheet is being re-used for all locales.</w:t>
      </w:r>
    </w:p>
    <w:p w:rsidR="00000000" w:rsidDel="00000000" w:rsidP="00000000" w:rsidRDefault="00000000" w:rsidRPr="00000000">
      <w:pPr>
        <w:numPr>
          <w:ilvl w:val="2"/>
          <w:numId w:val="7"/>
        </w:numPr>
        <w:spacing w:after="340" w:lineRule="auto"/>
        <w:ind w:left="2160" w:right="340" w:hanging="360"/>
        <w:contextualSpacing w:val="1"/>
        <w:rPr>
          <w:rFonts w:ascii="Calibri" w:cs="Calibri" w:eastAsia="Calibri" w:hAnsi="Calibri"/>
          <w:color w:val="222222"/>
          <w:highlight w:val="white"/>
          <w:u w:val="none"/>
        </w:rPr>
      </w:pPr>
      <w:r w:rsidDel="00000000" w:rsidR="00000000" w:rsidRPr="00000000">
        <w:rPr>
          <w:rFonts w:ascii="Calibri" w:cs="Calibri" w:eastAsia="Calibri" w:hAnsi="Calibri"/>
          <w:color w:val="222222"/>
          <w:highlight w:val="white"/>
          <w:rtl w:val="0"/>
        </w:rPr>
        <w:t xml:space="preserve">Handle using different style sheets per locale with fallbacks. (allows much more flexibility such as adjusting margins, spacing, etc. per locale.)</w:t>
      </w:r>
    </w:p>
    <w:p w:rsidR="00000000" w:rsidDel="00000000" w:rsidP="00000000" w:rsidRDefault="00000000" w:rsidRPr="00000000">
      <w:pPr>
        <w:numPr>
          <w:ilvl w:val="1"/>
          <w:numId w:val="7"/>
        </w:numPr>
        <w:spacing w:after="340" w:lineRule="auto"/>
        <w:ind w:left="1440" w:right="340" w:hanging="360"/>
        <w:contextualSpacing w:val="1"/>
        <w:rPr/>
      </w:pPr>
      <w:r w:rsidDel="00000000" w:rsidR="00000000" w:rsidRPr="00000000">
        <w:rPr>
          <w:rFonts w:ascii="Calibri" w:cs="Calibri" w:eastAsia="Calibri" w:hAnsi="Calibri"/>
          <w:color w:val="222222"/>
          <w:highlight w:val="white"/>
          <w:rtl w:val="0"/>
        </w:rPr>
        <w:t xml:space="preserve">URLs.  (need support to automatically pick localized versions of static resources.)</w:t>
      </w:r>
    </w:p>
    <w:p w:rsidR="00000000" w:rsidDel="00000000" w:rsidP="00000000" w:rsidRDefault="00000000" w:rsidRPr="00000000">
      <w:pPr>
        <w:numPr>
          <w:ilvl w:val="2"/>
          <w:numId w:val="7"/>
        </w:numPr>
        <w:spacing w:after="340" w:lineRule="auto"/>
        <w:ind w:left="2160" w:right="340" w:hanging="360"/>
        <w:contextualSpacing w:val="1"/>
        <w:rPr>
          <w:rFonts w:ascii="Calibri" w:cs="Calibri" w:eastAsia="Calibri" w:hAnsi="Calibri"/>
          <w:color w:val="222222"/>
          <w:highlight w:val="white"/>
        </w:rPr>
      </w:pPr>
      <w:r w:rsidDel="00000000" w:rsidR="00000000" w:rsidRPr="00000000">
        <w:rPr>
          <w:rFonts w:ascii="Calibri" w:cs="Calibri" w:eastAsia="Calibri" w:hAnsi="Calibri"/>
          <w:color w:val="222222"/>
          <w:highlight w:val="white"/>
          <w:rtl w:val="0"/>
        </w:rPr>
        <w:t xml:space="preserve">Dynamic URLs typically do not need to be rewritten if the server is producing localized content based on the cookie/etc.</w:t>
      </w:r>
    </w:p>
    <w:p w:rsidR="00000000" w:rsidDel="00000000" w:rsidP="00000000" w:rsidRDefault="00000000" w:rsidRPr="00000000">
      <w:pPr>
        <w:numPr>
          <w:ilvl w:val="2"/>
          <w:numId w:val="7"/>
        </w:numPr>
        <w:spacing w:after="340" w:lineRule="auto"/>
        <w:ind w:left="2160" w:right="340" w:hanging="360"/>
        <w:contextualSpacing w:val="1"/>
        <w:rPr>
          <w:rFonts w:ascii="Calibri" w:cs="Calibri" w:eastAsia="Calibri" w:hAnsi="Calibri"/>
          <w:color w:val="222222"/>
          <w:highlight w:val="white"/>
        </w:rPr>
      </w:pPr>
      <w:r w:rsidDel="00000000" w:rsidR="00000000" w:rsidRPr="00000000">
        <w:rPr>
          <w:rFonts w:ascii="Calibri" w:cs="Calibri" w:eastAsia="Calibri" w:hAnsi="Calibri"/>
          <w:color w:val="222222"/>
          <w:highlight w:val="white"/>
          <w:rtl w:val="0"/>
        </w:rPr>
        <w:t xml:space="preserve">Cachable/Static URLs typically do need to be rewritten.  To avoid rewrites and have everything work, the server would have to supply a "Vary" HTTP header for the cookie used (or query parameter if that's the case.)  However, this fails for the default/not logged in case where there is no cookie and the locale is being automatically determined by geo-IP, etc.  The first response can be cached and served to users with a different geo-IP by intermediate caching proxies.</w:t>
      </w:r>
    </w:p>
    <w:p w:rsidR="00000000" w:rsidDel="00000000" w:rsidP="00000000" w:rsidRDefault="00000000" w:rsidRPr="00000000">
      <w:pPr>
        <w:numPr>
          <w:ilvl w:val="0"/>
          <w:numId w:val="7"/>
        </w:numPr>
        <w:spacing w:after="340" w:line="327.27272727272725" w:lineRule="auto"/>
        <w:ind w:left="720" w:right="340" w:hanging="360"/>
        <w:contextualSpacing w:val="1"/>
        <w:rPr/>
      </w:pPr>
      <w:r w:rsidDel="00000000" w:rsidR="00000000" w:rsidRPr="00000000">
        <w:rPr>
          <w:rFonts w:ascii="Calibri" w:cs="Calibri" w:eastAsia="Calibri" w:hAnsi="Calibri"/>
          <w:color w:val="222222"/>
          <w:highlight w:val="white"/>
          <w:rtl w:val="0"/>
        </w:rPr>
        <w:t xml:space="preserve">Locale determination:  Each application may want to do something slightly different.  We should ship with some common configurable strategies.  The following would be some of the inputs used:</w:t>
      </w:r>
    </w:p>
    <w:p w:rsidR="00000000" w:rsidDel="00000000" w:rsidP="00000000" w:rsidRDefault="00000000" w:rsidRPr="00000000">
      <w:pPr>
        <w:numPr>
          <w:ilvl w:val="1"/>
          <w:numId w:val="7"/>
        </w:numPr>
        <w:spacing w:after="340" w:line="327.27272727272725" w:lineRule="auto"/>
        <w:ind w:left="1440" w:right="340" w:hanging="360"/>
        <w:contextualSpacing w:val="1"/>
        <w:rPr/>
      </w:pPr>
      <w:r w:rsidDel="00000000" w:rsidR="00000000" w:rsidRPr="00000000">
        <w:rPr>
          <w:rFonts w:ascii="Calibri" w:cs="Calibri" w:eastAsia="Calibri" w:hAnsi="Calibri"/>
          <w:color w:val="222222"/>
          <w:highlight w:val="white"/>
          <w:rtl w:val="0"/>
        </w:rPr>
        <w:t xml:space="preserve">When a user has signed in</w:t>
      </w:r>
    </w:p>
    <w:p w:rsidR="00000000" w:rsidDel="00000000" w:rsidP="00000000" w:rsidRDefault="00000000" w:rsidRPr="00000000">
      <w:pPr>
        <w:numPr>
          <w:ilvl w:val="2"/>
          <w:numId w:val="7"/>
        </w:numPr>
        <w:spacing w:after="340" w:line="327.27272727272725" w:lineRule="auto"/>
        <w:ind w:left="2160" w:right="340" w:hanging="360"/>
        <w:contextualSpacing w:val="1"/>
        <w:rPr>
          <w:rFonts w:ascii="Calibri" w:cs="Calibri" w:eastAsia="Calibri" w:hAnsi="Calibri"/>
          <w:color w:val="222222"/>
          <w:highlight w:val="white"/>
          <w:u w:val="none"/>
        </w:rPr>
      </w:pPr>
      <w:r w:rsidDel="00000000" w:rsidR="00000000" w:rsidRPr="00000000">
        <w:rPr>
          <w:rFonts w:ascii="Calibri" w:cs="Calibri" w:eastAsia="Calibri" w:hAnsi="Calibri"/>
          <w:color w:val="222222"/>
          <w:highlight w:val="white"/>
          <w:rtl w:val="0"/>
        </w:rPr>
        <w:t xml:space="preserve">If the application stores the default locale for the user, that might be the one to use even when the user has traveled to a different country.</w:t>
      </w:r>
    </w:p>
    <w:p w:rsidR="00000000" w:rsidDel="00000000" w:rsidP="00000000" w:rsidRDefault="00000000" w:rsidRPr="00000000">
      <w:pPr>
        <w:numPr>
          <w:ilvl w:val="2"/>
          <w:numId w:val="7"/>
        </w:numPr>
        <w:spacing w:after="340" w:line="327.27272727272725" w:lineRule="auto"/>
        <w:ind w:left="2160" w:right="340" w:hanging="360"/>
        <w:contextualSpacing w:val="1"/>
        <w:rPr>
          <w:rFonts w:ascii="Calibri" w:cs="Calibri" w:eastAsia="Calibri" w:hAnsi="Calibri"/>
          <w:color w:val="222222"/>
          <w:highlight w:val="white"/>
          <w:u w:val="none"/>
        </w:rPr>
      </w:pPr>
      <w:r w:rsidDel="00000000" w:rsidR="00000000" w:rsidRPr="00000000">
        <w:rPr>
          <w:rFonts w:ascii="Calibri" w:cs="Calibri" w:eastAsia="Calibri" w:hAnsi="Calibri"/>
          <w:color w:val="222222"/>
          <w:highlight w:val="white"/>
          <w:rtl w:val="0"/>
        </w:rPr>
        <w:t xml:space="preserve">If a logged in user changes their locale via a menu, this might set a cookie or change a query parameter.  Such a setting would typically override the user's default locale choice.  It's up to the application to choose to update the user's locale choice in the backend if it makes sense.</w:t>
      </w:r>
    </w:p>
    <w:p w:rsidR="00000000" w:rsidDel="00000000" w:rsidP="00000000" w:rsidRDefault="00000000" w:rsidRPr="00000000">
      <w:pPr>
        <w:numPr>
          <w:ilvl w:val="2"/>
          <w:numId w:val="7"/>
        </w:numPr>
        <w:spacing w:after="340" w:line="327.27272727272725" w:lineRule="auto"/>
        <w:ind w:left="2160" w:right="340" w:hanging="360"/>
        <w:contextualSpacing w:val="1"/>
        <w:rPr>
          <w:rFonts w:ascii="Calibri" w:cs="Calibri" w:eastAsia="Calibri" w:hAnsi="Calibri"/>
          <w:color w:val="222222"/>
          <w:highlight w:val="white"/>
          <w:u w:val="none"/>
        </w:rPr>
      </w:pPr>
      <w:r w:rsidDel="00000000" w:rsidR="00000000" w:rsidRPr="00000000">
        <w:rPr>
          <w:rFonts w:ascii="Calibri" w:cs="Calibri" w:eastAsia="Calibri" w:hAnsi="Calibri"/>
          <w:color w:val="222222"/>
          <w:highlight w:val="white"/>
          <w:rtl w:val="0"/>
        </w:rPr>
        <w:t xml:space="preserve">The application might want to do some things differently when the user's locale as determined without cookies/user info changes.  e.g. When a user visits a different country, an application might choose to stick with the user's locale choices for language but use the timezone as determined by geo-IP (typically involving prompting the user.)</w:t>
      </w:r>
    </w:p>
    <w:p w:rsidR="00000000" w:rsidDel="00000000" w:rsidP="00000000" w:rsidRDefault="00000000" w:rsidRPr="00000000">
      <w:pPr>
        <w:numPr>
          <w:ilvl w:val="1"/>
          <w:numId w:val="7"/>
        </w:numPr>
        <w:spacing w:after="340" w:line="327.27272727272725" w:lineRule="auto"/>
        <w:ind w:left="1440" w:right="340" w:hanging="360"/>
        <w:contextualSpacing w:val="1"/>
        <w:rPr/>
      </w:pPr>
      <w:r w:rsidDel="00000000" w:rsidR="00000000" w:rsidRPr="00000000">
        <w:rPr>
          <w:rFonts w:ascii="Calibri" w:cs="Calibri" w:eastAsia="Calibri" w:hAnsi="Calibri"/>
          <w:color w:val="222222"/>
          <w:highlight w:val="white"/>
          <w:rtl w:val="0"/>
        </w:rPr>
        <w:t xml:space="preserve">When a user has </w:t>
      </w:r>
      <w:r w:rsidDel="00000000" w:rsidR="00000000" w:rsidRPr="00000000">
        <w:rPr>
          <w:rFonts w:ascii="Calibri" w:cs="Calibri" w:eastAsia="Calibri" w:hAnsi="Calibri"/>
          <w:i w:val="1"/>
          <w:color w:val="222222"/>
          <w:highlight w:val="white"/>
          <w:rtl w:val="0"/>
        </w:rPr>
        <w:t xml:space="preserve">not </w:t>
      </w:r>
      <w:r w:rsidDel="00000000" w:rsidR="00000000" w:rsidRPr="00000000">
        <w:rPr>
          <w:rFonts w:ascii="Calibri" w:cs="Calibri" w:eastAsia="Calibri" w:hAnsi="Calibri"/>
          <w:color w:val="222222"/>
          <w:highlight w:val="white"/>
          <w:rtl w:val="0"/>
        </w:rPr>
        <w:t xml:space="preserve">signed in</w:t>
      </w:r>
    </w:p>
    <w:p w:rsidR="00000000" w:rsidDel="00000000" w:rsidP="00000000" w:rsidRDefault="00000000" w:rsidRPr="00000000">
      <w:pPr>
        <w:numPr>
          <w:ilvl w:val="2"/>
          <w:numId w:val="7"/>
        </w:numPr>
        <w:spacing w:after="340" w:line="327.27272727272725" w:lineRule="auto"/>
        <w:ind w:left="2160" w:right="340" w:hanging="360"/>
        <w:contextualSpacing w:val="1"/>
        <w:rPr>
          <w:rFonts w:ascii="Calibri" w:cs="Calibri" w:eastAsia="Calibri" w:hAnsi="Calibri"/>
          <w:color w:val="222222"/>
          <w:highlight w:val="white"/>
          <w:u w:val="none"/>
        </w:rPr>
      </w:pPr>
      <w:r w:rsidDel="00000000" w:rsidR="00000000" w:rsidRPr="00000000">
        <w:rPr>
          <w:rFonts w:ascii="Calibri" w:cs="Calibri" w:eastAsia="Calibri" w:hAnsi="Calibri"/>
          <w:color w:val="222222"/>
          <w:highlight w:val="white"/>
          <w:rtl w:val="0"/>
        </w:rPr>
        <w:t xml:space="preserve">In the absence of cookies or query parameters, use the geo-IP and/or the HTML Accept-Language header.</w:t>
      </w:r>
    </w:p>
    <w:p w:rsidR="00000000" w:rsidDel="00000000" w:rsidP="00000000" w:rsidRDefault="00000000" w:rsidRPr="00000000">
      <w:pPr>
        <w:numPr>
          <w:ilvl w:val="2"/>
          <w:numId w:val="7"/>
        </w:numPr>
        <w:spacing w:after="340" w:line="327.27272727272725" w:lineRule="auto"/>
        <w:ind w:left="2160" w:right="340" w:hanging="360"/>
        <w:contextualSpacing w:val="1"/>
        <w:rPr>
          <w:rFonts w:ascii="Calibri" w:cs="Calibri" w:eastAsia="Calibri" w:hAnsi="Calibri"/>
          <w:color w:val="222222"/>
          <w:highlight w:val="white"/>
          <w:u w:val="none"/>
        </w:rPr>
      </w:pPr>
      <w:r w:rsidDel="00000000" w:rsidR="00000000" w:rsidRPr="00000000">
        <w:rPr>
          <w:rFonts w:ascii="Calibri" w:cs="Calibri" w:eastAsia="Calibri" w:hAnsi="Calibri"/>
          <w:color w:val="222222"/>
          <w:highlight w:val="white"/>
          <w:rtl w:val="0"/>
        </w:rPr>
        <w:t xml:space="preserve">When there are locale cookies or query parameters set, they should typically override the geo-IP / Accept-Language based determination.</w:t>
      </w:r>
    </w:p>
    <w:p w:rsidR="00000000" w:rsidDel="00000000" w:rsidP="00000000" w:rsidRDefault="00000000" w:rsidRPr="00000000">
      <w:pPr>
        <w:numPr>
          <w:ilvl w:val="0"/>
          <w:numId w:val="7"/>
        </w:numPr>
        <w:spacing w:after="340" w:line="327.27272727272725" w:lineRule="auto"/>
        <w:ind w:left="720" w:right="340" w:hanging="360"/>
        <w:contextualSpacing w:val="1"/>
        <w:rPr/>
      </w:pPr>
      <w:r w:rsidDel="00000000" w:rsidR="00000000" w:rsidRPr="00000000">
        <w:rPr>
          <w:rFonts w:ascii="Calibri" w:cs="Calibri" w:eastAsia="Calibri" w:hAnsi="Calibri"/>
          <w:color w:val="222222"/>
          <w:highlight w:val="white"/>
          <w:rtl w:val="0"/>
        </w:rPr>
        <w:t xml:space="preserve">Avoid page reloads on language changes.</w:t>
      </w:r>
    </w:p>
    <w:p w:rsidR="00000000" w:rsidDel="00000000" w:rsidP="00000000" w:rsidRDefault="00000000" w:rsidRPr="00000000">
      <w:pPr>
        <w:numPr>
          <w:ilvl w:val="0"/>
          <w:numId w:val="7"/>
        </w:numPr>
        <w:spacing w:after="340" w:line="327.27272727272725" w:lineRule="auto"/>
        <w:ind w:left="720" w:right="340" w:hanging="360"/>
        <w:contextualSpacing w:val="1"/>
        <w:rPr/>
      </w:pPr>
      <w:r w:rsidDel="00000000" w:rsidR="00000000" w:rsidRPr="00000000">
        <w:rPr>
          <w:rFonts w:ascii="Calibri" w:cs="Calibri" w:eastAsia="Calibri" w:hAnsi="Calibri"/>
          <w:color w:val="222222"/>
          <w:highlight w:val="white"/>
          <w:rtl w:val="0"/>
        </w:rPr>
        <w:t xml:space="preserve">Ensure we provide the same security with translations enabled as we do today.</w:t>
      </w:r>
    </w:p>
    <w:p w:rsidR="00000000" w:rsidDel="00000000" w:rsidP="00000000" w:rsidRDefault="00000000" w:rsidRPr="00000000">
      <w:pPr>
        <w:numPr>
          <w:ilvl w:val="0"/>
          <w:numId w:val="7"/>
        </w:numPr>
        <w:spacing w:after="340" w:line="327.27272727272725" w:lineRule="auto"/>
        <w:ind w:left="720" w:right="340" w:hanging="360"/>
        <w:contextualSpacing w:val="1"/>
        <w:rPr/>
      </w:pPr>
      <w:r w:rsidDel="00000000" w:rsidR="00000000" w:rsidRPr="00000000">
        <w:rPr>
          <w:rFonts w:ascii="Calibri" w:cs="Calibri" w:eastAsia="Calibri" w:hAnsi="Calibri"/>
          <w:color w:val="222222"/>
          <w:highlight w:val="white"/>
          <w:rtl w:val="0"/>
        </w:rPr>
        <w:t xml:space="preserve">Performance.  It's a feature.</w:t>
      </w:r>
      <w:r w:rsidDel="00000000" w:rsidR="00000000" w:rsidRPr="00000000">
        <w:rPr>
          <w:rtl w:val="0"/>
        </w:rPr>
      </w:r>
    </w:p>
    <w:p w:rsidR="00000000" w:rsidDel="00000000" w:rsidP="00000000" w:rsidRDefault="00000000" w:rsidRPr="00000000">
      <w:pPr>
        <w:numPr>
          <w:ilvl w:val="0"/>
          <w:numId w:val="7"/>
        </w:numPr>
        <w:spacing w:after="340" w:line="327.27272727272725" w:lineRule="auto"/>
        <w:ind w:left="720" w:right="340" w:hanging="360"/>
        <w:contextualSpacing w:val="1"/>
        <w:rPr>
          <w:rFonts w:ascii="Calibri" w:cs="Calibri" w:eastAsia="Calibri" w:hAnsi="Calibri"/>
          <w:color w:val="222222"/>
          <w:highlight w:val="white"/>
          <w:u w:val="none"/>
        </w:rPr>
      </w:pPr>
      <w:r w:rsidDel="00000000" w:rsidR="00000000" w:rsidRPr="00000000">
        <w:rPr>
          <w:rFonts w:ascii="Calibri" w:cs="Calibri" w:eastAsia="Calibri" w:hAnsi="Calibri"/>
          <w:color w:val="222222"/>
          <w:highlight w:val="white"/>
          <w:rtl w:val="0"/>
        </w:rPr>
        <w:t xml:space="preserve">Versioning concept for translation files / keys on how to get a diff out of already released translations compared with new or changed keys to be translated by agency/whoever (so they don’t have to scan all translations and only get a excerpt of changed or new </w:t>
      </w:r>
      <w:r w:rsidDel="00000000" w:rsidR="00000000" w:rsidRPr="00000000">
        <w:rPr>
          <w:rFonts w:ascii="Calibri" w:cs="Calibri" w:eastAsia="Calibri" w:hAnsi="Calibri"/>
          <w:color w:val="222222"/>
          <w:highlight w:val="white"/>
          <w:rtl w:val="0"/>
        </w:rPr>
        <w:t xml:space="preserve">keys</w:t>
      </w:r>
      <w:r w:rsidDel="00000000" w:rsidR="00000000" w:rsidRPr="00000000">
        <w:rPr>
          <w:rFonts w:ascii="Calibri" w:cs="Calibri" w:eastAsia="Calibri" w:hAnsi="Calibri"/>
          <w:color w:val="222222"/>
          <w:highlight w:val="white"/>
          <w:rtl w:val="0"/>
        </w:rPr>
        <w:t xml:space="preserve">).</w:t>
      </w:r>
      <w:r w:rsidDel="00000000" w:rsidR="00000000" w:rsidRPr="00000000">
        <w:rPr>
          <w:rFonts w:ascii="Calibri" w:cs="Calibri" w:eastAsia="Calibri" w:hAnsi="Calibri"/>
          <w:color w:val="222222"/>
          <w:highlight w:val="white"/>
          <w:rtl w:val="0"/>
        </w:rPr>
        <w:t xml:space="preserve"> </w:t>
      </w:r>
    </w:p>
    <w:p w:rsidR="00000000" w:rsidDel="00000000" w:rsidP="00000000" w:rsidRDefault="00000000" w:rsidRPr="00000000">
      <w:pPr>
        <w:numPr>
          <w:ilvl w:val="0"/>
          <w:numId w:val="7"/>
        </w:numPr>
        <w:spacing w:after="340" w:line="327.27272727272725" w:lineRule="auto"/>
        <w:ind w:left="720" w:right="340" w:hanging="360"/>
        <w:contextualSpacing w:val="1"/>
        <w:rPr>
          <w:rFonts w:ascii="Calibri" w:cs="Calibri" w:eastAsia="Calibri" w:hAnsi="Calibri"/>
          <w:color w:val="222222"/>
          <w:highlight w:val="white"/>
          <w:u w:val="none"/>
        </w:rPr>
      </w:pPr>
      <w:r w:rsidDel="00000000" w:rsidR="00000000" w:rsidRPr="00000000">
        <w:rPr>
          <w:rFonts w:ascii="Calibri" w:cs="Calibri" w:eastAsia="Calibri" w:hAnsi="Calibri"/>
          <w:color w:val="222222"/>
          <w:highlight w:val="white"/>
          <w:rtl w:val="0"/>
        </w:rPr>
        <w:t xml:space="preserve">Support for re-running extraction where only changed messages are sent for re-translation.</w:t>
      </w:r>
    </w:p>
    <w:p w:rsidR="00000000" w:rsidDel="00000000" w:rsidP="00000000" w:rsidRDefault="00000000" w:rsidRPr="00000000">
      <w:pPr>
        <w:spacing w:after="340" w:line="327.27272727272725" w:lineRule="auto"/>
        <w:ind w:right="340"/>
        <w:contextualSpacing w:val="0"/>
      </w:pPr>
      <w:r w:rsidDel="00000000" w:rsidR="00000000" w:rsidRPr="00000000">
        <w:rPr>
          <w:rtl w:val="0"/>
        </w:rPr>
      </w:r>
    </w:p>
    <w:p w:rsidR="00000000" w:rsidDel="00000000" w:rsidP="00000000" w:rsidRDefault="00000000" w:rsidRPr="00000000">
      <w:pPr>
        <w:pStyle w:val="Heading4"/>
        <w:spacing w:after="260" w:before="260" w:line="240" w:lineRule="auto"/>
        <w:contextualSpacing w:val="0"/>
      </w:pPr>
      <w:bookmarkStart w:colFirst="0" w:colLast="0" w:name="h.8yij241caj23" w:id="17"/>
      <w:bookmarkEnd w:id="17"/>
      <w:r w:rsidDel="00000000" w:rsidR="00000000" w:rsidRPr="00000000">
        <w:rPr>
          <w:rFonts w:ascii="Calibri" w:cs="Calibri" w:eastAsia="Calibri" w:hAnsi="Calibri"/>
          <w:color w:val="000000"/>
          <w:sz w:val="28"/>
          <w:szCs w:val="28"/>
          <w:rtl w:val="0"/>
        </w:rPr>
        <w:t xml:space="preserve">Corner </w:t>
      </w:r>
      <w:r w:rsidDel="00000000" w:rsidR="00000000" w:rsidRPr="00000000">
        <w:rPr>
          <w:rFonts w:ascii="Calibri" w:cs="Calibri" w:eastAsia="Calibri" w:hAnsi="Calibri"/>
          <w:color w:val="000000"/>
          <w:sz w:val="28"/>
          <w:szCs w:val="28"/>
          <w:rtl w:val="0"/>
        </w:rPr>
        <w:t xml:space="preserve">Cases</w:t>
      </w:r>
      <w:r w:rsidDel="00000000" w:rsidR="00000000" w:rsidRPr="00000000">
        <w:rPr>
          <w:rFonts w:ascii="Calibri" w:cs="Calibri" w:eastAsia="Calibri" w:hAnsi="Calibri"/>
          <w:color w:val="000000"/>
          <w:sz w:val="28"/>
          <w:szCs w:val="28"/>
          <w:rtl w:val="0"/>
        </w:rPr>
        <w:t xml:space="preserve">?</w:t>
      </w:r>
      <w:r w:rsidDel="00000000" w:rsidR="00000000" w:rsidRPr="00000000">
        <w:rPr>
          <w:rtl w:val="0"/>
        </w:rPr>
      </w:r>
    </w:p>
    <w:p w:rsidR="00000000" w:rsidDel="00000000" w:rsidP="00000000" w:rsidRDefault="00000000" w:rsidRPr="00000000">
      <w:pPr>
        <w:numPr>
          <w:ilvl w:val="0"/>
          <w:numId w:val="2"/>
        </w:numPr>
        <w:spacing w:after="340" w:line="327.27272727272725" w:lineRule="auto"/>
        <w:ind w:left="720" w:right="340" w:hanging="360"/>
        <w:contextualSpacing w:val="1"/>
        <w:rPr>
          <w:rFonts w:ascii="Calibri" w:cs="Calibri" w:eastAsia="Calibri" w:hAnsi="Calibri"/>
          <w:color w:val="222222"/>
          <w:highlight w:val="white"/>
          <w:u w:val="none"/>
        </w:rPr>
      </w:pPr>
      <w:r w:rsidDel="00000000" w:rsidR="00000000" w:rsidRPr="00000000">
        <w:rPr>
          <w:rFonts w:ascii="Calibri" w:cs="Calibri" w:eastAsia="Calibri" w:hAnsi="Calibri"/>
          <w:color w:val="222222"/>
          <w:highlight w:val="white"/>
          <w:rtl w:val="0"/>
        </w:rPr>
        <w:t xml:space="preserve">How about names of users?  e.g. </w:t>
      </w:r>
      <w:r w:rsidDel="00000000" w:rsidR="00000000" w:rsidRPr="00000000">
        <w:rPr>
          <w:rFonts w:ascii="Calibri" w:cs="Calibri" w:eastAsia="Calibri" w:hAnsi="Calibri"/>
          <w:color w:val="222222"/>
          <w:highlight w:val="white"/>
          <w:rtl w:val="0"/>
        </w:rPr>
        <w:t xml:space="preserve">If a user has a Chinese name and an American name</w:t>
      </w:r>
      <w:r w:rsidDel="00000000" w:rsidR="00000000" w:rsidRPr="00000000">
        <w:rPr>
          <w:rFonts w:ascii="Calibri" w:cs="Calibri" w:eastAsia="Calibri" w:hAnsi="Calibri"/>
          <w:color w:val="222222"/>
          <w:highlight w:val="white"/>
          <w:rtl w:val="0"/>
        </w:rPr>
        <w:t xml:space="preserve"> and you're displaying a form for the user, should you display the Chinese name when you're showing the user list in Chinese and the English name for English?  This seems fairly out of scope but something we shouldn't preclude in our solution.</w:t>
      </w:r>
    </w:p>
    <w:p w:rsidR="00000000" w:rsidDel="00000000" w:rsidP="00000000" w:rsidRDefault="00000000" w:rsidRPr="00000000">
      <w:pPr>
        <w:numPr>
          <w:ilvl w:val="0"/>
          <w:numId w:val="2"/>
        </w:numPr>
        <w:spacing w:after="340" w:line="327.27272727272725" w:lineRule="auto"/>
        <w:ind w:left="720" w:right="340" w:hanging="360"/>
        <w:contextualSpacing w:val="1"/>
        <w:rPr>
          <w:rFonts w:ascii="Calibri" w:cs="Calibri" w:eastAsia="Calibri" w:hAnsi="Calibri"/>
          <w:color w:val="222222"/>
          <w:highlight w:val="white"/>
          <w:u w:val="none"/>
        </w:rPr>
      </w:pPr>
      <w:r w:rsidDel="00000000" w:rsidR="00000000" w:rsidRPr="00000000">
        <w:rPr>
          <w:rFonts w:ascii="Calibri" w:cs="Calibri" w:eastAsia="Calibri" w:hAnsi="Calibri"/>
          <w:color w:val="222222"/>
          <w:highlight w:val="white"/>
          <w:rtl w:val="0"/>
        </w:rPr>
        <w:t xml:space="preserve">Support for the lang="__" attribute.  When the HTML contains different DOM trees with different lang= values, we're dealing with an override there.</w:t>
      </w:r>
      <w:r w:rsidDel="00000000" w:rsidR="00000000" w:rsidRPr="00000000">
        <w:rPr>
          <w:rtl w:val="0"/>
        </w:rPr>
      </w:r>
    </w:p>
    <w:p w:rsidR="00000000" w:rsidDel="00000000" w:rsidP="00000000" w:rsidRDefault="00000000" w:rsidRPr="00000000">
      <w:pPr>
        <w:spacing w:after="340" w:line="327.27272727272725" w:lineRule="auto"/>
        <w:ind w:right="340"/>
        <w:contextualSpacing w:val="0"/>
      </w:pPr>
      <w:r w:rsidDel="00000000" w:rsidR="00000000" w:rsidRPr="00000000">
        <w:rPr>
          <w:rtl w:val="0"/>
        </w:rPr>
      </w:r>
    </w:p>
    <w:p w:rsidR="00000000" w:rsidDel="00000000" w:rsidP="00000000" w:rsidRDefault="00000000" w:rsidRPr="00000000">
      <w:pPr>
        <w:spacing w:after="340" w:line="327.27272727272725" w:lineRule="auto"/>
        <w:ind w:right="340"/>
        <w:contextualSpacing w:val="0"/>
      </w:pPr>
      <w:r w:rsidDel="00000000" w:rsidR="00000000" w:rsidRPr="00000000">
        <w:rPr>
          <w:rFonts w:ascii="Calibri" w:cs="Calibri" w:eastAsia="Calibri" w:hAnsi="Calibri"/>
          <w:b w:val="1"/>
          <w:color w:val="222222"/>
          <w:highlight w:val="white"/>
          <w:rtl w:val="0"/>
        </w:rPr>
        <w:t xml:space="preserve">Super quick example:</w:t>
      </w:r>
    </w:p>
    <w:p w:rsidR="00000000" w:rsidDel="00000000" w:rsidP="00000000" w:rsidRDefault="00000000" w:rsidRPr="00000000">
      <w:pPr>
        <w:spacing w:after="340" w:line="327.27272727272725" w:lineRule="auto"/>
        <w:ind w:right="340"/>
        <w:contextualSpacing w:val="0"/>
      </w:pPr>
      <w:r w:rsidDel="00000000" w:rsidR="00000000" w:rsidRPr="00000000">
        <w:rPr>
          <w:rFonts w:ascii="Calibri" w:cs="Calibri" w:eastAsia="Calibri" w:hAnsi="Calibri"/>
          <w:color w:val="222222"/>
          <w:highlight w:val="white"/>
          <w:rtl w:val="0"/>
        </w:rPr>
        <w:t xml:space="preserve">Google internal example:  `[[Save|Save post button]]`</w:t>
      </w:r>
    </w:p>
    <w:p w:rsidR="00000000" w:rsidDel="00000000" w:rsidP="00000000" w:rsidRDefault="00000000" w:rsidRPr="00000000">
      <w:pPr>
        <w:spacing w:after="340" w:line="327.27272727272725" w:lineRule="auto"/>
        <w:ind w:right="340"/>
        <w:contextualSpacing w:val="0"/>
      </w:pPr>
      <w:r w:rsidDel="00000000" w:rsidR="00000000" w:rsidRPr="00000000">
        <w:rPr>
          <w:rFonts w:ascii="Calibri" w:cs="Calibri" w:eastAsia="Calibri" w:hAnsi="Calibri"/>
          <w:color w:val="222222"/>
          <w:highlight w:val="white"/>
          <w:rtl w:val="0"/>
        </w:rPr>
        <w:t xml:space="preserve">         [[Limit is 255 characters for comments. Current: {{item.comment.length || 0}}.|Label to show the current length of the comments and the maximum length allowed.]]</w:t>
        <w:br w:type="textWrapping"/>
        <w:br w:type="textWrapping"/>
        <w:t xml:space="preserve">         [[&lt;span class="err"&gt;This post does not exist.&lt;/span&gt;</w:t>
      </w:r>
    </w:p>
    <w:p w:rsidR="00000000" w:rsidDel="00000000" w:rsidP="00000000" w:rsidRDefault="00000000" w:rsidRPr="00000000">
      <w:pPr>
        <w:spacing w:after="340" w:line="327.27272727272725" w:lineRule="auto"/>
        <w:ind w:right="340"/>
        <w:contextualSpacing w:val="0"/>
      </w:pPr>
      <w:r w:rsidDel="00000000" w:rsidR="00000000" w:rsidRPr="00000000">
        <w:rPr>
          <w:rFonts w:ascii="Calibri" w:cs="Calibri" w:eastAsia="Calibri" w:hAnsi="Calibri"/>
          <w:color w:val="222222"/>
          <w:highlight w:val="white"/>
          <w:rtl w:val="0"/>
        </w:rPr>
        <w:t xml:space="preserve">            &lt;a href="#{{app.basePath}}/posts?status=1"&gt;Return to posts&lt;/a&gt; or</w:t>
      </w:r>
    </w:p>
    <w:p w:rsidR="00000000" w:rsidDel="00000000" w:rsidP="00000000" w:rsidRDefault="00000000" w:rsidRPr="00000000">
      <w:pPr>
        <w:spacing w:after="340" w:line="327.27272727272725" w:lineRule="auto"/>
        <w:ind w:right="340"/>
        <w:contextualSpacing w:val="0"/>
      </w:pPr>
      <w:r w:rsidDel="00000000" w:rsidR="00000000" w:rsidRPr="00000000">
        <w:rPr>
          <w:rFonts w:ascii="Calibri" w:cs="Calibri" w:eastAsia="Calibri" w:hAnsi="Calibri"/>
          <w:color w:val="222222"/>
          <w:highlight w:val="white"/>
          <w:rtl w:val="0"/>
        </w:rPr>
        <w:t xml:space="preserve">            &lt;a href="#{{app.basePath}}/posts/new"&gt;create a new post&lt;/a&gt;.|Shown when you</w:t>
      </w:r>
    </w:p>
    <w:p w:rsidR="00000000" w:rsidDel="00000000" w:rsidP="00000000" w:rsidRDefault="00000000" w:rsidRPr="00000000">
      <w:pPr>
        <w:spacing w:after="340" w:line="327.27272727272725" w:lineRule="auto"/>
        <w:ind w:right="340"/>
        <w:contextualSpacing w:val="0"/>
      </w:pPr>
      <w:r w:rsidDel="00000000" w:rsidR="00000000" w:rsidRPr="00000000">
        <w:rPr>
          <w:rFonts w:ascii="Calibri" w:cs="Calibri" w:eastAsia="Calibri" w:hAnsi="Calibri"/>
          <w:color w:val="222222"/>
          <w:highlight w:val="white"/>
          <w:rtl w:val="0"/>
        </w:rPr>
        <w:t xml:space="preserve">                try to view a post that does not exist. The first</w:t>
      </w:r>
    </w:p>
    <w:p w:rsidR="00000000" w:rsidDel="00000000" w:rsidP="00000000" w:rsidRDefault="00000000" w:rsidRPr="00000000">
      <w:pPr>
        <w:spacing w:after="340" w:line="327.27272727272725" w:lineRule="auto"/>
        <w:ind w:right="340"/>
        <w:contextualSpacing w:val="0"/>
      </w:pPr>
      <w:r w:rsidDel="00000000" w:rsidR="00000000" w:rsidRPr="00000000">
        <w:rPr>
          <w:rFonts w:ascii="Calibri" w:cs="Calibri" w:eastAsia="Calibri" w:hAnsi="Calibri"/>
          <w:color w:val="222222"/>
          <w:highlight w:val="white"/>
          <w:rtl w:val="0"/>
        </w:rPr>
        <w:t xml:space="preserve">                link goes to the list of all posts.  The second link</w:t>
      </w:r>
    </w:p>
    <w:p w:rsidR="00000000" w:rsidDel="00000000" w:rsidP="00000000" w:rsidRDefault="00000000" w:rsidRPr="00000000">
      <w:pPr>
        <w:spacing w:after="340" w:line="327.27272727272725" w:lineRule="auto"/>
        <w:ind w:right="340"/>
        <w:contextualSpacing w:val="0"/>
      </w:pPr>
      <w:r w:rsidDel="00000000" w:rsidR="00000000" w:rsidRPr="00000000">
        <w:rPr>
          <w:rFonts w:ascii="Calibri" w:cs="Calibri" w:eastAsia="Calibri" w:hAnsi="Calibri"/>
          <w:color w:val="222222"/>
          <w:highlight w:val="white"/>
          <w:rtl w:val="0"/>
        </w:rPr>
        <w:t xml:space="preserve">                creates a new post.]]</w:t>
      </w:r>
    </w:p>
    <w:p w:rsidR="00000000" w:rsidDel="00000000" w:rsidP="00000000" w:rsidRDefault="00000000" w:rsidRPr="00000000">
      <w:pPr>
        <w:spacing w:after="340" w:line="327.27272727272725" w:lineRule="auto"/>
        <w:ind w:right="340"/>
        <w:contextualSpacing w:val="0"/>
      </w:pPr>
      <w:r w:rsidDel="00000000" w:rsidR="00000000" w:rsidRPr="00000000">
        <w:rPr>
          <w:rtl w:val="0"/>
        </w:rPr>
      </w:r>
    </w:p>
    <w:p w:rsidR="00000000" w:rsidDel="00000000" w:rsidP="00000000" w:rsidRDefault="00000000" w:rsidRPr="00000000">
      <w:pPr>
        <w:spacing w:after="340" w:line="327.27272727272725" w:lineRule="auto"/>
        <w:ind w:right="340"/>
        <w:contextualSpacing w:val="0"/>
      </w:pPr>
      <w:r w:rsidDel="00000000" w:rsidR="00000000" w:rsidRPr="00000000">
        <w:rPr>
          <w:rtl w:val="0"/>
        </w:rPr>
      </w:r>
    </w:p>
    <w:p w:rsidR="00000000" w:rsidDel="00000000" w:rsidP="00000000" w:rsidRDefault="00000000" w:rsidRPr="00000000">
      <w:pPr>
        <w:spacing w:after="340" w:line="327.27272727272725" w:lineRule="auto"/>
        <w:ind w:right="340"/>
        <w:contextualSpacing w:val="0"/>
      </w:pPr>
      <w:r w:rsidDel="00000000" w:rsidR="00000000" w:rsidRPr="00000000">
        <w:rPr>
          <w:rFonts w:ascii="Calibri" w:cs="Calibri" w:eastAsia="Calibri" w:hAnsi="Calibri"/>
          <w:color w:val="222222"/>
          <w:highlight w:val="white"/>
          <w:rtl w:val="0"/>
        </w:rPr>
        <w:t xml:space="preserve">Angular Translate example: `{{ 'TRANSLATION_ID' | translate }}`</w:t>
      </w:r>
    </w:p>
    <w:p w:rsidR="00000000" w:rsidDel="00000000" w:rsidP="00000000" w:rsidRDefault="00000000" w:rsidRPr="00000000">
      <w:pPr>
        <w:numPr>
          <w:ilvl w:val="0"/>
          <w:numId w:val="15"/>
        </w:numPr>
        <w:spacing w:line="324.00000000000006" w:lineRule="auto"/>
        <w:ind w:left="1220" w:hanging="360"/>
        <w:contextualSpacing w:val="1"/>
        <w:rPr>
          <w:color w:val="bebec5"/>
          <w:highlight w:val="white"/>
        </w:rPr>
      </w:pPr>
      <w:r w:rsidDel="00000000" w:rsidR="00000000" w:rsidRPr="00000000">
        <w:rPr>
          <w:rFonts w:ascii="Consolas" w:cs="Consolas" w:eastAsia="Consolas" w:hAnsi="Consolas"/>
          <w:color w:val="48484c"/>
          <w:sz w:val="20"/>
          <w:szCs w:val="20"/>
          <w:highlight w:val="white"/>
          <w:rtl w:val="0"/>
        </w:rPr>
        <w:t xml:space="preserve">     </w:t>
      </w:r>
      <w:r w:rsidDel="00000000" w:rsidR="00000000" w:rsidRPr="00000000">
        <w:rPr>
          <w:rFonts w:ascii="Consolas" w:cs="Consolas" w:eastAsia="Consolas" w:hAnsi="Consolas"/>
          <w:color w:val="1e347b"/>
          <w:sz w:val="20"/>
          <w:szCs w:val="20"/>
          <w:highlight w:val="white"/>
          <w:rtl w:val="0"/>
        </w:rPr>
        <w:t xml:space="preserve">&lt;p</w:t>
      </w:r>
      <w:r w:rsidDel="00000000" w:rsidR="00000000" w:rsidRPr="00000000">
        <w:rPr>
          <w:rFonts w:ascii="Consolas" w:cs="Consolas" w:eastAsia="Consolas" w:hAnsi="Consolas"/>
          <w:color w:val="48484c"/>
          <w:sz w:val="20"/>
          <w:szCs w:val="20"/>
          <w:highlight w:val="white"/>
          <w:rtl w:val="0"/>
        </w:rPr>
        <w:t xml:space="preserve"> </w:t>
      </w:r>
      <w:r w:rsidDel="00000000" w:rsidR="00000000" w:rsidRPr="00000000">
        <w:rPr>
          <w:rFonts w:ascii="Consolas" w:cs="Consolas" w:eastAsia="Consolas" w:hAnsi="Consolas"/>
          <w:color w:val="008080"/>
          <w:sz w:val="20"/>
          <w:szCs w:val="20"/>
          <w:highlight w:val="white"/>
          <w:rtl w:val="0"/>
        </w:rPr>
        <w:t xml:space="preserve">translate</w:t>
      </w:r>
      <w:r w:rsidDel="00000000" w:rsidR="00000000" w:rsidRPr="00000000">
        <w:rPr>
          <w:rFonts w:ascii="Consolas" w:cs="Consolas" w:eastAsia="Consolas" w:hAnsi="Consolas"/>
          <w:color w:val="1e347b"/>
          <w:sz w:val="20"/>
          <w:szCs w:val="20"/>
          <w:highlight w:val="white"/>
          <w:rtl w:val="0"/>
        </w:rPr>
        <w:t xml:space="preserve">&gt;</w:t>
      </w:r>
      <w:r w:rsidDel="00000000" w:rsidR="00000000" w:rsidRPr="00000000">
        <w:rPr>
          <w:rFonts w:ascii="Consolas" w:cs="Consolas" w:eastAsia="Consolas" w:hAnsi="Consolas"/>
          <w:color w:val="48484c"/>
          <w:sz w:val="20"/>
          <w:szCs w:val="20"/>
          <w:highlight w:val="white"/>
          <w:rtl w:val="0"/>
        </w:rPr>
        <w:t xml:space="preserve">PASSED_AS_TEXT</w:t>
      </w:r>
      <w:r w:rsidDel="00000000" w:rsidR="00000000" w:rsidRPr="00000000">
        <w:rPr>
          <w:rFonts w:ascii="Consolas" w:cs="Consolas" w:eastAsia="Consolas" w:hAnsi="Consolas"/>
          <w:color w:val="1e347b"/>
          <w:sz w:val="20"/>
          <w:szCs w:val="20"/>
          <w:highlight w:val="white"/>
          <w:rtl w:val="0"/>
        </w:rPr>
        <w:t xml:space="preserve">&lt;/p&gt;</w:t>
      </w:r>
    </w:p>
    <w:p w:rsidR="00000000" w:rsidDel="00000000" w:rsidP="00000000" w:rsidRDefault="00000000" w:rsidRPr="00000000">
      <w:pPr>
        <w:numPr>
          <w:ilvl w:val="0"/>
          <w:numId w:val="15"/>
        </w:numPr>
        <w:spacing w:line="324.00000000000006" w:lineRule="auto"/>
        <w:ind w:left="1220" w:hanging="360"/>
        <w:contextualSpacing w:val="1"/>
        <w:rPr>
          <w:color w:val="bebec5"/>
          <w:highlight w:val="white"/>
        </w:rPr>
      </w:pPr>
      <w:r w:rsidDel="00000000" w:rsidR="00000000" w:rsidRPr="00000000">
        <w:rPr>
          <w:rFonts w:ascii="Consolas" w:cs="Consolas" w:eastAsia="Consolas" w:hAnsi="Consolas"/>
          <w:color w:val="48484c"/>
          <w:sz w:val="20"/>
          <w:szCs w:val="20"/>
          <w:highlight w:val="white"/>
          <w:rtl w:val="0"/>
        </w:rPr>
        <w:t xml:space="preserve">     </w:t>
      </w:r>
      <w:r w:rsidDel="00000000" w:rsidR="00000000" w:rsidRPr="00000000">
        <w:rPr>
          <w:rFonts w:ascii="Consolas" w:cs="Consolas" w:eastAsia="Consolas" w:hAnsi="Consolas"/>
          <w:color w:val="1e347b"/>
          <w:sz w:val="20"/>
          <w:szCs w:val="20"/>
          <w:highlight w:val="white"/>
          <w:rtl w:val="0"/>
        </w:rPr>
        <w:t xml:space="preserve">&lt;p</w:t>
      </w:r>
      <w:r w:rsidDel="00000000" w:rsidR="00000000" w:rsidRPr="00000000">
        <w:rPr>
          <w:rFonts w:ascii="Consolas" w:cs="Consolas" w:eastAsia="Consolas" w:hAnsi="Consolas"/>
          <w:color w:val="48484c"/>
          <w:sz w:val="20"/>
          <w:szCs w:val="20"/>
          <w:highlight w:val="white"/>
          <w:rtl w:val="0"/>
        </w:rPr>
        <w:t xml:space="preserve"> </w:t>
      </w:r>
      <w:r w:rsidDel="00000000" w:rsidR="00000000" w:rsidRPr="00000000">
        <w:rPr>
          <w:rFonts w:ascii="Consolas" w:cs="Consolas" w:eastAsia="Consolas" w:hAnsi="Consolas"/>
          <w:color w:val="008080"/>
          <w:sz w:val="20"/>
          <w:szCs w:val="20"/>
          <w:highlight w:val="white"/>
          <w:rtl w:val="0"/>
        </w:rPr>
        <w:t xml:space="preserve">translate</w:t>
      </w:r>
      <w:r w:rsidDel="00000000" w:rsidR="00000000" w:rsidRPr="00000000">
        <w:rPr>
          <w:rFonts w:ascii="Consolas" w:cs="Consolas" w:eastAsia="Consolas" w:hAnsi="Consolas"/>
          <w:color w:val="93a1a1"/>
          <w:sz w:val="20"/>
          <w:szCs w:val="20"/>
          <w:highlight w:val="white"/>
          <w:rtl w:val="0"/>
        </w:rPr>
        <w:t xml:space="preserve">=</w:t>
      </w:r>
      <w:r w:rsidDel="00000000" w:rsidR="00000000" w:rsidRPr="00000000">
        <w:rPr>
          <w:rFonts w:ascii="Consolas" w:cs="Consolas" w:eastAsia="Consolas" w:hAnsi="Consolas"/>
          <w:color w:val="dd1144"/>
          <w:sz w:val="20"/>
          <w:szCs w:val="20"/>
          <w:highlight w:val="white"/>
          <w:rtl w:val="0"/>
        </w:rPr>
        <w:t xml:space="preserve">"PASSED_AS_ATTRIBUTE"</w:t>
      </w:r>
      <w:r w:rsidDel="00000000" w:rsidR="00000000" w:rsidRPr="00000000">
        <w:rPr>
          <w:rFonts w:ascii="Consolas" w:cs="Consolas" w:eastAsia="Consolas" w:hAnsi="Consolas"/>
          <w:color w:val="1e347b"/>
          <w:sz w:val="20"/>
          <w:szCs w:val="20"/>
          <w:highlight w:val="white"/>
          <w:rtl w:val="0"/>
        </w:rPr>
        <w:t xml:space="preserve">&gt;&lt;/p&gt;</w:t>
      </w:r>
    </w:p>
    <w:p w:rsidR="00000000" w:rsidDel="00000000" w:rsidP="00000000" w:rsidRDefault="00000000" w:rsidRPr="00000000">
      <w:pPr>
        <w:numPr>
          <w:ilvl w:val="0"/>
          <w:numId w:val="15"/>
        </w:numPr>
        <w:spacing w:line="324.00000000000006" w:lineRule="auto"/>
        <w:ind w:left="1220" w:hanging="360"/>
        <w:contextualSpacing w:val="1"/>
        <w:rPr>
          <w:color w:val="bebec5"/>
          <w:highlight w:val="white"/>
        </w:rPr>
      </w:pPr>
      <w:r w:rsidDel="00000000" w:rsidR="00000000" w:rsidRPr="00000000">
        <w:rPr>
          <w:rFonts w:ascii="Consolas" w:cs="Consolas" w:eastAsia="Consolas" w:hAnsi="Consolas"/>
          <w:color w:val="48484c"/>
          <w:sz w:val="20"/>
          <w:szCs w:val="20"/>
          <w:highlight w:val="white"/>
          <w:rtl w:val="0"/>
        </w:rPr>
        <w:t xml:space="preserve">     </w:t>
      </w:r>
      <w:r w:rsidDel="00000000" w:rsidR="00000000" w:rsidRPr="00000000">
        <w:rPr>
          <w:rFonts w:ascii="Consolas" w:cs="Consolas" w:eastAsia="Consolas" w:hAnsi="Consolas"/>
          <w:color w:val="1e347b"/>
          <w:sz w:val="20"/>
          <w:szCs w:val="20"/>
          <w:highlight w:val="white"/>
          <w:rtl w:val="0"/>
        </w:rPr>
        <w:t xml:space="preserve">&lt;p</w:t>
      </w:r>
      <w:r w:rsidDel="00000000" w:rsidR="00000000" w:rsidRPr="00000000">
        <w:rPr>
          <w:rFonts w:ascii="Consolas" w:cs="Consolas" w:eastAsia="Consolas" w:hAnsi="Consolas"/>
          <w:color w:val="48484c"/>
          <w:sz w:val="20"/>
          <w:szCs w:val="20"/>
          <w:highlight w:val="white"/>
          <w:rtl w:val="0"/>
        </w:rPr>
        <w:t xml:space="preserve"> </w:t>
      </w:r>
      <w:r w:rsidDel="00000000" w:rsidR="00000000" w:rsidRPr="00000000">
        <w:rPr>
          <w:rFonts w:ascii="Consolas" w:cs="Consolas" w:eastAsia="Consolas" w:hAnsi="Consolas"/>
          <w:color w:val="008080"/>
          <w:sz w:val="20"/>
          <w:szCs w:val="20"/>
          <w:highlight w:val="white"/>
          <w:rtl w:val="0"/>
        </w:rPr>
        <w:t xml:space="preserve">translate</w:t>
      </w:r>
      <w:r w:rsidDel="00000000" w:rsidR="00000000" w:rsidRPr="00000000">
        <w:rPr>
          <w:rFonts w:ascii="Consolas" w:cs="Consolas" w:eastAsia="Consolas" w:hAnsi="Consolas"/>
          <w:color w:val="1e347b"/>
          <w:sz w:val="20"/>
          <w:szCs w:val="20"/>
          <w:highlight w:val="white"/>
          <w:rtl w:val="0"/>
        </w:rPr>
        <w:t xml:space="preserve">&gt;</w:t>
      </w:r>
      <w:r w:rsidDel="00000000" w:rsidR="00000000" w:rsidRPr="00000000">
        <w:rPr>
          <w:rFonts w:ascii="Consolas" w:cs="Consolas" w:eastAsia="Consolas" w:hAnsi="Consolas"/>
          <w:color w:val="48484c"/>
          <w:sz w:val="20"/>
          <w:szCs w:val="20"/>
          <w:highlight w:val="white"/>
          <w:rtl w:val="0"/>
        </w:rPr>
        <w:t xml:space="preserve">{{ 'PASSED_AS_INTERPOLATION' }}</w:t>
      </w:r>
      <w:r w:rsidDel="00000000" w:rsidR="00000000" w:rsidRPr="00000000">
        <w:rPr>
          <w:rFonts w:ascii="Consolas" w:cs="Consolas" w:eastAsia="Consolas" w:hAnsi="Consolas"/>
          <w:color w:val="1e347b"/>
          <w:sz w:val="20"/>
          <w:szCs w:val="20"/>
          <w:highlight w:val="white"/>
          <w:rtl w:val="0"/>
        </w:rPr>
        <w:t xml:space="preserve">&lt;/p&gt;</w:t>
      </w:r>
    </w:p>
    <w:p w:rsidR="00000000" w:rsidDel="00000000" w:rsidP="00000000" w:rsidRDefault="00000000" w:rsidRPr="00000000">
      <w:pPr>
        <w:numPr>
          <w:ilvl w:val="0"/>
          <w:numId w:val="15"/>
        </w:numPr>
        <w:spacing w:line="324.00000000000006" w:lineRule="auto"/>
        <w:ind w:left="1220" w:hanging="360"/>
        <w:contextualSpacing w:val="1"/>
        <w:rPr>
          <w:color w:val="bebec5"/>
          <w:highlight w:val="white"/>
        </w:rPr>
      </w:pPr>
      <w:r w:rsidDel="00000000" w:rsidR="00000000" w:rsidRPr="00000000">
        <w:rPr>
          <w:rFonts w:ascii="Consolas" w:cs="Consolas" w:eastAsia="Consolas" w:hAnsi="Consolas"/>
          <w:color w:val="48484c"/>
          <w:sz w:val="20"/>
          <w:szCs w:val="20"/>
          <w:highlight w:val="white"/>
          <w:rtl w:val="0"/>
        </w:rPr>
        <w:t xml:space="preserve">     </w:t>
      </w:r>
      <w:r w:rsidDel="00000000" w:rsidR="00000000" w:rsidRPr="00000000">
        <w:rPr>
          <w:rFonts w:ascii="Consolas" w:cs="Consolas" w:eastAsia="Consolas" w:hAnsi="Consolas"/>
          <w:color w:val="1e347b"/>
          <w:sz w:val="20"/>
          <w:szCs w:val="20"/>
          <w:highlight w:val="white"/>
          <w:rtl w:val="0"/>
        </w:rPr>
        <w:t xml:space="preserve">&lt;p</w:t>
      </w:r>
      <w:r w:rsidDel="00000000" w:rsidR="00000000" w:rsidRPr="00000000">
        <w:rPr>
          <w:rFonts w:ascii="Consolas" w:cs="Consolas" w:eastAsia="Consolas" w:hAnsi="Consolas"/>
          <w:color w:val="48484c"/>
          <w:sz w:val="20"/>
          <w:szCs w:val="20"/>
          <w:highlight w:val="white"/>
          <w:rtl w:val="0"/>
        </w:rPr>
        <w:t xml:space="preserve"> </w:t>
      </w:r>
      <w:r w:rsidDel="00000000" w:rsidR="00000000" w:rsidRPr="00000000">
        <w:rPr>
          <w:rFonts w:ascii="Consolas" w:cs="Consolas" w:eastAsia="Consolas" w:hAnsi="Consolas"/>
          <w:color w:val="008080"/>
          <w:sz w:val="20"/>
          <w:szCs w:val="20"/>
          <w:highlight w:val="white"/>
          <w:rtl w:val="0"/>
        </w:rPr>
        <w:t xml:space="preserve">translate</w:t>
      </w:r>
      <w:r w:rsidDel="00000000" w:rsidR="00000000" w:rsidRPr="00000000">
        <w:rPr>
          <w:rFonts w:ascii="Consolas" w:cs="Consolas" w:eastAsia="Consolas" w:hAnsi="Consolas"/>
          <w:color w:val="93a1a1"/>
          <w:sz w:val="20"/>
          <w:szCs w:val="20"/>
          <w:highlight w:val="white"/>
          <w:rtl w:val="0"/>
        </w:rPr>
        <w:t xml:space="preserve">=</w:t>
      </w:r>
      <w:r w:rsidDel="00000000" w:rsidR="00000000" w:rsidRPr="00000000">
        <w:rPr>
          <w:rFonts w:ascii="Consolas" w:cs="Consolas" w:eastAsia="Consolas" w:hAnsi="Consolas"/>
          <w:color w:val="dd1144"/>
          <w:sz w:val="20"/>
          <w:szCs w:val="20"/>
          <w:highlight w:val="white"/>
          <w:rtl w:val="0"/>
        </w:rPr>
        <w:t xml:space="preserve">"{{ 'PASSED_AS_INTERPOLATION' }}"</w:t>
      </w:r>
      <w:r w:rsidDel="00000000" w:rsidR="00000000" w:rsidRPr="00000000">
        <w:rPr>
          <w:rFonts w:ascii="Consolas" w:cs="Consolas" w:eastAsia="Consolas" w:hAnsi="Consolas"/>
          <w:color w:val="1e347b"/>
          <w:sz w:val="20"/>
          <w:szCs w:val="20"/>
          <w:highlight w:val="white"/>
          <w:rtl w:val="0"/>
        </w:rPr>
        <w:t xml:space="preserve">&gt;&lt;/p&gt;</w:t>
      </w:r>
    </w:p>
    <w:p w:rsidR="00000000" w:rsidDel="00000000" w:rsidP="00000000" w:rsidRDefault="00000000" w:rsidRPr="00000000">
      <w:pPr>
        <w:numPr>
          <w:ilvl w:val="0"/>
          <w:numId w:val="15"/>
        </w:numPr>
        <w:spacing w:line="324.00000000000006" w:lineRule="auto"/>
        <w:ind w:left="1220" w:hanging="360"/>
        <w:contextualSpacing w:val="1"/>
        <w:rPr>
          <w:color w:val="bebec5"/>
          <w:highlight w:val="white"/>
        </w:rPr>
      </w:pPr>
      <w:r w:rsidDel="00000000" w:rsidR="00000000" w:rsidRPr="00000000">
        <w:rPr>
          <w:rFonts w:ascii="Consolas" w:cs="Consolas" w:eastAsia="Consolas" w:hAnsi="Consolas"/>
          <w:color w:val="48484c"/>
          <w:sz w:val="20"/>
          <w:szCs w:val="20"/>
          <w:highlight w:val="white"/>
          <w:rtl w:val="0"/>
        </w:rPr>
        <w:t xml:space="preserve">     </w:t>
      </w:r>
      <w:r w:rsidDel="00000000" w:rsidR="00000000" w:rsidRPr="00000000">
        <w:rPr>
          <w:rFonts w:ascii="Consolas" w:cs="Consolas" w:eastAsia="Consolas" w:hAnsi="Consolas"/>
          <w:color w:val="1e347b"/>
          <w:sz w:val="20"/>
          <w:szCs w:val="20"/>
          <w:highlight w:val="white"/>
          <w:rtl w:val="0"/>
        </w:rPr>
        <w:t xml:space="preserve">&lt;p</w:t>
      </w:r>
      <w:r w:rsidDel="00000000" w:rsidR="00000000" w:rsidRPr="00000000">
        <w:rPr>
          <w:rFonts w:ascii="Consolas" w:cs="Consolas" w:eastAsia="Consolas" w:hAnsi="Consolas"/>
          <w:color w:val="48484c"/>
          <w:sz w:val="20"/>
          <w:szCs w:val="20"/>
          <w:highlight w:val="white"/>
          <w:rtl w:val="0"/>
        </w:rPr>
        <w:t xml:space="preserve"> </w:t>
      </w:r>
      <w:r w:rsidDel="00000000" w:rsidR="00000000" w:rsidRPr="00000000">
        <w:rPr>
          <w:rFonts w:ascii="Consolas" w:cs="Consolas" w:eastAsia="Consolas" w:hAnsi="Consolas"/>
          <w:color w:val="008080"/>
          <w:sz w:val="20"/>
          <w:szCs w:val="20"/>
          <w:highlight w:val="white"/>
          <w:rtl w:val="0"/>
        </w:rPr>
        <w:t xml:space="preserve">translate</w:t>
      </w:r>
      <w:r w:rsidDel="00000000" w:rsidR="00000000" w:rsidRPr="00000000">
        <w:rPr>
          <w:rFonts w:ascii="Consolas" w:cs="Consolas" w:eastAsia="Consolas" w:hAnsi="Consolas"/>
          <w:color w:val="93a1a1"/>
          <w:sz w:val="20"/>
          <w:szCs w:val="20"/>
          <w:highlight w:val="white"/>
          <w:rtl w:val="0"/>
        </w:rPr>
        <w:t xml:space="preserve">=</w:t>
      </w:r>
      <w:r w:rsidDel="00000000" w:rsidR="00000000" w:rsidRPr="00000000">
        <w:rPr>
          <w:rFonts w:ascii="Consolas" w:cs="Consolas" w:eastAsia="Consolas" w:hAnsi="Consolas"/>
          <w:color w:val="dd1144"/>
          <w:sz w:val="20"/>
          <w:szCs w:val="20"/>
          <w:highlight w:val="white"/>
          <w:rtl w:val="0"/>
        </w:rPr>
        <w:t xml:space="preserve">"VARIABLE_REPLACEMENT"</w:t>
      </w:r>
      <w:r w:rsidDel="00000000" w:rsidR="00000000" w:rsidRPr="00000000">
        <w:rPr>
          <w:rFonts w:ascii="Consolas" w:cs="Consolas" w:eastAsia="Consolas" w:hAnsi="Consolas"/>
          <w:color w:val="48484c"/>
          <w:sz w:val="20"/>
          <w:szCs w:val="20"/>
          <w:highlight w:val="white"/>
          <w:rtl w:val="0"/>
        </w:rPr>
        <w:t xml:space="preserve"> </w:t>
      </w:r>
      <w:r w:rsidDel="00000000" w:rsidR="00000000" w:rsidRPr="00000000">
        <w:rPr>
          <w:rFonts w:ascii="Consolas" w:cs="Consolas" w:eastAsia="Consolas" w:hAnsi="Consolas"/>
          <w:color w:val="008080"/>
          <w:sz w:val="20"/>
          <w:szCs w:val="20"/>
          <w:highlight w:val="white"/>
          <w:rtl w:val="0"/>
        </w:rPr>
        <w:t xml:space="preserve">translate-values</w:t>
      </w:r>
      <w:r w:rsidDel="00000000" w:rsidR="00000000" w:rsidRPr="00000000">
        <w:rPr>
          <w:rFonts w:ascii="Consolas" w:cs="Consolas" w:eastAsia="Consolas" w:hAnsi="Consolas"/>
          <w:color w:val="93a1a1"/>
          <w:sz w:val="20"/>
          <w:szCs w:val="20"/>
          <w:highlight w:val="white"/>
          <w:rtl w:val="0"/>
        </w:rPr>
        <w:t xml:space="preserve">=</w:t>
      </w:r>
      <w:r w:rsidDel="00000000" w:rsidR="00000000" w:rsidRPr="00000000">
        <w:rPr>
          <w:rFonts w:ascii="Consolas" w:cs="Consolas" w:eastAsia="Consolas" w:hAnsi="Consolas"/>
          <w:color w:val="dd1144"/>
          <w:sz w:val="20"/>
          <w:szCs w:val="20"/>
          <w:highlight w:val="white"/>
          <w:rtl w:val="0"/>
        </w:rPr>
        <w:t xml:space="preserve">"{ name: 'PascalPrecht'}"</w:t>
      </w:r>
      <w:r w:rsidDel="00000000" w:rsidR="00000000" w:rsidRPr="00000000">
        <w:rPr>
          <w:rFonts w:ascii="Consolas" w:cs="Consolas" w:eastAsia="Consolas" w:hAnsi="Consolas"/>
          <w:color w:val="1e347b"/>
          <w:sz w:val="20"/>
          <w:szCs w:val="20"/>
          <w:highlight w:val="white"/>
          <w:rtl w:val="0"/>
        </w:rPr>
        <w:t xml:space="preserve">&gt;&lt;/p&gt;</w:t>
      </w:r>
    </w:p>
    <w:p w:rsidR="00000000" w:rsidDel="00000000" w:rsidP="00000000" w:rsidRDefault="00000000" w:rsidRPr="00000000">
      <w:pPr>
        <w:numPr>
          <w:ilvl w:val="0"/>
          <w:numId w:val="15"/>
        </w:numPr>
        <w:spacing w:line="324.00000000000006" w:lineRule="auto"/>
        <w:ind w:left="1220" w:hanging="360"/>
        <w:contextualSpacing w:val="1"/>
        <w:rPr>
          <w:color w:val="bebec5"/>
          <w:highlight w:val="white"/>
        </w:rPr>
      </w:pPr>
      <w:r w:rsidDel="00000000" w:rsidR="00000000" w:rsidRPr="00000000">
        <w:rPr>
          <w:rFonts w:ascii="Consolas" w:cs="Consolas" w:eastAsia="Consolas" w:hAnsi="Consolas"/>
          <w:color w:val="48484c"/>
          <w:sz w:val="20"/>
          <w:szCs w:val="20"/>
          <w:highlight w:val="white"/>
          <w:rtl w:val="0"/>
        </w:rPr>
        <w:t xml:space="preserve">     </w:t>
      </w:r>
      <w:r w:rsidDel="00000000" w:rsidR="00000000" w:rsidRPr="00000000">
        <w:rPr>
          <w:rFonts w:ascii="Consolas" w:cs="Consolas" w:eastAsia="Consolas" w:hAnsi="Consolas"/>
          <w:color w:val="1e347b"/>
          <w:sz w:val="20"/>
          <w:szCs w:val="20"/>
          <w:highlight w:val="white"/>
          <w:rtl w:val="0"/>
        </w:rPr>
        <w:t xml:space="preserve">&lt;p</w:t>
      </w:r>
      <w:r w:rsidDel="00000000" w:rsidR="00000000" w:rsidRPr="00000000">
        <w:rPr>
          <w:rFonts w:ascii="Consolas" w:cs="Consolas" w:eastAsia="Consolas" w:hAnsi="Consolas"/>
          <w:color w:val="48484c"/>
          <w:sz w:val="20"/>
          <w:szCs w:val="20"/>
          <w:highlight w:val="white"/>
          <w:rtl w:val="0"/>
        </w:rPr>
        <w:t xml:space="preserve"> </w:t>
      </w:r>
      <w:r w:rsidDel="00000000" w:rsidR="00000000" w:rsidRPr="00000000">
        <w:rPr>
          <w:rFonts w:ascii="Consolas" w:cs="Consolas" w:eastAsia="Consolas" w:hAnsi="Consolas"/>
          <w:color w:val="008080"/>
          <w:sz w:val="20"/>
          <w:szCs w:val="20"/>
          <w:highlight w:val="white"/>
          <w:rtl w:val="0"/>
        </w:rPr>
        <w:t xml:space="preserve">translate</w:t>
      </w:r>
      <w:r w:rsidDel="00000000" w:rsidR="00000000" w:rsidRPr="00000000">
        <w:rPr>
          <w:rFonts w:ascii="Consolas" w:cs="Consolas" w:eastAsia="Consolas" w:hAnsi="Consolas"/>
          <w:color w:val="93a1a1"/>
          <w:sz w:val="20"/>
          <w:szCs w:val="20"/>
          <w:highlight w:val="white"/>
          <w:rtl w:val="0"/>
        </w:rPr>
        <w:t xml:space="preserve">=</w:t>
      </w:r>
      <w:r w:rsidDel="00000000" w:rsidR="00000000" w:rsidRPr="00000000">
        <w:rPr>
          <w:rFonts w:ascii="Consolas" w:cs="Consolas" w:eastAsia="Consolas" w:hAnsi="Consolas"/>
          <w:color w:val="dd1144"/>
          <w:sz w:val="20"/>
          <w:szCs w:val="20"/>
          <w:highlight w:val="white"/>
          <w:rtl w:val="0"/>
        </w:rPr>
        <w:t xml:space="preserve">"VARIABLE_REPLACEMENT"</w:t>
      </w:r>
      <w:r w:rsidDel="00000000" w:rsidR="00000000" w:rsidRPr="00000000">
        <w:rPr>
          <w:rFonts w:ascii="Consolas" w:cs="Consolas" w:eastAsia="Consolas" w:hAnsi="Consolas"/>
          <w:color w:val="48484c"/>
          <w:sz w:val="20"/>
          <w:szCs w:val="20"/>
          <w:highlight w:val="white"/>
          <w:rtl w:val="0"/>
        </w:rPr>
        <w:t xml:space="preserve"> </w:t>
      </w:r>
      <w:r w:rsidDel="00000000" w:rsidR="00000000" w:rsidRPr="00000000">
        <w:rPr>
          <w:rFonts w:ascii="Consolas" w:cs="Consolas" w:eastAsia="Consolas" w:hAnsi="Consolas"/>
          <w:color w:val="008080"/>
          <w:sz w:val="20"/>
          <w:szCs w:val="20"/>
          <w:highlight w:val="white"/>
          <w:rtl w:val="0"/>
        </w:rPr>
        <w:t xml:space="preserve">translate-value-name</w:t>
      </w:r>
      <w:r w:rsidDel="00000000" w:rsidR="00000000" w:rsidRPr="00000000">
        <w:rPr>
          <w:rFonts w:ascii="Consolas" w:cs="Consolas" w:eastAsia="Consolas" w:hAnsi="Consolas"/>
          <w:color w:val="93a1a1"/>
          <w:sz w:val="20"/>
          <w:szCs w:val="20"/>
          <w:highlight w:val="white"/>
          <w:rtl w:val="0"/>
        </w:rPr>
        <w:t xml:space="preserve">=</w:t>
      </w:r>
      <w:r w:rsidDel="00000000" w:rsidR="00000000" w:rsidRPr="00000000">
        <w:rPr>
          <w:rFonts w:ascii="Consolas" w:cs="Consolas" w:eastAsia="Consolas" w:hAnsi="Consolas"/>
          <w:color w:val="dd1144"/>
          <w:sz w:val="20"/>
          <w:szCs w:val="20"/>
          <w:highlight w:val="white"/>
          <w:rtl w:val="0"/>
        </w:rPr>
        <w:t xml:space="preserve">"PascalPrecht"</w:t>
      </w:r>
      <w:r w:rsidDel="00000000" w:rsidR="00000000" w:rsidRPr="00000000">
        <w:rPr>
          <w:rFonts w:ascii="Consolas" w:cs="Consolas" w:eastAsia="Consolas" w:hAnsi="Consolas"/>
          <w:color w:val="1e347b"/>
          <w:sz w:val="20"/>
          <w:szCs w:val="20"/>
          <w:highlight w:val="white"/>
          <w:rtl w:val="0"/>
        </w:rPr>
        <w:t xml:space="preserve">&gt;&lt;/p&gt;</w:t>
      </w:r>
    </w:p>
    <w:p w:rsidR="00000000" w:rsidDel="00000000" w:rsidP="00000000" w:rsidRDefault="00000000" w:rsidRPr="00000000">
      <w:pPr>
        <w:spacing w:line="324.00000000000006" w:lineRule="auto"/>
        <w:contextualSpacing w:val="0"/>
      </w:pPr>
      <w:r w:rsidDel="00000000" w:rsidR="00000000" w:rsidRPr="00000000">
        <w:rPr>
          <w:rtl w:val="0"/>
        </w:rPr>
      </w:r>
    </w:p>
    <w:p w:rsidR="00000000" w:rsidDel="00000000" w:rsidP="00000000" w:rsidRDefault="00000000" w:rsidRPr="00000000">
      <w:pPr>
        <w:spacing w:after="340" w:line="327.27272727272725" w:lineRule="auto"/>
        <w:ind w:right="340"/>
        <w:contextualSpacing w:val="0"/>
      </w:pPr>
      <w:r w:rsidDel="00000000" w:rsidR="00000000" w:rsidRPr="00000000">
        <w:rPr>
          <w:rtl w:val="0"/>
        </w:rPr>
      </w:r>
    </w:p>
    <w:p w:rsidR="00000000" w:rsidDel="00000000" w:rsidP="00000000" w:rsidRDefault="00000000" w:rsidRPr="00000000">
      <w:pPr>
        <w:spacing w:after="340" w:line="240" w:lineRule="auto"/>
        <w:ind w:right="340"/>
        <w:contextualSpacing w:val="0"/>
      </w:pPr>
      <w:r w:rsidDel="00000000" w:rsidR="00000000" w:rsidRPr="00000000">
        <w:rPr>
          <w:rFonts w:ascii="Consolas" w:cs="Consolas" w:eastAsia="Consolas" w:hAnsi="Consolas"/>
          <w:color w:val="222222"/>
          <w:highlight w:val="white"/>
          <w:rtl w:val="0"/>
        </w:rPr>
        <w:t xml:space="preserve">  &lt;div ng-show="!isClosed()"&gt;</w:t>
      </w:r>
    </w:p>
    <w:p w:rsidR="00000000" w:rsidDel="00000000" w:rsidP="00000000" w:rsidRDefault="00000000" w:rsidRPr="00000000">
      <w:pPr>
        <w:spacing w:after="340" w:line="240" w:lineRule="auto"/>
        <w:ind w:right="340"/>
        <w:contextualSpacing w:val="0"/>
      </w:pPr>
      <w:r w:rsidDel="00000000" w:rsidR="00000000" w:rsidRPr="00000000">
        <w:rPr>
          <w:rFonts w:ascii="Consolas" w:cs="Consolas" w:eastAsia="Consolas" w:hAnsi="Consolas"/>
          <w:color w:val="222222"/>
          <w:highlight w:val="white"/>
          <w:rtl w:val="0"/>
        </w:rPr>
        <w:t xml:space="preserve">    </w:t>
      </w:r>
      <w:commentRangeStart w:id="13"/>
      <w:r w:rsidDel="00000000" w:rsidR="00000000" w:rsidRPr="00000000">
        <w:rPr>
          <w:rFonts w:ascii="Consolas" w:cs="Consolas" w:eastAsia="Consolas" w:hAnsi="Consolas"/>
          <w:color w:val="222222"/>
          <w:highlight w:val="white"/>
          <w:rtl w:val="0"/>
        </w:rPr>
        <w:t xml:space="preserve">{{backers | number}}</w:t>
      </w:r>
    </w:p>
    <w:p w:rsidR="00000000" w:rsidDel="00000000" w:rsidP="00000000" w:rsidRDefault="00000000" w:rsidRPr="00000000">
      <w:pPr>
        <w:spacing w:after="340" w:line="240" w:lineRule="auto"/>
        <w:ind w:right="340"/>
        <w:contextualSpacing w:val="0"/>
      </w:pPr>
      <w:r w:rsidDel="00000000" w:rsidR="00000000" w:rsidRPr="00000000">
        <w:rPr>
          <w:rFonts w:ascii="Consolas" w:cs="Consolas" w:eastAsia="Consolas" w:hAnsi="Consolas"/>
          <w:color w:val="222222"/>
          <w:highlight w:val="white"/>
          <w:rtl w:val="0"/>
        </w:rPr>
        <w:t xml:space="preserve">    &lt;ng-pluralize count="backers" when="{'one': 'person has', 'other': 'people have'}"&gt;&lt;/ng-pluralize&gt;</w:t>
      </w:r>
    </w:p>
    <w:p w:rsidR="00000000" w:rsidDel="00000000" w:rsidP="00000000" w:rsidRDefault="00000000" w:rsidRPr="00000000">
      <w:pPr>
        <w:spacing w:after="340" w:line="240" w:lineRule="auto"/>
        <w:ind w:right="340"/>
        <w:contextualSpacing w:val="0"/>
      </w:pPr>
      <w:r w:rsidDel="00000000" w:rsidR="00000000" w:rsidRPr="00000000">
        <w:rPr>
          <w:rFonts w:ascii="Consolas" w:cs="Consolas" w:eastAsia="Consolas" w:hAnsi="Consolas"/>
          <w:color w:val="222222"/>
          <w:highlight w:val="white"/>
          <w:rtl w:val="0"/>
        </w:rPr>
        <w:t xml:space="preserve">    funded {{funded | currency}}</w:t>
      </w:r>
      <w:commentRangeEnd w:id="13"/>
      <w:r w:rsidDel="00000000" w:rsidR="00000000" w:rsidRPr="00000000">
        <w:commentReference w:id="13"/>
      </w:r>
      <w:r w:rsidDel="00000000" w:rsidR="00000000" w:rsidRPr="00000000">
        <w:rPr>
          <w:rFonts w:ascii="Consolas" w:cs="Consolas" w:eastAsia="Consolas" w:hAnsi="Consolas"/>
          <w:color w:val="222222"/>
          <w:highlight w:val="white"/>
          <w:rtl w:val="0"/>
        </w:rPr>
        <w:t xml:space="preserve">. Project has {{ timeLeft() }} until close.</w:t>
      </w:r>
    </w:p>
    <w:p w:rsidR="00000000" w:rsidDel="00000000" w:rsidP="00000000" w:rsidRDefault="00000000" w:rsidRPr="00000000">
      <w:pPr>
        <w:spacing w:after="340" w:line="240" w:lineRule="auto"/>
        <w:ind w:right="340"/>
        <w:contextualSpacing w:val="0"/>
      </w:pPr>
      <w:r w:rsidDel="00000000" w:rsidR="00000000" w:rsidRPr="00000000">
        <w:rPr>
          <w:rFonts w:ascii="Consolas" w:cs="Consolas" w:eastAsia="Consolas" w:hAnsi="Consolas"/>
          <w:color w:val="222222"/>
          <w:highlight w:val="white"/>
          <w:rtl w:val="0"/>
        </w:rPr>
        <w:t xml:space="preserve">  &lt;/div&gt;</w:t>
      </w:r>
    </w:p>
    <w:p w:rsidR="00000000" w:rsidDel="00000000" w:rsidP="00000000" w:rsidRDefault="00000000" w:rsidRPr="00000000">
      <w:pPr>
        <w:spacing w:after="340" w:line="240" w:lineRule="auto"/>
        <w:ind w:right="340"/>
        <w:contextualSpacing w:val="0"/>
      </w:pPr>
      <w:r w:rsidDel="00000000" w:rsidR="00000000" w:rsidRPr="00000000">
        <w:rPr>
          <w:rFonts w:ascii="Consolas" w:cs="Consolas" w:eastAsia="Consolas" w:hAnsi="Consolas"/>
          <w:color w:val="222222"/>
          <w:highlight w:val="white"/>
          <w:rtl w:val="0"/>
        </w:rPr>
        <w:t xml:space="preserve">  &lt;div ng-show="isClosed()"&gt;</w:t>
      </w:r>
    </w:p>
    <w:p w:rsidR="00000000" w:rsidDel="00000000" w:rsidP="00000000" w:rsidRDefault="00000000" w:rsidRPr="00000000">
      <w:pPr>
        <w:spacing w:after="340" w:line="240" w:lineRule="auto"/>
        <w:ind w:right="340"/>
        <w:contextualSpacing w:val="0"/>
      </w:pPr>
      <w:r w:rsidDel="00000000" w:rsidR="00000000" w:rsidRPr="00000000">
        <w:rPr>
          <w:rFonts w:ascii="Consolas" w:cs="Consolas" w:eastAsia="Consolas" w:hAnsi="Consolas"/>
          <w:color w:val="222222"/>
          <w:highlight w:val="white"/>
          <w:rtl w:val="0"/>
        </w:rPr>
        <w:t xml:space="preserve">    {{backers | number}}</w:t>
      </w:r>
    </w:p>
    <w:p w:rsidR="00000000" w:rsidDel="00000000" w:rsidP="00000000" w:rsidRDefault="00000000" w:rsidRPr="00000000">
      <w:pPr>
        <w:spacing w:after="340" w:line="240" w:lineRule="auto"/>
        <w:ind w:right="340"/>
        <w:contextualSpacing w:val="0"/>
      </w:pPr>
      <w:r w:rsidDel="00000000" w:rsidR="00000000" w:rsidRPr="00000000">
        <w:rPr>
          <w:rFonts w:ascii="Consolas" w:cs="Consolas" w:eastAsia="Consolas" w:hAnsi="Consolas"/>
          <w:color w:val="222222"/>
          <w:highlight w:val="white"/>
          <w:rtl w:val="0"/>
        </w:rPr>
        <w:t xml:space="preserve">    &lt;ng-pluralize count="backers" when="{'one': 'person has', 'other': 'people have'}"&gt;&lt;/ng-pluralize&gt;</w:t>
      </w:r>
    </w:p>
    <w:p w:rsidR="00000000" w:rsidDel="00000000" w:rsidP="00000000" w:rsidRDefault="00000000" w:rsidRPr="00000000">
      <w:pPr>
        <w:spacing w:after="340" w:line="240" w:lineRule="auto"/>
        <w:ind w:right="340"/>
        <w:contextualSpacing w:val="0"/>
      </w:pPr>
      <w:r w:rsidDel="00000000" w:rsidR="00000000" w:rsidRPr="00000000">
        <w:rPr>
          <w:rFonts w:ascii="Consolas" w:cs="Consolas" w:eastAsia="Consolas" w:hAnsi="Consolas"/>
          <w:color w:val="222222"/>
          <w:highlight w:val="white"/>
          <w:rtl w:val="0"/>
        </w:rPr>
        <w:t xml:space="preserve">    funded {{funded | currency}}. Project closed on {{end | date }}</w:t>
      </w:r>
    </w:p>
    <w:p w:rsidR="00000000" w:rsidDel="00000000" w:rsidP="00000000" w:rsidRDefault="00000000" w:rsidRPr="00000000">
      <w:pPr>
        <w:spacing w:after="340" w:line="240" w:lineRule="auto"/>
        <w:ind w:right="340"/>
        <w:contextualSpacing w:val="0"/>
      </w:pPr>
      <w:r w:rsidDel="00000000" w:rsidR="00000000" w:rsidRPr="00000000">
        <w:rPr>
          <w:rFonts w:ascii="Consolas" w:cs="Consolas" w:eastAsia="Consolas" w:hAnsi="Consolas"/>
          <w:color w:val="222222"/>
          <w:highlight w:val="white"/>
          <w:rtl w:val="0"/>
        </w:rPr>
        <w:t xml:space="preserve">  &lt;/div&gt;</w:t>
      </w:r>
    </w:p>
    <w:p w:rsidR="00000000" w:rsidDel="00000000" w:rsidP="00000000" w:rsidRDefault="00000000" w:rsidRPr="00000000">
      <w:pPr>
        <w:spacing w:after="340" w:line="327.27272727272725" w:lineRule="auto"/>
        <w:ind w:right="340"/>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pjtyd32z777w" w:id="18"/>
      <w:bookmarkEnd w:id="18"/>
      <w:r w:rsidDel="00000000" w:rsidR="00000000" w:rsidRPr="00000000">
        <w:rPr>
          <w:sz w:val="44"/>
          <w:szCs w:val="44"/>
          <w:rtl w:val="0"/>
        </w:rPr>
        <w:t xml:space="preserve">Proposal</w:t>
      </w:r>
      <w:r w:rsidDel="00000000" w:rsidR="00000000" w:rsidRPr="00000000">
        <w:rPr>
          <w:sz w:val="44"/>
          <w:szCs w:val="44"/>
          <w:rtl w:val="0"/>
        </w:rPr>
        <w:br w:type="textWrapping"/>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Calibri" w:cs="Calibri" w:eastAsia="Calibri" w:hAnsi="Calibri"/>
          <w:color w:val="111111"/>
          <w:sz w:val="36"/>
          <w:szCs w:val="36"/>
          <w:highlight w:val="white"/>
          <w:rtl w:val="0"/>
        </w:rPr>
        <w:t xml:space="preserve">The nuances of dynamic mode</w:t>
      </w:r>
      <w:r w:rsidDel="00000000" w:rsidR="00000000" w:rsidRPr="00000000">
        <w:rPr>
          <w:rtl w:val="0"/>
        </w:rPr>
      </w:r>
    </w:p>
    <w:p w:rsidR="00000000" w:rsidDel="00000000" w:rsidP="00000000" w:rsidRDefault="00000000" w:rsidRPr="00000000">
      <w:pPr>
        <w:spacing w:line="360" w:lineRule="auto"/>
        <w:contextualSpacing w:val="0"/>
        <w:rPr>
          <w:ins w:author="Marçal Juan Llaó" w:id="2" w:date="2014-12-16T23:58:58Z"/>
        </w:rPr>
      </w:pPr>
      <w:r w:rsidDel="00000000" w:rsidR="00000000" w:rsidRPr="00000000">
        <w:rPr>
          <w:rFonts w:ascii="Calibri" w:cs="Calibri" w:eastAsia="Calibri" w:hAnsi="Calibri"/>
          <w:color w:val="222222"/>
          <w:highlight w:val="white"/>
          <w:rtl w:val="0"/>
        </w:rPr>
        <w:t xml:space="preserve">A fully dynamic implementation would neither reload the app nor destroy/recreate DOM sections when the locale changes.  This is how </w:t>
      </w:r>
      <w:r w:rsidDel="00000000" w:rsidR="00000000" w:rsidRPr="00000000">
        <w:rPr>
          <w:rFonts w:ascii="Consolas" w:cs="Consolas" w:eastAsia="Consolas" w:hAnsi="Consolas"/>
          <w:color w:val="222222"/>
          <w:highlight w:val="white"/>
          <w:rtl w:val="0"/>
        </w:rPr>
        <w:t xml:space="preserve">angular-translate</w:t>
      </w:r>
      <w:r w:rsidDel="00000000" w:rsidR="00000000" w:rsidRPr="00000000">
        <w:rPr>
          <w:rFonts w:ascii="Calibri" w:cs="Calibri" w:eastAsia="Calibri" w:hAnsi="Calibri"/>
          <w:color w:val="222222"/>
          <w:highlight w:val="white"/>
          <w:rtl w:val="0"/>
        </w:rPr>
        <w:t xml:space="preserve"> behaves.  A less dynamic approach would avoid reloading the application but would destroy/recreate the DOM upon a locale change.  Preserving the JS state – particularly on the child scopes – might require some support from the application (TBD).  Supporting the fully dynamic mode is not that much harder but it does involve setting up extra watches.  At this point, I'm unsure if it adds a lot of extra complexity – and if it does, then it will be supported in the final version but perhaps not in the prototypes along the way.  (Personally, I don't think it's that much more work – but I'd rather not surprise people if the initial prototypes don't support it.)</w:t>
      </w:r>
      <w:ins w:author="Marçal Juan Llaó" w:id="2" w:date="2014-12-16T23:58:58Z">
        <w:r w:rsidDel="00000000" w:rsidR="00000000" w:rsidRPr="00000000">
          <w:rPr>
            <w:rtl w:val="0"/>
          </w:rPr>
        </w:r>
      </w:ins>
    </w:p>
    <w:p w:rsidR="00000000" w:rsidDel="00000000" w:rsidP="00000000" w:rsidRDefault="00000000" w:rsidRPr="00000000">
      <w:pPr>
        <w:spacing w:line="360" w:lineRule="auto"/>
        <w:contextualSpacing w:val="0"/>
        <w:rPr>
          <w:ins w:author="Marçal Juan Llaó" w:id="2" w:date="2014-12-16T23:58:58Z"/>
        </w:rPr>
      </w:pPr>
      <w:ins w:author="Marçal Juan Llaó" w:id="2" w:date="2014-12-16T23:58:58Z">
        <w:r w:rsidDel="00000000" w:rsidR="00000000" w:rsidRPr="00000000">
          <w:rPr>
            <w:rFonts w:ascii="Calibri" w:cs="Calibri" w:eastAsia="Calibri" w:hAnsi="Calibri"/>
            <w:color w:val="222222"/>
            <w:highlight w:val="white"/>
            <w:rtl w:val="0"/>
          </w:rPr>
          <w:t xml:space="preserve">questions:</w:t>
        </w:r>
      </w:ins>
    </w:p>
    <w:p w:rsidR="00000000" w:rsidDel="00000000" w:rsidP="00000000" w:rsidRDefault="00000000" w:rsidRPr="00000000">
      <w:pPr>
        <w:spacing w:line="360" w:lineRule="auto"/>
        <w:contextualSpacing w:val="0"/>
      </w:pPr>
      <w:ins w:author="Marçal Juan Llaó" w:id="2" w:date="2014-12-16T23:58:58Z">
        <w:r w:rsidDel="00000000" w:rsidR="00000000" w:rsidRPr="00000000">
          <w:rPr>
            <w:rFonts w:ascii="Calibri" w:cs="Calibri" w:eastAsia="Calibri" w:hAnsi="Calibri"/>
            <w:color w:val="222222"/>
            <w:highlight w:val="white"/>
            <w:rtl w:val="0"/>
          </w:rPr>
          <w:t xml:space="preserve">Support for rendering dates and numbers (and </w:t>
        </w:r>
        <w:r w:rsidDel="00000000" w:rsidR="00000000" w:rsidRPr="00000000">
          <w:rPr>
            <w:rFonts w:ascii="Calibri" w:cs="Calibri" w:eastAsia="Calibri" w:hAnsi="Calibri"/>
            <w:color w:val="222222"/>
            <w:highlight w:val="white"/>
            <w:rtl w:val="0"/>
          </w:rPr>
          <w:t xml:space="preserve">number abbreviations</w:t>
        </w:r>
        <w:r w:rsidDel="00000000" w:rsidR="00000000" w:rsidRPr="00000000">
          <w:rPr>
            <w:rFonts w:ascii="Calibri" w:cs="Calibri" w:eastAsia="Calibri" w:hAnsi="Calibri"/>
            <w:color w:val="222222"/>
            <w:highlight w:val="white"/>
            <w:rtl w:val="0"/>
          </w:rPr>
          <w:t xml:space="preserve">) is included? For each country region? You have to be able to force some decimal representation, (some foreign people working on different decimal char representation countries need this - for example American people working on Spain). Support for timezones -user’s current and business logic fixed-).</w:t>
        </w:r>
      </w:ins>
      <w:commentRangeEnd w:id="14"/>
      <w:r w:rsidDel="00000000" w:rsidR="00000000" w:rsidRPr="00000000">
        <w:commentReference w:id="14"/>
      </w:r>
      <w:commentRangeEnd w:id="15"/>
      <w:r w:rsidDel="00000000" w:rsidR="00000000" w:rsidRPr="00000000">
        <w:commentReference w:id="15"/>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keepNext w:val="1"/>
        <w:keepLines w:val="1"/>
        <w:spacing w:after="260" w:before="200" w:line="423.52941176470586" w:lineRule="auto"/>
        <w:contextualSpacing w:val="0"/>
      </w:pPr>
      <w:bookmarkStart w:colFirst="0" w:colLast="0" w:name="h.5rz5mvvi1sni" w:id="19"/>
      <w:bookmarkEnd w:id="19"/>
      <w:r w:rsidDel="00000000" w:rsidR="00000000" w:rsidRPr="00000000">
        <w:rPr>
          <w:rFonts w:ascii="Calibri" w:cs="Calibri" w:eastAsia="Calibri" w:hAnsi="Calibri"/>
          <w:b w:val="0"/>
          <w:color w:val="111111"/>
          <w:sz w:val="36"/>
          <w:szCs w:val="36"/>
          <w:highlight w:val="white"/>
          <w:rtl w:val="0"/>
        </w:rPr>
        <w:t xml:space="preserve">Syntax</w:t>
      </w:r>
      <w:r w:rsidDel="00000000" w:rsidR="00000000" w:rsidRPr="00000000">
        <w:rPr>
          <w:rtl w:val="0"/>
        </w:rPr>
      </w:r>
    </w:p>
    <w:p w:rsidR="00000000" w:rsidDel="00000000" w:rsidP="00000000" w:rsidRDefault="00000000" w:rsidRPr="00000000">
      <w:pPr>
        <w:spacing w:after="340" w:line="329.9238967895509" w:lineRule="auto"/>
        <w:contextualSpacing w:val="0"/>
      </w:pPr>
      <w:r w:rsidDel="00000000" w:rsidR="00000000" w:rsidRPr="00000000">
        <w:rPr>
          <w:rFonts w:ascii="Calibri" w:cs="Calibri" w:eastAsia="Calibri" w:hAnsi="Calibri"/>
          <w:color w:val="222222"/>
          <w:highlight w:val="white"/>
          <w:rtl w:val="0"/>
        </w:rPr>
        <w:t xml:space="preserve">This syntax would be recognized during a precompilation step (in dynamic mode) or extracted and replaced by tools (in static mode via a build step.)</w:t>
      </w:r>
    </w:p>
    <w:p w:rsidR="00000000" w:rsidDel="00000000" w:rsidP="00000000" w:rsidRDefault="00000000" w:rsidRPr="00000000">
      <w:pPr>
        <w:spacing w:after="340" w:line="329.9238967895509" w:lineRule="auto"/>
        <w:contextualSpacing w:val="0"/>
      </w:pPr>
      <w:r w:rsidDel="00000000" w:rsidR="00000000" w:rsidRPr="00000000">
        <w:rPr>
          <w:rFonts w:ascii="Calibri" w:cs="Calibri" w:eastAsia="Calibri" w:hAnsi="Calibri"/>
          <w:color w:val="222222"/>
          <w:highlight w:val="white"/>
          <w:rtl w:val="0"/>
        </w:rPr>
        <w:t xml:space="preserve">Our choice of syntax is based upon the following constraints:</w:t>
      </w:r>
    </w:p>
    <w:p w:rsidR="00000000" w:rsidDel="00000000" w:rsidP="00000000" w:rsidRDefault="00000000" w:rsidRPr="00000000">
      <w:pPr>
        <w:numPr>
          <w:ilvl w:val="0"/>
          <w:numId w:val="1"/>
        </w:numPr>
        <w:spacing w:after="340" w:line="327.27272727272725" w:lineRule="auto"/>
        <w:ind w:left="720" w:right="340" w:hanging="360"/>
        <w:contextualSpacing w:val="1"/>
        <w:rPr/>
      </w:pPr>
      <w:r w:rsidDel="00000000" w:rsidR="00000000" w:rsidRPr="00000000">
        <w:rPr>
          <w:rFonts w:ascii="Calibri" w:cs="Calibri" w:eastAsia="Calibri" w:hAnsi="Calibri"/>
          <w:color w:val="222222"/>
          <w:highlight w:val="white"/>
          <w:rtl w:val="0"/>
        </w:rPr>
        <w:t xml:space="preserve">Developers should be able to load their application without an explicit build / preprocessor step using a simple web server.</w:t>
      </w:r>
    </w:p>
    <w:p w:rsidR="00000000" w:rsidDel="00000000" w:rsidP="00000000" w:rsidRDefault="00000000" w:rsidRPr="00000000">
      <w:pPr>
        <w:numPr>
          <w:ilvl w:val="0"/>
          <w:numId w:val="1"/>
        </w:numPr>
        <w:spacing w:after="340" w:line="327.27272727272725" w:lineRule="auto"/>
        <w:ind w:left="720" w:right="340" w:hanging="360"/>
        <w:contextualSpacing w:val="1"/>
        <w:rPr/>
      </w:pPr>
      <w:r w:rsidDel="00000000" w:rsidR="00000000" w:rsidRPr="00000000">
        <w:rPr>
          <w:rFonts w:ascii="Calibri" w:cs="Calibri" w:eastAsia="Calibri" w:hAnsi="Calibri"/>
          <w:color w:val="222222"/>
          <w:highlight w:val="white"/>
          <w:rtl w:val="0"/>
        </w:rPr>
        <w:t xml:space="preserve">There should be an easy way for developers to internationalize their existing applications.  This means that, for example, we can't require that messages in templates are surrounded by div tags since that would affect CSS, DOM queries, etc.</w:t>
      </w:r>
    </w:p>
    <w:p w:rsidR="00000000" w:rsidDel="00000000" w:rsidP="00000000" w:rsidRDefault="00000000" w:rsidRPr="00000000">
      <w:pPr>
        <w:numPr>
          <w:ilvl w:val="0"/>
          <w:numId w:val="1"/>
        </w:numPr>
        <w:spacing w:after="340" w:line="327.27272727272725" w:lineRule="auto"/>
        <w:ind w:left="720" w:right="340" w:hanging="360"/>
        <w:contextualSpacing w:val="1"/>
        <w:rPr/>
      </w:pPr>
      <w:r w:rsidDel="00000000" w:rsidR="00000000" w:rsidRPr="00000000">
        <w:rPr>
          <w:rFonts w:ascii="Calibri" w:cs="Calibri" w:eastAsia="Calibri" w:hAnsi="Calibri"/>
          <w:color w:val="222222"/>
          <w:highlight w:val="white"/>
          <w:rtl w:val="0"/>
        </w:rPr>
        <w:t xml:space="preserve">The syntax should be a standard or based on a standard.  I'm striving for compatibility with the </w:t>
      </w:r>
      <w:hyperlink r:id="rId41">
        <w:r w:rsidDel="00000000" w:rsidR="00000000" w:rsidRPr="00000000">
          <w:rPr>
            <w:rFonts w:ascii="Calibri" w:cs="Calibri" w:eastAsia="Calibri" w:hAnsi="Calibri"/>
            <w:color w:val="0066cc"/>
            <w:highlight w:val="white"/>
            <w:u w:val="single"/>
            <w:rtl w:val="0"/>
          </w:rPr>
          <w:t xml:space="preserve">ICU MessageFormat syntax</w:t>
        </w:r>
      </w:hyperlink>
      <w:r w:rsidDel="00000000" w:rsidR="00000000" w:rsidRPr="00000000">
        <w:rPr>
          <w:rtl w:val="0"/>
        </w:rPr>
      </w:r>
    </w:p>
    <w:p w:rsidR="00000000" w:rsidDel="00000000" w:rsidP="00000000" w:rsidRDefault="00000000" w:rsidRPr="00000000">
      <w:pPr>
        <w:numPr>
          <w:ilvl w:val="0"/>
          <w:numId w:val="1"/>
        </w:numPr>
        <w:spacing w:after="340" w:line="327.27272727272725" w:lineRule="auto"/>
        <w:ind w:left="720" w:right="340" w:hanging="360"/>
        <w:contextualSpacing w:val="1"/>
        <w:rPr>
          <w:rFonts w:ascii="Calibri" w:cs="Calibri" w:eastAsia="Calibri" w:hAnsi="Calibri"/>
          <w:color w:val="222222"/>
          <w:highlight w:val="white"/>
          <w:u w:val="none"/>
        </w:rPr>
      </w:pPr>
      <w:r w:rsidDel="00000000" w:rsidR="00000000" w:rsidRPr="00000000">
        <w:rPr>
          <w:rFonts w:ascii="Calibri" w:cs="Calibri" w:eastAsia="Calibri" w:hAnsi="Calibri"/>
          <w:color w:val="222222"/>
          <w:highlight w:val="white"/>
          <w:rtl w:val="0"/>
        </w:rPr>
        <w:t xml:space="preserve">Valid HTML – to support the dynamic mode without precompilation</w:t>
      </w:r>
    </w:p>
    <w:p w:rsidR="00000000" w:rsidDel="00000000" w:rsidP="00000000" w:rsidRDefault="00000000" w:rsidRPr="00000000">
      <w:pPr>
        <w:spacing w:after="340" w:line="327.27272727272725" w:lineRule="auto"/>
        <w:ind w:right="340"/>
        <w:contextualSpacing w:val="0"/>
      </w:pPr>
      <w:r w:rsidDel="00000000" w:rsidR="00000000" w:rsidRPr="00000000">
        <w:rPr>
          <w:rFonts w:ascii="Calibri" w:cs="Calibri" w:eastAsia="Calibri" w:hAnsi="Calibri"/>
          <w:b w:val="1"/>
          <w:color w:val="222222"/>
          <w:highlight w:val="white"/>
          <w:rtl w:val="0"/>
        </w:rPr>
        <w:t xml:space="preserve">Note:</w:t>
      </w:r>
      <w:r w:rsidDel="00000000" w:rsidR="00000000" w:rsidRPr="00000000">
        <w:rPr>
          <w:rFonts w:ascii="Calibri" w:cs="Calibri" w:eastAsia="Calibri" w:hAnsi="Calibri"/>
          <w:color w:val="222222"/>
          <w:highlight w:val="white"/>
          <w:rtl w:val="0"/>
        </w:rPr>
        <w:t xml:space="preserve">  Unless explicitly called out, i18n messages </w:t>
      </w:r>
      <w:r w:rsidDel="00000000" w:rsidR="00000000" w:rsidRPr="00000000">
        <w:rPr>
          <w:rFonts w:ascii="Calibri" w:cs="Calibri" w:eastAsia="Calibri" w:hAnsi="Calibri"/>
          <w:i w:val="1"/>
          <w:color w:val="222222"/>
          <w:highlight w:val="white"/>
          <w:rtl w:val="0"/>
        </w:rPr>
        <w:t xml:space="preserve">cannot </w:t>
      </w:r>
      <w:r w:rsidDel="00000000" w:rsidR="00000000" w:rsidRPr="00000000">
        <w:rPr>
          <w:rFonts w:ascii="Calibri" w:cs="Calibri" w:eastAsia="Calibri" w:hAnsi="Calibri"/>
          <w:color w:val="222222"/>
          <w:highlight w:val="white"/>
          <w:rtl w:val="0"/>
        </w:rPr>
        <w:t xml:space="preserve">be </w:t>
      </w:r>
      <w:r w:rsidDel="00000000" w:rsidR="00000000" w:rsidRPr="00000000">
        <w:rPr>
          <w:rFonts w:ascii="Calibri" w:cs="Calibri" w:eastAsia="Calibri" w:hAnsi="Calibri"/>
          <w:color w:val="222222"/>
          <w:highlight w:val="white"/>
          <w:rtl w:val="0"/>
        </w:rPr>
        <w:t xml:space="preserve">nested</w:t>
      </w:r>
      <w:r w:rsidDel="00000000" w:rsidR="00000000" w:rsidRPr="00000000">
        <w:rPr>
          <w:rFonts w:ascii="Calibri" w:cs="Calibri" w:eastAsia="Calibri" w:hAnsi="Calibri"/>
          <w:color w:val="222222"/>
          <w:highlight w:val="white"/>
          <w:rtl w:val="0"/>
        </w:rPr>
        <w:t xml:space="preserve">.  See </w:t>
      </w:r>
      <w:hyperlink w:anchor="h.t4hed34em9mt">
        <w:r w:rsidDel="00000000" w:rsidR="00000000" w:rsidRPr="00000000">
          <w:rPr>
            <w:rFonts w:ascii="Calibri" w:cs="Calibri" w:eastAsia="Calibri" w:hAnsi="Calibri"/>
            <w:color w:val="1155cc"/>
            <w:highlight w:val="white"/>
            <w:u w:val="single"/>
            <w:rtl w:val="0"/>
          </w:rPr>
          <w:t xml:space="preserve">Nesting i18n sections</w:t>
        </w:r>
      </w:hyperlink>
      <w:r w:rsidDel="00000000" w:rsidR="00000000" w:rsidRPr="00000000">
        <w:rPr>
          <w:rFonts w:ascii="Calibri" w:cs="Calibri" w:eastAsia="Calibri" w:hAnsi="Calibri"/>
          <w:color w:val="222222"/>
          <w:highlight w:val="white"/>
          <w:rtl w:val="0"/>
        </w:rPr>
        <w:t xml:space="preserve">.</w:t>
        <w:br w:type="textWrapping"/>
      </w:r>
      <w:r w:rsidDel="00000000" w:rsidR="00000000" w:rsidRPr="00000000">
        <w:rPr>
          <w:rtl w:val="0"/>
        </w:rPr>
      </w:r>
    </w:p>
    <w:p w:rsidR="00000000" w:rsidDel="00000000" w:rsidP="00000000" w:rsidRDefault="00000000" w:rsidRPr="00000000">
      <w:pPr>
        <w:pStyle w:val="Heading3"/>
        <w:keepNext w:val="1"/>
        <w:keepLines w:val="1"/>
        <w:spacing w:after="260" w:before="260" w:line="240" w:lineRule="auto"/>
        <w:contextualSpacing w:val="0"/>
      </w:pPr>
      <w:bookmarkStart w:colFirst="0" w:colLast="0" w:name="h.im1h1zj25aus" w:id="20"/>
      <w:bookmarkEnd w:id="20"/>
      <w:commentRangeStart w:id="16"/>
      <w:r w:rsidDel="00000000" w:rsidR="00000000" w:rsidRPr="00000000">
        <w:rPr>
          <w:rFonts w:ascii="Calibri" w:cs="Calibri" w:eastAsia="Calibri" w:hAnsi="Calibri"/>
          <w:b w:val="0"/>
          <w:color w:val="111111"/>
          <w:sz w:val="32"/>
          <w:szCs w:val="32"/>
          <w:highlight w:val="white"/>
          <w:rtl w:val="0"/>
        </w:rPr>
        <w:t xml:space="preserve">Marking up text blocks</w:t>
      </w:r>
      <w:commentRangeEnd w:id="16"/>
      <w:r w:rsidDel="00000000" w:rsidR="00000000" w:rsidRPr="00000000">
        <w:commentReference w:id="16"/>
      </w:r>
      <w:r w:rsidDel="00000000" w:rsidR="00000000" w:rsidRPr="00000000">
        <w:rPr>
          <w:rtl w:val="0"/>
        </w:rPr>
      </w:r>
    </w:p>
    <w:p w:rsidR="00000000" w:rsidDel="00000000" w:rsidP="00000000" w:rsidRDefault="00000000" w:rsidRPr="00000000">
      <w:pPr>
        <w:spacing w:after="340" w:before="340" w:line="240" w:lineRule="auto"/>
        <w:contextualSpacing w:val="0"/>
      </w:pPr>
      <w:r w:rsidDel="00000000" w:rsidR="00000000" w:rsidRPr="00000000">
        <w:rPr>
          <w:rFonts w:ascii="Consolas" w:cs="Consolas" w:eastAsia="Consolas" w:hAnsi="Consolas"/>
          <w:b w:val="1"/>
          <w:color w:val="008000"/>
          <w:sz w:val="20"/>
          <w:szCs w:val="20"/>
          <w:shd w:fill="f5f5f5" w:val="clear"/>
          <w:rtl w:val="0"/>
        </w:rPr>
        <w:t xml:space="preserve">&lt;span&gt;</w:t>
        <w:br w:type="textWrapping"/>
        <w:t xml:space="preserve">  </w:t>
      </w:r>
      <w:r w:rsidDel="00000000" w:rsidR="00000000" w:rsidRPr="00000000">
        <w:rPr>
          <w:rFonts w:ascii="Consolas" w:cs="Consolas" w:eastAsia="Consolas" w:hAnsi="Consolas"/>
          <w:i w:val="1"/>
          <w:color w:val="408080"/>
          <w:sz w:val="20"/>
          <w:szCs w:val="20"/>
          <w:shd w:fill="f5f5f5" w:val="clear"/>
          <w:rtl w:val="0"/>
        </w:rPr>
        <w:t xml:space="preserve">&lt;!--i18n: Label to show the current length of the comments and the maximum length allowed.--&gt;</w:t>
      </w:r>
      <w:r w:rsidDel="00000000" w:rsidR="00000000" w:rsidRPr="00000000">
        <w:rPr>
          <w:rFonts w:ascii="Consolas" w:cs="Consolas" w:eastAsia="Consolas" w:hAnsi="Consolas"/>
          <w:color w:val="333333"/>
          <w:sz w:val="20"/>
          <w:szCs w:val="20"/>
          <w:shd w:fill="f5f5f5" w:val="clear"/>
          <w:rtl w:val="0"/>
        </w:rPr>
        <w:br w:type="textWrapping"/>
        <w:t xml:space="preserve">  Limit is 255 characters for comments.  Current: {{item.comment.length || 0}}.</w:t>
        <w:br w:type="textWrapping"/>
        <w:t xml:space="preserve">  </w:t>
      </w:r>
      <w:r w:rsidDel="00000000" w:rsidR="00000000" w:rsidRPr="00000000">
        <w:rPr>
          <w:rFonts w:ascii="Consolas" w:cs="Consolas" w:eastAsia="Consolas" w:hAnsi="Consolas"/>
          <w:i w:val="1"/>
          <w:color w:val="408080"/>
          <w:sz w:val="20"/>
          <w:szCs w:val="20"/>
          <w:shd w:fill="f5f5f5" w:val="clear"/>
          <w:rtl w:val="0"/>
        </w:rPr>
        <w:t xml:space="preserve">&lt;!--/i18n--&gt;</w:t>
        <w:br w:type="textWrapping"/>
      </w:r>
      <w:r w:rsidDel="00000000" w:rsidR="00000000" w:rsidRPr="00000000">
        <w:rPr>
          <w:rFonts w:ascii="Consolas" w:cs="Consolas" w:eastAsia="Consolas" w:hAnsi="Consolas"/>
          <w:b w:val="1"/>
          <w:color w:val="008000"/>
          <w:sz w:val="20"/>
          <w:szCs w:val="20"/>
          <w:shd w:fill="f5f5f5" w:val="clear"/>
          <w:rtl w:val="0"/>
        </w:rPr>
        <w:t xml:space="preserve">&lt;/span&gt;</w:t>
      </w:r>
    </w:p>
    <w:p w:rsidR="00000000" w:rsidDel="00000000" w:rsidP="00000000" w:rsidRDefault="00000000" w:rsidRPr="00000000">
      <w:pPr>
        <w:spacing w:after="340" w:line="329.9238967895509" w:lineRule="auto"/>
        <w:contextualSpacing w:val="0"/>
      </w:pPr>
      <w:r w:rsidDel="00000000" w:rsidR="00000000" w:rsidRPr="00000000">
        <w:rPr>
          <w:rFonts w:ascii="Calibri" w:cs="Calibri" w:eastAsia="Calibri" w:hAnsi="Calibri"/>
          <w:color w:val="222222"/>
          <w:highlight w:val="white"/>
          <w:rtl w:val="0"/>
        </w:rPr>
        <w:t xml:space="preserve">If you don't want to provide the description, you can simplify to:</w:t>
      </w:r>
      <w:r w:rsidDel="00000000" w:rsidR="00000000" w:rsidRPr="00000000">
        <w:rPr>
          <w:rtl w:val="0"/>
        </w:rPr>
      </w:r>
    </w:p>
    <w:p w:rsidR="00000000" w:rsidDel="00000000" w:rsidP="00000000" w:rsidRDefault="00000000" w:rsidRPr="00000000">
      <w:pPr>
        <w:spacing w:after="340" w:before="340" w:line="240" w:lineRule="auto"/>
        <w:contextualSpacing w:val="0"/>
      </w:pPr>
      <w:r w:rsidDel="00000000" w:rsidR="00000000" w:rsidRPr="00000000">
        <w:rPr>
          <w:rFonts w:ascii="Consolas" w:cs="Consolas" w:eastAsia="Consolas" w:hAnsi="Consolas"/>
          <w:b w:val="1"/>
          <w:color w:val="008000"/>
          <w:sz w:val="20"/>
          <w:szCs w:val="20"/>
          <w:shd w:fill="f5f5f5" w:val="clear"/>
          <w:rtl w:val="0"/>
        </w:rPr>
        <w:t xml:space="preserve">&lt;span&gt;</w:t>
        <w:br w:type="textWrapping"/>
        <w:t xml:space="preserve">  </w:t>
      </w:r>
      <w:r w:rsidDel="00000000" w:rsidR="00000000" w:rsidRPr="00000000">
        <w:rPr>
          <w:rFonts w:ascii="Consolas" w:cs="Consolas" w:eastAsia="Consolas" w:hAnsi="Consolas"/>
          <w:i w:val="1"/>
          <w:color w:val="408080"/>
          <w:sz w:val="20"/>
          <w:szCs w:val="20"/>
          <w:shd w:fill="f5f5f5" w:val="clear"/>
          <w:rtl w:val="0"/>
        </w:rPr>
        <w:t xml:space="preserve">&lt;!--i18n--&gt;</w:t>
      </w:r>
      <w:r w:rsidDel="00000000" w:rsidR="00000000" w:rsidRPr="00000000">
        <w:rPr>
          <w:rFonts w:ascii="Consolas" w:cs="Consolas" w:eastAsia="Consolas" w:hAnsi="Consolas"/>
          <w:color w:val="333333"/>
          <w:sz w:val="20"/>
          <w:szCs w:val="20"/>
          <w:shd w:fill="f5f5f5" w:val="clear"/>
          <w:rtl w:val="0"/>
        </w:rPr>
        <w:br w:type="textWrapping"/>
        <w:t xml:space="preserve">  Limit is 255 characters for comments.  Current: {{item.comment.length || 0  // ex}}.</w:t>
        <w:br w:type="textWrapping"/>
        <w:t xml:space="preserve">  </w:t>
      </w:r>
      <w:r w:rsidDel="00000000" w:rsidR="00000000" w:rsidRPr="00000000">
        <w:rPr>
          <w:rFonts w:ascii="Consolas" w:cs="Consolas" w:eastAsia="Consolas" w:hAnsi="Consolas"/>
          <w:i w:val="1"/>
          <w:color w:val="408080"/>
          <w:sz w:val="20"/>
          <w:szCs w:val="20"/>
          <w:shd w:fill="f5f5f5" w:val="clear"/>
          <w:rtl w:val="0"/>
        </w:rPr>
        <w:t xml:space="preserve">&lt;!--/i18n&gt;</w:t>
        <w:br w:type="textWrapping"/>
      </w:r>
      <w:r w:rsidDel="00000000" w:rsidR="00000000" w:rsidRPr="00000000">
        <w:rPr>
          <w:rFonts w:ascii="Consolas" w:cs="Consolas" w:eastAsia="Consolas" w:hAnsi="Consolas"/>
          <w:b w:val="1"/>
          <w:color w:val="008000"/>
          <w:sz w:val="20"/>
          <w:szCs w:val="20"/>
          <w:shd w:fill="f5f5f5" w:val="clear"/>
          <w:rtl w:val="0"/>
        </w:rPr>
        <w:t xml:space="preserve">&lt;/span&gt;</w:t>
      </w:r>
      <w:r w:rsidDel="00000000" w:rsidR="00000000" w:rsidRPr="00000000">
        <w:rPr>
          <w:rFonts w:ascii="Consolas" w:cs="Consolas" w:eastAsia="Consolas" w:hAnsi="Consolas"/>
          <w:color w:val="333333"/>
          <w:sz w:val="20"/>
          <w:szCs w:val="20"/>
          <w:shd w:fill="f5f5f5" w:val="clear"/>
          <w:rtl w:val="0"/>
        </w:rPr>
        <w:br w:type="textWrapping"/>
      </w:r>
    </w:p>
    <w:p w:rsidR="00000000" w:rsidDel="00000000" w:rsidP="00000000" w:rsidRDefault="00000000" w:rsidRPr="00000000">
      <w:pPr>
        <w:spacing w:after="340" w:line="329.9238967895509" w:lineRule="auto"/>
        <w:contextualSpacing w:val="0"/>
      </w:pPr>
      <w:r w:rsidDel="00000000" w:rsidR="00000000" w:rsidRPr="00000000">
        <w:rPr>
          <w:rFonts w:ascii="Calibri" w:cs="Calibri" w:eastAsia="Calibri" w:hAnsi="Calibri"/>
          <w:color w:val="222222"/>
          <w:highlight w:val="white"/>
          <w:rtl w:val="0"/>
        </w:rPr>
        <w:t xml:space="preserve">As a special shorthand, if the entire contents of an element is one translatable block, you can avoid using begin and end tags.  e.g. If the above was the exact contents of a </w:t>
      </w:r>
      <w:r w:rsidDel="00000000" w:rsidR="00000000" w:rsidRPr="00000000">
        <w:rPr>
          <w:rFonts w:ascii="Consolas" w:cs="Consolas" w:eastAsia="Consolas" w:hAnsi="Consolas"/>
          <w:color w:val="222222"/>
          <w:highlight w:val="white"/>
          <w:rtl w:val="0"/>
        </w:rPr>
        <w:t xml:space="preserve">span</w:t>
      </w:r>
      <w:r w:rsidDel="00000000" w:rsidR="00000000" w:rsidRPr="00000000">
        <w:rPr>
          <w:rFonts w:ascii="Calibri" w:cs="Calibri" w:eastAsia="Calibri" w:hAnsi="Calibri"/>
          <w:color w:val="222222"/>
          <w:highlight w:val="white"/>
          <w:rtl w:val="0"/>
        </w:rPr>
        <w:t xml:space="preserve"> block, you would write the following:</w:t>
      </w:r>
    </w:p>
    <w:p w:rsidR="00000000" w:rsidDel="00000000" w:rsidP="00000000" w:rsidRDefault="00000000" w:rsidRPr="00000000">
      <w:pPr>
        <w:spacing w:after="340" w:before="340" w:line="240" w:lineRule="auto"/>
        <w:contextualSpacing w:val="0"/>
      </w:pPr>
      <w:r w:rsidDel="00000000" w:rsidR="00000000" w:rsidRPr="00000000">
        <w:rPr>
          <w:rFonts w:ascii="Consolas" w:cs="Consolas" w:eastAsia="Consolas" w:hAnsi="Consolas"/>
          <w:b w:val="1"/>
          <w:color w:val="008000"/>
          <w:sz w:val="20"/>
          <w:szCs w:val="20"/>
          <w:shd w:fill="f5f5f5" w:val="clear"/>
          <w:rtl w:val="0"/>
        </w:rPr>
        <w:t xml:space="preserve">&lt;span i18n="</w:t>
      </w:r>
      <w:r w:rsidDel="00000000" w:rsidR="00000000" w:rsidRPr="00000000">
        <w:rPr>
          <w:rFonts w:ascii="Consolas" w:cs="Consolas" w:eastAsia="Consolas" w:hAnsi="Consolas"/>
          <w:i w:val="1"/>
          <w:color w:val="408080"/>
          <w:sz w:val="20"/>
          <w:szCs w:val="20"/>
          <w:shd w:fill="f5f5f5" w:val="clear"/>
          <w:rtl w:val="0"/>
        </w:rPr>
        <w:t xml:space="preserve">Label to show the current length of the comments and the maximum length allowed."</w:t>
      </w:r>
      <w:r w:rsidDel="00000000" w:rsidR="00000000" w:rsidRPr="00000000">
        <w:rPr>
          <w:rFonts w:ascii="Consolas" w:cs="Consolas" w:eastAsia="Consolas" w:hAnsi="Consolas"/>
          <w:b w:val="1"/>
          <w:color w:val="008000"/>
          <w:sz w:val="20"/>
          <w:szCs w:val="20"/>
          <w:shd w:fill="f5f5f5" w:val="clear"/>
          <w:rtl w:val="0"/>
        </w:rPr>
        <w:t xml:space="preserve">&gt;</w:t>
      </w:r>
      <w:r w:rsidDel="00000000" w:rsidR="00000000" w:rsidRPr="00000000">
        <w:rPr>
          <w:rFonts w:ascii="Consolas" w:cs="Consolas" w:eastAsia="Consolas" w:hAnsi="Consolas"/>
          <w:color w:val="333333"/>
          <w:sz w:val="20"/>
          <w:szCs w:val="20"/>
          <w:shd w:fill="f5f5f5" w:val="clear"/>
          <w:rtl w:val="0"/>
        </w:rPr>
        <w:br w:type="textWrapping"/>
        <w:t xml:space="preserve">    Limit is 255 characters for comments.  Current: {{item.comment.length || 0}}.</w:t>
        <w:br w:type="textWrapping"/>
      </w:r>
      <w:r w:rsidDel="00000000" w:rsidR="00000000" w:rsidRPr="00000000">
        <w:rPr>
          <w:rFonts w:ascii="Consolas" w:cs="Consolas" w:eastAsia="Consolas" w:hAnsi="Consolas"/>
          <w:b w:val="1"/>
          <w:color w:val="008000"/>
          <w:sz w:val="20"/>
          <w:szCs w:val="20"/>
          <w:shd w:fill="f5f5f5" w:val="clear"/>
          <w:rtl w:val="0"/>
        </w:rPr>
        <w:t xml:space="preserve">&lt;/span&gt;</w:t>
      </w:r>
      <w:r w:rsidDel="00000000" w:rsidR="00000000" w:rsidRPr="00000000">
        <w:rPr>
          <w:rFonts w:ascii="Consolas" w:cs="Consolas" w:eastAsia="Consolas" w:hAnsi="Consolas"/>
          <w:color w:val="333333"/>
          <w:sz w:val="20"/>
          <w:szCs w:val="20"/>
          <w:shd w:fill="f5f5f5" w:val="clear"/>
          <w:rtl w:val="0"/>
        </w:rPr>
        <w:br w:type="textWrapping"/>
      </w:r>
    </w:p>
    <w:p w:rsidR="00000000" w:rsidDel="00000000" w:rsidP="00000000" w:rsidRDefault="00000000" w:rsidRPr="00000000">
      <w:pPr>
        <w:spacing w:after="340" w:line="329.9238967895509" w:lineRule="auto"/>
        <w:contextualSpacing w:val="0"/>
      </w:pPr>
      <w:r w:rsidDel="00000000" w:rsidR="00000000" w:rsidRPr="00000000">
        <w:rPr>
          <w:rFonts w:ascii="Calibri" w:cs="Calibri" w:eastAsia="Calibri" w:hAnsi="Calibri"/>
          <w:color w:val="222222"/>
          <w:highlight w:val="white"/>
          <w:rtl w:val="0"/>
        </w:rPr>
        <w:t xml:space="preserve">The description is optional like before.  When not providing a description, you can also omit the i18n attribute and use the </w:t>
      </w:r>
      <w:hyperlink w:anchor="id.kr6g463io40p">
        <w:r w:rsidDel="00000000" w:rsidR="00000000" w:rsidRPr="00000000">
          <w:rPr>
            <w:rFonts w:ascii="Calibri" w:cs="Calibri" w:eastAsia="Calibri" w:hAnsi="Calibri"/>
            <w:color w:val="1155cc"/>
            <w:highlight w:val="white"/>
            <w:u w:val="single"/>
            <w:rtl w:val="0"/>
          </w:rPr>
          <w:t xml:space="preserve">implicit syntax</w:t>
        </w:r>
      </w:hyperlink>
      <w:r w:rsidDel="00000000" w:rsidR="00000000" w:rsidRPr="00000000">
        <w:rPr>
          <w:rFonts w:ascii="Calibri" w:cs="Calibri" w:eastAsia="Calibri" w:hAnsi="Calibri"/>
          <w:color w:val="222222"/>
          <w:highlight w:val="white"/>
          <w:rtl w:val="0"/>
        </w:rPr>
        <w:t xml:space="preserve"> as shown below.</w:t>
      </w:r>
    </w:p>
    <w:p w:rsidR="00000000" w:rsidDel="00000000" w:rsidP="00000000" w:rsidRDefault="00000000" w:rsidRPr="00000000">
      <w:pPr>
        <w:spacing w:after="340" w:line="240" w:lineRule="auto"/>
        <w:contextualSpacing w:val="0"/>
      </w:pPr>
      <w:r w:rsidDel="00000000" w:rsidR="00000000" w:rsidRPr="00000000">
        <w:rPr>
          <w:rFonts w:ascii="Consolas" w:cs="Consolas" w:eastAsia="Consolas" w:hAnsi="Consolas"/>
          <w:b w:val="1"/>
          <w:color w:val="008000"/>
          <w:sz w:val="20"/>
          <w:szCs w:val="20"/>
          <w:shd w:fill="f5f5f5" w:val="clear"/>
          <w:rtl w:val="0"/>
        </w:rPr>
        <w:t xml:space="preserve">&lt;</w:t>
      </w:r>
      <w:r w:rsidDel="00000000" w:rsidR="00000000" w:rsidRPr="00000000">
        <w:rPr>
          <w:rFonts w:ascii="Consolas" w:cs="Consolas" w:eastAsia="Consolas" w:hAnsi="Consolas"/>
          <w:b w:val="1"/>
          <w:color w:val="008000"/>
          <w:sz w:val="20"/>
          <w:szCs w:val="20"/>
          <w:shd w:fill="f5f5f5" w:val="clear"/>
          <w:rtl w:val="0"/>
        </w:rPr>
        <w:t xml:space="preserve">span</w:t>
      </w:r>
      <w:r w:rsidDel="00000000" w:rsidR="00000000" w:rsidRPr="00000000">
        <w:rPr>
          <w:rFonts w:ascii="Consolas" w:cs="Consolas" w:eastAsia="Consolas" w:hAnsi="Consolas"/>
          <w:b w:val="1"/>
          <w:color w:val="008000"/>
          <w:sz w:val="20"/>
          <w:szCs w:val="20"/>
          <w:shd w:fill="f5f5f5" w:val="clear"/>
          <w:rtl w:val="0"/>
        </w:rPr>
        <w:t xml:space="preserve">&gt;</w:t>
      </w:r>
      <w:r w:rsidDel="00000000" w:rsidR="00000000" w:rsidRPr="00000000">
        <w:rPr>
          <w:rFonts w:ascii="Consolas" w:cs="Consolas" w:eastAsia="Consolas" w:hAnsi="Consolas"/>
          <w:color w:val="333333"/>
          <w:sz w:val="20"/>
          <w:szCs w:val="20"/>
          <w:shd w:fill="f5f5f5" w:val="clear"/>
          <w:rtl w:val="0"/>
        </w:rPr>
        <w:br w:type="textWrapping"/>
        <w:t xml:space="preserve">   Limit is 255 characters for comments. Current: {{item.comment.length || 0}}.</w:t>
        <w:br w:type="textWrapping"/>
      </w:r>
      <w:r w:rsidDel="00000000" w:rsidR="00000000" w:rsidRPr="00000000">
        <w:rPr>
          <w:rFonts w:ascii="Consolas" w:cs="Consolas" w:eastAsia="Consolas" w:hAnsi="Consolas"/>
          <w:b w:val="1"/>
          <w:color w:val="008000"/>
          <w:sz w:val="20"/>
          <w:szCs w:val="20"/>
          <w:shd w:fill="f5f5f5" w:val="clear"/>
          <w:rtl w:val="0"/>
        </w:rPr>
        <w:t xml:space="preserve">&lt;/span&gt;</w:t>
      </w:r>
      <w:r w:rsidDel="00000000" w:rsidR="00000000" w:rsidRPr="00000000">
        <w:rPr>
          <w:rtl w:val="0"/>
        </w:rPr>
      </w:r>
    </w:p>
    <w:p w:rsidR="00000000" w:rsidDel="00000000" w:rsidP="00000000" w:rsidRDefault="00000000" w:rsidRPr="00000000">
      <w:pPr>
        <w:pStyle w:val="Heading3"/>
        <w:keepNext w:val="1"/>
        <w:keepLines w:val="1"/>
        <w:spacing w:after="260" w:before="260" w:line="240" w:lineRule="auto"/>
        <w:contextualSpacing w:val="0"/>
      </w:pPr>
      <w:bookmarkStart w:colFirst="0" w:colLast="0" w:name="h.azaskj186jfo" w:id="21"/>
      <w:bookmarkEnd w:id="21"/>
      <w:r w:rsidDel="00000000" w:rsidR="00000000" w:rsidRPr="00000000">
        <w:rPr>
          <w:rFonts w:ascii="Calibri" w:cs="Calibri" w:eastAsia="Calibri" w:hAnsi="Calibri"/>
          <w:b w:val="0"/>
          <w:color w:val="111111"/>
          <w:sz w:val="32"/>
          <w:szCs w:val="32"/>
          <w:highlight w:val="white"/>
          <w:rtl w:val="0"/>
        </w:rPr>
        <w:t xml:space="preserve">Marking up html </w:t>
      </w:r>
      <w:r w:rsidDel="00000000" w:rsidR="00000000" w:rsidRPr="00000000">
        <w:rPr>
          <w:rFonts w:ascii="Calibri" w:cs="Calibri" w:eastAsia="Calibri" w:hAnsi="Calibri"/>
          <w:b w:val="0"/>
          <w:color w:val="111111"/>
          <w:sz w:val="32"/>
          <w:szCs w:val="32"/>
          <w:highlight w:val="white"/>
          <w:rtl w:val="0"/>
        </w:rPr>
        <w:t xml:space="preserve">blocks</w:t>
      </w:r>
      <w:r w:rsidDel="00000000" w:rsidR="00000000" w:rsidRPr="00000000">
        <w:rPr>
          <w:rtl w:val="0"/>
        </w:rPr>
      </w:r>
    </w:p>
    <w:p w:rsidR="00000000" w:rsidDel="00000000" w:rsidP="00000000" w:rsidRDefault="00000000" w:rsidRPr="00000000">
      <w:pPr>
        <w:spacing w:after="340" w:before="340" w:line="240" w:lineRule="auto"/>
        <w:contextualSpacing w:val="0"/>
      </w:pPr>
      <w:r w:rsidDel="00000000" w:rsidR="00000000" w:rsidRPr="00000000">
        <w:rPr>
          <w:rFonts w:ascii="Consolas" w:cs="Consolas" w:eastAsia="Consolas" w:hAnsi="Consolas"/>
          <w:i w:val="1"/>
          <w:color w:val="408080"/>
          <w:sz w:val="20"/>
          <w:szCs w:val="20"/>
          <w:shd w:fill="f5f5f5" w:val="clear"/>
          <w:rtl w:val="0"/>
        </w:rPr>
        <w:t xml:space="preserve">&lt;!--i18n: Shown when you try to view a post that does not exist. The first</w:t>
      </w:r>
      <w:r w:rsidDel="00000000" w:rsidR="00000000" w:rsidRPr="00000000">
        <w:rPr>
          <w:rFonts w:ascii="Consolas" w:cs="Consolas" w:eastAsia="Consolas" w:hAnsi="Consolas"/>
          <w:color w:val="333333"/>
          <w:sz w:val="20"/>
          <w:szCs w:val="20"/>
          <w:shd w:fill="f5f5f5" w:val="clear"/>
          <w:rtl w:val="0"/>
        </w:rPr>
        <w:br w:type="textWrapping"/>
      </w:r>
      <w:r w:rsidDel="00000000" w:rsidR="00000000" w:rsidRPr="00000000">
        <w:rPr>
          <w:rFonts w:ascii="Consolas" w:cs="Consolas" w:eastAsia="Consolas" w:hAnsi="Consolas"/>
          <w:i w:val="1"/>
          <w:color w:val="408080"/>
          <w:sz w:val="20"/>
          <w:szCs w:val="20"/>
          <w:shd w:fill="f5f5f5" w:val="clear"/>
          <w:rtl w:val="0"/>
        </w:rPr>
        <w:t xml:space="preserve">          link goes to the list of all posts.  The second link creates a new</w:t>
      </w:r>
      <w:r w:rsidDel="00000000" w:rsidR="00000000" w:rsidRPr="00000000">
        <w:rPr>
          <w:rFonts w:ascii="Consolas" w:cs="Consolas" w:eastAsia="Consolas" w:hAnsi="Consolas"/>
          <w:color w:val="333333"/>
          <w:sz w:val="20"/>
          <w:szCs w:val="20"/>
          <w:shd w:fill="f5f5f5" w:val="clear"/>
          <w:rtl w:val="0"/>
        </w:rPr>
        <w:br w:type="textWrapping"/>
      </w:r>
      <w:r w:rsidDel="00000000" w:rsidR="00000000" w:rsidRPr="00000000">
        <w:rPr>
          <w:rFonts w:ascii="Consolas" w:cs="Consolas" w:eastAsia="Consolas" w:hAnsi="Consolas"/>
          <w:i w:val="1"/>
          <w:color w:val="408080"/>
          <w:sz w:val="20"/>
          <w:szCs w:val="20"/>
          <w:shd w:fill="f5f5f5" w:val="clear"/>
          <w:rtl w:val="0"/>
        </w:rPr>
        <w:t xml:space="preserve">          post.Label to show the current length of the comments and the</w:t>
      </w:r>
      <w:r w:rsidDel="00000000" w:rsidR="00000000" w:rsidRPr="00000000">
        <w:rPr>
          <w:rFonts w:ascii="Consolas" w:cs="Consolas" w:eastAsia="Consolas" w:hAnsi="Consolas"/>
          <w:color w:val="333333"/>
          <w:sz w:val="20"/>
          <w:szCs w:val="20"/>
          <w:shd w:fill="f5f5f5" w:val="clear"/>
          <w:rtl w:val="0"/>
        </w:rPr>
        <w:br w:type="textWrapping"/>
      </w:r>
      <w:r w:rsidDel="00000000" w:rsidR="00000000" w:rsidRPr="00000000">
        <w:rPr>
          <w:rFonts w:ascii="Consolas" w:cs="Consolas" w:eastAsia="Consolas" w:hAnsi="Consolas"/>
          <w:i w:val="1"/>
          <w:color w:val="408080"/>
          <w:sz w:val="20"/>
          <w:szCs w:val="20"/>
          <w:shd w:fill="f5f5f5" w:val="clear"/>
          <w:rtl w:val="0"/>
        </w:rPr>
        <w:t xml:space="preserve">          maximum length allowed.--&gt;</w:t>
      </w:r>
      <w:r w:rsidDel="00000000" w:rsidR="00000000" w:rsidRPr="00000000">
        <w:rPr>
          <w:rFonts w:ascii="Consolas" w:cs="Consolas" w:eastAsia="Consolas" w:hAnsi="Consolas"/>
          <w:color w:val="333333"/>
          <w:sz w:val="20"/>
          <w:szCs w:val="20"/>
          <w:shd w:fill="f5f5f5" w:val="clear"/>
          <w:rtl w:val="0"/>
        </w:rPr>
        <w:br w:type="textWrapping"/>
        <w:t xml:space="preserve">    </w:t>
      </w:r>
      <w:r w:rsidDel="00000000" w:rsidR="00000000" w:rsidRPr="00000000">
        <w:rPr>
          <w:rFonts w:ascii="Consolas" w:cs="Consolas" w:eastAsia="Consolas" w:hAnsi="Consolas"/>
          <w:b w:val="1"/>
          <w:color w:val="008000"/>
          <w:sz w:val="20"/>
          <w:szCs w:val="20"/>
          <w:shd w:fill="f5f5f5" w:val="clear"/>
          <w:rtl w:val="0"/>
        </w:rPr>
        <w:t xml:space="preserve">&lt;span</w:t>
      </w:r>
      <w:r w:rsidDel="00000000" w:rsidR="00000000" w:rsidRPr="00000000">
        <w:rPr>
          <w:rFonts w:ascii="Consolas" w:cs="Consolas" w:eastAsia="Consolas" w:hAnsi="Consolas"/>
          <w:color w:val="333333"/>
          <w:sz w:val="20"/>
          <w:szCs w:val="20"/>
          <w:shd w:fill="f5f5f5" w:val="clear"/>
          <w:rtl w:val="0"/>
        </w:rPr>
        <w:t xml:space="preserve"> </w:t>
      </w:r>
      <w:r w:rsidDel="00000000" w:rsidR="00000000" w:rsidRPr="00000000">
        <w:rPr>
          <w:rFonts w:ascii="Consolas" w:cs="Consolas" w:eastAsia="Consolas" w:hAnsi="Consolas"/>
          <w:color w:val="7d9029"/>
          <w:sz w:val="20"/>
          <w:szCs w:val="20"/>
          <w:shd w:fill="f5f5f5" w:val="clear"/>
          <w:rtl w:val="0"/>
        </w:rPr>
        <w:t xml:space="preserve">class=</w:t>
      </w:r>
      <w:r w:rsidDel="00000000" w:rsidR="00000000" w:rsidRPr="00000000">
        <w:rPr>
          <w:rFonts w:ascii="Consolas" w:cs="Consolas" w:eastAsia="Consolas" w:hAnsi="Consolas"/>
          <w:color w:val="ba2121"/>
          <w:sz w:val="20"/>
          <w:szCs w:val="20"/>
          <w:shd w:fill="f5f5f5" w:val="clear"/>
          <w:rtl w:val="0"/>
        </w:rPr>
        <w:t xml:space="preserve">"err"</w:t>
      </w:r>
      <w:r w:rsidDel="00000000" w:rsidR="00000000" w:rsidRPr="00000000">
        <w:rPr>
          <w:rFonts w:ascii="Consolas" w:cs="Consolas" w:eastAsia="Consolas" w:hAnsi="Consolas"/>
          <w:b w:val="1"/>
          <w:color w:val="008000"/>
          <w:sz w:val="20"/>
          <w:szCs w:val="20"/>
          <w:shd w:fill="f5f5f5" w:val="clear"/>
          <w:rtl w:val="0"/>
        </w:rPr>
        <w:t xml:space="preserve">&gt;</w:t>
      </w:r>
      <w:r w:rsidDel="00000000" w:rsidR="00000000" w:rsidRPr="00000000">
        <w:rPr>
          <w:rFonts w:ascii="Consolas" w:cs="Consolas" w:eastAsia="Consolas" w:hAnsi="Consolas"/>
          <w:color w:val="333333"/>
          <w:sz w:val="20"/>
          <w:szCs w:val="20"/>
          <w:shd w:fill="f5f5f5" w:val="clear"/>
          <w:rtl w:val="0"/>
        </w:rPr>
        <w:t xml:space="preserve">This post does not exist.</w:t>
      </w:r>
      <w:r w:rsidDel="00000000" w:rsidR="00000000" w:rsidRPr="00000000">
        <w:rPr>
          <w:rFonts w:ascii="Consolas" w:cs="Consolas" w:eastAsia="Consolas" w:hAnsi="Consolas"/>
          <w:b w:val="1"/>
          <w:color w:val="008000"/>
          <w:sz w:val="20"/>
          <w:szCs w:val="20"/>
          <w:shd w:fill="f5f5f5" w:val="clear"/>
          <w:rtl w:val="0"/>
        </w:rPr>
        <w:t xml:space="preserve">&lt;/span&gt;</w:t>
      </w:r>
      <w:r w:rsidDel="00000000" w:rsidR="00000000" w:rsidRPr="00000000">
        <w:rPr>
          <w:rFonts w:ascii="Consolas" w:cs="Consolas" w:eastAsia="Consolas" w:hAnsi="Consolas"/>
          <w:color w:val="333333"/>
          <w:sz w:val="20"/>
          <w:szCs w:val="20"/>
          <w:shd w:fill="f5f5f5" w:val="clear"/>
          <w:rtl w:val="0"/>
        </w:rPr>
        <w:br w:type="textWrapping"/>
        <w:t xml:space="preserve">    </w:t>
      </w:r>
      <w:r w:rsidDel="00000000" w:rsidR="00000000" w:rsidRPr="00000000">
        <w:rPr>
          <w:rFonts w:ascii="Consolas" w:cs="Consolas" w:eastAsia="Consolas" w:hAnsi="Consolas"/>
          <w:b w:val="1"/>
          <w:color w:val="008000"/>
          <w:sz w:val="20"/>
          <w:szCs w:val="20"/>
          <w:shd w:fill="f5f5f5" w:val="clear"/>
          <w:rtl w:val="0"/>
        </w:rPr>
        <w:t xml:space="preserve">&lt;a</w:t>
      </w:r>
      <w:r w:rsidDel="00000000" w:rsidR="00000000" w:rsidRPr="00000000">
        <w:rPr>
          <w:rFonts w:ascii="Consolas" w:cs="Consolas" w:eastAsia="Consolas" w:hAnsi="Consolas"/>
          <w:color w:val="333333"/>
          <w:sz w:val="20"/>
          <w:szCs w:val="20"/>
          <w:shd w:fill="f5f5f5" w:val="clear"/>
          <w:rtl w:val="0"/>
        </w:rPr>
        <w:t xml:space="preserve"> </w:t>
      </w:r>
      <w:r w:rsidDel="00000000" w:rsidR="00000000" w:rsidRPr="00000000">
        <w:rPr>
          <w:rFonts w:ascii="Consolas" w:cs="Consolas" w:eastAsia="Consolas" w:hAnsi="Consolas"/>
          <w:color w:val="7d9029"/>
          <w:sz w:val="20"/>
          <w:szCs w:val="20"/>
          <w:shd w:fill="f5f5f5" w:val="clear"/>
          <w:rtl w:val="0"/>
        </w:rPr>
        <w:t xml:space="preserve">href=</w:t>
      </w:r>
      <w:r w:rsidDel="00000000" w:rsidR="00000000" w:rsidRPr="00000000">
        <w:rPr>
          <w:rFonts w:ascii="Consolas" w:cs="Consolas" w:eastAsia="Consolas" w:hAnsi="Consolas"/>
          <w:color w:val="ba2121"/>
          <w:sz w:val="20"/>
          <w:szCs w:val="20"/>
          <w:shd w:fill="f5f5f5" w:val="clear"/>
          <w:rtl w:val="0"/>
        </w:rPr>
        <w:t xml:space="preserve">"#{{app.basePath}}/posts?status=1"</w:t>
      </w:r>
      <w:r w:rsidDel="00000000" w:rsidR="00000000" w:rsidRPr="00000000">
        <w:rPr>
          <w:rFonts w:ascii="Consolas" w:cs="Consolas" w:eastAsia="Consolas" w:hAnsi="Consolas"/>
          <w:b w:val="1"/>
          <w:color w:val="008000"/>
          <w:sz w:val="20"/>
          <w:szCs w:val="20"/>
          <w:shd w:fill="f5f5f5" w:val="clear"/>
          <w:rtl w:val="0"/>
        </w:rPr>
        <w:t xml:space="preserve">&gt;</w:t>
      </w:r>
      <w:r w:rsidDel="00000000" w:rsidR="00000000" w:rsidRPr="00000000">
        <w:rPr>
          <w:rFonts w:ascii="Consolas" w:cs="Consolas" w:eastAsia="Consolas" w:hAnsi="Consolas"/>
          <w:color w:val="333333"/>
          <w:sz w:val="20"/>
          <w:szCs w:val="20"/>
          <w:shd w:fill="f5f5f5" w:val="clear"/>
          <w:rtl w:val="0"/>
        </w:rPr>
        <w:t xml:space="preserve">Return to posts</w:t>
      </w:r>
      <w:r w:rsidDel="00000000" w:rsidR="00000000" w:rsidRPr="00000000">
        <w:rPr>
          <w:rFonts w:ascii="Consolas" w:cs="Consolas" w:eastAsia="Consolas" w:hAnsi="Consolas"/>
          <w:b w:val="1"/>
          <w:color w:val="008000"/>
          <w:sz w:val="20"/>
          <w:szCs w:val="20"/>
          <w:shd w:fill="f5f5f5" w:val="clear"/>
          <w:rtl w:val="0"/>
        </w:rPr>
        <w:t xml:space="preserve">&lt;/a&gt;</w:t>
      </w:r>
      <w:r w:rsidDel="00000000" w:rsidR="00000000" w:rsidRPr="00000000">
        <w:rPr>
          <w:rFonts w:ascii="Consolas" w:cs="Consolas" w:eastAsia="Consolas" w:hAnsi="Consolas"/>
          <w:color w:val="333333"/>
          <w:sz w:val="20"/>
          <w:szCs w:val="20"/>
          <w:shd w:fill="f5f5f5" w:val="clear"/>
          <w:rtl w:val="0"/>
        </w:rPr>
        <w:t xml:space="preserve"> or</w:t>
        <w:br w:type="textWrapping"/>
        <w:t xml:space="preserve">    </w:t>
      </w:r>
      <w:r w:rsidDel="00000000" w:rsidR="00000000" w:rsidRPr="00000000">
        <w:rPr>
          <w:rFonts w:ascii="Consolas" w:cs="Consolas" w:eastAsia="Consolas" w:hAnsi="Consolas"/>
          <w:b w:val="1"/>
          <w:color w:val="008000"/>
          <w:sz w:val="20"/>
          <w:szCs w:val="20"/>
          <w:shd w:fill="f5f5f5" w:val="clear"/>
          <w:rtl w:val="0"/>
        </w:rPr>
        <w:t xml:space="preserve">&lt;a</w:t>
      </w:r>
      <w:r w:rsidDel="00000000" w:rsidR="00000000" w:rsidRPr="00000000">
        <w:rPr>
          <w:rFonts w:ascii="Consolas" w:cs="Consolas" w:eastAsia="Consolas" w:hAnsi="Consolas"/>
          <w:color w:val="333333"/>
          <w:sz w:val="20"/>
          <w:szCs w:val="20"/>
          <w:shd w:fill="f5f5f5" w:val="clear"/>
          <w:rtl w:val="0"/>
        </w:rPr>
        <w:t xml:space="preserve"> </w:t>
      </w:r>
      <w:r w:rsidDel="00000000" w:rsidR="00000000" w:rsidRPr="00000000">
        <w:rPr>
          <w:rFonts w:ascii="Consolas" w:cs="Consolas" w:eastAsia="Consolas" w:hAnsi="Consolas"/>
          <w:color w:val="7d9029"/>
          <w:sz w:val="20"/>
          <w:szCs w:val="20"/>
          <w:shd w:fill="f5f5f5" w:val="clear"/>
          <w:rtl w:val="0"/>
        </w:rPr>
        <w:t xml:space="preserve">href=</w:t>
      </w:r>
      <w:r w:rsidDel="00000000" w:rsidR="00000000" w:rsidRPr="00000000">
        <w:rPr>
          <w:rFonts w:ascii="Consolas" w:cs="Consolas" w:eastAsia="Consolas" w:hAnsi="Consolas"/>
          <w:color w:val="ba2121"/>
          <w:sz w:val="20"/>
          <w:szCs w:val="20"/>
          <w:shd w:fill="f5f5f5" w:val="clear"/>
          <w:rtl w:val="0"/>
        </w:rPr>
        <w:t xml:space="preserve">"#{{app.basePath}}/posts/new"</w:t>
      </w:r>
      <w:r w:rsidDel="00000000" w:rsidR="00000000" w:rsidRPr="00000000">
        <w:rPr>
          <w:rFonts w:ascii="Consolas" w:cs="Consolas" w:eastAsia="Consolas" w:hAnsi="Consolas"/>
          <w:b w:val="1"/>
          <w:color w:val="008000"/>
          <w:sz w:val="20"/>
          <w:szCs w:val="20"/>
          <w:shd w:fill="f5f5f5" w:val="clear"/>
          <w:rtl w:val="0"/>
        </w:rPr>
        <w:t xml:space="preserve">&gt;</w:t>
      </w:r>
      <w:r w:rsidDel="00000000" w:rsidR="00000000" w:rsidRPr="00000000">
        <w:rPr>
          <w:rFonts w:ascii="Consolas" w:cs="Consolas" w:eastAsia="Consolas" w:hAnsi="Consolas"/>
          <w:color w:val="333333"/>
          <w:sz w:val="20"/>
          <w:szCs w:val="20"/>
          <w:shd w:fill="f5f5f5" w:val="clear"/>
          <w:rtl w:val="0"/>
        </w:rPr>
        <w:t xml:space="preserve">create a new post</w:t>
      </w:r>
      <w:r w:rsidDel="00000000" w:rsidR="00000000" w:rsidRPr="00000000">
        <w:rPr>
          <w:rFonts w:ascii="Consolas" w:cs="Consolas" w:eastAsia="Consolas" w:hAnsi="Consolas"/>
          <w:b w:val="1"/>
          <w:color w:val="008000"/>
          <w:sz w:val="20"/>
          <w:szCs w:val="20"/>
          <w:shd w:fill="f5f5f5" w:val="clear"/>
          <w:rtl w:val="0"/>
        </w:rPr>
        <w:t xml:space="preserve">&lt;/a&gt;</w:t>
      </w:r>
      <w:r w:rsidDel="00000000" w:rsidR="00000000" w:rsidRPr="00000000">
        <w:rPr>
          <w:rFonts w:ascii="Consolas" w:cs="Consolas" w:eastAsia="Consolas" w:hAnsi="Consolas"/>
          <w:color w:val="333333"/>
          <w:sz w:val="20"/>
          <w:szCs w:val="20"/>
          <w:shd w:fill="f5f5f5" w:val="clear"/>
          <w:rtl w:val="0"/>
        </w:rPr>
        <w:t xml:space="preserve">.</w:t>
        <w:br w:type="textWrapping"/>
      </w:r>
      <w:r w:rsidDel="00000000" w:rsidR="00000000" w:rsidRPr="00000000">
        <w:rPr>
          <w:rFonts w:ascii="Consolas" w:cs="Consolas" w:eastAsia="Consolas" w:hAnsi="Consolas"/>
          <w:i w:val="1"/>
          <w:color w:val="408080"/>
          <w:sz w:val="20"/>
          <w:szCs w:val="20"/>
          <w:shd w:fill="f5f5f5" w:val="clear"/>
          <w:rtl w:val="0"/>
        </w:rPr>
        <w:t xml:space="preserve">&lt;!--/i18n&gt;</w:t>
      </w:r>
      <w:r w:rsidDel="00000000" w:rsidR="00000000" w:rsidRPr="00000000">
        <w:rPr>
          <w:rFonts w:ascii="Consolas" w:cs="Consolas" w:eastAsia="Consolas" w:hAnsi="Consolas"/>
          <w:color w:val="333333"/>
          <w:shd w:fill="f5f5f5" w:val="clear"/>
          <w:rtl w:val="0"/>
        </w:rPr>
        <w:br w:type="textWrapping"/>
      </w:r>
    </w:p>
    <w:p w:rsidR="00000000" w:rsidDel="00000000" w:rsidP="00000000" w:rsidRDefault="00000000" w:rsidRPr="00000000">
      <w:pPr>
        <w:spacing w:after="340" w:line="329.9238967895509" w:lineRule="auto"/>
        <w:contextualSpacing w:val="0"/>
      </w:pPr>
      <w:r w:rsidDel="00000000" w:rsidR="00000000" w:rsidRPr="00000000">
        <w:rPr>
          <w:rFonts w:ascii="Calibri" w:cs="Calibri" w:eastAsia="Calibri" w:hAnsi="Calibri"/>
          <w:color w:val="222222"/>
          <w:highlight w:val="white"/>
          <w:rtl w:val="0"/>
        </w:rPr>
        <w:t xml:space="preserve">The variant with the </w:t>
      </w:r>
      <w:r w:rsidDel="00000000" w:rsidR="00000000" w:rsidRPr="00000000">
        <w:rPr>
          <w:rFonts w:ascii="Consolas" w:cs="Consolas" w:eastAsia="Consolas" w:hAnsi="Consolas"/>
          <w:color w:val="222222"/>
          <w:highlight w:val="white"/>
          <w:rtl w:val="0"/>
        </w:rPr>
        <w:t xml:space="preserve">i18n attr</w:t>
      </w:r>
      <w:r w:rsidDel="00000000" w:rsidR="00000000" w:rsidRPr="00000000">
        <w:rPr>
          <w:rFonts w:ascii="Calibri" w:cs="Calibri" w:eastAsia="Calibri" w:hAnsi="Calibri"/>
          <w:color w:val="222222"/>
          <w:highlight w:val="white"/>
          <w:rtl w:val="0"/>
        </w:rPr>
        <w:t xml:space="preserve"> and for omitting the description are also available here.  For example, if you are OK with surrounding the HTML snippet with a </w:t>
      </w:r>
      <w:r w:rsidDel="00000000" w:rsidR="00000000" w:rsidRPr="00000000">
        <w:rPr>
          <w:rFonts w:ascii="Consolas" w:cs="Consolas" w:eastAsia="Consolas" w:hAnsi="Consolas"/>
          <w:color w:val="222222"/>
          <w:highlight w:val="white"/>
          <w:rtl w:val="0"/>
        </w:rPr>
        <w:t xml:space="preserve">div</w:t>
      </w:r>
      <w:r w:rsidDel="00000000" w:rsidR="00000000" w:rsidRPr="00000000">
        <w:rPr>
          <w:rFonts w:ascii="Calibri" w:cs="Calibri" w:eastAsia="Calibri" w:hAnsi="Calibri"/>
          <w:color w:val="222222"/>
          <w:highlight w:val="white"/>
          <w:rtl w:val="0"/>
        </w:rPr>
        <w:t xml:space="preserve">, then you could have also written that as:</w:t>
      </w:r>
    </w:p>
    <w:p w:rsidR="00000000" w:rsidDel="00000000" w:rsidP="00000000" w:rsidRDefault="00000000" w:rsidRPr="00000000">
      <w:pPr>
        <w:spacing w:after="340" w:line="240" w:lineRule="auto"/>
        <w:contextualSpacing w:val="0"/>
      </w:pPr>
      <w:r w:rsidDel="00000000" w:rsidR="00000000" w:rsidRPr="00000000">
        <w:rPr>
          <w:rFonts w:ascii="Consolas" w:cs="Consolas" w:eastAsia="Consolas" w:hAnsi="Consolas"/>
          <w:b w:val="1"/>
          <w:color w:val="008000"/>
          <w:sz w:val="20"/>
          <w:szCs w:val="20"/>
          <w:shd w:fill="f5f5f5" w:val="clear"/>
          <w:rtl w:val="0"/>
        </w:rPr>
        <w:t xml:space="preserve">&lt;div i18n="</w:t>
      </w:r>
      <w:r w:rsidDel="00000000" w:rsidR="00000000" w:rsidRPr="00000000">
        <w:rPr>
          <w:rFonts w:ascii="Consolas" w:cs="Consolas" w:eastAsia="Consolas" w:hAnsi="Consolas"/>
          <w:i w:val="1"/>
          <w:color w:val="408080"/>
          <w:sz w:val="20"/>
          <w:szCs w:val="20"/>
          <w:shd w:fill="f5f5f5" w:val="clear"/>
          <w:rtl w:val="0"/>
        </w:rPr>
        <w:t xml:space="preserve">Shown when you try to view a post that does not exist. The first</w:t>
      </w:r>
      <w:r w:rsidDel="00000000" w:rsidR="00000000" w:rsidRPr="00000000">
        <w:rPr>
          <w:rFonts w:ascii="Consolas" w:cs="Consolas" w:eastAsia="Consolas" w:hAnsi="Consolas"/>
          <w:color w:val="333333"/>
          <w:sz w:val="20"/>
          <w:szCs w:val="20"/>
          <w:shd w:fill="f5f5f5" w:val="clear"/>
          <w:rtl w:val="0"/>
        </w:rPr>
        <w:br w:type="textWrapping"/>
      </w:r>
      <w:r w:rsidDel="00000000" w:rsidR="00000000" w:rsidRPr="00000000">
        <w:rPr>
          <w:rFonts w:ascii="Consolas" w:cs="Consolas" w:eastAsia="Consolas" w:hAnsi="Consolas"/>
          <w:i w:val="1"/>
          <w:color w:val="408080"/>
          <w:sz w:val="20"/>
          <w:szCs w:val="20"/>
          <w:shd w:fill="f5f5f5" w:val="clear"/>
          <w:rtl w:val="0"/>
        </w:rPr>
        <w:t xml:space="preserve">          link goes to the list of all posts.  The second link creates a new</w:t>
      </w:r>
      <w:r w:rsidDel="00000000" w:rsidR="00000000" w:rsidRPr="00000000">
        <w:rPr>
          <w:rFonts w:ascii="Consolas" w:cs="Consolas" w:eastAsia="Consolas" w:hAnsi="Consolas"/>
          <w:color w:val="333333"/>
          <w:sz w:val="20"/>
          <w:szCs w:val="20"/>
          <w:shd w:fill="f5f5f5" w:val="clear"/>
          <w:rtl w:val="0"/>
        </w:rPr>
        <w:br w:type="textWrapping"/>
      </w:r>
      <w:r w:rsidDel="00000000" w:rsidR="00000000" w:rsidRPr="00000000">
        <w:rPr>
          <w:rFonts w:ascii="Consolas" w:cs="Consolas" w:eastAsia="Consolas" w:hAnsi="Consolas"/>
          <w:i w:val="1"/>
          <w:color w:val="408080"/>
          <w:sz w:val="20"/>
          <w:szCs w:val="20"/>
          <w:shd w:fill="f5f5f5" w:val="clear"/>
          <w:rtl w:val="0"/>
        </w:rPr>
        <w:t xml:space="preserve">          post.Label to show the current length of the comments and the</w:t>
      </w:r>
      <w:r w:rsidDel="00000000" w:rsidR="00000000" w:rsidRPr="00000000">
        <w:rPr>
          <w:rFonts w:ascii="Consolas" w:cs="Consolas" w:eastAsia="Consolas" w:hAnsi="Consolas"/>
          <w:color w:val="333333"/>
          <w:sz w:val="20"/>
          <w:szCs w:val="20"/>
          <w:shd w:fill="f5f5f5" w:val="clear"/>
          <w:rtl w:val="0"/>
        </w:rPr>
        <w:br w:type="textWrapping"/>
      </w:r>
      <w:r w:rsidDel="00000000" w:rsidR="00000000" w:rsidRPr="00000000">
        <w:rPr>
          <w:rFonts w:ascii="Consolas" w:cs="Consolas" w:eastAsia="Consolas" w:hAnsi="Consolas"/>
          <w:i w:val="1"/>
          <w:color w:val="408080"/>
          <w:sz w:val="20"/>
          <w:szCs w:val="20"/>
          <w:shd w:fill="f5f5f5" w:val="clear"/>
          <w:rtl w:val="0"/>
        </w:rPr>
        <w:t xml:space="preserve">          maximum length allowed</w:t>
      </w:r>
      <w:r w:rsidDel="00000000" w:rsidR="00000000" w:rsidRPr="00000000">
        <w:rPr>
          <w:rFonts w:ascii="Consolas" w:cs="Consolas" w:eastAsia="Consolas" w:hAnsi="Consolas"/>
          <w:color w:val="408080"/>
          <w:sz w:val="20"/>
          <w:szCs w:val="20"/>
          <w:shd w:fill="f5f5f5" w:val="clear"/>
          <w:rtl w:val="0"/>
        </w:rPr>
        <w:t xml:space="preserve">"</w:t>
      </w:r>
      <w:r w:rsidDel="00000000" w:rsidR="00000000" w:rsidRPr="00000000">
        <w:rPr>
          <w:rFonts w:ascii="Consolas" w:cs="Consolas" w:eastAsia="Consolas" w:hAnsi="Consolas"/>
          <w:b w:val="1"/>
          <w:color w:val="408080"/>
          <w:sz w:val="20"/>
          <w:szCs w:val="20"/>
          <w:shd w:fill="f5f5f5" w:val="clear"/>
          <w:rtl w:val="0"/>
        </w:rPr>
        <w:t xml:space="preserve">&gt;</w:t>
      </w:r>
      <w:r w:rsidDel="00000000" w:rsidR="00000000" w:rsidRPr="00000000">
        <w:rPr>
          <w:rFonts w:ascii="Consolas" w:cs="Consolas" w:eastAsia="Consolas" w:hAnsi="Consolas"/>
          <w:color w:val="333333"/>
          <w:sz w:val="20"/>
          <w:szCs w:val="20"/>
          <w:shd w:fill="f5f5f5" w:val="clear"/>
          <w:rtl w:val="0"/>
        </w:rPr>
        <w:br w:type="textWrapping"/>
        <w:t xml:space="preserve">    </w:t>
      </w:r>
      <w:r w:rsidDel="00000000" w:rsidR="00000000" w:rsidRPr="00000000">
        <w:rPr>
          <w:rFonts w:ascii="Consolas" w:cs="Consolas" w:eastAsia="Consolas" w:hAnsi="Consolas"/>
          <w:b w:val="1"/>
          <w:color w:val="008000"/>
          <w:sz w:val="20"/>
          <w:szCs w:val="20"/>
          <w:shd w:fill="f5f5f5" w:val="clear"/>
          <w:rtl w:val="0"/>
        </w:rPr>
        <w:t xml:space="preserve">&lt;span</w:t>
      </w:r>
      <w:r w:rsidDel="00000000" w:rsidR="00000000" w:rsidRPr="00000000">
        <w:rPr>
          <w:rFonts w:ascii="Consolas" w:cs="Consolas" w:eastAsia="Consolas" w:hAnsi="Consolas"/>
          <w:color w:val="333333"/>
          <w:sz w:val="20"/>
          <w:szCs w:val="20"/>
          <w:shd w:fill="f5f5f5" w:val="clear"/>
          <w:rtl w:val="0"/>
        </w:rPr>
        <w:t xml:space="preserve"> </w:t>
      </w:r>
      <w:r w:rsidDel="00000000" w:rsidR="00000000" w:rsidRPr="00000000">
        <w:rPr>
          <w:rFonts w:ascii="Consolas" w:cs="Consolas" w:eastAsia="Consolas" w:hAnsi="Consolas"/>
          <w:color w:val="7d9029"/>
          <w:sz w:val="20"/>
          <w:szCs w:val="20"/>
          <w:shd w:fill="f5f5f5" w:val="clear"/>
          <w:rtl w:val="0"/>
        </w:rPr>
        <w:t xml:space="preserve">class=</w:t>
      </w:r>
      <w:r w:rsidDel="00000000" w:rsidR="00000000" w:rsidRPr="00000000">
        <w:rPr>
          <w:rFonts w:ascii="Consolas" w:cs="Consolas" w:eastAsia="Consolas" w:hAnsi="Consolas"/>
          <w:color w:val="ba2121"/>
          <w:sz w:val="20"/>
          <w:szCs w:val="20"/>
          <w:shd w:fill="f5f5f5" w:val="clear"/>
          <w:rtl w:val="0"/>
        </w:rPr>
        <w:t xml:space="preserve">"err"</w:t>
      </w:r>
      <w:r w:rsidDel="00000000" w:rsidR="00000000" w:rsidRPr="00000000">
        <w:rPr>
          <w:rFonts w:ascii="Consolas" w:cs="Consolas" w:eastAsia="Consolas" w:hAnsi="Consolas"/>
          <w:b w:val="1"/>
          <w:color w:val="008000"/>
          <w:sz w:val="20"/>
          <w:szCs w:val="20"/>
          <w:shd w:fill="f5f5f5" w:val="clear"/>
          <w:rtl w:val="0"/>
        </w:rPr>
        <w:t xml:space="preserve">&gt;</w:t>
      </w:r>
      <w:r w:rsidDel="00000000" w:rsidR="00000000" w:rsidRPr="00000000">
        <w:rPr>
          <w:rFonts w:ascii="Consolas" w:cs="Consolas" w:eastAsia="Consolas" w:hAnsi="Consolas"/>
          <w:color w:val="333333"/>
          <w:sz w:val="20"/>
          <w:szCs w:val="20"/>
          <w:shd w:fill="f5f5f5" w:val="clear"/>
          <w:rtl w:val="0"/>
        </w:rPr>
        <w:t xml:space="preserve">This post does not exist.</w:t>
      </w:r>
      <w:r w:rsidDel="00000000" w:rsidR="00000000" w:rsidRPr="00000000">
        <w:rPr>
          <w:rFonts w:ascii="Consolas" w:cs="Consolas" w:eastAsia="Consolas" w:hAnsi="Consolas"/>
          <w:b w:val="1"/>
          <w:color w:val="008000"/>
          <w:sz w:val="20"/>
          <w:szCs w:val="20"/>
          <w:shd w:fill="f5f5f5" w:val="clear"/>
          <w:rtl w:val="0"/>
        </w:rPr>
        <w:t xml:space="preserve">&lt;/span&gt;</w:t>
      </w:r>
      <w:r w:rsidDel="00000000" w:rsidR="00000000" w:rsidRPr="00000000">
        <w:rPr>
          <w:rFonts w:ascii="Consolas" w:cs="Consolas" w:eastAsia="Consolas" w:hAnsi="Consolas"/>
          <w:color w:val="333333"/>
          <w:sz w:val="20"/>
          <w:szCs w:val="20"/>
          <w:shd w:fill="f5f5f5" w:val="clear"/>
          <w:rtl w:val="0"/>
        </w:rPr>
        <w:br w:type="textWrapping"/>
        <w:t xml:space="preserve">    </w:t>
      </w:r>
      <w:r w:rsidDel="00000000" w:rsidR="00000000" w:rsidRPr="00000000">
        <w:rPr>
          <w:rFonts w:ascii="Consolas" w:cs="Consolas" w:eastAsia="Consolas" w:hAnsi="Consolas"/>
          <w:b w:val="1"/>
          <w:color w:val="008000"/>
          <w:sz w:val="20"/>
          <w:szCs w:val="20"/>
          <w:shd w:fill="f5f5f5" w:val="clear"/>
          <w:rtl w:val="0"/>
        </w:rPr>
        <w:t xml:space="preserve">&lt;a</w:t>
      </w:r>
      <w:r w:rsidDel="00000000" w:rsidR="00000000" w:rsidRPr="00000000">
        <w:rPr>
          <w:rFonts w:ascii="Consolas" w:cs="Consolas" w:eastAsia="Consolas" w:hAnsi="Consolas"/>
          <w:color w:val="333333"/>
          <w:sz w:val="20"/>
          <w:szCs w:val="20"/>
          <w:shd w:fill="f5f5f5" w:val="clear"/>
          <w:rtl w:val="0"/>
        </w:rPr>
        <w:t xml:space="preserve"> </w:t>
      </w:r>
      <w:r w:rsidDel="00000000" w:rsidR="00000000" w:rsidRPr="00000000">
        <w:rPr>
          <w:rFonts w:ascii="Consolas" w:cs="Consolas" w:eastAsia="Consolas" w:hAnsi="Consolas"/>
          <w:color w:val="7d9029"/>
          <w:sz w:val="20"/>
          <w:szCs w:val="20"/>
          <w:shd w:fill="f5f5f5" w:val="clear"/>
          <w:rtl w:val="0"/>
        </w:rPr>
        <w:t xml:space="preserve">href=</w:t>
      </w:r>
      <w:r w:rsidDel="00000000" w:rsidR="00000000" w:rsidRPr="00000000">
        <w:rPr>
          <w:rFonts w:ascii="Consolas" w:cs="Consolas" w:eastAsia="Consolas" w:hAnsi="Consolas"/>
          <w:color w:val="ba2121"/>
          <w:sz w:val="20"/>
          <w:szCs w:val="20"/>
          <w:shd w:fill="f5f5f5" w:val="clear"/>
          <w:rtl w:val="0"/>
        </w:rPr>
        <w:t xml:space="preserve">"#{{app.basePath}}/posts?status=1"</w:t>
      </w:r>
      <w:r w:rsidDel="00000000" w:rsidR="00000000" w:rsidRPr="00000000">
        <w:rPr>
          <w:rFonts w:ascii="Consolas" w:cs="Consolas" w:eastAsia="Consolas" w:hAnsi="Consolas"/>
          <w:b w:val="1"/>
          <w:color w:val="008000"/>
          <w:sz w:val="20"/>
          <w:szCs w:val="20"/>
          <w:shd w:fill="f5f5f5" w:val="clear"/>
          <w:rtl w:val="0"/>
        </w:rPr>
        <w:t xml:space="preserve">&gt;</w:t>
      </w:r>
      <w:r w:rsidDel="00000000" w:rsidR="00000000" w:rsidRPr="00000000">
        <w:rPr>
          <w:rFonts w:ascii="Consolas" w:cs="Consolas" w:eastAsia="Consolas" w:hAnsi="Consolas"/>
          <w:color w:val="333333"/>
          <w:sz w:val="20"/>
          <w:szCs w:val="20"/>
          <w:shd w:fill="f5f5f5" w:val="clear"/>
          <w:rtl w:val="0"/>
        </w:rPr>
        <w:t xml:space="preserve">Return to posts</w:t>
      </w:r>
      <w:r w:rsidDel="00000000" w:rsidR="00000000" w:rsidRPr="00000000">
        <w:rPr>
          <w:rFonts w:ascii="Consolas" w:cs="Consolas" w:eastAsia="Consolas" w:hAnsi="Consolas"/>
          <w:b w:val="1"/>
          <w:color w:val="008000"/>
          <w:sz w:val="20"/>
          <w:szCs w:val="20"/>
          <w:shd w:fill="f5f5f5" w:val="clear"/>
          <w:rtl w:val="0"/>
        </w:rPr>
        <w:t xml:space="preserve">&lt;/a&gt;</w:t>
      </w:r>
      <w:r w:rsidDel="00000000" w:rsidR="00000000" w:rsidRPr="00000000">
        <w:rPr>
          <w:rFonts w:ascii="Consolas" w:cs="Consolas" w:eastAsia="Consolas" w:hAnsi="Consolas"/>
          <w:color w:val="333333"/>
          <w:sz w:val="20"/>
          <w:szCs w:val="20"/>
          <w:shd w:fill="f5f5f5" w:val="clear"/>
          <w:rtl w:val="0"/>
        </w:rPr>
        <w:t xml:space="preserve"> or</w:t>
        <w:br w:type="textWrapping"/>
        <w:t xml:space="preserve">    </w:t>
      </w:r>
      <w:r w:rsidDel="00000000" w:rsidR="00000000" w:rsidRPr="00000000">
        <w:rPr>
          <w:rFonts w:ascii="Consolas" w:cs="Consolas" w:eastAsia="Consolas" w:hAnsi="Consolas"/>
          <w:b w:val="1"/>
          <w:color w:val="008000"/>
          <w:sz w:val="20"/>
          <w:szCs w:val="20"/>
          <w:shd w:fill="f5f5f5" w:val="clear"/>
          <w:rtl w:val="0"/>
        </w:rPr>
        <w:t xml:space="preserve">&lt;a</w:t>
      </w:r>
      <w:r w:rsidDel="00000000" w:rsidR="00000000" w:rsidRPr="00000000">
        <w:rPr>
          <w:rFonts w:ascii="Consolas" w:cs="Consolas" w:eastAsia="Consolas" w:hAnsi="Consolas"/>
          <w:color w:val="333333"/>
          <w:sz w:val="20"/>
          <w:szCs w:val="20"/>
          <w:shd w:fill="f5f5f5" w:val="clear"/>
          <w:rtl w:val="0"/>
        </w:rPr>
        <w:t xml:space="preserve"> </w:t>
      </w:r>
      <w:r w:rsidDel="00000000" w:rsidR="00000000" w:rsidRPr="00000000">
        <w:rPr>
          <w:rFonts w:ascii="Consolas" w:cs="Consolas" w:eastAsia="Consolas" w:hAnsi="Consolas"/>
          <w:color w:val="7d9029"/>
          <w:sz w:val="20"/>
          <w:szCs w:val="20"/>
          <w:shd w:fill="f5f5f5" w:val="clear"/>
          <w:rtl w:val="0"/>
        </w:rPr>
        <w:t xml:space="preserve">href=</w:t>
      </w:r>
      <w:r w:rsidDel="00000000" w:rsidR="00000000" w:rsidRPr="00000000">
        <w:rPr>
          <w:rFonts w:ascii="Consolas" w:cs="Consolas" w:eastAsia="Consolas" w:hAnsi="Consolas"/>
          <w:color w:val="ba2121"/>
          <w:sz w:val="20"/>
          <w:szCs w:val="20"/>
          <w:shd w:fill="f5f5f5" w:val="clear"/>
          <w:rtl w:val="0"/>
        </w:rPr>
        <w:t xml:space="preserve">"#{{app.basePath}}/posts/new"</w:t>
      </w:r>
      <w:r w:rsidDel="00000000" w:rsidR="00000000" w:rsidRPr="00000000">
        <w:rPr>
          <w:rFonts w:ascii="Consolas" w:cs="Consolas" w:eastAsia="Consolas" w:hAnsi="Consolas"/>
          <w:b w:val="1"/>
          <w:color w:val="008000"/>
          <w:sz w:val="20"/>
          <w:szCs w:val="20"/>
          <w:shd w:fill="f5f5f5" w:val="clear"/>
          <w:rtl w:val="0"/>
        </w:rPr>
        <w:t xml:space="preserve">&gt;</w:t>
      </w:r>
      <w:r w:rsidDel="00000000" w:rsidR="00000000" w:rsidRPr="00000000">
        <w:rPr>
          <w:rFonts w:ascii="Consolas" w:cs="Consolas" w:eastAsia="Consolas" w:hAnsi="Consolas"/>
          <w:color w:val="333333"/>
          <w:sz w:val="20"/>
          <w:szCs w:val="20"/>
          <w:shd w:fill="f5f5f5" w:val="clear"/>
          <w:rtl w:val="0"/>
        </w:rPr>
        <w:t xml:space="preserve">create a new post</w:t>
      </w:r>
      <w:r w:rsidDel="00000000" w:rsidR="00000000" w:rsidRPr="00000000">
        <w:rPr>
          <w:rFonts w:ascii="Consolas" w:cs="Consolas" w:eastAsia="Consolas" w:hAnsi="Consolas"/>
          <w:b w:val="1"/>
          <w:color w:val="008000"/>
          <w:sz w:val="20"/>
          <w:szCs w:val="20"/>
          <w:shd w:fill="f5f5f5" w:val="clear"/>
          <w:rtl w:val="0"/>
        </w:rPr>
        <w:t xml:space="preserve">&lt;/a&gt;</w:t>
      </w:r>
      <w:r w:rsidDel="00000000" w:rsidR="00000000" w:rsidRPr="00000000">
        <w:rPr>
          <w:rFonts w:ascii="Consolas" w:cs="Consolas" w:eastAsia="Consolas" w:hAnsi="Consolas"/>
          <w:color w:val="333333"/>
          <w:sz w:val="20"/>
          <w:szCs w:val="20"/>
          <w:shd w:fill="f5f5f5" w:val="clear"/>
          <w:rtl w:val="0"/>
        </w:rPr>
        <w:t xml:space="preserve">.</w:t>
        <w:br w:type="textWrapping"/>
      </w:r>
      <w:r w:rsidDel="00000000" w:rsidR="00000000" w:rsidRPr="00000000">
        <w:rPr>
          <w:rFonts w:ascii="Consolas" w:cs="Consolas" w:eastAsia="Consolas" w:hAnsi="Consolas"/>
          <w:b w:val="1"/>
          <w:color w:val="408080"/>
          <w:sz w:val="20"/>
          <w:szCs w:val="20"/>
          <w:shd w:fill="f5f5f5" w:val="clear"/>
          <w:rtl w:val="0"/>
        </w:rPr>
        <w:t xml:space="preserve">&lt;/div&gt;</w:t>
      </w:r>
      <w:r w:rsidDel="00000000" w:rsidR="00000000" w:rsidRPr="00000000">
        <w:rPr>
          <w:rtl w:val="0"/>
        </w:rPr>
      </w:r>
    </w:p>
    <w:p w:rsidR="00000000" w:rsidDel="00000000" w:rsidP="00000000" w:rsidRDefault="00000000" w:rsidRPr="00000000">
      <w:pPr>
        <w:spacing w:after="340" w:line="329.9238967895509" w:lineRule="auto"/>
        <w:contextualSpacing w:val="0"/>
      </w:pPr>
      <w:r w:rsidDel="00000000" w:rsidR="00000000" w:rsidRPr="00000000">
        <w:rPr>
          <w:rtl w:val="0"/>
        </w:rPr>
      </w:r>
    </w:p>
    <w:p w:rsidR="00000000" w:rsidDel="00000000" w:rsidP="00000000" w:rsidRDefault="00000000" w:rsidRPr="00000000">
      <w:pPr>
        <w:pStyle w:val="Heading3"/>
        <w:keepNext w:val="1"/>
        <w:keepLines w:val="1"/>
        <w:spacing w:after="260" w:before="260" w:line="240" w:lineRule="auto"/>
        <w:contextualSpacing w:val="0"/>
      </w:pPr>
      <w:bookmarkStart w:colFirst="0" w:colLast="0" w:name="h.mxqwfqv0anmz" w:id="22"/>
      <w:bookmarkEnd w:id="22"/>
      <w:r w:rsidDel="00000000" w:rsidR="00000000" w:rsidRPr="00000000">
        <w:rPr>
          <w:rFonts w:ascii="Calibri" w:cs="Calibri" w:eastAsia="Calibri" w:hAnsi="Calibri"/>
          <w:b w:val="0"/>
          <w:color w:val="111111"/>
          <w:sz w:val="32"/>
          <w:szCs w:val="32"/>
          <w:highlight w:val="white"/>
          <w:rtl w:val="0"/>
        </w:rPr>
        <w:t xml:space="preserve">Marking up attributes</w:t>
      </w:r>
      <w:r w:rsidDel="00000000" w:rsidR="00000000" w:rsidRPr="00000000">
        <w:rPr>
          <w:rtl w:val="0"/>
        </w:rPr>
      </w:r>
    </w:p>
    <w:p w:rsidR="00000000" w:rsidDel="00000000" w:rsidP="00000000" w:rsidRDefault="00000000" w:rsidRPr="00000000">
      <w:pPr>
        <w:spacing w:after="340" w:before="340" w:line="240" w:lineRule="auto"/>
        <w:contextualSpacing w:val="0"/>
      </w:pPr>
      <w:r w:rsidDel="00000000" w:rsidR="00000000" w:rsidRPr="00000000">
        <w:rPr>
          <w:rFonts w:ascii="Consolas" w:cs="Consolas" w:eastAsia="Consolas" w:hAnsi="Consolas"/>
          <w:i w:val="1"/>
          <w:color w:val="408080"/>
          <w:sz w:val="20"/>
          <w:szCs w:val="20"/>
          <w:shd w:fill="f5f5f5" w:val="clear"/>
          <w:rtl w:val="0"/>
        </w:rPr>
        <w:t xml:space="preserve">&lt;!-- With a description --&gt;</w:t>
      </w:r>
      <w:r w:rsidDel="00000000" w:rsidR="00000000" w:rsidRPr="00000000">
        <w:rPr>
          <w:rFonts w:ascii="Consolas" w:cs="Consolas" w:eastAsia="Consolas" w:hAnsi="Consolas"/>
          <w:color w:val="333333"/>
          <w:sz w:val="20"/>
          <w:szCs w:val="20"/>
          <w:shd w:fill="f5f5f5" w:val="clear"/>
          <w:rtl w:val="0"/>
        </w:rPr>
        <w:br w:type="textWrapping"/>
      </w:r>
      <w:r w:rsidDel="00000000" w:rsidR="00000000" w:rsidRPr="00000000">
        <w:rPr>
          <w:rFonts w:ascii="Consolas" w:cs="Consolas" w:eastAsia="Consolas" w:hAnsi="Consolas"/>
          <w:b w:val="1"/>
          <w:color w:val="008000"/>
          <w:sz w:val="20"/>
          <w:szCs w:val="20"/>
          <w:shd w:fill="f5f5f5" w:val="clear"/>
          <w:rtl w:val="0"/>
        </w:rPr>
        <w:t xml:space="preserve">&lt;input</w:t>
      </w:r>
      <w:r w:rsidDel="00000000" w:rsidR="00000000" w:rsidRPr="00000000">
        <w:rPr>
          <w:rFonts w:ascii="Consolas" w:cs="Consolas" w:eastAsia="Consolas" w:hAnsi="Consolas"/>
          <w:color w:val="333333"/>
          <w:sz w:val="20"/>
          <w:szCs w:val="20"/>
          <w:shd w:fill="f5f5f5" w:val="clear"/>
          <w:rtl w:val="0"/>
        </w:rPr>
        <w:t xml:space="preserve"> </w:t>
      </w:r>
      <w:r w:rsidDel="00000000" w:rsidR="00000000" w:rsidRPr="00000000">
        <w:rPr>
          <w:rFonts w:ascii="Consolas" w:cs="Consolas" w:eastAsia="Consolas" w:hAnsi="Consolas"/>
          <w:color w:val="7d9029"/>
          <w:sz w:val="20"/>
          <w:szCs w:val="20"/>
          <w:shd w:fill="f5f5f5" w:val="clear"/>
          <w:rtl w:val="0"/>
        </w:rPr>
        <w:t xml:space="preserve">placeholder=</w:t>
      </w:r>
      <w:r w:rsidDel="00000000" w:rsidR="00000000" w:rsidRPr="00000000">
        <w:rPr>
          <w:rFonts w:ascii="Consolas" w:cs="Consolas" w:eastAsia="Consolas" w:hAnsi="Consolas"/>
          <w:color w:val="ba2121"/>
          <w:sz w:val="20"/>
          <w:szCs w:val="20"/>
          <w:shd w:fill="f5f5f5" w:val="clear"/>
          <w:rtl w:val="0"/>
        </w:rPr>
        <w:t xml:space="preserve">"First Name" </w:t>
      </w:r>
      <w:r w:rsidDel="00000000" w:rsidR="00000000" w:rsidRPr="00000000">
        <w:rPr>
          <w:rFonts w:ascii="Consolas" w:cs="Consolas" w:eastAsia="Consolas" w:hAnsi="Consolas"/>
          <w:color w:val="7d9029"/>
          <w:sz w:val="20"/>
          <w:szCs w:val="20"/>
          <w:shd w:fill="f5f5f5" w:val="clear"/>
          <w:rtl w:val="0"/>
        </w:rPr>
        <w:t xml:space="preserve">i18n-placeholder=</w:t>
      </w:r>
      <w:r w:rsidDel="00000000" w:rsidR="00000000" w:rsidRPr="00000000">
        <w:rPr>
          <w:rFonts w:ascii="Consolas" w:cs="Consolas" w:eastAsia="Consolas" w:hAnsi="Consolas"/>
          <w:color w:val="ba2121"/>
          <w:sz w:val="20"/>
          <w:szCs w:val="20"/>
          <w:shd w:fill="f5f5f5" w:val="clear"/>
          <w:rtl w:val="0"/>
        </w:rPr>
        <w:t xml:space="preserve">"</w:t>
      </w:r>
      <w:commentRangeStart w:id="17"/>
      <w:r w:rsidDel="00000000" w:rsidR="00000000" w:rsidRPr="00000000">
        <w:rPr>
          <w:rFonts w:ascii="Consolas" w:cs="Consolas" w:eastAsia="Consolas" w:hAnsi="Consolas"/>
          <w:color w:val="ba2121"/>
          <w:sz w:val="20"/>
          <w:szCs w:val="20"/>
          <w:shd w:fill="f5f5f5" w:val="clear"/>
          <w:rtl w:val="0"/>
        </w:rPr>
        <w:t xml:space="preserve">Placeholder for user input control</w:t>
      </w:r>
      <w:commentRangeEnd w:id="17"/>
      <w:r w:rsidDel="00000000" w:rsidR="00000000" w:rsidRPr="00000000">
        <w:commentReference w:id="17"/>
      </w:r>
      <w:r w:rsidDel="00000000" w:rsidR="00000000" w:rsidRPr="00000000">
        <w:rPr>
          <w:rFonts w:ascii="Consolas" w:cs="Consolas" w:eastAsia="Consolas" w:hAnsi="Consolas"/>
          <w:color w:val="ba2121"/>
          <w:sz w:val="20"/>
          <w:szCs w:val="20"/>
          <w:shd w:fill="f5f5f5" w:val="clear"/>
          <w:rtl w:val="0"/>
        </w:rPr>
        <w:t xml:space="preserve">"</w:t>
      </w:r>
      <w:r w:rsidDel="00000000" w:rsidR="00000000" w:rsidRPr="00000000">
        <w:rPr>
          <w:rFonts w:ascii="Consolas" w:cs="Consolas" w:eastAsia="Consolas" w:hAnsi="Consolas"/>
          <w:b w:val="1"/>
          <w:color w:val="008000"/>
          <w:sz w:val="20"/>
          <w:szCs w:val="20"/>
          <w:shd w:fill="f5f5f5" w:val="clear"/>
          <w:rtl w:val="0"/>
        </w:rPr>
        <w:t xml:space="preserve">&gt;</w:t>
      </w:r>
      <w:r w:rsidDel="00000000" w:rsidR="00000000" w:rsidRPr="00000000">
        <w:rPr>
          <w:rFonts w:ascii="Consolas" w:cs="Consolas" w:eastAsia="Consolas" w:hAnsi="Consolas"/>
          <w:color w:val="333333"/>
          <w:sz w:val="20"/>
          <w:szCs w:val="20"/>
          <w:shd w:fill="f5f5f5" w:val="clear"/>
          <w:rtl w:val="0"/>
        </w:rPr>
        <w:br w:type="textWrapping"/>
        <w:br w:type="textWrapping"/>
      </w:r>
      <w:r w:rsidDel="00000000" w:rsidR="00000000" w:rsidRPr="00000000">
        <w:rPr>
          <w:rFonts w:ascii="Consolas" w:cs="Consolas" w:eastAsia="Consolas" w:hAnsi="Consolas"/>
          <w:i w:val="1"/>
          <w:color w:val="408080"/>
          <w:sz w:val="20"/>
          <w:szCs w:val="20"/>
          <w:shd w:fill="f5f5f5" w:val="clear"/>
          <w:rtl w:val="0"/>
        </w:rPr>
        <w:t xml:space="preserve">&lt;!-- No description --&gt;</w:t>
      </w:r>
      <w:r w:rsidDel="00000000" w:rsidR="00000000" w:rsidRPr="00000000">
        <w:rPr>
          <w:rFonts w:ascii="Consolas" w:cs="Consolas" w:eastAsia="Consolas" w:hAnsi="Consolas"/>
          <w:color w:val="333333"/>
          <w:sz w:val="20"/>
          <w:szCs w:val="20"/>
          <w:shd w:fill="f5f5f5" w:val="clear"/>
          <w:rtl w:val="0"/>
        </w:rPr>
        <w:br w:type="textWrapping"/>
      </w:r>
      <w:r w:rsidDel="00000000" w:rsidR="00000000" w:rsidRPr="00000000">
        <w:rPr>
          <w:rFonts w:ascii="Consolas" w:cs="Consolas" w:eastAsia="Consolas" w:hAnsi="Consolas"/>
          <w:b w:val="1"/>
          <w:color w:val="008000"/>
          <w:sz w:val="20"/>
          <w:szCs w:val="20"/>
          <w:shd w:fill="f5f5f5" w:val="clear"/>
          <w:rtl w:val="0"/>
        </w:rPr>
        <w:t xml:space="preserve">&lt;input</w:t>
      </w:r>
      <w:r w:rsidDel="00000000" w:rsidR="00000000" w:rsidRPr="00000000">
        <w:rPr>
          <w:rFonts w:ascii="Consolas" w:cs="Consolas" w:eastAsia="Consolas" w:hAnsi="Consolas"/>
          <w:color w:val="333333"/>
          <w:sz w:val="20"/>
          <w:szCs w:val="20"/>
          <w:shd w:fill="f5f5f5" w:val="clear"/>
          <w:rtl w:val="0"/>
        </w:rPr>
        <w:t xml:space="preserve"> </w:t>
      </w:r>
      <w:r w:rsidDel="00000000" w:rsidR="00000000" w:rsidRPr="00000000">
        <w:rPr>
          <w:rFonts w:ascii="Consolas" w:cs="Consolas" w:eastAsia="Consolas" w:hAnsi="Consolas"/>
          <w:color w:val="7d9029"/>
          <w:sz w:val="20"/>
          <w:szCs w:val="20"/>
          <w:shd w:fill="f5f5f5" w:val="clear"/>
          <w:rtl w:val="0"/>
        </w:rPr>
        <w:t xml:space="preserve">placeholder=</w:t>
      </w:r>
      <w:r w:rsidDel="00000000" w:rsidR="00000000" w:rsidRPr="00000000">
        <w:rPr>
          <w:rFonts w:ascii="Consolas" w:cs="Consolas" w:eastAsia="Consolas" w:hAnsi="Consolas"/>
          <w:color w:val="ba2121"/>
          <w:sz w:val="20"/>
          <w:szCs w:val="20"/>
          <w:shd w:fill="f5f5f5" w:val="clear"/>
          <w:rtl w:val="0"/>
        </w:rPr>
        <w:t xml:space="preserve">"First Name" </w:t>
      </w:r>
      <w:r w:rsidDel="00000000" w:rsidR="00000000" w:rsidRPr="00000000">
        <w:rPr>
          <w:rFonts w:ascii="Consolas" w:cs="Consolas" w:eastAsia="Consolas" w:hAnsi="Consolas"/>
          <w:color w:val="7d9029"/>
          <w:sz w:val="20"/>
          <w:szCs w:val="20"/>
          <w:shd w:fill="f5f5f5" w:val="clear"/>
          <w:rtl w:val="0"/>
        </w:rPr>
        <w:t xml:space="preserve">i18n-placeholder</w:t>
      </w:r>
      <w:r w:rsidDel="00000000" w:rsidR="00000000" w:rsidRPr="00000000">
        <w:rPr>
          <w:rFonts w:ascii="Consolas" w:cs="Consolas" w:eastAsia="Consolas" w:hAnsi="Consolas"/>
          <w:b w:val="1"/>
          <w:color w:val="008000"/>
          <w:sz w:val="20"/>
          <w:szCs w:val="20"/>
          <w:shd w:fill="f5f5f5" w:val="clear"/>
          <w:rtl w:val="0"/>
        </w:rPr>
        <w:t xml:space="preserve">&gt;</w:t>
      </w:r>
      <w:r w:rsidDel="00000000" w:rsidR="00000000" w:rsidRPr="00000000">
        <w:rPr>
          <w:rtl w:val="0"/>
        </w:rPr>
      </w:r>
    </w:p>
    <w:p w:rsidR="00000000" w:rsidDel="00000000" w:rsidP="00000000" w:rsidRDefault="00000000" w:rsidRPr="00000000">
      <w:pPr>
        <w:spacing w:after="340" w:before="340" w:line="240" w:lineRule="auto"/>
        <w:contextualSpacing w:val="0"/>
      </w:pPr>
      <w:r w:rsidDel="00000000" w:rsidR="00000000" w:rsidRPr="00000000">
        <w:rPr>
          <w:rFonts w:ascii="Consolas" w:cs="Consolas" w:eastAsia="Consolas" w:hAnsi="Consolas"/>
          <w:i w:val="1"/>
          <w:color w:val="408080"/>
          <w:sz w:val="20"/>
          <w:szCs w:val="20"/>
          <w:shd w:fill="f5f5f5" w:val="clear"/>
          <w:rtl w:val="0"/>
        </w:rPr>
        <w:t xml:space="preserve">&lt;!-- No description for standard HTML attributes containing user-visible text --&gt;</w:t>
      </w:r>
      <w:r w:rsidDel="00000000" w:rsidR="00000000" w:rsidRPr="00000000">
        <w:rPr>
          <w:rFonts w:ascii="Consolas" w:cs="Consolas" w:eastAsia="Consolas" w:hAnsi="Consolas"/>
          <w:color w:val="333333"/>
          <w:sz w:val="20"/>
          <w:szCs w:val="20"/>
          <w:shd w:fill="f5f5f5" w:val="clear"/>
          <w:rtl w:val="0"/>
        </w:rPr>
        <w:br w:type="textWrapping"/>
      </w:r>
      <w:r w:rsidDel="00000000" w:rsidR="00000000" w:rsidRPr="00000000">
        <w:rPr>
          <w:rFonts w:ascii="Consolas" w:cs="Consolas" w:eastAsia="Consolas" w:hAnsi="Consolas"/>
          <w:b w:val="1"/>
          <w:color w:val="008000"/>
          <w:sz w:val="20"/>
          <w:szCs w:val="20"/>
          <w:shd w:fill="f5f5f5" w:val="clear"/>
          <w:rtl w:val="0"/>
        </w:rPr>
        <w:t xml:space="preserve">&lt;input</w:t>
      </w:r>
      <w:r w:rsidDel="00000000" w:rsidR="00000000" w:rsidRPr="00000000">
        <w:rPr>
          <w:rFonts w:ascii="Consolas" w:cs="Consolas" w:eastAsia="Consolas" w:hAnsi="Consolas"/>
          <w:color w:val="333333"/>
          <w:sz w:val="20"/>
          <w:szCs w:val="20"/>
          <w:shd w:fill="f5f5f5" w:val="clear"/>
          <w:rtl w:val="0"/>
        </w:rPr>
        <w:t xml:space="preserve"> </w:t>
      </w:r>
      <w:r w:rsidDel="00000000" w:rsidR="00000000" w:rsidRPr="00000000">
        <w:rPr>
          <w:rFonts w:ascii="Consolas" w:cs="Consolas" w:eastAsia="Consolas" w:hAnsi="Consolas"/>
          <w:color w:val="7d9029"/>
          <w:sz w:val="20"/>
          <w:szCs w:val="20"/>
          <w:shd w:fill="f5f5f5" w:val="clear"/>
          <w:rtl w:val="0"/>
        </w:rPr>
        <w:t xml:space="preserve">placeholder=</w:t>
      </w:r>
      <w:r w:rsidDel="00000000" w:rsidR="00000000" w:rsidRPr="00000000">
        <w:rPr>
          <w:rFonts w:ascii="Consolas" w:cs="Consolas" w:eastAsia="Consolas" w:hAnsi="Consolas"/>
          <w:color w:val="ba2121"/>
          <w:sz w:val="20"/>
          <w:szCs w:val="20"/>
          <w:shd w:fill="f5f5f5" w:val="clear"/>
          <w:rtl w:val="0"/>
        </w:rPr>
        <w:t xml:space="preserve">"First Name"</w:t>
      </w:r>
      <w:r w:rsidDel="00000000" w:rsidR="00000000" w:rsidRPr="00000000">
        <w:rPr>
          <w:rFonts w:ascii="Consolas" w:cs="Consolas" w:eastAsia="Consolas" w:hAnsi="Consolas"/>
          <w:b w:val="1"/>
          <w:color w:val="008000"/>
          <w:sz w:val="20"/>
          <w:szCs w:val="20"/>
          <w:shd w:fill="f5f5f5" w:val="clear"/>
          <w:rtl w:val="0"/>
        </w:rPr>
        <w:t xml:space="preserve">&gt;</w:t>
        <w:br w:type="textWrapping"/>
      </w:r>
      <w:r w:rsidDel="00000000" w:rsidR="00000000" w:rsidRPr="00000000">
        <w:rPr>
          <w:rFonts w:ascii="Calibri" w:cs="Calibri" w:eastAsia="Calibri" w:hAnsi="Calibri"/>
          <w:color w:val="222222"/>
          <w:highlight w:val="white"/>
          <w:rtl w:val="0"/>
        </w:rPr>
        <w:br w:type="textWrapping"/>
        <w:t xml:space="preserve">This syntax also works for custom elements and web components.</w:t>
        <w:br w:type="textWrapping"/>
      </w:r>
    </w:p>
    <w:p w:rsidR="00000000" w:rsidDel="00000000" w:rsidP="00000000" w:rsidRDefault="00000000" w:rsidRPr="00000000">
      <w:pPr>
        <w:pStyle w:val="Heading3"/>
        <w:keepNext w:val="1"/>
        <w:keepLines w:val="1"/>
        <w:spacing w:after="260" w:before="260" w:line="240" w:lineRule="auto"/>
        <w:contextualSpacing w:val="0"/>
      </w:pPr>
      <w:bookmarkStart w:colFirst="0" w:colLast="0" w:name="h.2uhjl4tf4p5f" w:id="23"/>
      <w:bookmarkEnd w:id="23"/>
      <w:r w:rsidDel="00000000" w:rsidR="00000000" w:rsidRPr="00000000">
        <w:rPr>
          <w:rFonts w:ascii="Calibri" w:cs="Calibri" w:eastAsia="Calibri" w:hAnsi="Calibri"/>
          <w:b w:val="0"/>
          <w:color w:val="111111"/>
          <w:sz w:val="32"/>
          <w:szCs w:val="32"/>
          <w:highlight w:val="white"/>
          <w:rtl w:val="0"/>
        </w:rPr>
        <w:t xml:space="preserve">Marking up URL attributes</w:t>
      </w:r>
    </w:p>
    <w:p w:rsidR="00000000" w:rsidDel="00000000" w:rsidP="00000000" w:rsidRDefault="00000000" w:rsidRPr="00000000">
      <w:pPr>
        <w:contextualSpacing w:val="0"/>
      </w:pPr>
      <w:r w:rsidDel="00000000" w:rsidR="00000000" w:rsidRPr="00000000">
        <w:rPr>
          <w:rFonts w:ascii="Consolas" w:cs="Consolas" w:eastAsia="Consolas" w:hAnsi="Consolas"/>
          <w:b w:val="1"/>
          <w:color w:val="008000"/>
          <w:sz w:val="20"/>
          <w:szCs w:val="20"/>
          <w:shd w:fill="f5f5f5" w:val="clear"/>
          <w:rtl w:val="0"/>
        </w:rPr>
        <w:t xml:space="preserve">&lt;</w:t>
      </w:r>
      <w:r w:rsidDel="00000000" w:rsidR="00000000" w:rsidRPr="00000000">
        <w:rPr>
          <w:rFonts w:ascii="Consolas" w:cs="Consolas" w:eastAsia="Consolas" w:hAnsi="Consolas"/>
          <w:b w:val="1"/>
          <w:color w:val="008000"/>
          <w:sz w:val="20"/>
          <w:szCs w:val="20"/>
          <w:shd w:fill="f5f5f5" w:val="clear"/>
          <w:rtl w:val="0"/>
        </w:rPr>
        <w:t xml:space="preserve">img</w:t>
      </w:r>
      <w:r w:rsidDel="00000000" w:rsidR="00000000" w:rsidRPr="00000000">
        <w:rPr>
          <w:rFonts w:ascii="Consolas" w:cs="Consolas" w:eastAsia="Consolas" w:hAnsi="Consolas"/>
          <w:color w:val="333333"/>
          <w:sz w:val="20"/>
          <w:szCs w:val="20"/>
          <w:shd w:fill="f5f5f5" w:val="clear"/>
          <w:rtl w:val="0"/>
        </w:rPr>
        <w:t xml:space="preserve"> </w:t>
      </w:r>
      <w:r w:rsidDel="00000000" w:rsidR="00000000" w:rsidRPr="00000000">
        <w:rPr>
          <w:rFonts w:ascii="Consolas" w:cs="Consolas" w:eastAsia="Consolas" w:hAnsi="Consolas"/>
          <w:color w:val="7d9029"/>
          <w:sz w:val="20"/>
          <w:szCs w:val="20"/>
          <w:shd w:fill="f5f5f5" w:val="clear"/>
          <w:rtl w:val="0"/>
        </w:rPr>
        <w:t xml:space="preserve">src=</w:t>
      </w:r>
      <w:r w:rsidDel="00000000" w:rsidR="00000000" w:rsidRPr="00000000">
        <w:rPr>
          <w:rFonts w:ascii="Consolas" w:cs="Consolas" w:eastAsia="Consolas" w:hAnsi="Consolas"/>
          <w:color w:val="ba2121"/>
          <w:sz w:val="20"/>
          <w:szCs w:val="20"/>
          <w:shd w:fill="f5f5f5" w:val="clear"/>
          <w:rtl w:val="0"/>
        </w:rPr>
        <w:t xml:space="preserve">"/static/logo.png" </w:t>
      </w:r>
      <w:r w:rsidDel="00000000" w:rsidR="00000000" w:rsidRPr="00000000">
        <w:rPr>
          <w:rFonts w:ascii="Consolas" w:cs="Consolas" w:eastAsia="Consolas" w:hAnsi="Consolas"/>
          <w:color w:val="7d9029"/>
          <w:sz w:val="20"/>
          <w:szCs w:val="20"/>
          <w:shd w:fill="f5f5f5" w:val="clear"/>
          <w:rtl w:val="0"/>
        </w:rPr>
        <w:t xml:space="preserve">i18n-url-src=</w:t>
      </w:r>
      <w:r w:rsidDel="00000000" w:rsidR="00000000" w:rsidRPr="00000000">
        <w:rPr>
          <w:rFonts w:ascii="Consolas" w:cs="Consolas" w:eastAsia="Consolas" w:hAnsi="Consolas"/>
          <w:color w:val="ba2121"/>
          <w:sz w:val="20"/>
          <w:szCs w:val="20"/>
          <w:shd w:fill="f5f5f5" w:val="clear"/>
          <w:rtl w:val="0"/>
        </w:rPr>
        <w:t xml:space="preserve">"Product logo shown in the title area of every page"</w:t>
      </w:r>
      <w:r w:rsidDel="00000000" w:rsidR="00000000" w:rsidRPr="00000000">
        <w:rPr>
          <w:rFonts w:ascii="Consolas" w:cs="Consolas" w:eastAsia="Consolas" w:hAnsi="Consolas"/>
          <w:b w:val="1"/>
          <w:color w:val="008000"/>
          <w:sz w:val="20"/>
          <w:szCs w:val="20"/>
          <w:shd w:fill="f5f5f5" w:val="clear"/>
          <w:rtl w:val="0"/>
        </w:rPr>
        <w:t xml:space="preserve">&gt;</w:t>
      </w:r>
      <w:r w:rsidDel="00000000" w:rsidR="00000000" w:rsidRPr="00000000">
        <w:rPr>
          <w:rtl w:val="0"/>
        </w:rPr>
      </w:r>
    </w:p>
    <w:p w:rsidR="00000000" w:rsidDel="00000000" w:rsidP="00000000" w:rsidRDefault="00000000" w:rsidRPr="00000000">
      <w:pPr>
        <w:spacing w:after="340" w:before="340" w:line="360" w:lineRule="auto"/>
        <w:contextualSpacing w:val="0"/>
      </w:pPr>
      <w:r w:rsidDel="00000000" w:rsidR="00000000" w:rsidRPr="00000000">
        <w:rPr>
          <w:rFonts w:ascii="Calibri" w:cs="Calibri" w:eastAsia="Calibri" w:hAnsi="Calibri"/>
          <w:color w:val="222222"/>
          <w:highlight w:val="white"/>
          <w:rtl w:val="0"/>
        </w:rPr>
        <w:t xml:space="preserve">The use of the i18n-url prefix specifies that the corresponding attribute is a </w:t>
      </w:r>
      <w:r w:rsidDel="00000000" w:rsidR="00000000" w:rsidRPr="00000000">
        <w:rPr>
          <w:rFonts w:ascii="Calibri" w:cs="Calibri" w:eastAsia="Calibri" w:hAnsi="Calibri"/>
          <w:color w:val="222222"/>
          <w:highlight w:val="white"/>
          <w:rtl w:val="0"/>
        </w:rPr>
        <w:t xml:space="preserve">URL and should be rewritten with the locale specific version of that url.</w:t>
      </w:r>
      <w:r w:rsidDel="00000000" w:rsidR="00000000" w:rsidRPr="00000000">
        <w:rPr>
          <w:rFonts w:ascii="Calibri" w:cs="Calibri" w:eastAsia="Calibri" w:hAnsi="Calibri"/>
          <w:color w:val="222222"/>
          <w:highlight w:val="white"/>
          <w:rtl w:val="0"/>
        </w:rPr>
        <w:t xml:space="preserve">  This should play with ng-src and friends for Angular 1.x.  Translators would provide localized versions of such assets.</w:t>
      </w:r>
    </w:p>
    <w:p w:rsidR="00000000" w:rsidDel="00000000" w:rsidP="00000000" w:rsidRDefault="00000000" w:rsidRPr="00000000">
      <w:pPr>
        <w:spacing w:after="340" w:before="340" w:line="360" w:lineRule="auto"/>
        <w:contextualSpacing w:val="0"/>
      </w:pPr>
      <w:r w:rsidDel="00000000" w:rsidR="00000000" w:rsidRPr="00000000">
        <w:rPr>
          <w:rFonts w:ascii="Calibri" w:cs="Calibri" w:eastAsia="Calibri" w:hAnsi="Calibri"/>
          <w:color w:val="222222"/>
          <w:highlight w:val="white"/>
          <w:rtl w:val="0"/>
        </w:rPr>
        <w:t xml:space="preserve">The translated URL would be </w:t>
      </w:r>
      <w:r w:rsidDel="00000000" w:rsidR="00000000" w:rsidRPr="00000000">
        <w:rPr>
          <w:rFonts w:ascii="Consolas" w:cs="Consolas" w:eastAsia="Consolas" w:hAnsi="Consolas"/>
          <w:color w:val="ba2121"/>
          <w:sz w:val="20"/>
          <w:szCs w:val="20"/>
          <w:shd w:fill="f5f5f5" w:val="clear"/>
          <w:rtl w:val="0"/>
        </w:rPr>
        <w:t xml:space="preserve">"/en/US/static/logo.png"</w:t>
      </w:r>
      <w:r w:rsidDel="00000000" w:rsidR="00000000" w:rsidRPr="00000000">
        <w:rPr>
          <w:rFonts w:ascii="Calibri" w:cs="Calibri" w:eastAsia="Calibri" w:hAnsi="Calibri"/>
          <w:color w:val="222222"/>
          <w:highlight w:val="white"/>
          <w:rtl w:val="0"/>
        </w:rPr>
        <w:t xml:space="preserve">.  Note that this rewrite is the default / suggestion.  You will be able to configure the rewrites to be something else but the essential structure would stay the same (i.e. you'd have to use the "/en/US/" substring somewhere in the rewritten URL.  This is to support easy fallbacks where, say, the same logo will be used for all English locales regardless of region.  This doesn't have to be the case and we can revisit if it's a burden.)</w:t>
      </w:r>
    </w:p>
    <w:p w:rsidR="00000000" w:rsidDel="00000000" w:rsidP="00000000" w:rsidRDefault="00000000" w:rsidRPr="00000000">
      <w:pPr>
        <w:spacing w:after="340" w:before="340" w:line="360" w:lineRule="auto"/>
        <w:contextualSpacing w:val="0"/>
      </w:pPr>
      <w:r w:rsidDel="00000000" w:rsidR="00000000" w:rsidRPr="00000000">
        <w:rPr>
          <w:rFonts w:ascii="Calibri" w:cs="Calibri" w:eastAsia="Calibri" w:hAnsi="Calibri"/>
          <w:color w:val="222222"/>
          <w:highlight w:val="white"/>
          <w:rtl w:val="0"/>
        </w:rPr>
        <w:t xml:space="preserve">For images in particular, we need a way to mark up related URLs together.  For example, related image URLs will occur in image-set for 1x / 2x / high dpi resources.  This bundling is also part of the picture element.  TBD: A method to groups such related URLs together that will be future proof (support web components / custom elements.)</w:t>
        <w:br w:type="textWrapping"/>
      </w:r>
    </w:p>
    <w:p w:rsidR="00000000" w:rsidDel="00000000" w:rsidP="00000000" w:rsidRDefault="00000000" w:rsidRPr="00000000">
      <w:pPr>
        <w:pStyle w:val="Heading3"/>
        <w:spacing w:after="260" w:before="260" w:line="240" w:lineRule="auto"/>
        <w:contextualSpacing w:val="0"/>
      </w:pPr>
      <w:bookmarkStart w:colFirst="0" w:colLast="0" w:name="h.w9i6a28m8efm" w:id="24"/>
      <w:bookmarkEnd w:id="24"/>
      <w:r w:rsidDel="00000000" w:rsidR="00000000" w:rsidRPr="00000000">
        <w:rPr>
          <w:rFonts w:ascii="Calibri" w:cs="Calibri" w:eastAsia="Calibri" w:hAnsi="Calibri"/>
          <w:b w:val="0"/>
          <w:color w:val="111111"/>
          <w:sz w:val="40"/>
          <w:szCs w:val="40"/>
          <w:highlight w:val="white"/>
          <w:rtl w:val="0"/>
        </w:rPr>
        <w:t xml:space="preserve">Pluralization and Gender</w:t>
      </w:r>
    </w:p>
    <w:p w:rsidR="00000000" w:rsidDel="00000000" w:rsidP="00000000" w:rsidRDefault="00000000" w:rsidRPr="00000000">
      <w:pPr>
        <w:spacing w:after="340" w:line="329.9238967895509" w:lineRule="auto"/>
        <w:contextualSpacing w:val="0"/>
      </w:pPr>
      <w:r w:rsidDel="00000000" w:rsidR="00000000" w:rsidRPr="00000000">
        <w:rPr>
          <w:rFonts w:ascii="Calibri" w:cs="Calibri" w:eastAsia="Calibri" w:hAnsi="Calibri"/>
          <w:color w:val="222222"/>
          <w:highlight w:val="white"/>
          <w:rtl w:val="0"/>
        </w:rPr>
        <w:t xml:space="preserve">This syntax here is based upon the </w:t>
      </w:r>
      <w:hyperlink r:id="rId42">
        <w:r w:rsidDel="00000000" w:rsidR="00000000" w:rsidRPr="00000000">
          <w:rPr>
            <w:rFonts w:ascii="Calibri" w:cs="Calibri" w:eastAsia="Calibri" w:hAnsi="Calibri"/>
            <w:color w:val="0066cc"/>
            <w:highlight w:val="white"/>
            <w:u w:val="single"/>
            <w:rtl w:val="0"/>
          </w:rPr>
          <w:t xml:space="preserve">ICU MessageFormat Syntax</w:t>
        </w:r>
      </w:hyperlink>
      <w:r w:rsidDel="00000000" w:rsidR="00000000" w:rsidRPr="00000000">
        <w:rPr>
          <w:rFonts w:ascii="Calibri" w:cs="Calibri" w:eastAsia="Calibri" w:hAnsi="Calibri"/>
          <w:color w:val="222222"/>
          <w:highlight w:val="white"/>
          <w:rtl w:val="0"/>
        </w:rPr>
        <w:t xml:space="preserve">.  Pluralization is handled via the </w:t>
      </w:r>
      <w:r w:rsidDel="00000000" w:rsidR="00000000" w:rsidRPr="00000000">
        <w:rPr>
          <w:rFonts w:ascii="Consolas" w:cs="Consolas" w:eastAsia="Consolas" w:hAnsi="Consolas"/>
          <w:color w:val="222222"/>
          <w:highlight w:val="white"/>
          <w:rtl w:val="0"/>
        </w:rPr>
        <w:t xml:space="preserve">plural</w:t>
      </w:r>
      <w:r w:rsidDel="00000000" w:rsidR="00000000" w:rsidRPr="00000000">
        <w:rPr>
          <w:rFonts w:ascii="Calibri" w:cs="Calibri" w:eastAsia="Calibri" w:hAnsi="Calibri"/>
          <w:color w:val="222222"/>
          <w:highlight w:val="white"/>
          <w:rtl w:val="0"/>
        </w:rPr>
        <w:t xml:space="preserve"> syntax and gender via the generic </w:t>
      </w:r>
      <w:r w:rsidDel="00000000" w:rsidR="00000000" w:rsidRPr="00000000">
        <w:rPr>
          <w:rFonts w:ascii="Consolas" w:cs="Consolas" w:eastAsia="Consolas" w:hAnsi="Consolas"/>
          <w:color w:val="222222"/>
          <w:highlight w:val="white"/>
          <w:rtl w:val="0"/>
        </w:rPr>
        <w:t xml:space="preserve">select </w:t>
      </w:r>
      <w:r w:rsidDel="00000000" w:rsidR="00000000" w:rsidRPr="00000000">
        <w:rPr>
          <w:rFonts w:ascii="Calibri" w:cs="Calibri" w:eastAsia="Calibri" w:hAnsi="Calibri"/>
          <w:color w:val="222222"/>
          <w:highlight w:val="white"/>
          <w:rtl w:val="0"/>
        </w:rPr>
        <w:t xml:space="preserve">syntax.</w:t>
      </w:r>
    </w:p>
    <w:p w:rsidR="00000000" w:rsidDel="00000000" w:rsidP="00000000" w:rsidRDefault="00000000" w:rsidRPr="00000000">
      <w:pPr>
        <w:spacing w:after="340" w:line="329.9238967895509" w:lineRule="auto"/>
        <w:contextualSpacing w:val="0"/>
      </w:pPr>
      <w:r w:rsidDel="00000000" w:rsidR="00000000" w:rsidRPr="00000000">
        <w:rPr>
          <w:rFonts w:ascii="Calibri" w:cs="Calibri" w:eastAsia="Calibri" w:hAnsi="Calibri"/>
          <w:b w:val="1"/>
          <w:color w:val="222222"/>
          <w:highlight w:val="white"/>
          <w:rtl w:val="0"/>
        </w:rPr>
        <w:t xml:space="preserve">Note:</w:t>
      </w:r>
      <w:r w:rsidDel="00000000" w:rsidR="00000000" w:rsidRPr="00000000">
        <w:rPr>
          <w:rFonts w:ascii="Calibri" w:cs="Calibri" w:eastAsia="Calibri" w:hAnsi="Calibri"/>
          <w:color w:val="222222"/>
          <w:highlight w:val="white"/>
          <w:rtl w:val="0"/>
        </w:rPr>
        <w:t xml:space="preserve">  In the initial default configuration, the following syntax for both pluralization and gender will not be recognized in the </w:t>
      </w:r>
      <w:hyperlink w:anchor="id.kr6g463io40p">
        <w:r w:rsidDel="00000000" w:rsidR="00000000" w:rsidRPr="00000000">
          <w:rPr>
            <w:rFonts w:ascii="Calibri" w:cs="Calibri" w:eastAsia="Calibri" w:hAnsi="Calibri"/>
            <w:i w:val="1"/>
            <w:color w:val="1155cc"/>
            <w:highlight w:val="white"/>
            <w:u w:val="single"/>
            <w:rtl w:val="0"/>
          </w:rPr>
          <w:t xml:space="preserve">implicit syntax</w:t>
        </w:r>
      </w:hyperlink>
      <w:r w:rsidDel="00000000" w:rsidR="00000000" w:rsidRPr="00000000">
        <w:rPr>
          <w:rFonts w:ascii="Calibri" w:cs="Calibri" w:eastAsia="Calibri" w:hAnsi="Calibri"/>
          <w:color w:val="222222"/>
          <w:highlight w:val="white"/>
          <w:rtl w:val="0"/>
        </w:rPr>
        <w:t xml:space="preserve"> sections.  This preserves backwards compatibility.  The linter and tools should warn when such syntax is recognized and is missing the i18n markup around it.   </w:t>
      </w:r>
    </w:p>
    <w:p w:rsidR="00000000" w:rsidDel="00000000" w:rsidP="00000000" w:rsidRDefault="00000000" w:rsidRPr="00000000">
      <w:pPr>
        <w:pStyle w:val="Heading4"/>
        <w:spacing w:after="280" w:before="220" w:line="300" w:lineRule="auto"/>
        <w:contextualSpacing w:val="0"/>
      </w:pPr>
      <w:bookmarkStart w:colFirst="0" w:colLast="0" w:name="h.7jqja3kex513" w:id="25"/>
      <w:bookmarkEnd w:id="25"/>
      <w:commentRangeStart w:id="18"/>
      <w:r w:rsidDel="00000000" w:rsidR="00000000" w:rsidRPr="00000000">
        <w:rPr>
          <w:rFonts w:ascii="Calibri" w:cs="Calibri" w:eastAsia="Calibri" w:hAnsi="Calibri"/>
          <w:color w:val="111111"/>
          <w:sz w:val="32"/>
          <w:szCs w:val="32"/>
          <w:highlight w:val="white"/>
          <w:u w:val="none"/>
          <w:rtl w:val="0"/>
        </w:rPr>
        <w:t xml:space="preserve">Pluralization</w:t>
      </w:r>
      <w:commentRangeEnd w:id="18"/>
      <w:r w:rsidDel="00000000" w:rsidR="00000000" w:rsidRPr="00000000">
        <w:commentReference w:id="18"/>
      </w:r>
      <w:r w:rsidDel="00000000" w:rsidR="00000000" w:rsidRPr="00000000">
        <w:rPr>
          <w:rtl w:val="0"/>
        </w:rPr>
      </w:r>
    </w:p>
    <w:p w:rsidR="00000000" w:rsidDel="00000000" w:rsidP="00000000" w:rsidRDefault="00000000" w:rsidRPr="00000000">
      <w:pPr>
        <w:spacing w:after="340" w:before="340" w:line="240" w:lineRule="auto"/>
        <w:ind w:left="720" w:firstLine="0"/>
        <w:contextualSpacing w:val="0"/>
      </w:pPr>
      <w:r w:rsidDel="00000000" w:rsidR="00000000" w:rsidRPr="00000000">
        <w:rPr>
          <w:rFonts w:ascii="Consolas" w:cs="Consolas" w:eastAsia="Consolas" w:hAnsi="Consolas"/>
          <w:color w:val="333333"/>
          <w:sz w:val="20"/>
          <w:szCs w:val="20"/>
          <w:shd w:fill="f5f5f5" w:val="clear"/>
          <w:rtl w:val="0"/>
        </w:rPr>
        <w:t xml:space="preserve">{{{messages.length}}, </w:t>
      </w:r>
      <w:r w:rsidDel="00000000" w:rsidR="00000000" w:rsidRPr="00000000">
        <w:rPr>
          <w:rFonts w:ascii="Consolas" w:cs="Consolas" w:eastAsia="Consolas" w:hAnsi="Consolas"/>
          <w:b w:val="1"/>
          <w:color w:val="008000"/>
          <w:sz w:val="20"/>
          <w:szCs w:val="20"/>
          <w:shd w:fill="f5f5f5" w:val="clear"/>
          <w:rtl w:val="0"/>
        </w:rPr>
        <w:t xml:space="preserve">plural</w:t>
      </w:r>
      <w:r w:rsidDel="00000000" w:rsidR="00000000" w:rsidRPr="00000000">
        <w:rPr>
          <w:rFonts w:ascii="Consolas" w:cs="Consolas" w:eastAsia="Consolas" w:hAnsi="Consolas"/>
          <w:color w:val="333333"/>
          <w:sz w:val="20"/>
          <w:szCs w:val="20"/>
          <w:shd w:fill="f5f5f5" w:val="clear"/>
          <w:rtl w:val="0"/>
        </w:rPr>
        <w:t xml:space="preserve">,</w:t>
        <w:br w:type="textWrapping"/>
        <w:t xml:space="preserve">    </w:t>
      </w:r>
      <w:r w:rsidDel="00000000" w:rsidR="00000000" w:rsidRPr="00000000">
        <w:rPr>
          <w:rFonts w:ascii="Consolas" w:cs="Consolas" w:eastAsia="Consolas" w:hAnsi="Consolas"/>
          <w:b w:val="1"/>
          <w:color w:val="333333"/>
          <w:sz w:val="20"/>
          <w:szCs w:val="20"/>
          <w:shd w:fill="f5f5f5" w:val="clear"/>
          <w:rtl w:val="0"/>
        </w:rPr>
        <w:t xml:space="preserve">=0</w:t>
      </w:r>
      <w:r w:rsidDel="00000000" w:rsidR="00000000" w:rsidRPr="00000000">
        <w:rPr>
          <w:rFonts w:ascii="Consolas" w:cs="Consolas" w:eastAsia="Consolas" w:hAnsi="Consolas"/>
          <w:color w:val="333333"/>
          <w:sz w:val="20"/>
          <w:szCs w:val="20"/>
          <w:shd w:fill="f5f5f5" w:val="clear"/>
          <w:rtl w:val="0"/>
        </w:rPr>
        <w:t xml:space="preserve"> {You have &lt;b&gt;no&lt;/b&gt; messages.}</w:t>
        <w:br w:type="textWrapping"/>
        <w:t xml:space="preserve">    </w:t>
      </w:r>
      <w:r w:rsidDel="00000000" w:rsidR="00000000" w:rsidRPr="00000000">
        <w:rPr>
          <w:rFonts w:ascii="Consolas" w:cs="Consolas" w:eastAsia="Consolas" w:hAnsi="Consolas"/>
          <w:b w:val="1"/>
          <w:color w:val="333333"/>
          <w:sz w:val="20"/>
          <w:szCs w:val="20"/>
          <w:shd w:fill="f5f5f5" w:val="clear"/>
          <w:rtl w:val="0"/>
        </w:rPr>
        <w:t xml:space="preserve">=1</w:t>
      </w:r>
      <w:r w:rsidDel="00000000" w:rsidR="00000000" w:rsidRPr="00000000">
        <w:rPr>
          <w:rFonts w:ascii="Consolas" w:cs="Consolas" w:eastAsia="Consolas" w:hAnsi="Consolas"/>
          <w:color w:val="333333"/>
          <w:sz w:val="20"/>
          <w:szCs w:val="20"/>
          <w:shd w:fill="f5f5f5" w:val="clear"/>
          <w:rtl w:val="0"/>
        </w:rPr>
        <w:t xml:space="preserve"> {You have one message.}</w:t>
        <w:br w:type="textWrapping"/>
        <w:t xml:space="preserve">    </w:t>
      </w:r>
      <w:r w:rsidDel="00000000" w:rsidR="00000000" w:rsidRPr="00000000">
        <w:rPr>
          <w:rFonts w:ascii="Consolas" w:cs="Consolas" w:eastAsia="Consolas" w:hAnsi="Consolas"/>
          <w:b w:val="1"/>
          <w:color w:val="333333"/>
          <w:sz w:val="20"/>
          <w:szCs w:val="20"/>
          <w:shd w:fill="f5f5f5" w:val="clear"/>
          <w:rtl w:val="0"/>
        </w:rPr>
        <w:t xml:space="preserve">other</w:t>
      </w:r>
      <w:r w:rsidDel="00000000" w:rsidR="00000000" w:rsidRPr="00000000">
        <w:rPr>
          <w:rFonts w:ascii="Consolas" w:cs="Consolas" w:eastAsia="Consolas" w:hAnsi="Consolas"/>
          <w:color w:val="333333"/>
          <w:sz w:val="20"/>
          <w:szCs w:val="20"/>
          <w:shd w:fill="f5f5f5" w:val="clear"/>
          <w:rtl w:val="0"/>
        </w:rPr>
        <w:t xml:space="preserve"> {You </w:t>
      </w:r>
      <w:r w:rsidDel="00000000" w:rsidR="00000000" w:rsidRPr="00000000">
        <w:rPr>
          <w:rFonts w:ascii="Consolas" w:cs="Consolas" w:eastAsia="Consolas" w:hAnsi="Consolas"/>
          <w:color w:val="333333"/>
          <w:sz w:val="20"/>
          <w:szCs w:val="20"/>
          <w:shd w:fill="f5f5f5" w:val="clear"/>
          <w:rtl w:val="0"/>
        </w:rPr>
        <w:t xml:space="preserve">have</w:t>
      </w:r>
      <w:r w:rsidDel="00000000" w:rsidR="00000000" w:rsidRPr="00000000">
        <w:rPr>
          <w:rFonts w:ascii="Consolas" w:cs="Consolas" w:eastAsia="Consolas" w:hAnsi="Consolas"/>
          <w:color w:val="333333"/>
          <w:sz w:val="20"/>
          <w:szCs w:val="20"/>
          <w:shd w:fill="f5f5f5" w:val="clear"/>
          <w:rtl w:val="0"/>
        </w:rPr>
        <w:t xml:space="preserve"> # messages.}</w:t>
        <w:br w:type="textWrapping"/>
        <w:t xml:space="preserve">}</w:t>
      </w:r>
      <w:r w:rsidDel="00000000" w:rsidR="00000000" w:rsidRPr="00000000">
        <w:rPr>
          <w:rFonts w:ascii="Consolas" w:cs="Consolas" w:eastAsia="Consolas" w:hAnsi="Consolas"/>
          <w:color w:val="333333"/>
          <w:shd w:fill="f5f5f5" w:val="clear"/>
          <w:rtl w:val="0"/>
        </w:rPr>
        <w:br w:type="textWrapping"/>
      </w:r>
    </w:p>
    <w:p w:rsidR="00000000" w:rsidDel="00000000" w:rsidP="00000000" w:rsidRDefault="00000000" w:rsidRPr="00000000">
      <w:pPr>
        <w:spacing w:after="340" w:line="329.9238967895509" w:lineRule="auto"/>
        <w:contextualSpacing w:val="0"/>
      </w:pPr>
      <w:r w:rsidDel="00000000" w:rsidR="00000000" w:rsidRPr="00000000">
        <w:rPr>
          <w:rFonts w:ascii="Calibri" w:cs="Calibri" w:eastAsia="Calibri" w:hAnsi="Calibri"/>
          <w:color w:val="222222"/>
          <w:highlight w:val="white"/>
          <w:rtl w:val="0"/>
        </w:rPr>
        <w:t xml:space="preserve">In this proposal, it should be noted that the </w:t>
      </w:r>
      <w:r w:rsidDel="00000000" w:rsidR="00000000" w:rsidRPr="00000000">
        <w:rPr>
          <w:rFonts w:ascii="Consolas" w:cs="Consolas" w:eastAsia="Consolas" w:hAnsi="Consolas"/>
          <w:color w:val="222222"/>
          <w:highlight w:val="white"/>
          <w:rtl w:val="0"/>
        </w:rPr>
        <w:t xml:space="preserve">#</w:t>
      </w:r>
      <w:r w:rsidDel="00000000" w:rsidR="00000000" w:rsidRPr="00000000">
        <w:rPr>
          <w:rFonts w:ascii="Calibri" w:cs="Calibri" w:eastAsia="Calibri" w:hAnsi="Calibri"/>
          <w:color w:val="222222"/>
          <w:highlight w:val="white"/>
          <w:rtl w:val="0"/>
        </w:rPr>
        <w:t xml:space="preserve"> symbol is used to indicate the actual count.  The translator can move it around or throw it out if it's not needed. </w:t>
      </w:r>
    </w:p>
    <w:p w:rsidR="00000000" w:rsidDel="00000000" w:rsidP="00000000" w:rsidRDefault="00000000" w:rsidRPr="00000000">
      <w:pPr>
        <w:pStyle w:val="Heading5"/>
        <w:spacing w:after="340" w:line="329.9238967895509" w:lineRule="auto"/>
        <w:contextualSpacing w:val="0"/>
      </w:pPr>
      <w:bookmarkStart w:colFirst="0" w:colLast="0" w:name="h.pxml8avwu5fb" w:id="26"/>
      <w:bookmarkEnd w:id="26"/>
      <w:r w:rsidDel="00000000" w:rsidR="00000000" w:rsidRPr="00000000">
        <w:rPr>
          <w:b w:val="1"/>
          <w:rtl w:val="0"/>
        </w:rPr>
        <w:t xml:space="preserve">Escaping</w:t>
      </w:r>
      <w:r w:rsidDel="00000000" w:rsidR="00000000" w:rsidRPr="00000000">
        <w:rPr>
          <w:rtl w:val="0"/>
        </w:rPr>
      </w:r>
    </w:p>
    <w:p w:rsidR="00000000" w:rsidDel="00000000" w:rsidP="00000000" w:rsidRDefault="00000000" w:rsidRPr="00000000">
      <w:pPr>
        <w:spacing w:after="340" w:line="329.9238967895509" w:lineRule="auto"/>
        <w:contextualSpacing w:val="0"/>
      </w:pPr>
      <w:r w:rsidDel="00000000" w:rsidR="00000000" w:rsidRPr="00000000">
        <w:rPr>
          <w:rFonts w:ascii="Calibri" w:cs="Calibri" w:eastAsia="Calibri" w:hAnsi="Calibri"/>
          <w:color w:val="222222"/>
          <w:highlight w:val="white"/>
          <w:rtl w:val="0"/>
        </w:rPr>
        <w:t xml:space="preserve">All ICU syntax, including the # symbol, can be escaped with single quotes.  A single quote itself can be escaped with a single quote.  (This is similar to how a backslash (\) escapes work in C strings.)</w:t>
      </w:r>
    </w:p>
    <w:p w:rsidR="00000000" w:rsidDel="00000000" w:rsidP="00000000" w:rsidRDefault="00000000" w:rsidRPr="00000000">
      <w:pPr>
        <w:pStyle w:val="Heading4"/>
        <w:spacing w:after="280" w:before="220" w:line="300" w:lineRule="auto"/>
        <w:contextualSpacing w:val="0"/>
      </w:pPr>
      <w:bookmarkStart w:colFirst="0" w:colLast="0" w:name="h.zddcgnw7hzy7" w:id="27"/>
      <w:bookmarkEnd w:id="27"/>
      <w:r w:rsidDel="00000000" w:rsidR="00000000" w:rsidRPr="00000000">
        <w:rPr>
          <w:rFonts w:ascii="Calibri" w:cs="Calibri" w:eastAsia="Calibri" w:hAnsi="Calibri"/>
          <w:color w:val="111111"/>
          <w:sz w:val="32"/>
          <w:szCs w:val="32"/>
          <w:highlight w:val="white"/>
          <w:u w:val="none"/>
          <w:rtl w:val="0"/>
        </w:rPr>
        <w:t xml:space="preserve">Gender</w:t>
      </w:r>
    </w:p>
    <w:p w:rsidR="00000000" w:rsidDel="00000000" w:rsidP="00000000" w:rsidRDefault="00000000" w:rsidRPr="00000000">
      <w:pPr>
        <w:spacing w:after="340" w:line="240" w:lineRule="auto"/>
        <w:ind w:left="0" w:firstLine="0"/>
        <w:contextualSpacing w:val="0"/>
      </w:pPr>
      <w:r w:rsidDel="00000000" w:rsidR="00000000" w:rsidRPr="00000000">
        <w:rPr>
          <w:rFonts w:ascii="Calibri" w:cs="Calibri" w:eastAsia="Calibri" w:hAnsi="Calibri"/>
          <w:color w:val="222222"/>
          <w:highlight w:val="white"/>
          <w:rtl w:val="0"/>
        </w:rPr>
        <w:t xml:space="preserve">This is based on the more general </w:t>
      </w:r>
      <w:r w:rsidDel="00000000" w:rsidR="00000000" w:rsidRPr="00000000">
        <w:rPr>
          <w:rFonts w:ascii="Consolas" w:cs="Consolas" w:eastAsia="Consolas" w:hAnsi="Consolas"/>
          <w:color w:val="222222"/>
          <w:highlight w:val="white"/>
          <w:rtl w:val="0"/>
        </w:rPr>
        <w:t xml:space="preserve">select</w:t>
      </w:r>
      <w:r w:rsidDel="00000000" w:rsidR="00000000" w:rsidRPr="00000000">
        <w:rPr>
          <w:rFonts w:ascii="Calibri" w:cs="Calibri" w:eastAsia="Calibri" w:hAnsi="Calibri"/>
          <w:color w:val="222222"/>
          <w:highlight w:val="white"/>
          <w:rtl w:val="0"/>
        </w:rPr>
        <w:t xml:space="preserve"> syntax.  Here's an example:</w:t>
      </w:r>
      <w:r w:rsidDel="00000000" w:rsidR="00000000" w:rsidRPr="00000000">
        <w:rPr>
          <w:rtl w:val="0"/>
        </w:rPr>
      </w:r>
    </w:p>
    <w:p w:rsidR="00000000" w:rsidDel="00000000" w:rsidP="00000000" w:rsidRDefault="00000000" w:rsidRPr="00000000">
      <w:pPr>
        <w:spacing w:after="340" w:before="340" w:line="240" w:lineRule="auto"/>
        <w:ind w:left="720" w:firstLine="0"/>
        <w:contextualSpacing w:val="0"/>
      </w:pPr>
      <w:r w:rsidDel="00000000" w:rsidR="00000000" w:rsidRPr="00000000">
        <w:rPr>
          <w:rFonts w:ascii="Consolas" w:cs="Consolas" w:eastAsia="Consolas" w:hAnsi="Consolas"/>
          <w:color w:val="333333"/>
          <w:sz w:val="20"/>
          <w:szCs w:val="20"/>
          <w:shd w:fill="f5f5f5" w:val="clear"/>
          <w:rtl w:val="0"/>
        </w:rPr>
        <w:t xml:space="preserve">{</w:t>
      </w:r>
      <w:r w:rsidDel="00000000" w:rsidR="00000000" w:rsidRPr="00000000">
        <w:rPr>
          <w:rFonts w:ascii="Consolas" w:cs="Consolas" w:eastAsia="Consolas" w:hAnsi="Consolas"/>
          <w:b w:val="1"/>
          <w:color w:val="333333"/>
          <w:sz w:val="20"/>
          <w:szCs w:val="20"/>
          <w:shd w:fill="f5f5f5" w:val="clear"/>
          <w:rtl w:val="0"/>
        </w:rPr>
        <w:t xml:space="preserve">{{friend.gender}}</w:t>
      </w:r>
      <w:r w:rsidDel="00000000" w:rsidR="00000000" w:rsidRPr="00000000">
        <w:rPr>
          <w:rFonts w:ascii="Consolas" w:cs="Consolas" w:eastAsia="Consolas" w:hAnsi="Consolas"/>
          <w:color w:val="333333"/>
          <w:sz w:val="20"/>
          <w:szCs w:val="20"/>
          <w:shd w:fill="f5f5f5" w:val="clear"/>
          <w:rtl w:val="0"/>
        </w:rPr>
        <w:t xml:space="preserve">, </w:t>
      </w:r>
      <w:r w:rsidDel="00000000" w:rsidR="00000000" w:rsidRPr="00000000">
        <w:rPr>
          <w:rFonts w:ascii="Consolas" w:cs="Consolas" w:eastAsia="Consolas" w:hAnsi="Consolas"/>
          <w:b w:val="1"/>
          <w:color w:val="008000"/>
          <w:sz w:val="20"/>
          <w:szCs w:val="20"/>
          <w:shd w:fill="f5f5f5" w:val="clear"/>
          <w:rtl w:val="0"/>
        </w:rPr>
        <w:t xml:space="preserve">select</w:t>
      </w:r>
      <w:r w:rsidDel="00000000" w:rsidR="00000000" w:rsidRPr="00000000">
        <w:rPr>
          <w:rFonts w:ascii="Consolas" w:cs="Consolas" w:eastAsia="Consolas" w:hAnsi="Consolas"/>
          <w:color w:val="333333"/>
          <w:sz w:val="20"/>
          <w:szCs w:val="20"/>
          <w:shd w:fill="f5f5f5" w:val="clear"/>
          <w:rtl w:val="0"/>
        </w:rPr>
        <w:t xml:space="preserve">,</w:t>
        <w:br w:type="textWrapping"/>
        <w:t xml:space="preserve">    </w:t>
      </w:r>
      <w:r w:rsidDel="00000000" w:rsidR="00000000" w:rsidRPr="00000000">
        <w:rPr>
          <w:rFonts w:ascii="Consolas" w:cs="Consolas" w:eastAsia="Consolas" w:hAnsi="Consolas"/>
          <w:b w:val="1"/>
          <w:color w:val="333333"/>
          <w:sz w:val="20"/>
          <w:szCs w:val="20"/>
          <w:shd w:fill="f5f5f5" w:val="clear"/>
          <w:rtl w:val="0"/>
        </w:rPr>
        <w:t xml:space="preserve">male</w:t>
      </w:r>
      <w:r w:rsidDel="00000000" w:rsidR="00000000" w:rsidRPr="00000000">
        <w:rPr>
          <w:rFonts w:ascii="Consolas" w:cs="Consolas" w:eastAsia="Consolas" w:hAnsi="Consolas"/>
          <w:color w:val="333333"/>
          <w:sz w:val="20"/>
          <w:szCs w:val="20"/>
          <w:shd w:fill="f5f5f5" w:val="clear"/>
          <w:rtl w:val="0"/>
        </w:rPr>
        <w:t xml:space="preserve"> {Invite him to your party.}</w:t>
        <w:br w:type="textWrapping"/>
        <w:t xml:space="preserve">    </w:t>
      </w:r>
      <w:r w:rsidDel="00000000" w:rsidR="00000000" w:rsidRPr="00000000">
        <w:rPr>
          <w:rFonts w:ascii="Consolas" w:cs="Consolas" w:eastAsia="Consolas" w:hAnsi="Consolas"/>
          <w:b w:val="1"/>
          <w:color w:val="333333"/>
          <w:sz w:val="20"/>
          <w:szCs w:val="20"/>
          <w:shd w:fill="f5f5f5" w:val="clear"/>
          <w:rtl w:val="0"/>
        </w:rPr>
        <w:t xml:space="preserve">female</w:t>
      </w:r>
      <w:r w:rsidDel="00000000" w:rsidR="00000000" w:rsidRPr="00000000">
        <w:rPr>
          <w:rFonts w:ascii="Consolas" w:cs="Consolas" w:eastAsia="Consolas" w:hAnsi="Consolas"/>
          <w:color w:val="333333"/>
          <w:sz w:val="20"/>
          <w:szCs w:val="20"/>
          <w:shd w:fill="f5f5f5" w:val="clear"/>
          <w:rtl w:val="0"/>
        </w:rPr>
        <w:t xml:space="preserve"> {Invite her to your party.}</w:t>
        <w:br w:type="textWrapping"/>
        <w:t xml:space="preserve">    </w:t>
      </w:r>
      <w:r w:rsidDel="00000000" w:rsidR="00000000" w:rsidRPr="00000000">
        <w:rPr>
          <w:rFonts w:ascii="Consolas" w:cs="Consolas" w:eastAsia="Consolas" w:hAnsi="Consolas"/>
          <w:b w:val="1"/>
          <w:color w:val="333333"/>
          <w:sz w:val="20"/>
          <w:szCs w:val="20"/>
          <w:shd w:fill="f5f5f5" w:val="clear"/>
          <w:rtl w:val="0"/>
        </w:rPr>
        <w:t xml:space="preserve">other</w:t>
      </w:r>
      <w:r w:rsidDel="00000000" w:rsidR="00000000" w:rsidRPr="00000000">
        <w:rPr>
          <w:rFonts w:ascii="Consolas" w:cs="Consolas" w:eastAsia="Consolas" w:hAnsi="Consolas"/>
          <w:color w:val="333333"/>
          <w:sz w:val="20"/>
          <w:szCs w:val="20"/>
          <w:shd w:fill="f5f5f5" w:val="clear"/>
          <w:rtl w:val="0"/>
        </w:rPr>
        <w:t xml:space="preserve"> {Invite them to your party.}</w:t>
        <w:br w:type="textWrapping"/>
        <w:t xml:space="preserve">}</w:t>
        <w:br w:type="textWrapping"/>
      </w:r>
    </w:p>
    <w:p w:rsidR="00000000" w:rsidDel="00000000" w:rsidP="00000000" w:rsidRDefault="00000000" w:rsidRPr="00000000">
      <w:pPr>
        <w:spacing w:after="340" w:line="329.9238967895509" w:lineRule="auto"/>
        <w:contextualSpacing w:val="0"/>
      </w:pPr>
      <w:r w:rsidDel="00000000" w:rsidR="00000000" w:rsidRPr="00000000">
        <w:rPr>
          <w:rFonts w:ascii="Calibri" w:cs="Calibri" w:eastAsia="Calibri" w:hAnsi="Calibri"/>
          <w:b w:val="1"/>
          <w:color w:val="222222"/>
          <w:highlight w:val="white"/>
          <w:rtl w:val="0"/>
        </w:rPr>
        <w:t xml:space="preserve">Note</w:t>
      </w:r>
      <w:r w:rsidDel="00000000" w:rsidR="00000000" w:rsidRPr="00000000">
        <w:rPr>
          <w:rFonts w:ascii="Calibri" w:cs="Calibri" w:eastAsia="Calibri" w:hAnsi="Calibri"/>
          <w:color w:val="222222"/>
          <w:highlight w:val="white"/>
          <w:rtl w:val="0"/>
        </w:rPr>
        <w:t xml:space="preserve">:  The choices (</w:t>
      </w:r>
      <w:r w:rsidDel="00000000" w:rsidR="00000000" w:rsidRPr="00000000">
        <w:rPr>
          <w:rFonts w:ascii="Consolas" w:cs="Consolas" w:eastAsia="Consolas" w:hAnsi="Consolas"/>
          <w:color w:val="222222"/>
          <w:sz w:val="20"/>
          <w:szCs w:val="20"/>
          <w:highlight w:val="white"/>
          <w:rtl w:val="0"/>
        </w:rPr>
        <w:t xml:space="preserve">male</w:t>
      </w:r>
      <w:r w:rsidDel="00000000" w:rsidR="00000000" w:rsidRPr="00000000">
        <w:rPr>
          <w:rFonts w:ascii="Calibri" w:cs="Calibri" w:eastAsia="Calibri" w:hAnsi="Calibri"/>
          <w:color w:val="222222"/>
          <w:sz w:val="20"/>
          <w:szCs w:val="20"/>
          <w:highlight w:val="white"/>
          <w:rtl w:val="0"/>
        </w:rPr>
        <w:t xml:space="preserve">, </w:t>
      </w:r>
      <w:r w:rsidDel="00000000" w:rsidR="00000000" w:rsidRPr="00000000">
        <w:rPr>
          <w:rFonts w:ascii="Consolas" w:cs="Consolas" w:eastAsia="Consolas" w:hAnsi="Consolas"/>
          <w:color w:val="222222"/>
          <w:sz w:val="20"/>
          <w:szCs w:val="20"/>
          <w:highlight w:val="white"/>
          <w:rtl w:val="0"/>
        </w:rPr>
        <w:t xml:space="preserve">female</w:t>
      </w:r>
      <w:r w:rsidDel="00000000" w:rsidR="00000000" w:rsidRPr="00000000">
        <w:rPr>
          <w:rFonts w:ascii="Calibri" w:cs="Calibri" w:eastAsia="Calibri" w:hAnsi="Calibri"/>
          <w:color w:val="222222"/>
          <w:highlight w:val="white"/>
          <w:rtl w:val="0"/>
        </w:rPr>
        <w:t xml:space="preserve">, </w:t>
      </w:r>
      <w:r w:rsidDel="00000000" w:rsidR="00000000" w:rsidRPr="00000000">
        <w:rPr>
          <w:rFonts w:ascii="Calibri" w:cs="Calibri" w:eastAsia="Calibri" w:hAnsi="Calibri"/>
          <w:color w:val="222222"/>
          <w:sz w:val="20"/>
          <w:szCs w:val="20"/>
          <w:highlight w:val="white"/>
          <w:rtl w:val="0"/>
        </w:rPr>
        <w:t xml:space="preserve">etc.</w:t>
      </w:r>
      <w:r w:rsidDel="00000000" w:rsidR="00000000" w:rsidRPr="00000000">
        <w:rPr>
          <w:rFonts w:ascii="Calibri" w:cs="Calibri" w:eastAsia="Calibri" w:hAnsi="Calibri"/>
          <w:color w:val="222222"/>
          <w:highlight w:val="white"/>
          <w:rtl w:val="0"/>
        </w:rPr>
        <w:t xml:space="preserve">) are case sensitive.</w:t>
        <w:br w:type="textWrapping"/>
      </w:r>
    </w:p>
    <w:p w:rsidR="00000000" w:rsidDel="00000000" w:rsidP="00000000" w:rsidRDefault="00000000" w:rsidRPr="00000000">
      <w:pPr>
        <w:spacing w:after="340" w:line="327.27272727272725" w:lineRule="auto"/>
        <w:ind w:right="340"/>
        <w:contextualSpacing w:val="0"/>
      </w:pPr>
      <w:r w:rsidDel="00000000" w:rsidR="00000000" w:rsidRPr="00000000">
        <w:rPr>
          <w:rFonts w:ascii="Calibri" w:cs="Calibri" w:eastAsia="Calibri" w:hAnsi="Calibri"/>
          <w:color w:val="111111"/>
          <w:sz w:val="32"/>
          <w:szCs w:val="32"/>
          <w:highlight w:val="white"/>
          <w:rtl w:val="0"/>
        </w:rPr>
        <w:t xml:space="preserve">Translation text extracted from i18n sections</w:t>
      </w:r>
    </w:p>
    <w:p w:rsidR="00000000" w:rsidDel="00000000" w:rsidP="00000000" w:rsidRDefault="00000000" w:rsidRPr="00000000">
      <w:pPr>
        <w:spacing w:after="340" w:line="327.27272727272725" w:lineRule="auto"/>
        <w:ind w:right="340"/>
        <w:contextualSpacing w:val="0"/>
      </w:pPr>
      <w:r w:rsidDel="00000000" w:rsidR="00000000" w:rsidRPr="00000000">
        <w:rPr>
          <w:rFonts w:ascii="Calibri" w:cs="Calibri" w:eastAsia="Calibri" w:hAnsi="Calibri"/>
          <w:color w:val="222222"/>
          <w:highlight w:val="white"/>
          <w:rtl w:val="0"/>
        </w:rPr>
        <w:t xml:space="preserve">The text extracted between in the above methods (except for attributes), will be canonicalized a little bit before being used as the text sent to translators.  The operations performed would include:</w:t>
      </w:r>
    </w:p>
    <w:p w:rsidR="00000000" w:rsidDel="00000000" w:rsidP="00000000" w:rsidRDefault="00000000" w:rsidRPr="00000000">
      <w:pPr>
        <w:numPr>
          <w:ilvl w:val="0"/>
          <w:numId w:val="10"/>
        </w:numPr>
        <w:spacing w:after="340" w:line="327.27272727272725" w:lineRule="auto"/>
        <w:ind w:left="720" w:right="340" w:hanging="360"/>
        <w:contextualSpacing w:val="1"/>
        <w:rPr>
          <w:rFonts w:ascii="Calibri" w:cs="Calibri" w:eastAsia="Calibri" w:hAnsi="Calibri"/>
          <w:color w:val="222222"/>
          <w:highlight w:val="white"/>
          <w:u w:val="none"/>
        </w:rPr>
      </w:pPr>
      <w:r w:rsidDel="00000000" w:rsidR="00000000" w:rsidRPr="00000000">
        <w:rPr>
          <w:rFonts w:ascii="Calibri" w:cs="Calibri" w:eastAsia="Calibri" w:hAnsi="Calibri"/>
          <w:color w:val="222222"/>
          <w:highlight w:val="white"/>
          <w:rtl w:val="0"/>
        </w:rPr>
        <w:t xml:space="preserve">Strip leading and trailing </w:t>
      </w:r>
      <w:r w:rsidDel="00000000" w:rsidR="00000000" w:rsidRPr="00000000">
        <w:rPr>
          <w:rFonts w:ascii="Calibri" w:cs="Calibri" w:eastAsia="Calibri" w:hAnsi="Calibri"/>
          <w:color w:val="222222"/>
          <w:highlight w:val="white"/>
          <w:rtl w:val="0"/>
        </w:rPr>
        <w:t xml:space="preserve">whitespace</w:t>
      </w:r>
      <w:r w:rsidDel="00000000" w:rsidR="00000000" w:rsidRPr="00000000">
        <w:rPr>
          <w:rFonts w:ascii="Calibri" w:cs="Calibri" w:eastAsia="Calibri" w:hAnsi="Calibri"/>
          <w:color w:val="222222"/>
          <w:highlight w:val="white"/>
          <w:rtl w:val="0"/>
        </w:rPr>
        <w:t xml:space="preserve">.</w:t>
      </w:r>
    </w:p>
    <w:p w:rsidR="00000000" w:rsidDel="00000000" w:rsidP="00000000" w:rsidRDefault="00000000" w:rsidRPr="00000000">
      <w:pPr>
        <w:numPr>
          <w:ilvl w:val="0"/>
          <w:numId w:val="10"/>
        </w:numPr>
        <w:spacing w:after="340" w:line="327.27272727272725" w:lineRule="auto"/>
        <w:ind w:left="720" w:right="340" w:hanging="360"/>
        <w:contextualSpacing w:val="1"/>
        <w:rPr>
          <w:rFonts w:ascii="Calibri" w:cs="Calibri" w:eastAsia="Calibri" w:hAnsi="Calibri"/>
          <w:color w:val="222222"/>
          <w:highlight w:val="white"/>
          <w:u w:val="none"/>
        </w:rPr>
      </w:pPr>
      <w:r w:rsidDel="00000000" w:rsidR="00000000" w:rsidRPr="00000000">
        <w:rPr>
          <w:rFonts w:ascii="Calibri" w:cs="Calibri" w:eastAsia="Calibri" w:hAnsi="Calibri"/>
          <w:color w:val="222222"/>
          <w:highlight w:val="white"/>
          <w:rtl w:val="0"/>
        </w:rPr>
        <w:t xml:space="preserve">Remove comment tags and collapse whitespace where they were removed.</w:t>
      </w:r>
    </w:p>
    <w:p w:rsidR="00000000" w:rsidDel="00000000" w:rsidP="00000000" w:rsidRDefault="00000000" w:rsidRPr="00000000">
      <w:pPr>
        <w:spacing w:after="340" w:line="327.27272727272725" w:lineRule="auto"/>
        <w:ind w:right="340"/>
        <w:contextualSpacing w:val="0"/>
      </w:pPr>
      <w:r w:rsidDel="00000000" w:rsidR="00000000" w:rsidRPr="00000000">
        <w:rPr>
          <w:rFonts w:ascii="Calibri" w:cs="Calibri" w:eastAsia="Calibri" w:hAnsi="Calibri"/>
          <w:color w:val="222222"/>
          <w:highlight w:val="white"/>
          <w:rtl w:val="0"/>
        </w:rPr>
        <w:t xml:space="preserve">e.g.  The extracted text for the following HTML</w:t>
      </w:r>
    </w:p>
    <w:p w:rsidR="00000000" w:rsidDel="00000000" w:rsidP="00000000" w:rsidRDefault="00000000" w:rsidRPr="00000000">
      <w:pPr>
        <w:spacing w:after="340" w:line="240" w:lineRule="auto"/>
        <w:ind w:left="720" w:right="340" w:firstLine="0"/>
        <w:contextualSpacing w:val="0"/>
      </w:pPr>
      <w:r w:rsidDel="00000000" w:rsidR="00000000" w:rsidRPr="00000000">
        <w:rPr>
          <w:rFonts w:ascii="Consolas" w:cs="Consolas" w:eastAsia="Consolas" w:hAnsi="Consolas"/>
          <w:b w:val="1"/>
          <w:color w:val="008000"/>
          <w:sz w:val="20"/>
          <w:szCs w:val="20"/>
          <w:shd w:fill="f5f5f5" w:val="clear"/>
          <w:rtl w:val="0"/>
        </w:rPr>
        <w:t xml:space="preserve">&lt;span&gt;</w:t>
      </w:r>
      <w:r w:rsidDel="00000000" w:rsidR="00000000" w:rsidRPr="00000000">
        <w:rPr>
          <w:rFonts w:ascii="Consolas" w:cs="Consolas" w:eastAsia="Consolas" w:hAnsi="Consolas"/>
          <w:b w:val="1"/>
          <w:color w:val="008000"/>
          <w:sz w:val="20"/>
          <w:szCs w:val="20"/>
          <w:shd w:fill="f5f5f5" w:val="clear"/>
          <w:rtl w:val="0"/>
        </w:rPr>
        <w:br w:type="textWrapping"/>
      </w:r>
      <w:r w:rsidDel="00000000" w:rsidR="00000000" w:rsidRPr="00000000">
        <w:rPr>
          <w:rFonts w:ascii="Consolas" w:cs="Consolas" w:eastAsia="Consolas" w:hAnsi="Consolas"/>
          <w:b w:val="1"/>
          <w:color w:val="008000"/>
          <w:sz w:val="20"/>
          <w:szCs w:val="20"/>
          <w:shd w:fill="f5f5f5" w:val="clear"/>
          <w:rtl w:val="0"/>
        </w:rPr>
        <w:t xml:space="preserve">   &lt;!-- todo: add more unicorns --&gt;</w:t>
      </w:r>
      <w:r w:rsidDel="00000000" w:rsidR="00000000" w:rsidRPr="00000000">
        <w:rPr>
          <w:rFonts w:ascii="Consolas" w:cs="Consolas" w:eastAsia="Consolas" w:hAnsi="Consolas"/>
          <w:color w:val="333333"/>
          <w:sz w:val="20"/>
          <w:szCs w:val="20"/>
          <w:shd w:fill="f5f5f5" w:val="clear"/>
          <w:rtl w:val="0"/>
        </w:rPr>
        <w:br w:type="textWrapping"/>
        <w:t xml:space="preserve">   Limit is 255 characters for comments.  Current: {{item.comment.length || 0}}.</w:t>
        <w:br w:type="textWrapping"/>
      </w:r>
      <w:r w:rsidDel="00000000" w:rsidR="00000000" w:rsidRPr="00000000">
        <w:rPr>
          <w:rFonts w:ascii="Consolas" w:cs="Consolas" w:eastAsia="Consolas" w:hAnsi="Consolas"/>
          <w:b w:val="1"/>
          <w:color w:val="008000"/>
          <w:sz w:val="20"/>
          <w:szCs w:val="20"/>
          <w:shd w:fill="f5f5f5" w:val="clear"/>
          <w:rtl w:val="0"/>
        </w:rPr>
        <w:t xml:space="preserve">&lt;/span&gt;</w:t>
      </w:r>
      <w:r w:rsidDel="00000000" w:rsidR="00000000" w:rsidRPr="00000000">
        <w:rPr>
          <w:rtl w:val="0"/>
        </w:rPr>
      </w:r>
    </w:p>
    <w:p w:rsidR="00000000" w:rsidDel="00000000" w:rsidP="00000000" w:rsidRDefault="00000000" w:rsidRPr="00000000">
      <w:pPr>
        <w:spacing w:after="340" w:line="327.27272727272725" w:lineRule="auto"/>
        <w:ind w:right="340"/>
        <w:contextualSpacing w:val="0"/>
      </w:pPr>
      <w:r w:rsidDel="00000000" w:rsidR="00000000" w:rsidRPr="00000000">
        <w:rPr>
          <w:rFonts w:ascii="Calibri" w:cs="Calibri" w:eastAsia="Calibri" w:hAnsi="Calibri"/>
          <w:color w:val="222222"/>
          <w:highlight w:val="white"/>
          <w:rtl w:val="0"/>
        </w:rPr>
        <w:t xml:space="preserve"> is</w:t>
      </w:r>
    </w:p>
    <w:p w:rsidR="00000000" w:rsidDel="00000000" w:rsidP="00000000" w:rsidRDefault="00000000" w:rsidRPr="00000000">
      <w:pPr>
        <w:spacing w:after="340" w:line="327.27272727272725" w:lineRule="auto"/>
        <w:ind w:left="720" w:right="340" w:firstLine="0"/>
        <w:contextualSpacing w:val="0"/>
      </w:pPr>
      <w:r w:rsidDel="00000000" w:rsidR="00000000" w:rsidRPr="00000000">
        <w:rPr>
          <w:rFonts w:ascii="Consolas" w:cs="Consolas" w:eastAsia="Consolas" w:hAnsi="Consolas"/>
          <w:color w:val="333333"/>
          <w:sz w:val="20"/>
          <w:szCs w:val="20"/>
          <w:shd w:fill="f5f5f5" w:val="clear"/>
          <w:rtl w:val="0"/>
        </w:rPr>
        <w:t xml:space="preserve">Limit is 255 characters for comments.  Current: {{item.comment.length || 0}}.</w:t>
      </w:r>
      <w:r w:rsidDel="00000000" w:rsidR="00000000" w:rsidRPr="00000000">
        <w:rPr>
          <w:rFonts w:ascii="Calibri" w:cs="Calibri" w:eastAsia="Calibri" w:hAnsi="Calibri"/>
          <w:color w:val="222222"/>
          <w:highlight w:val="white"/>
          <w:rtl w:val="0"/>
        </w:rPr>
        <w:br w:type="textWrapping"/>
      </w:r>
    </w:p>
    <w:p w:rsidR="00000000" w:rsidDel="00000000" w:rsidP="00000000" w:rsidRDefault="00000000" w:rsidRPr="00000000">
      <w:pPr>
        <w:spacing w:after="340" w:line="327.27272727272725" w:lineRule="auto"/>
        <w:ind w:right="340"/>
        <w:contextualSpacing w:val="0"/>
      </w:pPr>
      <w:bookmarkStart w:colFirst="0" w:colLast="0" w:name="id.kr6g463io40p" w:id="28"/>
      <w:bookmarkEnd w:id="28"/>
      <w:r w:rsidDel="00000000" w:rsidR="00000000" w:rsidRPr="00000000">
        <w:rPr>
          <w:rFonts w:ascii="Calibri" w:cs="Calibri" w:eastAsia="Calibri" w:hAnsi="Calibri"/>
          <w:color w:val="111111"/>
          <w:sz w:val="32"/>
          <w:szCs w:val="32"/>
          <w:highlight w:val="white"/>
          <w:rtl w:val="0"/>
        </w:rPr>
        <w:t xml:space="preserve">I</w:t>
      </w:r>
      <w:r w:rsidDel="00000000" w:rsidR="00000000" w:rsidRPr="00000000">
        <w:rPr>
          <w:rFonts w:ascii="Calibri" w:cs="Calibri" w:eastAsia="Calibri" w:hAnsi="Calibri"/>
          <w:color w:val="111111"/>
          <w:sz w:val="32"/>
          <w:szCs w:val="32"/>
          <w:highlight w:val="white"/>
          <w:rtl w:val="0"/>
        </w:rPr>
        <w:t xml:space="preserve">mplicit syntax</w:t>
      </w:r>
      <w:r w:rsidDel="00000000" w:rsidR="00000000" w:rsidRPr="00000000">
        <w:rPr>
          <w:rtl w:val="0"/>
        </w:rPr>
      </w:r>
    </w:p>
    <w:p w:rsidR="00000000" w:rsidDel="00000000" w:rsidP="00000000" w:rsidRDefault="00000000" w:rsidRPr="00000000">
      <w:pPr>
        <w:spacing w:after="340" w:line="240" w:lineRule="auto"/>
        <w:ind w:right="340"/>
        <w:contextualSpacing w:val="0"/>
      </w:pPr>
      <w:r w:rsidDel="00000000" w:rsidR="00000000" w:rsidRPr="00000000">
        <w:rPr>
          <w:rFonts w:ascii="Calibri" w:cs="Calibri" w:eastAsia="Calibri" w:hAnsi="Calibri"/>
          <w:color w:val="222222"/>
          <w:highlight w:val="white"/>
          <w:rtl w:val="0"/>
        </w:rPr>
        <w:t xml:space="preserve">In many cases, we can extract text that should be localized without explicit markup.  As an example, the contents of all span tags that contain any text are candidates for localization. e.g.</w:t>
      </w:r>
    </w:p>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b w:val="1"/>
          <w:color w:val="008000"/>
          <w:sz w:val="20"/>
          <w:szCs w:val="20"/>
          <w:shd w:fill="f5f5f5" w:val="clear"/>
          <w:rtl w:val="0"/>
        </w:rPr>
        <w:t xml:space="preserve">&lt;span&gt;</w:t>
      </w:r>
      <w:r w:rsidDel="00000000" w:rsidR="00000000" w:rsidRPr="00000000">
        <w:rPr>
          <w:rFonts w:ascii="Consolas" w:cs="Consolas" w:eastAsia="Consolas" w:hAnsi="Consolas"/>
          <w:b w:val="1"/>
          <w:color w:val="008000"/>
          <w:sz w:val="20"/>
          <w:szCs w:val="20"/>
          <w:shd w:fill="f5f5f5" w:val="clear"/>
          <w:rtl w:val="0"/>
        </w:rPr>
        <w:br w:type="textWrapping"/>
      </w:r>
      <w:r w:rsidDel="00000000" w:rsidR="00000000" w:rsidRPr="00000000">
        <w:rPr>
          <w:rFonts w:ascii="Consolas" w:cs="Consolas" w:eastAsia="Consolas" w:hAnsi="Consolas"/>
          <w:color w:val="333333"/>
          <w:sz w:val="20"/>
          <w:szCs w:val="20"/>
          <w:shd w:fill="f5f5f5" w:val="clear"/>
          <w:rtl w:val="0"/>
        </w:rPr>
        <w:t xml:space="preserve">   Limit is 255 characters for comments.  Current: {{item.comment.length || 0}}.</w:t>
        <w:br w:type="textWrapping"/>
      </w:r>
      <w:r w:rsidDel="00000000" w:rsidR="00000000" w:rsidRPr="00000000">
        <w:rPr>
          <w:rFonts w:ascii="Consolas" w:cs="Consolas" w:eastAsia="Consolas" w:hAnsi="Consolas"/>
          <w:b w:val="1"/>
          <w:color w:val="008000"/>
          <w:sz w:val="20"/>
          <w:szCs w:val="20"/>
          <w:shd w:fill="f5f5f5" w:val="clear"/>
          <w:rtl w:val="0"/>
        </w:rPr>
        <w:t xml:space="preserve">&lt;/span&gt;</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color w:val="222222"/>
          <w:highlight w:val="white"/>
          <w:rtl w:val="0"/>
        </w:rPr>
        <w:t xml:space="preserve">The extraction tools should extract this text out of the span, but should (by default) warn the developer that the extracted text did not provide any description.  One could silence the warning by adding an i18n attribute with description to the span.</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color w:val="222222"/>
          <w:highlight w:val="white"/>
          <w:rtl w:val="0"/>
        </w:rPr>
        <w:t xml:space="preserve">Similarly, we can extract known HTML5 attributes for localization.</w:t>
      </w:r>
      <w:r w:rsidDel="00000000" w:rsidR="00000000" w:rsidRPr="00000000">
        <w:rPr>
          <w:rFonts w:ascii="Calibri" w:cs="Calibri" w:eastAsia="Calibri" w:hAnsi="Calibri"/>
          <w:color w:val="222222"/>
          <w:highlight w:val="white"/>
          <w:rtl w:val="0"/>
        </w:rPr>
        <w:t xml:space="preserve">  An example is the placeholder attribute of input[text].  Here too, the tool would warn about the missing i18n-placeholder attribute that would provide the description to the translators.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color w:val="222222"/>
          <w:highlight w:val="white"/>
          <w:rtl w:val="0"/>
        </w:rPr>
        <w:t xml:space="preserve">In order to support web components and future HTML elements, </w:t>
      </w:r>
      <w:r w:rsidDel="00000000" w:rsidR="00000000" w:rsidRPr="00000000">
        <w:rPr>
          <w:rFonts w:ascii="Calibri" w:cs="Calibri" w:eastAsia="Calibri" w:hAnsi="Calibri"/>
          <w:color w:val="222222"/>
          <w:highlight w:val="white"/>
          <w:rtl w:val="0"/>
        </w:rPr>
        <w:t xml:space="preserve">the tool should be configurable with an external file that would specify attributes of elements</w:t>
      </w:r>
      <w:r w:rsidDel="00000000" w:rsidR="00000000" w:rsidRPr="00000000">
        <w:rPr>
          <w:rFonts w:ascii="Calibri" w:cs="Calibri" w:eastAsia="Calibri" w:hAnsi="Calibri"/>
          <w:color w:val="222222"/>
          <w:highlight w:val="white"/>
          <w:rtl w:val="0"/>
        </w:rPr>
        <w:t xml:space="preserve"> that should be internationalized.</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pStyle w:val="Heading2"/>
        <w:spacing w:after="260" w:before="340" w:line="423.52941176470586" w:lineRule="auto"/>
        <w:contextualSpacing w:val="0"/>
      </w:pPr>
      <w:bookmarkStart w:colFirst="0" w:colLast="0" w:name="h.t4hed34em9mt" w:id="29"/>
      <w:bookmarkEnd w:id="29"/>
      <w:r w:rsidDel="00000000" w:rsidR="00000000" w:rsidRPr="00000000">
        <w:rPr>
          <w:rFonts w:ascii="Calibri" w:cs="Calibri" w:eastAsia="Calibri" w:hAnsi="Calibri"/>
          <w:b w:val="0"/>
          <w:color w:val="111111"/>
          <w:sz w:val="36"/>
          <w:szCs w:val="36"/>
          <w:highlight w:val="white"/>
          <w:rtl w:val="0"/>
        </w:rPr>
        <w:t xml:space="preserve">Nesting i18n sections</w:t>
      </w:r>
    </w:p>
    <w:p w:rsidR="00000000" w:rsidDel="00000000" w:rsidP="00000000" w:rsidRDefault="00000000" w:rsidRPr="00000000">
      <w:pPr>
        <w:spacing w:after="340" w:line="329.9238967895509" w:lineRule="auto"/>
        <w:contextualSpacing w:val="0"/>
      </w:pPr>
      <w:r w:rsidDel="00000000" w:rsidR="00000000" w:rsidRPr="00000000">
        <w:rPr>
          <w:rFonts w:ascii="Calibri" w:cs="Calibri" w:eastAsia="Calibri" w:hAnsi="Calibri"/>
          <w:color w:val="222222"/>
          <w:highlight w:val="white"/>
          <w:rtl w:val="0"/>
        </w:rPr>
        <w:t xml:space="preserve">i18n sections can be nested in select circumstances.  The following uses are allowed:</w:t>
      </w:r>
    </w:p>
    <w:p w:rsidR="00000000" w:rsidDel="00000000" w:rsidP="00000000" w:rsidRDefault="00000000" w:rsidRPr="00000000">
      <w:pPr>
        <w:numPr>
          <w:ilvl w:val="0"/>
          <w:numId w:val="3"/>
        </w:numPr>
        <w:spacing w:after="340" w:line="327.27272727272725" w:lineRule="auto"/>
        <w:ind w:left="720" w:right="340" w:hanging="360"/>
        <w:contextualSpacing w:val="1"/>
        <w:rPr/>
      </w:pPr>
      <w:r w:rsidDel="00000000" w:rsidR="00000000" w:rsidRPr="00000000">
        <w:rPr>
          <w:rFonts w:ascii="Calibri" w:cs="Calibri" w:eastAsia="Calibri" w:hAnsi="Calibri"/>
          <w:color w:val="222222"/>
          <w:highlight w:val="white"/>
          <w:rtl w:val="0"/>
        </w:rPr>
        <w:t xml:space="preserve">You can always specify </w:t>
      </w:r>
      <w:r w:rsidDel="00000000" w:rsidR="00000000" w:rsidRPr="00000000">
        <w:rPr>
          <w:rFonts w:ascii="Consolas" w:cs="Consolas" w:eastAsia="Consolas" w:hAnsi="Consolas"/>
          <w:color w:val="222222"/>
          <w:highlight w:val="white"/>
          <w:rtl w:val="0"/>
        </w:rPr>
        <w:t xml:space="preserve">*[i18n-ATTR]</w:t>
      </w:r>
      <w:r w:rsidDel="00000000" w:rsidR="00000000" w:rsidRPr="00000000">
        <w:rPr>
          <w:rFonts w:ascii="Calibri" w:cs="Calibri" w:eastAsia="Calibri" w:hAnsi="Calibri"/>
          <w:color w:val="222222"/>
          <w:highlight w:val="white"/>
          <w:rtl w:val="0"/>
        </w:rPr>
        <w:t xml:space="preserve"> in a message that's already being extracted for i18n.</w:t>
      </w:r>
    </w:p>
    <w:p w:rsidR="00000000" w:rsidDel="00000000" w:rsidP="00000000" w:rsidRDefault="00000000" w:rsidRPr="00000000">
      <w:pPr>
        <w:numPr>
          <w:ilvl w:val="0"/>
          <w:numId w:val="3"/>
        </w:numPr>
        <w:spacing w:after="340" w:line="327.27272727272725" w:lineRule="auto"/>
        <w:ind w:left="720" w:right="340" w:hanging="360"/>
        <w:contextualSpacing w:val="1"/>
        <w:rPr/>
      </w:pPr>
      <w:r w:rsidDel="00000000" w:rsidR="00000000" w:rsidRPr="00000000">
        <w:rPr>
          <w:rFonts w:ascii="Calibri" w:cs="Calibri" w:eastAsia="Calibri" w:hAnsi="Calibri"/>
          <w:color w:val="222222"/>
          <w:highlight w:val="white"/>
          <w:rtl w:val="0"/>
        </w:rPr>
        <w:t xml:space="preserve">Gender messages (i.e. using the </w:t>
      </w:r>
      <w:r w:rsidDel="00000000" w:rsidR="00000000" w:rsidRPr="00000000">
        <w:rPr>
          <w:rFonts w:ascii="Consolas" w:cs="Consolas" w:eastAsia="Consolas" w:hAnsi="Consolas"/>
          <w:color w:val="222222"/>
          <w:highlight w:val="white"/>
          <w:rtl w:val="0"/>
        </w:rPr>
        <w:t xml:space="preserve">select</w:t>
      </w:r>
      <w:r w:rsidDel="00000000" w:rsidR="00000000" w:rsidRPr="00000000">
        <w:rPr>
          <w:rFonts w:ascii="Calibri" w:cs="Calibri" w:eastAsia="Calibri" w:hAnsi="Calibri"/>
          <w:color w:val="222222"/>
          <w:highlight w:val="white"/>
          <w:rtl w:val="0"/>
        </w:rPr>
        <w:t xml:space="preserve"> syntax of ICU MessageFormat) can be nested to arbitrary depth.  But note that this can easily result in a combinatorial explosion for the translator!</w:t>
      </w:r>
    </w:p>
    <w:p w:rsidR="00000000" w:rsidDel="00000000" w:rsidP="00000000" w:rsidRDefault="00000000" w:rsidRPr="00000000">
      <w:pPr>
        <w:numPr>
          <w:ilvl w:val="0"/>
          <w:numId w:val="3"/>
        </w:numPr>
        <w:spacing w:after="340" w:line="327.27272727272725" w:lineRule="auto"/>
        <w:ind w:left="720" w:right="340" w:hanging="360"/>
        <w:contextualSpacing w:val="1"/>
        <w:rPr/>
      </w:pPr>
      <w:r w:rsidDel="00000000" w:rsidR="00000000" w:rsidRPr="00000000">
        <w:rPr>
          <w:rFonts w:ascii="Calibri" w:cs="Calibri" w:eastAsia="Calibri" w:hAnsi="Calibri"/>
          <w:color w:val="222222"/>
          <w:highlight w:val="white"/>
          <w:rtl w:val="0"/>
        </w:rPr>
        <w:t xml:space="preserve">Plural messages (i.e. using the </w:t>
      </w:r>
      <w:r w:rsidDel="00000000" w:rsidR="00000000" w:rsidRPr="00000000">
        <w:rPr>
          <w:rFonts w:ascii="Consolas" w:cs="Consolas" w:eastAsia="Consolas" w:hAnsi="Consolas"/>
          <w:color w:val="222222"/>
          <w:highlight w:val="white"/>
          <w:rtl w:val="0"/>
        </w:rPr>
        <w:t xml:space="preserve">select</w:t>
      </w:r>
      <w:r w:rsidDel="00000000" w:rsidR="00000000" w:rsidRPr="00000000">
        <w:rPr>
          <w:rFonts w:ascii="Calibri" w:cs="Calibri" w:eastAsia="Calibri" w:hAnsi="Calibri"/>
          <w:color w:val="222222"/>
          <w:highlight w:val="white"/>
          <w:rtl w:val="0"/>
        </w:rPr>
        <w:t xml:space="preserve"> syntax of ICU MessageFormat) can only contain simple messages and cannot contain other plural or select messages.  Unlike the </w:t>
      </w:r>
      <w:r w:rsidDel="00000000" w:rsidR="00000000" w:rsidRPr="00000000">
        <w:rPr>
          <w:rFonts w:ascii="Consolas" w:cs="Consolas" w:eastAsia="Consolas" w:hAnsi="Consolas"/>
          <w:color w:val="222222"/>
          <w:highlight w:val="white"/>
          <w:rtl w:val="0"/>
        </w:rPr>
        <w:t xml:space="preserve">select</w:t>
      </w:r>
      <w:r w:rsidDel="00000000" w:rsidR="00000000" w:rsidRPr="00000000">
        <w:rPr>
          <w:rFonts w:ascii="Calibri" w:cs="Calibri" w:eastAsia="Calibri" w:hAnsi="Calibri"/>
          <w:color w:val="222222"/>
          <w:highlight w:val="white"/>
          <w:rtl w:val="0"/>
        </w:rPr>
        <w:t xml:space="preserve"> ICU syntax, plural nesting creates a much bigger explosion of combinations (other languages can have many more than the standard 3 selectors typical of English.)</w:t>
      </w:r>
    </w:p>
    <w:p w:rsidR="00000000" w:rsidDel="00000000" w:rsidP="00000000" w:rsidRDefault="00000000" w:rsidRPr="00000000">
      <w:pPr>
        <w:spacing w:after="340" w:line="329.9238967895509" w:lineRule="auto"/>
        <w:contextualSpacing w:val="0"/>
      </w:pPr>
      <w:r w:rsidDel="00000000" w:rsidR="00000000" w:rsidRPr="00000000">
        <w:rPr>
          <w:rFonts w:ascii="Calibri" w:cs="Calibri" w:eastAsia="Calibri" w:hAnsi="Calibri"/>
          <w:color w:val="222222"/>
          <w:highlight w:val="white"/>
          <w:rtl w:val="0"/>
        </w:rPr>
        <w:t xml:space="preserve">The following is allowed:</w:t>
      </w:r>
    </w:p>
    <w:p w:rsidR="00000000" w:rsidDel="00000000" w:rsidP="00000000" w:rsidRDefault="00000000" w:rsidRPr="00000000">
      <w:pPr>
        <w:spacing w:after="340" w:before="340" w:line="276" w:lineRule="auto"/>
        <w:ind w:left="720" w:firstLine="0"/>
        <w:contextualSpacing w:val="0"/>
      </w:pPr>
      <w:r w:rsidDel="00000000" w:rsidR="00000000" w:rsidRPr="00000000">
        <w:rPr>
          <w:rFonts w:ascii="Consolas" w:cs="Consolas" w:eastAsia="Consolas" w:hAnsi="Consolas"/>
          <w:i w:val="1"/>
          <w:color w:val="408080"/>
          <w:sz w:val="20"/>
          <w:szCs w:val="20"/>
          <w:rtl w:val="0"/>
        </w:rPr>
        <w:t xml:space="preserve">&lt;!--i18n: Shown when you try to view a post that does not exist. --&gt;</w:t>
      </w:r>
      <w:r w:rsidDel="00000000" w:rsidR="00000000" w:rsidRPr="00000000">
        <w:rPr>
          <w:rFonts w:ascii="Consolas" w:cs="Consolas" w:eastAsia="Consolas" w:hAnsi="Consolas"/>
          <w:color w:val="333333"/>
          <w:sz w:val="20"/>
          <w:szCs w:val="20"/>
          <w:rtl w:val="0"/>
        </w:rPr>
        <w:br w:type="textWrapping"/>
        <w:t xml:space="preserve">    </w:t>
      </w:r>
      <w:r w:rsidDel="00000000" w:rsidR="00000000" w:rsidRPr="00000000">
        <w:rPr>
          <w:rFonts w:ascii="Consolas" w:cs="Consolas" w:eastAsia="Consolas" w:hAnsi="Consolas"/>
          <w:b w:val="1"/>
          <w:color w:val="008000"/>
          <w:sz w:val="20"/>
          <w:szCs w:val="20"/>
          <w:rtl w:val="0"/>
        </w:rPr>
        <w:t xml:space="preserve">&lt;span</w:t>
      </w:r>
      <w:r w:rsidDel="00000000" w:rsidR="00000000" w:rsidRPr="00000000">
        <w:rPr>
          <w:rFonts w:ascii="Consolas" w:cs="Consolas" w:eastAsia="Consolas" w:hAnsi="Consolas"/>
          <w:color w:val="333333"/>
          <w:sz w:val="20"/>
          <w:szCs w:val="20"/>
          <w:rtl w:val="0"/>
        </w:rPr>
        <w:t xml:space="preserve"> </w:t>
      </w:r>
      <w:r w:rsidDel="00000000" w:rsidR="00000000" w:rsidRPr="00000000">
        <w:rPr>
          <w:rFonts w:ascii="Consolas" w:cs="Consolas" w:eastAsia="Consolas" w:hAnsi="Consolas"/>
          <w:color w:val="7d9029"/>
          <w:sz w:val="20"/>
          <w:szCs w:val="20"/>
          <w:rtl w:val="0"/>
        </w:rPr>
        <w:t xml:space="preserve">class=</w:t>
      </w:r>
      <w:r w:rsidDel="00000000" w:rsidR="00000000" w:rsidRPr="00000000">
        <w:rPr>
          <w:rFonts w:ascii="Consolas" w:cs="Consolas" w:eastAsia="Consolas" w:hAnsi="Consolas"/>
          <w:color w:val="ba2121"/>
          <w:sz w:val="20"/>
          <w:szCs w:val="20"/>
          <w:rtl w:val="0"/>
        </w:rPr>
        <w:t xml:space="preserve">"err"</w:t>
      </w:r>
      <w:r w:rsidDel="00000000" w:rsidR="00000000" w:rsidRPr="00000000">
        <w:rPr>
          <w:rFonts w:ascii="Consolas" w:cs="Consolas" w:eastAsia="Consolas" w:hAnsi="Consolas"/>
          <w:b w:val="1"/>
          <w:color w:val="008000"/>
          <w:sz w:val="20"/>
          <w:szCs w:val="20"/>
          <w:rtl w:val="0"/>
        </w:rPr>
        <w:t xml:space="preserve">&gt;</w:t>
      </w:r>
      <w:r w:rsidDel="00000000" w:rsidR="00000000" w:rsidRPr="00000000">
        <w:rPr>
          <w:rFonts w:ascii="Consolas" w:cs="Consolas" w:eastAsia="Consolas" w:hAnsi="Consolas"/>
          <w:color w:val="333333"/>
          <w:sz w:val="20"/>
          <w:szCs w:val="20"/>
          <w:rtl w:val="0"/>
        </w:rPr>
        <w:t xml:space="preserve">This post does not exist.</w:t>
      </w:r>
      <w:r w:rsidDel="00000000" w:rsidR="00000000" w:rsidRPr="00000000">
        <w:rPr>
          <w:rFonts w:ascii="Consolas" w:cs="Consolas" w:eastAsia="Consolas" w:hAnsi="Consolas"/>
          <w:b w:val="1"/>
          <w:color w:val="008000"/>
          <w:sz w:val="20"/>
          <w:szCs w:val="20"/>
          <w:rtl w:val="0"/>
        </w:rPr>
        <w:t xml:space="preserve">&lt;/span&gt;</w:t>
      </w:r>
      <w:r w:rsidDel="00000000" w:rsidR="00000000" w:rsidRPr="00000000">
        <w:rPr>
          <w:rFonts w:ascii="Consolas" w:cs="Consolas" w:eastAsia="Consolas" w:hAnsi="Consolas"/>
          <w:color w:val="333333"/>
          <w:sz w:val="20"/>
          <w:szCs w:val="20"/>
          <w:rtl w:val="0"/>
        </w:rPr>
        <w:br w:type="textWrapping"/>
        <w:t xml:space="preserve">    </w:t>
      </w:r>
      <w:r w:rsidDel="00000000" w:rsidR="00000000" w:rsidRPr="00000000">
        <w:rPr>
          <w:rFonts w:ascii="Consolas" w:cs="Consolas" w:eastAsia="Consolas" w:hAnsi="Consolas"/>
          <w:b w:val="1"/>
          <w:color w:val="008000"/>
          <w:sz w:val="20"/>
          <w:szCs w:val="20"/>
          <w:rtl w:val="0"/>
        </w:rPr>
        <w:t xml:space="preserve">&lt;a</w:t>
      </w:r>
      <w:r w:rsidDel="00000000" w:rsidR="00000000" w:rsidRPr="00000000">
        <w:rPr>
          <w:rFonts w:ascii="Consolas" w:cs="Consolas" w:eastAsia="Consolas" w:hAnsi="Consolas"/>
          <w:color w:val="333333"/>
          <w:sz w:val="20"/>
          <w:szCs w:val="20"/>
          <w:rtl w:val="0"/>
        </w:rPr>
        <w:t xml:space="preserve"> </w:t>
      </w:r>
      <w:r w:rsidDel="00000000" w:rsidR="00000000" w:rsidRPr="00000000">
        <w:rPr>
          <w:rFonts w:ascii="Consolas" w:cs="Consolas" w:eastAsia="Consolas" w:hAnsi="Consolas"/>
          <w:color w:val="7d9029"/>
          <w:sz w:val="20"/>
          <w:szCs w:val="20"/>
          <w:rtl w:val="0"/>
        </w:rPr>
        <w:t xml:space="preserve">href=</w:t>
      </w:r>
      <w:r w:rsidDel="00000000" w:rsidR="00000000" w:rsidRPr="00000000">
        <w:rPr>
          <w:rFonts w:ascii="Consolas" w:cs="Consolas" w:eastAsia="Consolas" w:hAnsi="Consolas"/>
          <w:color w:val="ba2121"/>
          <w:sz w:val="20"/>
          <w:szCs w:val="20"/>
          <w:rtl w:val="0"/>
        </w:rPr>
        <w:t xml:space="preserve">"/posts"</w:t>
      </w:r>
      <w:r w:rsidDel="00000000" w:rsidR="00000000" w:rsidRPr="00000000">
        <w:rPr>
          <w:rFonts w:ascii="Consolas" w:cs="Consolas" w:eastAsia="Consolas" w:hAnsi="Consolas"/>
          <w:color w:val="333333"/>
          <w:sz w:val="20"/>
          <w:szCs w:val="20"/>
          <w:rtl w:val="0"/>
        </w:rPr>
        <w:br w:type="textWrapping"/>
        <w:t xml:space="preserve">       </w:t>
      </w:r>
      <w:r w:rsidDel="00000000" w:rsidR="00000000" w:rsidRPr="00000000">
        <w:rPr>
          <w:rFonts w:ascii="Consolas" w:cs="Consolas" w:eastAsia="Consolas" w:hAnsi="Consolas"/>
          <w:color w:val="7d9029"/>
          <w:sz w:val="20"/>
          <w:szCs w:val="20"/>
          <w:rtl w:val="0"/>
        </w:rPr>
        <w:t xml:space="preserve">title=</w:t>
      </w:r>
      <w:r w:rsidDel="00000000" w:rsidR="00000000" w:rsidRPr="00000000">
        <w:rPr>
          <w:rFonts w:ascii="Consolas" w:cs="Consolas" w:eastAsia="Consolas" w:hAnsi="Consolas"/>
          <w:color w:val="ba2121"/>
          <w:sz w:val="20"/>
          <w:szCs w:val="20"/>
          <w:rtl w:val="0"/>
        </w:rPr>
        <w:t xml:space="preserve">"All Posts"</w:t>
      </w:r>
      <w:r w:rsidDel="00000000" w:rsidR="00000000" w:rsidRPr="00000000">
        <w:rPr>
          <w:rFonts w:ascii="Consolas" w:cs="Consolas" w:eastAsia="Consolas" w:hAnsi="Consolas"/>
          <w:color w:val="333333"/>
          <w:sz w:val="20"/>
          <w:szCs w:val="20"/>
          <w:rtl w:val="0"/>
        </w:rPr>
        <w:br w:type="textWrapping"/>
        <w:t xml:space="preserve">       </w:t>
      </w:r>
      <w:r w:rsidDel="00000000" w:rsidR="00000000" w:rsidRPr="00000000">
        <w:rPr>
          <w:rFonts w:ascii="Consolas" w:cs="Consolas" w:eastAsia="Consolas" w:hAnsi="Consolas"/>
          <w:color w:val="7d9029"/>
          <w:sz w:val="20"/>
          <w:szCs w:val="20"/>
          <w:rtl w:val="0"/>
        </w:rPr>
        <w:t xml:space="preserve">i18n-title=</w:t>
      </w:r>
      <w:r w:rsidDel="00000000" w:rsidR="00000000" w:rsidRPr="00000000">
        <w:rPr>
          <w:rFonts w:ascii="Consolas" w:cs="Consolas" w:eastAsia="Consolas" w:hAnsi="Consolas"/>
          <w:color w:val="ba2121"/>
          <w:sz w:val="20"/>
          <w:szCs w:val="20"/>
          <w:rtl w:val="0"/>
        </w:rPr>
        <w:t xml:space="preserve">"Title for a link to show all posts"</w:t>
      </w:r>
      <w:r w:rsidDel="00000000" w:rsidR="00000000" w:rsidRPr="00000000">
        <w:rPr>
          <w:rFonts w:ascii="Consolas" w:cs="Consolas" w:eastAsia="Consolas" w:hAnsi="Consolas"/>
          <w:b w:val="1"/>
          <w:color w:val="008000"/>
          <w:sz w:val="20"/>
          <w:szCs w:val="20"/>
          <w:rtl w:val="0"/>
        </w:rPr>
        <w:t xml:space="preserve">&gt;</w:t>
      </w:r>
      <w:r w:rsidDel="00000000" w:rsidR="00000000" w:rsidRPr="00000000">
        <w:rPr>
          <w:rFonts w:ascii="Consolas" w:cs="Consolas" w:eastAsia="Consolas" w:hAnsi="Consolas"/>
          <w:color w:val="333333"/>
          <w:sz w:val="20"/>
          <w:szCs w:val="20"/>
          <w:rtl w:val="0"/>
        </w:rPr>
        <w:t xml:space="preserve">Return to posts</w:t>
      </w:r>
      <w:r w:rsidDel="00000000" w:rsidR="00000000" w:rsidRPr="00000000">
        <w:rPr>
          <w:rFonts w:ascii="Consolas" w:cs="Consolas" w:eastAsia="Consolas" w:hAnsi="Consolas"/>
          <w:b w:val="1"/>
          <w:color w:val="008000"/>
          <w:sz w:val="20"/>
          <w:szCs w:val="20"/>
          <w:rtl w:val="0"/>
        </w:rPr>
        <w:t xml:space="preserve">&lt;/a&gt;</w:t>
      </w:r>
      <w:r w:rsidDel="00000000" w:rsidR="00000000" w:rsidRPr="00000000">
        <w:rPr>
          <w:rFonts w:ascii="Consolas" w:cs="Consolas" w:eastAsia="Consolas" w:hAnsi="Consolas"/>
          <w:color w:val="333333"/>
          <w:sz w:val="20"/>
          <w:szCs w:val="20"/>
          <w:rtl w:val="0"/>
        </w:rPr>
        <w:t xml:space="preserve"> or</w:t>
        <w:br w:type="textWrapping"/>
        <w:t xml:space="preserve">    </w:t>
      </w:r>
      <w:r w:rsidDel="00000000" w:rsidR="00000000" w:rsidRPr="00000000">
        <w:rPr>
          <w:rFonts w:ascii="Consolas" w:cs="Consolas" w:eastAsia="Consolas" w:hAnsi="Consolas"/>
          <w:b w:val="1"/>
          <w:color w:val="008000"/>
          <w:sz w:val="20"/>
          <w:szCs w:val="20"/>
          <w:rtl w:val="0"/>
        </w:rPr>
        <w:t xml:space="preserve">&lt;a</w:t>
      </w:r>
      <w:r w:rsidDel="00000000" w:rsidR="00000000" w:rsidRPr="00000000">
        <w:rPr>
          <w:rFonts w:ascii="Consolas" w:cs="Consolas" w:eastAsia="Consolas" w:hAnsi="Consolas"/>
          <w:color w:val="333333"/>
          <w:sz w:val="20"/>
          <w:szCs w:val="20"/>
          <w:rtl w:val="0"/>
        </w:rPr>
        <w:t xml:space="preserve"> </w:t>
      </w:r>
      <w:r w:rsidDel="00000000" w:rsidR="00000000" w:rsidRPr="00000000">
        <w:rPr>
          <w:rFonts w:ascii="Consolas" w:cs="Consolas" w:eastAsia="Consolas" w:hAnsi="Consolas"/>
          <w:color w:val="7d9029"/>
          <w:sz w:val="20"/>
          <w:szCs w:val="20"/>
          <w:rtl w:val="0"/>
        </w:rPr>
        <w:t xml:space="preserve">href=</w:t>
      </w:r>
      <w:r w:rsidDel="00000000" w:rsidR="00000000" w:rsidRPr="00000000">
        <w:rPr>
          <w:rFonts w:ascii="Consolas" w:cs="Consolas" w:eastAsia="Consolas" w:hAnsi="Consolas"/>
          <w:color w:val="ba2121"/>
          <w:sz w:val="20"/>
          <w:szCs w:val="20"/>
          <w:rtl w:val="0"/>
        </w:rPr>
        <w:t xml:space="preserve">"/posts/new"</w:t>
      </w:r>
      <w:r w:rsidDel="00000000" w:rsidR="00000000" w:rsidRPr="00000000">
        <w:rPr>
          <w:rFonts w:ascii="Consolas" w:cs="Consolas" w:eastAsia="Consolas" w:hAnsi="Consolas"/>
          <w:color w:val="333333"/>
          <w:sz w:val="20"/>
          <w:szCs w:val="20"/>
          <w:rtl w:val="0"/>
        </w:rPr>
        <w:br w:type="textWrapping"/>
        <w:t xml:space="preserve">       </w:t>
      </w:r>
      <w:r w:rsidDel="00000000" w:rsidR="00000000" w:rsidRPr="00000000">
        <w:rPr>
          <w:rFonts w:ascii="Consolas" w:cs="Consolas" w:eastAsia="Consolas" w:hAnsi="Consolas"/>
          <w:color w:val="7d9029"/>
          <w:sz w:val="20"/>
          <w:szCs w:val="20"/>
          <w:rtl w:val="0"/>
        </w:rPr>
        <w:t xml:space="preserve">title=</w:t>
      </w:r>
      <w:r w:rsidDel="00000000" w:rsidR="00000000" w:rsidRPr="00000000">
        <w:rPr>
          <w:rFonts w:ascii="Consolas" w:cs="Consolas" w:eastAsia="Consolas" w:hAnsi="Consolas"/>
          <w:color w:val="ba2121"/>
          <w:sz w:val="20"/>
          <w:szCs w:val="20"/>
          <w:rtl w:val="0"/>
        </w:rPr>
        <w:t xml:space="preserve">"New Post"</w:t>
      </w:r>
      <w:r w:rsidDel="00000000" w:rsidR="00000000" w:rsidRPr="00000000">
        <w:rPr>
          <w:rFonts w:ascii="Consolas" w:cs="Consolas" w:eastAsia="Consolas" w:hAnsi="Consolas"/>
          <w:color w:val="333333"/>
          <w:sz w:val="20"/>
          <w:szCs w:val="20"/>
          <w:rtl w:val="0"/>
        </w:rPr>
        <w:br w:type="textWrapping"/>
        <w:t xml:space="preserve">       </w:t>
      </w:r>
      <w:r w:rsidDel="00000000" w:rsidR="00000000" w:rsidRPr="00000000">
        <w:rPr>
          <w:rFonts w:ascii="Consolas" w:cs="Consolas" w:eastAsia="Consolas" w:hAnsi="Consolas"/>
          <w:color w:val="7d9029"/>
          <w:sz w:val="20"/>
          <w:szCs w:val="20"/>
          <w:rtl w:val="0"/>
        </w:rPr>
        <w:t xml:space="preserve">i18n-title=</w:t>
      </w:r>
      <w:r w:rsidDel="00000000" w:rsidR="00000000" w:rsidRPr="00000000">
        <w:rPr>
          <w:rFonts w:ascii="Consolas" w:cs="Consolas" w:eastAsia="Consolas" w:hAnsi="Consolas"/>
          <w:color w:val="ba2121"/>
          <w:sz w:val="20"/>
          <w:szCs w:val="20"/>
          <w:rtl w:val="0"/>
        </w:rPr>
        <w:t xml:space="preserve">"Title for a link to create a new post"</w:t>
      </w:r>
      <w:r w:rsidDel="00000000" w:rsidR="00000000" w:rsidRPr="00000000">
        <w:rPr>
          <w:rFonts w:ascii="Consolas" w:cs="Consolas" w:eastAsia="Consolas" w:hAnsi="Consolas"/>
          <w:b w:val="1"/>
          <w:color w:val="008000"/>
          <w:sz w:val="20"/>
          <w:szCs w:val="20"/>
          <w:rtl w:val="0"/>
        </w:rPr>
        <w:t xml:space="preserve">&gt;</w:t>
      </w:r>
      <w:r w:rsidDel="00000000" w:rsidR="00000000" w:rsidRPr="00000000">
        <w:rPr>
          <w:rFonts w:ascii="Consolas" w:cs="Consolas" w:eastAsia="Consolas" w:hAnsi="Consolas"/>
          <w:color w:val="333333"/>
          <w:sz w:val="20"/>
          <w:szCs w:val="20"/>
          <w:rtl w:val="0"/>
        </w:rPr>
        <w:t xml:space="preserve">create a new post</w:t>
      </w:r>
      <w:r w:rsidDel="00000000" w:rsidR="00000000" w:rsidRPr="00000000">
        <w:rPr>
          <w:rFonts w:ascii="Consolas" w:cs="Consolas" w:eastAsia="Consolas" w:hAnsi="Consolas"/>
          <w:b w:val="1"/>
          <w:color w:val="008000"/>
          <w:sz w:val="20"/>
          <w:szCs w:val="20"/>
          <w:rtl w:val="0"/>
        </w:rPr>
        <w:t xml:space="preserve">&lt;/a&gt;</w:t>
      </w:r>
      <w:r w:rsidDel="00000000" w:rsidR="00000000" w:rsidRPr="00000000">
        <w:rPr>
          <w:rFonts w:ascii="Consolas" w:cs="Consolas" w:eastAsia="Consolas" w:hAnsi="Consolas"/>
          <w:color w:val="333333"/>
          <w:sz w:val="20"/>
          <w:szCs w:val="20"/>
          <w:rtl w:val="0"/>
        </w:rPr>
        <w:t xml:space="preserve">.</w:t>
        <w:br w:type="textWrapping"/>
      </w:r>
      <w:r w:rsidDel="00000000" w:rsidR="00000000" w:rsidRPr="00000000">
        <w:rPr>
          <w:rFonts w:ascii="Consolas" w:cs="Consolas" w:eastAsia="Consolas" w:hAnsi="Consolas"/>
          <w:i w:val="1"/>
          <w:color w:val="408080"/>
          <w:sz w:val="20"/>
          <w:szCs w:val="20"/>
          <w:rtl w:val="0"/>
        </w:rPr>
        <w:t xml:space="preserve">&lt;!--/i18n&gt;</w:t>
      </w:r>
      <w:r w:rsidDel="00000000" w:rsidR="00000000" w:rsidRPr="00000000">
        <w:rPr>
          <w:rFonts w:ascii="Consolas" w:cs="Consolas" w:eastAsia="Consolas" w:hAnsi="Consolas"/>
          <w:color w:val="333333"/>
          <w:shd w:fill="f5f5f5" w:val="clear"/>
          <w:rtl w:val="0"/>
        </w:rPr>
        <w:br w:type="textWrapping"/>
      </w:r>
    </w:p>
    <w:p w:rsidR="00000000" w:rsidDel="00000000" w:rsidP="00000000" w:rsidRDefault="00000000" w:rsidRPr="00000000">
      <w:pPr>
        <w:spacing w:after="340" w:line="329.9238967895509" w:lineRule="auto"/>
        <w:contextualSpacing w:val="0"/>
      </w:pPr>
      <w:r w:rsidDel="00000000" w:rsidR="00000000" w:rsidRPr="00000000">
        <w:rPr>
          <w:rFonts w:ascii="Calibri" w:cs="Calibri" w:eastAsia="Calibri" w:hAnsi="Calibri"/>
          <w:color w:val="222222"/>
          <w:highlight w:val="white"/>
          <w:rtl w:val="0"/>
        </w:rPr>
        <w:t xml:space="preserve">The following is NOT allowed:</w:t>
      </w:r>
    </w:p>
    <w:p w:rsidR="00000000" w:rsidDel="00000000" w:rsidP="00000000" w:rsidRDefault="00000000" w:rsidRPr="00000000">
      <w:pPr>
        <w:spacing w:after="340" w:before="340" w:line="276" w:lineRule="auto"/>
        <w:ind w:left="720" w:firstLine="0"/>
        <w:contextualSpacing w:val="0"/>
      </w:pPr>
      <w:r w:rsidDel="00000000" w:rsidR="00000000" w:rsidRPr="00000000">
        <w:rPr>
          <w:rFonts w:ascii="Consolas" w:cs="Consolas" w:eastAsia="Consolas" w:hAnsi="Consolas"/>
          <w:i w:val="1"/>
          <w:color w:val="408080"/>
          <w:sz w:val="20"/>
          <w:szCs w:val="20"/>
          <w:rtl w:val="0"/>
        </w:rPr>
        <w:t xml:space="preserve">&lt;!--i18n: Shown when you try to view a post that does not exist. --&gt;</w:t>
      </w:r>
      <w:r w:rsidDel="00000000" w:rsidR="00000000" w:rsidRPr="00000000">
        <w:rPr>
          <w:rFonts w:ascii="Consolas" w:cs="Consolas" w:eastAsia="Consolas" w:hAnsi="Consolas"/>
          <w:color w:val="333333"/>
          <w:sz w:val="20"/>
          <w:szCs w:val="20"/>
          <w:rtl w:val="0"/>
        </w:rPr>
        <w:br w:type="textWrapping"/>
        <w:t xml:space="preserve">    Message</w:t>
        <w:br w:type="textWrapping"/>
        <w:t xml:space="preserve">    </w:t>
      </w:r>
      <w:r w:rsidDel="00000000" w:rsidR="00000000" w:rsidRPr="00000000">
        <w:rPr>
          <w:rFonts w:ascii="Consolas" w:cs="Consolas" w:eastAsia="Consolas" w:hAnsi="Consolas"/>
          <w:color w:val="bc7a00"/>
          <w:sz w:val="20"/>
          <w:szCs w:val="20"/>
          <w:rtl w:val="0"/>
        </w:rPr>
        <w:t xml:space="preserve">&lt;!-i18n: THIS NESTING IS NOT ALLOWED --&gt;</w:t>
      </w:r>
      <w:r w:rsidDel="00000000" w:rsidR="00000000" w:rsidRPr="00000000">
        <w:rPr>
          <w:rFonts w:ascii="Consolas" w:cs="Consolas" w:eastAsia="Consolas" w:hAnsi="Consolas"/>
          <w:color w:val="333333"/>
          <w:sz w:val="20"/>
          <w:szCs w:val="20"/>
          <w:rtl w:val="0"/>
        </w:rPr>
        <w:br w:type="textWrapping"/>
        <w:t xml:space="preserve">      Sub-message</w:t>
        <w:br w:type="textWrapping"/>
        <w:t xml:space="preserve">    </w:t>
      </w:r>
      <w:r w:rsidDel="00000000" w:rsidR="00000000" w:rsidRPr="00000000">
        <w:rPr>
          <w:rFonts w:ascii="Consolas" w:cs="Consolas" w:eastAsia="Consolas" w:hAnsi="Consolas"/>
          <w:i w:val="1"/>
          <w:color w:val="408080"/>
          <w:sz w:val="20"/>
          <w:szCs w:val="20"/>
          <w:rtl w:val="0"/>
        </w:rPr>
        <w:t xml:space="preserve">&lt;!--/i18n&gt;</w:t>
      </w:r>
      <w:r w:rsidDel="00000000" w:rsidR="00000000" w:rsidRPr="00000000">
        <w:rPr>
          <w:rFonts w:ascii="Consolas" w:cs="Consolas" w:eastAsia="Consolas" w:hAnsi="Consolas"/>
          <w:color w:val="333333"/>
          <w:sz w:val="20"/>
          <w:szCs w:val="20"/>
          <w:rtl w:val="0"/>
        </w:rPr>
        <w:br w:type="textWrapping"/>
      </w:r>
      <w:r w:rsidDel="00000000" w:rsidR="00000000" w:rsidRPr="00000000">
        <w:rPr>
          <w:rFonts w:ascii="Consolas" w:cs="Consolas" w:eastAsia="Consolas" w:hAnsi="Consolas"/>
          <w:i w:val="1"/>
          <w:color w:val="408080"/>
          <w:sz w:val="20"/>
          <w:szCs w:val="20"/>
          <w:rtl w:val="0"/>
        </w:rPr>
        <w:t xml:space="preserve">&lt;!--/i18n&gt;</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Calibri" w:cs="Calibri" w:eastAsia="Calibri" w:hAnsi="Calibri"/>
          <w:color w:val="111111"/>
          <w:sz w:val="36"/>
          <w:szCs w:val="36"/>
          <w:highlight w:val="white"/>
          <w:rtl w:val="0"/>
        </w:rPr>
        <w:t xml:space="preserve">Opting out of translation</w:t>
      </w:r>
      <w:r w:rsidDel="00000000" w:rsidR="00000000" w:rsidRPr="00000000">
        <w:rPr>
          <w:rtl w:val="0"/>
        </w:rPr>
      </w:r>
    </w:p>
    <w:p w:rsidR="00000000" w:rsidDel="00000000" w:rsidP="00000000" w:rsidRDefault="00000000" w:rsidRPr="00000000">
      <w:pPr>
        <w:spacing w:after="340" w:line="360" w:lineRule="auto"/>
        <w:contextualSpacing w:val="0"/>
      </w:pPr>
      <w:r w:rsidDel="00000000" w:rsidR="00000000" w:rsidRPr="00000000">
        <w:rPr>
          <w:rFonts w:ascii="Calibri" w:cs="Calibri" w:eastAsia="Calibri" w:hAnsi="Calibri"/>
          <w:color w:val="222222"/>
          <w:highlight w:val="white"/>
          <w:rtl w:val="0"/>
        </w:rPr>
        <w:t xml:space="preserve">The HTML5 "translate" attribute can be used to opt out of translation.  This will be honored even inside sections that are enclosed in section that have been marked </w:t>
      </w:r>
      <w:r w:rsidDel="00000000" w:rsidR="00000000" w:rsidRPr="00000000">
        <w:rPr>
          <w:rFonts w:ascii="Calibri" w:cs="Calibri" w:eastAsia="Calibri" w:hAnsi="Calibri"/>
          <w:color w:val="222222"/>
          <w:highlight w:val="white"/>
          <w:rtl w:val="0"/>
        </w:rPr>
        <w:t xml:space="preserve">explicitly</w:t>
      </w:r>
      <w:r w:rsidDel="00000000" w:rsidR="00000000" w:rsidRPr="00000000">
        <w:rPr>
          <w:rFonts w:ascii="Calibri" w:cs="Calibri" w:eastAsia="Calibri" w:hAnsi="Calibri"/>
          <w:color w:val="222222"/>
          <w:highlight w:val="white"/>
          <w:rtl w:val="0"/>
        </w:rPr>
        <w:t xml:space="preserve"> for translation.  TODO: how would this work with message extraction?  Perhaps we can replace them with placeholders—with the message id depending on the contents of the placeholder.</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pStyle w:val="Heading2"/>
        <w:keepNext w:val="1"/>
        <w:keepLines w:val="1"/>
        <w:spacing w:after="260" w:before="340" w:line="423.52941176470586" w:lineRule="auto"/>
        <w:contextualSpacing w:val="0"/>
      </w:pPr>
      <w:bookmarkStart w:colFirst="0" w:colLast="0" w:name="h.4g39qcn8jioj" w:id="30"/>
      <w:bookmarkEnd w:id="30"/>
      <w:r w:rsidDel="00000000" w:rsidR="00000000" w:rsidRPr="00000000">
        <w:rPr>
          <w:rFonts w:ascii="Calibri" w:cs="Calibri" w:eastAsia="Calibri" w:hAnsi="Calibri"/>
          <w:b w:val="0"/>
          <w:color w:val="111111"/>
          <w:sz w:val="36"/>
          <w:szCs w:val="36"/>
          <w:highlight w:val="white"/>
          <w:rtl w:val="0"/>
        </w:rPr>
        <w:t xml:space="preserve">File Formats</w:t>
      </w:r>
    </w:p>
    <w:p w:rsidR="00000000" w:rsidDel="00000000" w:rsidP="00000000" w:rsidRDefault="00000000" w:rsidRPr="00000000">
      <w:pPr>
        <w:pStyle w:val="Heading3"/>
        <w:keepNext w:val="1"/>
        <w:keepLines w:val="1"/>
        <w:spacing w:after="260" w:before="260" w:line="240" w:lineRule="auto"/>
        <w:contextualSpacing w:val="0"/>
      </w:pPr>
      <w:bookmarkStart w:colFirst="0" w:colLast="0" w:name="h.tddjreip1kn5" w:id="31"/>
      <w:bookmarkEnd w:id="31"/>
      <w:r w:rsidDel="00000000" w:rsidR="00000000" w:rsidRPr="00000000">
        <w:rPr>
          <w:rFonts w:ascii="Calibri" w:cs="Calibri" w:eastAsia="Calibri" w:hAnsi="Calibri"/>
          <w:b w:val="0"/>
          <w:color w:val="111111"/>
          <w:sz w:val="32"/>
          <w:szCs w:val="32"/>
          <w:highlight w:val="white"/>
          <w:rtl w:val="0"/>
        </w:rPr>
        <w:t xml:space="preserve">Transport Formats</w:t>
      </w:r>
    </w:p>
    <w:p w:rsidR="00000000" w:rsidDel="00000000" w:rsidP="00000000" w:rsidRDefault="00000000" w:rsidRPr="00000000">
      <w:pPr>
        <w:spacing w:after="340" w:line="329.9238967895509" w:lineRule="auto"/>
        <w:contextualSpacing w:val="0"/>
      </w:pPr>
      <w:r w:rsidDel="00000000" w:rsidR="00000000" w:rsidRPr="00000000">
        <w:rPr>
          <w:rFonts w:ascii="Calibri" w:cs="Calibri" w:eastAsia="Calibri" w:hAnsi="Calibri"/>
          <w:color w:val="222222"/>
          <w:highlight w:val="white"/>
          <w:rtl w:val="0"/>
        </w:rPr>
        <w:t xml:space="preserve">We will define common (JS) structures for representing extracted and translated messages that will be used for communication between all our tools.</w:t>
      </w:r>
    </w:p>
    <w:p w:rsidR="00000000" w:rsidDel="00000000" w:rsidP="00000000" w:rsidRDefault="00000000" w:rsidRPr="00000000">
      <w:pPr>
        <w:spacing w:after="340" w:line="329.9238967895509" w:lineRule="auto"/>
        <w:contextualSpacing w:val="0"/>
      </w:pPr>
      <w:r w:rsidDel="00000000" w:rsidR="00000000" w:rsidRPr="00000000">
        <w:rPr>
          <w:rFonts w:ascii="Calibri" w:cs="Calibri" w:eastAsia="Calibri" w:hAnsi="Calibri"/>
          <w:color w:val="222222"/>
          <w:highlight w:val="white"/>
          <w:rtl w:val="0"/>
        </w:rPr>
        <w:t xml:space="preserve">The two most popular formats appear to be </w:t>
      </w:r>
      <w:hyperlink r:id="rId43">
        <w:r w:rsidDel="00000000" w:rsidR="00000000" w:rsidRPr="00000000">
          <w:rPr>
            <w:rFonts w:ascii="Calibri" w:cs="Calibri" w:eastAsia="Calibri" w:hAnsi="Calibri"/>
            <w:color w:val="0066cc"/>
            <w:highlight w:val="white"/>
            <w:u w:val="single"/>
            <w:rtl w:val="0"/>
          </w:rPr>
          <w:t xml:space="preserve">XLIFF</w:t>
        </w:r>
      </w:hyperlink>
      <w:r w:rsidDel="00000000" w:rsidR="00000000" w:rsidRPr="00000000">
        <w:rPr>
          <w:rFonts w:ascii="Calibri" w:cs="Calibri" w:eastAsia="Calibri" w:hAnsi="Calibri"/>
          <w:color w:val="222222"/>
          <w:highlight w:val="white"/>
          <w:rtl w:val="0"/>
        </w:rPr>
        <w:t xml:space="preserve"> and </w:t>
      </w:r>
      <w:hyperlink r:id="rId44">
        <w:r w:rsidDel="00000000" w:rsidR="00000000" w:rsidRPr="00000000">
          <w:rPr>
            <w:rFonts w:ascii="Calibri" w:cs="Calibri" w:eastAsia="Calibri" w:hAnsi="Calibri"/>
            <w:color w:val="0066cc"/>
            <w:highlight w:val="white"/>
            <w:u w:val="single"/>
            <w:rtl w:val="0"/>
          </w:rPr>
          <w:t xml:space="preserve">gettext/po</w:t>
        </w:r>
      </w:hyperlink>
      <w:r w:rsidDel="00000000" w:rsidR="00000000" w:rsidRPr="00000000">
        <w:rPr>
          <w:rFonts w:ascii="Calibri" w:cs="Calibri" w:eastAsia="Calibri" w:hAnsi="Calibri"/>
          <w:color w:val="222222"/>
          <w:highlight w:val="white"/>
          <w:rtl w:val="0"/>
        </w:rPr>
        <w:t xml:space="preserve"> (portable object.)  We will ship with adapters translate between these files and our JS structures.  Folks can write their own adapters for their other file formats.</w:t>
      </w:r>
    </w:p>
    <w:p w:rsidR="00000000" w:rsidDel="00000000" w:rsidP="00000000" w:rsidRDefault="00000000" w:rsidRPr="00000000">
      <w:pPr>
        <w:spacing w:after="340" w:line="329.9238967895509" w:lineRule="auto"/>
        <w:contextualSpacing w:val="0"/>
      </w:pPr>
      <w:r w:rsidDel="00000000" w:rsidR="00000000" w:rsidRPr="00000000">
        <w:rPr>
          <w:rFonts w:ascii="Calibri" w:cs="Calibri" w:eastAsia="Calibri" w:hAnsi="Calibri"/>
          <w:color w:val="222222"/>
          <w:highlight w:val="white"/>
          <w:rtl w:val="0"/>
        </w:rPr>
        <w:t xml:space="preserve">The ICU standard uses the XMB/XTB file formats that have several tools that can translate back and forth.  This will be a primary supported format.</w:t>
      </w:r>
    </w:p>
    <w:p w:rsidR="00000000" w:rsidDel="00000000" w:rsidP="00000000" w:rsidRDefault="00000000" w:rsidRPr="00000000">
      <w:pPr>
        <w:spacing w:after="340" w:line="329.9238967895509" w:lineRule="auto"/>
        <w:contextualSpacing w:val="0"/>
      </w:pPr>
      <w:r w:rsidDel="00000000" w:rsidR="00000000" w:rsidRPr="00000000">
        <w:rPr>
          <w:rFonts w:ascii="Calibri" w:cs="Calibri" w:eastAsia="Calibri" w:hAnsi="Calibri"/>
          <w:color w:val="222222"/>
          <w:highlight w:val="white"/>
          <w:rtl w:val="0"/>
        </w:rPr>
        <w:t xml:space="preserve">The </w:t>
      </w:r>
      <w:hyperlink r:id="rId45">
        <w:r w:rsidDel="00000000" w:rsidR="00000000" w:rsidRPr="00000000">
          <w:rPr>
            <w:rFonts w:ascii="Calibri" w:cs="Calibri" w:eastAsia="Calibri" w:hAnsi="Calibri"/>
            <w:color w:val="0066cc"/>
            <w:highlight w:val="white"/>
            <w:u w:val="single"/>
            <w:rtl w:val="0"/>
          </w:rPr>
          <w:t xml:space="preserve">translate/translate</w:t>
        </w:r>
      </w:hyperlink>
      <w:r w:rsidDel="00000000" w:rsidR="00000000" w:rsidRPr="00000000">
        <w:rPr>
          <w:rFonts w:ascii="Calibri" w:cs="Calibri" w:eastAsia="Calibri" w:hAnsi="Calibri"/>
          <w:color w:val="222222"/>
          <w:highlight w:val="white"/>
          <w:rtl w:val="0"/>
        </w:rPr>
        <w:t xml:space="preserve"> github project (GPLv2, </w:t>
      </w:r>
      <w:hyperlink r:id="rId46">
        <w:r w:rsidDel="00000000" w:rsidR="00000000" w:rsidRPr="00000000">
          <w:rPr>
            <w:rFonts w:ascii="Calibri" w:cs="Calibri" w:eastAsia="Calibri" w:hAnsi="Calibri"/>
            <w:color w:val="0066cc"/>
            <w:highlight w:val="white"/>
            <w:u w:val="single"/>
            <w:rtl w:val="0"/>
          </w:rPr>
          <w:t xml:space="preserve">documentation</w:t>
        </w:r>
      </w:hyperlink>
      <w:r w:rsidDel="00000000" w:rsidR="00000000" w:rsidRPr="00000000">
        <w:rPr>
          <w:rFonts w:ascii="Calibri" w:cs="Calibri" w:eastAsia="Calibri" w:hAnsi="Calibri"/>
          <w:color w:val="222222"/>
          <w:highlight w:val="white"/>
          <w:rtl w:val="0"/>
        </w:rPr>
        <w:t xml:space="preserve">) might be handy for translating between formats.</w:t>
      </w:r>
    </w:p>
    <w:p w:rsidR="00000000" w:rsidDel="00000000" w:rsidP="00000000" w:rsidRDefault="00000000" w:rsidRPr="00000000">
      <w:pPr>
        <w:pStyle w:val="Heading3"/>
        <w:keepNext w:val="1"/>
        <w:keepLines w:val="1"/>
        <w:spacing w:after="260" w:before="260" w:line="240" w:lineRule="auto"/>
        <w:contextualSpacing w:val="0"/>
      </w:pPr>
      <w:bookmarkStart w:colFirst="0" w:colLast="0" w:name="h.tlp7qufbm5c1" w:id="32"/>
      <w:bookmarkEnd w:id="32"/>
      <w:r w:rsidDel="00000000" w:rsidR="00000000" w:rsidRPr="00000000">
        <w:rPr>
          <w:rFonts w:ascii="Calibri" w:cs="Calibri" w:eastAsia="Calibri" w:hAnsi="Calibri"/>
          <w:b w:val="0"/>
          <w:color w:val="111111"/>
          <w:sz w:val="32"/>
          <w:szCs w:val="32"/>
          <w:highlight w:val="white"/>
          <w:rtl w:val="0"/>
        </w:rPr>
        <w:t xml:space="preserve">JSON runtime format</w:t>
      </w:r>
    </w:p>
    <w:p w:rsidR="00000000" w:rsidDel="00000000" w:rsidP="00000000" w:rsidRDefault="00000000" w:rsidRPr="00000000">
      <w:pPr>
        <w:spacing w:after="340" w:line="329.9238967895509" w:lineRule="auto"/>
        <w:contextualSpacing w:val="0"/>
      </w:pPr>
      <w:r w:rsidDel="00000000" w:rsidR="00000000" w:rsidRPr="00000000">
        <w:rPr>
          <w:rFonts w:ascii="Calibri" w:cs="Calibri" w:eastAsia="Calibri" w:hAnsi="Calibri"/>
          <w:color w:val="222222"/>
          <w:highlight w:val="white"/>
          <w:rtl w:val="0"/>
        </w:rPr>
        <w:t xml:space="preserve">These files will be loaded by applications that do translati</w:t>
      </w:r>
      <w:r w:rsidDel="00000000" w:rsidR="00000000" w:rsidRPr="00000000">
        <w:rPr>
          <w:rFonts w:ascii="Calibri" w:cs="Calibri" w:eastAsia="Calibri" w:hAnsi="Calibri"/>
          <w:color w:val="222222"/>
          <w:highlight w:val="white"/>
          <w:rtl w:val="0"/>
        </w:rPr>
        <w:t xml:space="preserve">o</w:t>
      </w:r>
      <w:r w:rsidDel="00000000" w:rsidR="00000000" w:rsidRPr="00000000">
        <w:rPr>
          <w:rFonts w:ascii="Calibri" w:cs="Calibri" w:eastAsia="Calibri" w:hAnsi="Calibri"/>
          <w:color w:val="222222"/>
          <w:highlight w:val="white"/>
          <w:rtl w:val="0"/>
        </w:rPr>
        <w:t xml:space="preserve">ns dynamically.  As such, it will be an easy to use and smallish JSON format (tbd).</w:t>
        <w:br w:type="textWrapping"/>
      </w:r>
    </w:p>
    <w:p w:rsidR="00000000" w:rsidDel="00000000" w:rsidP="00000000" w:rsidRDefault="00000000" w:rsidRPr="00000000">
      <w:pPr>
        <w:pStyle w:val="Heading2"/>
        <w:keepNext w:val="1"/>
        <w:keepLines w:val="1"/>
        <w:spacing w:after="260" w:before="340" w:line="423.52941176470586" w:lineRule="auto"/>
        <w:contextualSpacing w:val="0"/>
      </w:pPr>
      <w:bookmarkStart w:colFirst="0" w:colLast="0" w:name="h.dh5aq0n03lpr" w:id="33"/>
      <w:bookmarkEnd w:id="33"/>
      <w:r w:rsidDel="00000000" w:rsidR="00000000" w:rsidRPr="00000000">
        <w:rPr>
          <w:rFonts w:ascii="Calibri" w:cs="Calibri" w:eastAsia="Calibri" w:hAnsi="Calibri"/>
          <w:b w:val="0"/>
          <w:color w:val="111111"/>
          <w:sz w:val="36"/>
          <w:szCs w:val="36"/>
          <w:highlight w:val="white"/>
          <w:rtl w:val="0"/>
        </w:rPr>
        <w:t xml:space="preserve">Message ID generation</w:t>
      </w:r>
    </w:p>
    <w:p w:rsidR="00000000" w:rsidDel="00000000" w:rsidP="00000000" w:rsidRDefault="00000000" w:rsidRPr="00000000">
      <w:pPr>
        <w:contextualSpacing w:val="0"/>
      </w:pPr>
      <w:r w:rsidDel="00000000" w:rsidR="00000000" w:rsidRPr="00000000">
        <w:rPr>
          <w:b w:val="1"/>
          <w:rtl w:val="0"/>
        </w:rPr>
        <w:t xml:space="preserve">See also:</w:t>
      </w:r>
      <w:r w:rsidDel="00000000" w:rsidR="00000000" w:rsidRPr="00000000">
        <w:rPr>
          <w:rtl w:val="0"/>
        </w:rPr>
        <w:t xml:space="preserve">  </w:t>
      </w:r>
      <w:hyperlink r:id="rId47">
        <w:r w:rsidDel="00000000" w:rsidR="00000000" w:rsidRPr="00000000">
          <w:rPr>
            <w:color w:val="1155cc"/>
            <w:u w:val="single"/>
            <w:rtl w:val="0"/>
          </w:rPr>
          <w:t xml:space="preserve">Message IDs</w:t>
        </w:r>
      </w:hyperlink>
      <w:r w:rsidDel="00000000" w:rsidR="00000000" w:rsidRPr="00000000">
        <w:rPr>
          <w:rtl w:val="0"/>
        </w:rPr>
        <w:t xml:space="preserve"> document.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340" w:line="329.9238967895509" w:lineRule="auto"/>
        <w:contextualSpacing w:val="0"/>
      </w:pPr>
      <w:r w:rsidDel="00000000" w:rsidR="00000000" w:rsidRPr="00000000">
        <w:rPr>
          <w:rFonts w:ascii="Calibri" w:cs="Calibri" w:eastAsia="Calibri" w:hAnsi="Calibri"/>
          <w:color w:val="222222"/>
          <w:highlight w:val="white"/>
          <w:rtl w:val="0"/>
        </w:rPr>
        <w:t xml:space="preserve">Message IDs are IDs that uniquely identify a translatable message.  If a message, M, appears in multiple parts of the application and means the same thing, it is considered to be the same message and should only be translated once.  It will have a unique message ID.  However, if there is another message, which is identical in the source language to M (e.g. there might even be no difference visually), but has different semantics/meaning, then it should be considered a different message, assigned a different message ID and has to be translated on its own.</w:t>
      </w:r>
    </w:p>
    <w:p w:rsidR="00000000" w:rsidDel="00000000" w:rsidP="00000000" w:rsidRDefault="00000000" w:rsidRPr="00000000">
      <w:pPr>
        <w:spacing w:after="340" w:line="329.9238967895509" w:lineRule="auto"/>
        <w:contextualSpacing w:val="0"/>
      </w:pPr>
      <w:r w:rsidDel="00000000" w:rsidR="00000000" w:rsidRPr="00000000">
        <w:rPr>
          <w:rFonts w:ascii="Calibri" w:cs="Calibri" w:eastAsia="Calibri" w:hAnsi="Calibri"/>
          <w:color w:val="222222"/>
          <w:highlight w:val="white"/>
          <w:rtl w:val="0"/>
        </w:rPr>
        <w:t xml:space="preserve">As an example, consider the word "crane".  It might appear in a dropdown for a list of birds.  It might also appear in a dropdown for machines.  Though it is spelled exactly the same in English, that won't be true in other languages and we can't use the same translation in both dropdowns.  This word needs to be translated two times and assigned two different message IDs.</w:t>
      </w:r>
    </w:p>
    <w:p w:rsidR="00000000" w:rsidDel="00000000" w:rsidP="00000000" w:rsidRDefault="00000000" w:rsidRPr="00000000">
      <w:pPr>
        <w:pStyle w:val="Heading4"/>
        <w:keepNext w:val="1"/>
        <w:keepLines w:val="1"/>
        <w:spacing w:after="280" w:before="220" w:line="300" w:lineRule="auto"/>
        <w:contextualSpacing w:val="0"/>
      </w:pPr>
      <w:bookmarkStart w:colFirst="0" w:colLast="0" w:name="h.450fzp4gm8mi" w:id="34"/>
      <w:bookmarkEnd w:id="34"/>
      <w:commentRangeStart w:id="19"/>
      <w:r w:rsidDel="00000000" w:rsidR="00000000" w:rsidRPr="00000000">
        <w:rPr>
          <w:rFonts w:ascii="Calibri" w:cs="Calibri" w:eastAsia="Calibri" w:hAnsi="Calibri"/>
          <w:color w:val="111111"/>
          <w:sz w:val="26"/>
          <w:szCs w:val="26"/>
          <w:highlight w:val="white"/>
          <w:u w:val="none"/>
          <w:rtl w:val="0"/>
        </w:rPr>
        <w:t xml:space="preserve">What uniquely determines a message ID?</w:t>
      </w:r>
      <w:commentRangeEnd w:id="19"/>
      <w:r w:rsidDel="00000000" w:rsidR="00000000" w:rsidRPr="00000000">
        <w:commentReference w:id="19"/>
      </w:r>
      <w:r w:rsidDel="00000000" w:rsidR="00000000" w:rsidRPr="00000000">
        <w:rPr>
          <w:rtl w:val="0"/>
        </w:rPr>
      </w:r>
    </w:p>
    <w:p w:rsidR="00000000" w:rsidDel="00000000" w:rsidP="00000000" w:rsidRDefault="00000000" w:rsidRPr="00000000">
      <w:pPr>
        <w:numPr>
          <w:ilvl w:val="0"/>
          <w:numId w:val="6"/>
        </w:numPr>
        <w:spacing w:after="340" w:line="327.27272727272725" w:lineRule="auto"/>
        <w:ind w:left="720" w:right="340" w:hanging="360"/>
        <w:contextualSpacing w:val="1"/>
        <w:rPr/>
      </w:pPr>
      <w:r w:rsidDel="00000000" w:rsidR="00000000" w:rsidRPr="00000000">
        <w:rPr>
          <w:rFonts w:ascii="Calibri" w:cs="Calibri" w:eastAsia="Calibri" w:hAnsi="Calibri"/>
          <w:color w:val="222222"/>
          <w:highlight w:val="white"/>
          <w:rtl w:val="0"/>
        </w:rPr>
        <w:t xml:space="preserve">the message including all the placeholders (canonicalized)</w:t>
      </w:r>
    </w:p>
    <w:p w:rsidR="00000000" w:rsidDel="00000000" w:rsidP="00000000" w:rsidRDefault="00000000" w:rsidRPr="00000000">
      <w:pPr>
        <w:numPr>
          <w:ilvl w:val="0"/>
          <w:numId w:val="6"/>
        </w:numPr>
        <w:spacing w:after="340" w:line="327.27272727272725" w:lineRule="auto"/>
        <w:ind w:left="720" w:right="340" w:hanging="360"/>
        <w:contextualSpacing w:val="1"/>
        <w:rPr/>
      </w:pPr>
      <w:r w:rsidDel="00000000" w:rsidR="00000000" w:rsidRPr="00000000">
        <w:rPr>
          <w:rFonts w:ascii="Calibri" w:cs="Calibri" w:eastAsia="Calibri" w:hAnsi="Calibri"/>
          <w:color w:val="222222"/>
          <w:highlight w:val="white"/>
          <w:rtl w:val="0"/>
        </w:rPr>
        <w:t xml:space="preserve">the meaning of the message</w:t>
      </w:r>
    </w:p>
    <w:p w:rsidR="00000000" w:rsidDel="00000000" w:rsidP="00000000" w:rsidRDefault="00000000" w:rsidRPr="00000000">
      <w:pPr>
        <w:spacing w:after="340" w:line="329.9238967895509" w:lineRule="auto"/>
        <w:contextualSpacing w:val="0"/>
      </w:pPr>
      <w:commentRangeStart w:id="20"/>
      <w:r w:rsidDel="00000000" w:rsidR="00000000" w:rsidRPr="00000000">
        <w:rPr>
          <w:rFonts w:ascii="Calibri" w:cs="Calibri" w:eastAsia="Calibri" w:hAnsi="Calibri"/>
          <w:color w:val="222222"/>
          <w:highlight w:val="white"/>
          <w:rtl w:val="0"/>
        </w:rPr>
        <w:t xml:space="preserve">This can be written as (e.g. python pseudocode):</w:t>
      </w:r>
      <w:commentRangeEnd w:id="20"/>
      <w:r w:rsidDel="00000000" w:rsidR="00000000" w:rsidRPr="00000000">
        <w:commentReference w:id="20"/>
      </w:r>
      <w:r w:rsidDel="00000000" w:rsidR="00000000" w:rsidRPr="00000000">
        <w:rPr>
          <w:rtl w:val="0"/>
        </w:rPr>
      </w:r>
    </w:p>
    <w:p w:rsidR="00000000" w:rsidDel="00000000" w:rsidP="00000000" w:rsidRDefault="00000000" w:rsidRPr="00000000">
      <w:pPr>
        <w:spacing w:after="340" w:before="340" w:line="360" w:lineRule="auto"/>
        <w:contextualSpacing w:val="0"/>
      </w:pPr>
      <w:r w:rsidDel="00000000" w:rsidR="00000000" w:rsidRPr="00000000">
        <w:rPr>
          <w:rFonts w:ascii="Consolas" w:cs="Consolas" w:eastAsia="Consolas" w:hAnsi="Consolas"/>
          <w:i w:val="1"/>
          <w:color w:val="408080"/>
          <w:shd w:fill="f5f5f5" w:val="clear"/>
          <w:rtl w:val="0"/>
        </w:rPr>
        <w:t xml:space="preserve"># message id is a hash of the 2-tuple (canonical message, meaning)</w:t>
      </w:r>
      <w:r w:rsidDel="00000000" w:rsidR="00000000" w:rsidRPr="00000000">
        <w:rPr>
          <w:rFonts w:ascii="Consolas" w:cs="Consolas" w:eastAsia="Consolas" w:hAnsi="Consolas"/>
          <w:color w:val="333333"/>
          <w:shd w:fill="f5f5f5" w:val="clear"/>
          <w:rtl w:val="0"/>
        </w:rPr>
        <w:br w:type="textWrapping"/>
        <w:t xml:space="preserve">message_id </w:t>
      </w:r>
      <w:r w:rsidDel="00000000" w:rsidR="00000000" w:rsidRPr="00000000">
        <w:rPr>
          <w:rFonts w:ascii="Consolas" w:cs="Consolas" w:eastAsia="Consolas" w:hAnsi="Consolas"/>
          <w:color w:val="666666"/>
          <w:shd w:fill="f5f5f5" w:val="clear"/>
          <w:rtl w:val="0"/>
        </w:rPr>
        <w:t xml:space="preserve">=</w:t>
      </w:r>
      <w:r w:rsidDel="00000000" w:rsidR="00000000" w:rsidRPr="00000000">
        <w:rPr>
          <w:rFonts w:ascii="Consolas" w:cs="Consolas" w:eastAsia="Consolas" w:hAnsi="Consolas"/>
          <w:color w:val="333333"/>
          <w:shd w:fill="f5f5f5" w:val="clear"/>
          <w:rtl w:val="0"/>
        </w:rPr>
        <w:t xml:space="preserve"> </w:t>
      </w:r>
      <w:r w:rsidDel="00000000" w:rsidR="00000000" w:rsidRPr="00000000">
        <w:rPr>
          <w:rFonts w:ascii="Consolas" w:cs="Consolas" w:eastAsia="Consolas" w:hAnsi="Consolas"/>
          <w:color w:val="008000"/>
          <w:shd w:fill="f5f5f5" w:val="clear"/>
          <w:rtl w:val="0"/>
        </w:rPr>
        <w:t xml:space="preserve">hash</w:t>
      </w:r>
      <w:r w:rsidDel="00000000" w:rsidR="00000000" w:rsidRPr="00000000">
        <w:rPr>
          <w:rFonts w:ascii="Consolas" w:cs="Consolas" w:eastAsia="Consolas" w:hAnsi="Consolas"/>
          <w:color w:val="333333"/>
          <w:shd w:fill="f5f5f5" w:val="clear"/>
          <w:rtl w:val="0"/>
        </w:rPr>
        <w:t xml:space="preserve">((canonical_message, meaning))</w:t>
        <w:br w:type="textWrapping"/>
      </w:r>
    </w:p>
    <w:p w:rsidR="00000000" w:rsidDel="00000000" w:rsidP="00000000" w:rsidRDefault="00000000" w:rsidRPr="00000000">
      <w:pPr>
        <w:spacing w:after="340" w:line="329.9238967895509" w:lineRule="auto"/>
        <w:contextualSpacing w:val="0"/>
      </w:pPr>
      <w:r w:rsidDel="00000000" w:rsidR="00000000" w:rsidRPr="00000000">
        <w:rPr>
          <w:rFonts w:ascii="Calibri" w:cs="Calibri" w:eastAsia="Calibri" w:hAnsi="Calibri"/>
          <w:color w:val="222222"/>
          <w:highlight w:val="white"/>
          <w:rtl w:val="0"/>
        </w:rPr>
        <w:t xml:space="preserve">NOTE:  The exact hash function is unspecified for now.  A good default will be chosen.  Applications will be able to plug in their own so that they can use their method of message ID construction that might already be using.</w:t>
      </w:r>
    </w:p>
    <w:p w:rsidR="00000000" w:rsidDel="00000000" w:rsidP="00000000" w:rsidRDefault="00000000" w:rsidRPr="00000000">
      <w:pPr>
        <w:spacing w:after="340" w:line="329.9238967895509" w:lineRule="auto"/>
        <w:contextualSpacing w:val="0"/>
      </w:pPr>
      <w:r w:rsidDel="00000000" w:rsidR="00000000" w:rsidRPr="00000000">
        <w:rPr>
          <w:rFonts w:ascii="Calibri" w:cs="Calibri" w:eastAsia="Calibri" w:hAnsi="Calibri"/>
          <w:color w:val="222222"/>
          <w:highlight w:val="white"/>
          <w:rtl w:val="0"/>
        </w:rPr>
        <w:t xml:space="preserve">In the example for the word crane, this might be indicated the following way:</w:t>
      </w:r>
    </w:p>
    <w:p w:rsidR="00000000" w:rsidDel="00000000" w:rsidP="00000000" w:rsidRDefault="00000000" w:rsidRPr="00000000">
      <w:pPr>
        <w:spacing w:after="340" w:before="340" w:line="240" w:lineRule="auto"/>
        <w:contextualSpacing w:val="0"/>
      </w:pPr>
      <w:r w:rsidDel="00000000" w:rsidR="00000000" w:rsidRPr="00000000">
        <w:rPr>
          <w:rFonts w:ascii="Consolas" w:cs="Consolas" w:eastAsia="Consolas" w:hAnsi="Consolas"/>
          <w:b w:val="1"/>
          <w:color w:val="008000"/>
          <w:sz w:val="20"/>
          <w:szCs w:val="20"/>
          <w:shd w:fill="f5f5f5" w:val="clear"/>
          <w:rtl w:val="0"/>
        </w:rPr>
        <w:t xml:space="preserve">&lt;select&gt;</w:t>
      </w:r>
      <w:r w:rsidDel="00000000" w:rsidR="00000000" w:rsidRPr="00000000">
        <w:rPr>
          <w:rFonts w:ascii="Consolas" w:cs="Consolas" w:eastAsia="Consolas" w:hAnsi="Consolas"/>
          <w:color w:val="333333"/>
          <w:sz w:val="20"/>
          <w:szCs w:val="20"/>
          <w:shd w:fill="f5f5f5" w:val="clear"/>
          <w:rtl w:val="0"/>
        </w:rPr>
        <w:br w:type="textWrapping"/>
        <w:t xml:space="preserve">  </w:t>
      </w:r>
      <w:r w:rsidDel="00000000" w:rsidR="00000000" w:rsidRPr="00000000">
        <w:rPr>
          <w:rFonts w:ascii="Consolas" w:cs="Consolas" w:eastAsia="Consolas" w:hAnsi="Consolas"/>
          <w:b w:val="1"/>
          <w:color w:val="008000"/>
          <w:sz w:val="20"/>
          <w:szCs w:val="20"/>
          <w:shd w:fill="f5f5f5" w:val="clear"/>
          <w:rtl w:val="0"/>
        </w:rPr>
        <w:t xml:space="preserve">&lt;optgroup</w:t>
      </w:r>
      <w:r w:rsidDel="00000000" w:rsidR="00000000" w:rsidRPr="00000000">
        <w:rPr>
          <w:rFonts w:ascii="Consolas" w:cs="Consolas" w:eastAsia="Consolas" w:hAnsi="Consolas"/>
          <w:color w:val="333333"/>
          <w:sz w:val="20"/>
          <w:szCs w:val="20"/>
          <w:shd w:fill="f5f5f5" w:val="clear"/>
          <w:rtl w:val="0"/>
        </w:rPr>
        <w:t xml:space="preserve"> </w:t>
      </w:r>
      <w:r w:rsidDel="00000000" w:rsidR="00000000" w:rsidRPr="00000000">
        <w:rPr>
          <w:rFonts w:ascii="Consolas" w:cs="Consolas" w:eastAsia="Consolas" w:hAnsi="Consolas"/>
          <w:color w:val="7d9029"/>
          <w:sz w:val="20"/>
          <w:szCs w:val="20"/>
          <w:shd w:fill="f5f5f5" w:val="clear"/>
          <w:rtl w:val="0"/>
        </w:rPr>
        <w:t xml:space="preserve">label=</w:t>
      </w:r>
      <w:r w:rsidDel="00000000" w:rsidR="00000000" w:rsidRPr="00000000">
        <w:rPr>
          <w:rFonts w:ascii="Consolas" w:cs="Consolas" w:eastAsia="Consolas" w:hAnsi="Consolas"/>
          <w:color w:val="ba2121"/>
          <w:sz w:val="20"/>
          <w:szCs w:val="20"/>
          <w:shd w:fill="f5f5f5" w:val="clear"/>
          <w:rtl w:val="0"/>
        </w:rPr>
        <w:t xml:space="preserve">"birds"</w:t>
      </w:r>
      <w:r w:rsidDel="00000000" w:rsidR="00000000" w:rsidRPr="00000000">
        <w:rPr>
          <w:rFonts w:ascii="Consolas" w:cs="Consolas" w:eastAsia="Consolas" w:hAnsi="Consolas"/>
          <w:b w:val="1"/>
          <w:color w:val="008000"/>
          <w:sz w:val="20"/>
          <w:szCs w:val="20"/>
          <w:shd w:fill="f5f5f5" w:val="clear"/>
          <w:rtl w:val="0"/>
        </w:rPr>
        <w:t xml:space="preserve">&gt;</w:t>
      </w:r>
      <w:r w:rsidDel="00000000" w:rsidR="00000000" w:rsidRPr="00000000">
        <w:rPr>
          <w:rFonts w:ascii="Consolas" w:cs="Consolas" w:eastAsia="Consolas" w:hAnsi="Consolas"/>
          <w:color w:val="333333"/>
          <w:sz w:val="20"/>
          <w:szCs w:val="20"/>
          <w:shd w:fill="f5f5f5" w:val="clear"/>
          <w:rtl w:val="0"/>
        </w:rPr>
        <w:br w:type="textWrapping"/>
        <w:t xml:space="preserve">    …</w:t>
        <w:br w:type="textWrapping"/>
        <w:t xml:space="preserve">    </w:t>
      </w:r>
      <w:r w:rsidDel="00000000" w:rsidR="00000000" w:rsidRPr="00000000">
        <w:rPr>
          <w:rFonts w:ascii="Consolas" w:cs="Consolas" w:eastAsia="Consolas" w:hAnsi="Consolas"/>
          <w:b w:val="1"/>
          <w:color w:val="008000"/>
          <w:sz w:val="20"/>
          <w:szCs w:val="20"/>
          <w:shd w:fill="f5f5f5" w:val="clear"/>
          <w:rtl w:val="0"/>
        </w:rPr>
        <w:t xml:space="preserve">&lt;option</w:t>
      </w:r>
      <w:r w:rsidDel="00000000" w:rsidR="00000000" w:rsidRPr="00000000">
        <w:rPr>
          <w:rFonts w:ascii="Consolas" w:cs="Consolas" w:eastAsia="Consolas" w:hAnsi="Consolas"/>
          <w:color w:val="333333"/>
          <w:sz w:val="20"/>
          <w:szCs w:val="20"/>
          <w:shd w:fill="f5f5f5" w:val="clear"/>
          <w:rtl w:val="0"/>
        </w:rPr>
        <w:t xml:space="preserve"> </w:t>
      </w:r>
      <w:r w:rsidDel="00000000" w:rsidR="00000000" w:rsidRPr="00000000">
        <w:rPr>
          <w:rFonts w:ascii="Consolas" w:cs="Consolas" w:eastAsia="Consolas" w:hAnsi="Consolas"/>
          <w:color w:val="7d9029"/>
          <w:sz w:val="20"/>
          <w:szCs w:val="20"/>
          <w:shd w:fill="f5f5f5" w:val="clear"/>
          <w:rtl w:val="0"/>
        </w:rPr>
        <w:t xml:space="preserve">i18n=</w:t>
      </w:r>
      <w:r w:rsidDel="00000000" w:rsidR="00000000" w:rsidRPr="00000000">
        <w:rPr>
          <w:rFonts w:ascii="Consolas" w:cs="Consolas" w:eastAsia="Consolas" w:hAnsi="Consolas"/>
          <w:color w:val="ba2121"/>
          <w:sz w:val="20"/>
          <w:szCs w:val="20"/>
          <w:shd w:fill="f5f5f5" w:val="clear"/>
          <w:rtl w:val="0"/>
        </w:rPr>
        <w:t xml:space="preserve">"bird|tall wading bird with long legs, bill and neck"</w:t>
      </w:r>
      <w:r w:rsidDel="00000000" w:rsidR="00000000" w:rsidRPr="00000000">
        <w:rPr>
          <w:rFonts w:ascii="Consolas" w:cs="Consolas" w:eastAsia="Consolas" w:hAnsi="Consolas"/>
          <w:b w:val="1"/>
          <w:color w:val="008000"/>
          <w:sz w:val="20"/>
          <w:szCs w:val="20"/>
          <w:shd w:fill="f5f5f5" w:val="clear"/>
          <w:rtl w:val="0"/>
        </w:rPr>
        <w:t xml:space="preserve">&gt;</w:t>
      </w:r>
      <w:r w:rsidDel="00000000" w:rsidR="00000000" w:rsidRPr="00000000">
        <w:rPr>
          <w:rFonts w:ascii="Consolas" w:cs="Consolas" w:eastAsia="Consolas" w:hAnsi="Consolas"/>
          <w:color w:val="333333"/>
          <w:sz w:val="20"/>
          <w:szCs w:val="20"/>
          <w:shd w:fill="f5f5f5" w:val="clear"/>
          <w:rtl w:val="0"/>
        </w:rPr>
        <w:t xml:space="preserve">Crane</w:t>
      </w:r>
      <w:r w:rsidDel="00000000" w:rsidR="00000000" w:rsidRPr="00000000">
        <w:rPr>
          <w:rFonts w:ascii="Consolas" w:cs="Consolas" w:eastAsia="Consolas" w:hAnsi="Consolas"/>
          <w:b w:val="1"/>
          <w:color w:val="008000"/>
          <w:sz w:val="20"/>
          <w:szCs w:val="20"/>
          <w:shd w:fill="f5f5f5" w:val="clear"/>
          <w:rtl w:val="0"/>
        </w:rPr>
        <w:t xml:space="preserve">&lt;/option&gt;</w:t>
      </w:r>
      <w:r w:rsidDel="00000000" w:rsidR="00000000" w:rsidRPr="00000000">
        <w:rPr>
          <w:rFonts w:ascii="Consolas" w:cs="Consolas" w:eastAsia="Consolas" w:hAnsi="Consolas"/>
          <w:color w:val="333333"/>
          <w:sz w:val="20"/>
          <w:szCs w:val="20"/>
          <w:shd w:fill="f5f5f5" w:val="clear"/>
          <w:rtl w:val="0"/>
        </w:rPr>
        <w:br w:type="textWrapping"/>
        <w:t xml:space="preserve">    …</w:t>
        <w:br w:type="textWrapping"/>
        <w:t xml:space="preserve">  </w:t>
      </w:r>
      <w:r w:rsidDel="00000000" w:rsidR="00000000" w:rsidRPr="00000000">
        <w:rPr>
          <w:rFonts w:ascii="Consolas" w:cs="Consolas" w:eastAsia="Consolas" w:hAnsi="Consolas"/>
          <w:b w:val="1"/>
          <w:color w:val="008000"/>
          <w:sz w:val="20"/>
          <w:szCs w:val="20"/>
          <w:shd w:fill="f5f5f5" w:val="clear"/>
          <w:rtl w:val="0"/>
        </w:rPr>
        <w:t xml:space="preserve">&lt;/optgroup&gt;</w:t>
      </w:r>
      <w:r w:rsidDel="00000000" w:rsidR="00000000" w:rsidRPr="00000000">
        <w:rPr>
          <w:rFonts w:ascii="Consolas" w:cs="Consolas" w:eastAsia="Consolas" w:hAnsi="Consolas"/>
          <w:color w:val="333333"/>
          <w:sz w:val="20"/>
          <w:szCs w:val="20"/>
          <w:shd w:fill="f5f5f5" w:val="clear"/>
          <w:rtl w:val="0"/>
        </w:rPr>
        <w:br w:type="textWrapping"/>
        <w:t xml:space="preserve">  </w:t>
      </w:r>
      <w:r w:rsidDel="00000000" w:rsidR="00000000" w:rsidRPr="00000000">
        <w:rPr>
          <w:rFonts w:ascii="Consolas" w:cs="Consolas" w:eastAsia="Consolas" w:hAnsi="Consolas"/>
          <w:b w:val="1"/>
          <w:color w:val="008000"/>
          <w:sz w:val="20"/>
          <w:szCs w:val="20"/>
          <w:shd w:fill="f5f5f5" w:val="clear"/>
          <w:rtl w:val="0"/>
        </w:rPr>
        <w:t xml:space="preserve">&lt;optgroup</w:t>
      </w:r>
      <w:r w:rsidDel="00000000" w:rsidR="00000000" w:rsidRPr="00000000">
        <w:rPr>
          <w:rFonts w:ascii="Consolas" w:cs="Consolas" w:eastAsia="Consolas" w:hAnsi="Consolas"/>
          <w:color w:val="333333"/>
          <w:sz w:val="20"/>
          <w:szCs w:val="20"/>
          <w:shd w:fill="f5f5f5" w:val="clear"/>
          <w:rtl w:val="0"/>
        </w:rPr>
        <w:t xml:space="preserve"> </w:t>
      </w:r>
      <w:r w:rsidDel="00000000" w:rsidR="00000000" w:rsidRPr="00000000">
        <w:rPr>
          <w:rFonts w:ascii="Consolas" w:cs="Consolas" w:eastAsia="Consolas" w:hAnsi="Consolas"/>
          <w:color w:val="7d9029"/>
          <w:sz w:val="20"/>
          <w:szCs w:val="20"/>
          <w:shd w:fill="f5f5f5" w:val="clear"/>
          <w:rtl w:val="0"/>
        </w:rPr>
        <w:t xml:space="preserve">label=</w:t>
      </w:r>
      <w:r w:rsidDel="00000000" w:rsidR="00000000" w:rsidRPr="00000000">
        <w:rPr>
          <w:rFonts w:ascii="Consolas" w:cs="Consolas" w:eastAsia="Consolas" w:hAnsi="Consolas"/>
          <w:color w:val="ba2121"/>
          <w:sz w:val="20"/>
          <w:szCs w:val="20"/>
          <w:shd w:fill="f5f5f5" w:val="clear"/>
          <w:rtl w:val="0"/>
        </w:rPr>
        <w:t xml:space="preserve">"machines"</w:t>
      </w:r>
      <w:r w:rsidDel="00000000" w:rsidR="00000000" w:rsidRPr="00000000">
        <w:rPr>
          <w:rFonts w:ascii="Consolas" w:cs="Consolas" w:eastAsia="Consolas" w:hAnsi="Consolas"/>
          <w:b w:val="1"/>
          <w:color w:val="008000"/>
          <w:sz w:val="20"/>
          <w:szCs w:val="20"/>
          <w:shd w:fill="f5f5f5" w:val="clear"/>
          <w:rtl w:val="0"/>
        </w:rPr>
        <w:t xml:space="preserve">&gt;</w:t>
      </w:r>
      <w:r w:rsidDel="00000000" w:rsidR="00000000" w:rsidRPr="00000000">
        <w:rPr>
          <w:rFonts w:ascii="Consolas" w:cs="Consolas" w:eastAsia="Consolas" w:hAnsi="Consolas"/>
          <w:color w:val="333333"/>
          <w:sz w:val="20"/>
          <w:szCs w:val="20"/>
          <w:shd w:fill="f5f5f5" w:val="clear"/>
          <w:rtl w:val="0"/>
        </w:rPr>
        <w:br w:type="textWrapping"/>
        <w:t xml:space="preserve">    …</w:t>
        <w:br w:type="textWrapping"/>
        <w:t xml:space="preserve">    </w:t>
      </w:r>
      <w:r w:rsidDel="00000000" w:rsidR="00000000" w:rsidRPr="00000000">
        <w:rPr>
          <w:rFonts w:ascii="Consolas" w:cs="Consolas" w:eastAsia="Consolas" w:hAnsi="Consolas"/>
          <w:b w:val="1"/>
          <w:color w:val="008000"/>
          <w:sz w:val="20"/>
          <w:szCs w:val="20"/>
          <w:shd w:fill="f5f5f5" w:val="clear"/>
          <w:rtl w:val="0"/>
        </w:rPr>
        <w:t xml:space="preserve">&lt;option</w:t>
      </w:r>
      <w:r w:rsidDel="00000000" w:rsidR="00000000" w:rsidRPr="00000000">
        <w:rPr>
          <w:rFonts w:ascii="Consolas" w:cs="Consolas" w:eastAsia="Consolas" w:hAnsi="Consolas"/>
          <w:color w:val="333333"/>
          <w:sz w:val="20"/>
          <w:szCs w:val="20"/>
          <w:shd w:fill="f5f5f5" w:val="clear"/>
          <w:rtl w:val="0"/>
        </w:rPr>
        <w:t xml:space="preserve"> </w:t>
      </w:r>
      <w:r w:rsidDel="00000000" w:rsidR="00000000" w:rsidRPr="00000000">
        <w:rPr>
          <w:rFonts w:ascii="Consolas" w:cs="Consolas" w:eastAsia="Consolas" w:hAnsi="Consolas"/>
          <w:color w:val="7d9029"/>
          <w:sz w:val="20"/>
          <w:szCs w:val="20"/>
          <w:shd w:fill="f5f5f5" w:val="clear"/>
          <w:rtl w:val="0"/>
        </w:rPr>
        <w:t xml:space="preserve">i18n=</w:t>
      </w:r>
      <w:r w:rsidDel="00000000" w:rsidR="00000000" w:rsidRPr="00000000">
        <w:rPr>
          <w:rFonts w:ascii="Consolas" w:cs="Consolas" w:eastAsia="Consolas" w:hAnsi="Consolas"/>
          <w:color w:val="ba2121"/>
          <w:sz w:val="20"/>
          <w:szCs w:val="20"/>
          <w:shd w:fill="f5f5f5" w:val="clear"/>
          <w:rtl w:val="0"/>
        </w:rPr>
        <w:t xml:space="preserve">"machine|large machines for lifting or moving heavy objects"</w:t>
      </w:r>
      <w:r w:rsidDel="00000000" w:rsidR="00000000" w:rsidRPr="00000000">
        <w:rPr>
          <w:rFonts w:ascii="Consolas" w:cs="Consolas" w:eastAsia="Consolas" w:hAnsi="Consolas"/>
          <w:b w:val="1"/>
          <w:color w:val="008000"/>
          <w:sz w:val="20"/>
          <w:szCs w:val="20"/>
          <w:shd w:fill="f5f5f5" w:val="clear"/>
          <w:rtl w:val="0"/>
        </w:rPr>
        <w:t xml:space="preserve">&gt;</w:t>
      </w:r>
      <w:r w:rsidDel="00000000" w:rsidR="00000000" w:rsidRPr="00000000">
        <w:rPr>
          <w:rFonts w:ascii="Consolas" w:cs="Consolas" w:eastAsia="Consolas" w:hAnsi="Consolas"/>
          <w:color w:val="333333"/>
          <w:sz w:val="20"/>
          <w:szCs w:val="20"/>
          <w:shd w:fill="f5f5f5" w:val="clear"/>
          <w:rtl w:val="0"/>
        </w:rPr>
        <w:t xml:space="preserve">Crane</w:t>
      </w:r>
      <w:r w:rsidDel="00000000" w:rsidR="00000000" w:rsidRPr="00000000">
        <w:rPr>
          <w:rFonts w:ascii="Consolas" w:cs="Consolas" w:eastAsia="Consolas" w:hAnsi="Consolas"/>
          <w:b w:val="1"/>
          <w:color w:val="008000"/>
          <w:sz w:val="20"/>
          <w:szCs w:val="20"/>
          <w:shd w:fill="f5f5f5" w:val="clear"/>
          <w:rtl w:val="0"/>
        </w:rPr>
        <w:t xml:space="preserve">&lt;/option&gt;</w:t>
      </w:r>
      <w:r w:rsidDel="00000000" w:rsidR="00000000" w:rsidRPr="00000000">
        <w:rPr>
          <w:rFonts w:ascii="Consolas" w:cs="Consolas" w:eastAsia="Consolas" w:hAnsi="Consolas"/>
          <w:color w:val="333333"/>
          <w:sz w:val="20"/>
          <w:szCs w:val="20"/>
          <w:shd w:fill="f5f5f5" w:val="clear"/>
          <w:rtl w:val="0"/>
        </w:rPr>
        <w:br w:type="textWrapping"/>
        <w:t xml:space="preserve">    …</w:t>
        <w:br w:type="textWrapping"/>
        <w:t xml:space="preserve">  </w:t>
      </w:r>
      <w:r w:rsidDel="00000000" w:rsidR="00000000" w:rsidRPr="00000000">
        <w:rPr>
          <w:rFonts w:ascii="Consolas" w:cs="Consolas" w:eastAsia="Consolas" w:hAnsi="Consolas"/>
          <w:b w:val="1"/>
          <w:color w:val="008000"/>
          <w:sz w:val="20"/>
          <w:szCs w:val="20"/>
          <w:shd w:fill="f5f5f5" w:val="clear"/>
          <w:rtl w:val="0"/>
        </w:rPr>
        <w:t xml:space="preserve">&lt;/optgroup&gt;</w:t>
      </w:r>
      <w:r w:rsidDel="00000000" w:rsidR="00000000" w:rsidRPr="00000000">
        <w:rPr>
          <w:rFonts w:ascii="Consolas" w:cs="Consolas" w:eastAsia="Consolas" w:hAnsi="Consolas"/>
          <w:color w:val="333333"/>
          <w:sz w:val="20"/>
          <w:szCs w:val="20"/>
          <w:shd w:fill="f5f5f5" w:val="clear"/>
          <w:rtl w:val="0"/>
        </w:rPr>
        <w:br w:type="textWrapping"/>
      </w:r>
      <w:r w:rsidDel="00000000" w:rsidR="00000000" w:rsidRPr="00000000">
        <w:rPr>
          <w:rFonts w:ascii="Consolas" w:cs="Consolas" w:eastAsia="Consolas" w:hAnsi="Consolas"/>
          <w:b w:val="1"/>
          <w:color w:val="008000"/>
          <w:sz w:val="20"/>
          <w:szCs w:val="20"/>
          <w:shd w:fill="f5f5f5" w:val="clear"/>
          <w:rtl w:val="0"/>
        </w:rPr>
        <w:t xml:space="preserve">&lt;/select&gt;</w:t>
      </w:r>
      <w:r w:rsidDel="00000000" w:rsidR="00000000" w:rsidRPr="00000000">
        <w:rPr>
          <w:rFonts w:ascii="Consolas" w:cs="Consolas" w:eastAsia="Consolas" w:hAnsi="Consolas"/>
          <w:color w:val="333333"/>
          <w:shd w:fill="f5f5f5" w:val="clear"/>
          <w:rtl w:val="0"/>
        </w:rPr>
        <w:br w:type="textWrapping"/>
      </w:r>
    </w:p>
    <w:p w:rsidR="00000000" w:rsidDel="00000000" w:rsidP="00000000" w:rsidRDefault="00000000" w:rsidRPr="00000000">
      <w:pPr>
        <w:spacing w:after="340" w:line="329.9238967895509" w:lineRule="auto"/>
        <w:contextualSpacing w:val="0"/>
      </w:pPr>
      <w:r w:rsidDel="00000000" w:rsidR="00000000" w:rsidRPr="00000000">
        <w:rPr>
          <w:rFonts w:ascii="Calibri" w:cs="Calibri" w:eastAsia="Calibri" w:hAnsi="Calibri"/>
          <w:color w:val="222222"/>
          <w:highlight w:val="white"/>
          <w:rtl w:val="0"/>
        </w:rPr>
        <w:t xml:space="preserve">During extraction, here is how the message IDs are calculated.</w:t>
      </w:r>
    </w:p>
    <w:p w:rsidR="00000000" w:rsidDel="00000000" w:rsidP="00000000" w:rsidRDefault="00000000" w:rsidRPr="00000000">
      <w:pPr>
        <w:spacing w:after="340" w:line="329.9238967895509" w:lineRule="auto"/>
        <w:contextualSpacing w:val="0"/>
      </w:pPr>
      <w:r w:rsidDel="00000000" w:rsidR="00000000" w:rsidRPr="00000000">
        <w:rPr>
          <w:rFonts w:ascii="Calibri" w:cs="Calibri" w:eastAsia="Calibri" w:hAnsi="Calibri"/>
          <w:color w:val="222222"/>
          <w:highlight w:val="white"/>
          <w:rtl w:val="0"/>
        </w:rPr>
        <w:t xml:space="preserve">For the 1st instance of “crane”: </w:t>
      </w:r>
      <w:r w:rsidDel="00000000" w:rsidR="00000000" w:rsidRPr="00000000">
        <w:rPr>
          <w:rFonts w:ascii="Consolas" w:cs="Consolas" w:eastAsia="Consolas" w:hAnsi="Consolas"/>
          <w:color w:val="222222"/>
          <w:highlight w:val="white"/>
          <w:rtl w:val="0"/>
        </w:rPr>
        <w:t xml:space="preserve">message_id = hash(("Crane", "bird"))</w:t>
      </w:r>
      <w:r w:rsidDel="00000000" w:rsidR="00000000" w:rsidRPr="00000000">
        <w:rPr>
          <w:rFonts w:ascii="Calibri" w:cs="Calibri" w:eastAsia="Calibri" w:hAnsi="Calibri"/>
          <w:color w:val="222222"/>
          <w:highlight w:val="white"/>
          <w:rtl w:val="0"/>
        </w:rPr>
        <w:t xml:space="preserve"> → </w:t>
      </w:r>
      <w:r w:rsidDel="00000000" w:rsidR="00000000" w:rsidRPr="00000000">
        <w:rPr>
          <w:rFonts w:ascii="Consolas" w:cs="Consolas" w:eastAsia="Consolas" w:hAnsi="Consolas"/>
          <w:color w:val="222222"/>
          <w:highlight w:val="white"/>
          <w:rtl w:val="0"/>
        </w:rPr>
        <w:t xml:space="preserve">H1</w:t>
      </w:r>
    </w:p>
    <w:p w:rsidR="00000000" w:rsidDel="00000000" w:rsidP="00000000" w:rsidRDefault="00000000" w:rsidRPr="00000000">
      <w:pPr>
        <w:spacing w:after="340" w:line="329.9238967895509" w:lineRule="auto"/>
        <w:contextualSpacing w:val="0"/>
      </w:pPr>
      <w:r w:rsidDel="00000000" w:rsidR="00000000" w:rsidRPr="00000000">
        <w:rPr>
          <w:rFonts w:ascii="Calibri" w:cs="Calibri" w:eastAsia="Calibri" w:hAnsi="Calibri"/>
          <w:color w:val="222222"/>
          <w:highlight w:val="white"/>
          <w:rtl w:val="0"/>
        </w:rPr>
        <w:t xml:space="preserve">For the 2nd instance of “crane”: </w:t>
      </w:r>
      <w:r w:rsidDel="00000000" w:rsidR="00000000" w:rsidRPr="00000000">
        <w:rPr>
          <w:rFonts w:ascii="Consolas" w:cs="Consolas" w:eastAsia="Consolas" w:hAnsi="Consolas"/>
          <w:color w:val="222222"/>
          <w:highlight w:val="white"/>
          <w:rtl w:val="0"/>
        </w:rPr>
        <w:t xml:space="preserve">message_id = hash(("Crane", "machine"))</w:t>
      </w:r>
      <w:r w:rsidDel="00000000" w:rsidR="00000000" w:rsidRPr="00000000">
        <w:rPr>
          <w:rFonts w:ascii="Calibri" w:cs="Calibri" w:eastAsia="Calibri" w:hAnsi="Calibri"/>
          <w:color w:val="222222"/>
          <w:highlight w:val="white"/>
          <w:rtl w:val="0"/>
        </w:rPr>
        <w:t xml:space="preserve"> → </w:t>
      </w:r>
      <w:r w:rsidDel="00000000" w:rsidR="00000000" w:rsidRPr="00000000">
        <w:rPr>
          <w:rFonts w:ascii="Consolas" w:cs="Consolas" w:eastAsia="Consolas" w:hAnsi="Consolas"/>
          <w:color w:val="222222"/>
          <w:highlight w:val="white"/>
          <w:rtl w:val="0"/>
        </w:rPr>
        <w:t xml:space="preserve">H2</w:t>
      </w:r>
    </w:p>
    <w:p w:rsidR="00000000" w:rsidDel="00000000" w:rsidP="00000000" w:rsidRDefault="00000000" w:rsidRPr="00000000">
      <w:pPr>
        <w:spacing w:after="340" w:line="329.9238967895509" w:lineRule="auto"/>
        <w:contextualSpacing w:val="0"/>
      </w:pPr>
      <w:r w:rsidDel="00000000" w:rsidR="00000000" w:rsidRPr="00000000">
        <w:rPr>
          <w:rFonts w:ascii="Calibri" w:cs="Calibri" w:eastAsia="Calibri" w:hAnsi="Calibri"/>
          <w:color w:val="222222"/>
          <w:highlight w:val="white"/>
          <w:rtl w:val="0"/>
        </w:rPr>
        <w:t xml:space="preserve">In an XMB file, this would appear as:</w:t>
      </w:r>
    </w:p>
    <w:p w:rsidR="00000000" w:rsidDel="00000000" w:rsidP="00000000" w:rsidRDefault="00000000" w:rsidRPr="00000000">
      <w:pPr>
        <w:spacing w:after="340" w:before="340" w:line="240" w:lineRule="auto"/>
        <w:contextualSpacing w:val="0"/>
      </w:pPr>
      <w:r w:rsidDel="00000000" w:rsidR="00000000" w:rsidRPr="00000000">
        <w:rPr>
          <w:rFonts w:ascii="Consolas" w:cs="Consolas" w:eastAsia="Consolas" w:hAnsi="Consolas"/>
          <w:b w:val="1"/>
          <w:color w:val="008000"/>
          <w:sz w:val="20"/>
          <w:szCs w:val="20"/>
          <w:shd w:fill="f5f5f5" w:val="clear"/>
          <w:rtl w:val="0"/>
        </w:rPr>
        <w:t xml:space="preserve">&lt;msg</w:t>
      </w:r>
      <w:r w:rsidDel="00000000" w:rsidR="00000000" w:rsidRPr="00000000">
        <w:rPr>
          <w:rFonts w:ascii="Consolas" w:cs="Consolas" w:eastAsia="Consolas" w:hAnsi="Consolas"/>
          <w:color w:val="333333"/>
          <w:sz w:val="20"/>
          <w:szCs w:val="20"/>
          <w:shd w:fill="f5f5f5" w:val="clear"/>
          <w:rtl w:val="0"/>
        </w:rPr>
        <w:t xml:space="preserve"> </w:t>
      </w:r>
      <w:r w:rsidDel="00000000" w:rsidR="00000000" w:rsidRPr="00000000">
        <w:rPr>
          <w:rFonts w:ascii="Consolas" w:cs="Consolas" w:eastAsia="Consolas" w:hAnsi="Consolas"/>
          <w:color w:val="7d9029"/>
          <w:sz w:val="20"/>
          <w:szCs w:val="20"/>
          <w:shd w:fill="f5f5f5" w:val="clear"/>
          <w:rtl w:val="0"/>
        </w:rPr>
        <w:t xml:space="preserve">id=</w:t>
      </w:r>
      <w:r w:rsidDel="00000000" w:rsidR="00000000" w:rsidRPr="00000000">
        <w:rPr>
          <w:rFonts w:ascii="Consolas" w:cs="Consolas" w:eastAsia="Consolas" w:hAnsi="Consolas"/>
          <w:color w:val="ba2121"/>
          <w:sz w:val="20"/>
          <w:szCs w:val="20"/>
          <w:shd w:fill="f5f5f5" w:val="clear"/>
          <w:rtl w:val="0"/>
        </w:rPr>
        <w:t xml:space="preserve">"H1"</w:t>
      </w:r>
      <w:r w:rsidDel="00000000" w:rsidR="00000000" w:rsidRPr="00000000">
        <w:rPr>
          <w:rFonts w:ascii="Consolas" w:cs="Consolas" w:eastAsia="Consolas" w:hAnsi="Consolas"/>
          <w:color w:val="333333"/>
          <w:sz w:val="20"/>
          <w:szCs w:val="20"/>
          <w:shd w:fill="f5f5f5" w:val="clear"/>
          <w:rtl w:val="0"/>
        </w:rPr>
        <w:br w:type="textWrapping"/>
        <w:t xml:space="preserve">     </w:t>
      </w:r>
      <w:r w:rsidDel="00000000" w:rsidR="00000000" w:rsidRPr="00000000">
        <w:rPr>
          <w:rFonts w:ascii="Consolas" w:cs="Consolas" w:eastAsia="Consolas" w:hAnsi="Consolas"/>
          <w:color w:val="7d9029"/>
          <w:sz w:val="20"/>
          <w:szCs w:val="20"/>
          <w:shd w:fill="f5f5f5" w:val="clear"/>
          <w:rtl w:val="0"/>
        </w:rPr>
        <w:t xml:space="preserve">meaning=</w:t>
      </w:r>
      <w:r w:rsidDel="00000000" w:rsidR="00000000" w:rsidRPr="00000000">
        <w:rPr>
          <w:rFonts w:ascii="Consolas" w:cs="Consolas" w:eastAsia="Consolas" w:hAnsi="Consolas"/>
          <w:color w:val="ba2121"/>
          <w:sz w:val="20"/>
          <w:szCs w:val="20"/>
          <w:shd w:fill="f5f5f5" w:val="clear"/>
          <w:rtl w:val="0"/>
        </w:rPr>
        <w:t xml:space="preserve">"bird"</w:t>
      </w:r>
      <w:r w:rsidDel="00000000" w:rsidR="00000000" w:rsidRPr="00000000">
        <w:rPr>
          <w:rFonts w:ascii="Consolas" w:cs="Consolas" w:eastAsia="Consolas" w:hAnsi="Consolas"/>
          <w:color w:val="333333"/>
          <w:sz w:val="20"/>
          <w:szCs w:val="20"/>
          <w:shd w:fill="f5f5f5" w:val="clear"/>
          <w:rtl w:val="0"/>
        </w:rPr>
        <w:br w:type="textWrapping"/>
        <w:t xml:space="preserve">     </w:t>
      </w:r>
      <w:r w:rsidDel="00000000" w:rsidR="00000000" w:rsidRPr="00000000">
        <w:rPr>
          <w:rFonts w:ascii="Consolas" w:cs="Consolas" w:eastAsia="Consolas" w:hAnsi="Consolas"/>
          <w:color w:val="7d9029"/>
          <w:sz w:val="20"/>
          <w:szCs w:val="20"/>
          <w:shd w:fill="f5f5f5" w:val="clear"/>
          <w:rtl w:val="0"/>
        </w:rPr>
        <w:t xml:space="preserve">desc=</w:t>
      </w:r>
      <w:r w:rsidDel="00000000" w:rsidR="00000000" w:rsidRPr="00000000">
        <w:rPr>
          <w:rFonts w:ascii="Consolas" w:cs="Consolas" w:eastAsia="Consolas" w:hAnsi="Consolas"/>
          <w:color w:val="ba2121"/>
          <w:sz w:val="20"/>
          <w:szCs w:val="20"/>
          <w:shd w:fill="f5f5f5" w:val="clear"/>
          <w:rtl w:val="0"/>
        </w:rPr>
        <w:t xml:space="preserve">"tall wading bird with long legs, bill and neck"</w:t>
      </w:r>
      <w:r w:rsidDel="00000000" w:rsidR="00000000" w:rsidRPr="00000000">
        <w:rPr>
          <w:rFonts w:ascii="Consolas" w:cs="Consolas" w:eastAsia="Consolas" w:hAnsi="Consolas"/>
          <w:b w:val="1"/>
          <w:color w:val="008000"/>
          <w:sz w:val="20"/>
          <w:szCs w:val="20"/>
          <w:shd w:fill="f5f5f5" w:val="clear"/>
          <w:rtl w:val="0"/>
        </w:rPr>
        <w:t xml:space="preserve">&gt;</w:t>
      </w:r>
      <w:r w:rsidDel="00000000" w:rsidR="00000000" w:rsidRPr="00000000">
        <w:rPr>
          <w:rFonts w:ascii="Consolas" w:cs="Consolas" w:eastAsia="Consolas" w:hAnsi="Consolas"/>
          <w:color w:val="333333"/>
          <w:sz w:val="20"/>
          <w:szCs w:val="20"/>
          <w:shd w:fill="f5f5f5" w:val="clear"/>
          <w:rtl w:val="0"/>
        </w:rPr>
        <w:t xml:space="preserve">Crane</w:t>
      </w:r>
      <w:r w:rsidDel="00000000" w:rsidR="00000000" w:rsidRPr="00000000">
        <w:rPr>
          <w:rFonts w:ascii="Consolas" w:cs="Consolas" w:eastAsia="Consolas" w:hAnsi="Consolas"/>
          <w:b w:val="1"/>
          <w:color w:val="008000"/>
          <w:sz w:val="20"/>
          <w:szCs w:val="20"/>
          <w:shd w:fill="f5f5f5" w:val="clear"/>
          <w:rtl w:val="0"/>
        </w:rPr>
        <w:t xml:space="preserve">&lt;/msg&gt;</w:t>
      </w:r>
      <w:r w:rsidDel="00000000" w:rsidR="00000000" w:rsidRPr="00000000">
        <w:rPr>
          <w:rFonts w:ascii="Consolas" w:cs="Consolas" w:eastAsia="Consolas" w:hAnsi="Consolas"/>
          <w:color w:val="333333"/>
          <w:sz w:val="20"/>
          <w:szCs w:val="20"/>
          <w:shd w:fill="f5f5f5" w:val="clear"/>
          <w:rtl w:val="0"/>
        </w:rPr>
        <w:br w:type="textWrapping"/>
      </w:r>
      <w:r w:rsidDel="00000000" w:rsidR="00000000" w:rsidRPr="00000000">
        <w:rPr>
          <w:rFonts w:ascii="Consolas" w:cs="Consolas" w:eastAsia="Consolas" w:hAnsi="Consolas"/>
          <w:b w:val="1"/>
          <w:color w:val="008000"/>
          <w:sz w:val="20"/>
          <w:szCs w:val="20"/>
          <w:shd w:fill="f5f5f5" w:val="clear"/>
          <w:rtl w:val="0"/>
        </w:rPr>
        <w:t xml:space="preserve">&lt;msg</w:t>
      </w:r>
      <w:r w:rsidDel="00000000" w:rsidR="00000000" w:rsidRPr="00000000">
        <w:rPr>
          <w:rFonts w:ascii="Consolas" w:cs="Consolas" w:eastAsia="Consolas" w:hAnsi="Consolas"/>
          <w:color w:val="333333"/>
          <w:sz w:val="20"/>
          <w:szCs w:val="20"/>
          <w:shd w:fill="f5f5f5" w:val="clear"/>
          <w:rtl w:val="0"/>
        </w:rPr>
        <w:t xml:space="preserve"> </w:t>
      </w:r>
      <w:r w:rsidDel="00000000" w:rsidR="00000000" w:rsidRPr="00000000">
        <w:rPr>
          <w:rFonts w:ascii="Consolas" w:cs="Consolas" w:eastAsia="Consolas" w:hAnsi="Consolas"/>
          <w:color w:val="7d9029"/>
          <w:sz w:val="20"/>
          <w:szCs w:val="20"/>
          <w:shd w:fill="f5f5f5" w:val="clear"/>
          <w:rtl w:val="0"/>
        </w:rPr>
        <w:t xml:space="preserve">id=</w:t>
      </w:r>
      <w:r w:rsidDel="00000000" w:rsidR="00000000" w:rsidRPr="00000000">
        <w:rPr>
          <w:rFonts w:ascii="Consolas" w:cs="Consolas" w:eastAsia="Consolas" w:hAnsi="Consolas"/>
          <w:color w:val="ba2121"/>
          <w:sz w:val="20"/>
          <w:szCs w:val="20"/>
          <w:shd w:fill="f5f5f5" w:val="clear"/>
          <w:rtl w:val="0"/>
        </w:rPr>
        <w:t xml:space="preserve">"H2"</w:t>
      </w:r>
      <w:r w:rsidDel="00000000" w:rsidR="00000000" w:rsidRPr="00000000">
        <w:rPr>
          <w:rFonts w:ascii="Consolas" w:cs="Consolas" w:eastAsia="Consolas" w:hAnsi="Consolas"/>
          <w:color w:val="333333"/>
          <w:sz w:val="20"/>
          <w:szCs w:val="20"/>
          <w:shd w:fill="f5f5f5" w:val="clear"/>
          <w:rtl w:val="0"/>
        </w:rPr>
        <w:br w:type="textWrapping"/>
        <w:t xml:space="preserve">     </w:t>
      </w:r>
      <w:r w:rsidDel="00000000" w:rsidR="00000000" w:rsidRPr="00000000">
        <w:rPr>
          <w:rFonts w:ascii="Consolas" w:cs="Consolas" w:eastAsia="Consolas" w:hAnsi="Consolas"/>
          <w:color w:val="7d9029"/>
          <w:sz w:val="20"/>
          <w:szCs w:val="20"/>
          <w:shd w:fill="f5f5f5" w:val="clear"/>
          <w:rtl w:val="0"/>
        </w:rPr>
        <w:t xml:space="preserve">meaning=</w:t>
      </w:r>
      <w:r w:rsidDel="00000000" w:rsidR="00000000" w:rsidRPr="00000000">
        <w:rPr>
          <w:rFonts w:ascii="Consolas" w:cs="Consolas" w:eastAsia="Consolas" w:hAnsi="Consolas"/>
          <w:color w:val="ba2121"/>
          <w:sz w:val="20"/>
          <w:szCs w:val="20"/>
          <w:shd w:fill="f5f5f5" w:val="clear"/>
          <w:rtl w:val="0"/>
        </w:rPr>
        <w:t xml:space="preserve">"machine"</w:t>
      </w:r>
      <w:r w:rsidDel="00000000" w:rsidR="00000000" w:rsidRPr="00000000">
        <w:rPr>
          <w:rFonts w:ascii="Consolas" w:cs="Consolas" w:eastAsia="Consolas" w:hAnsi="Consolas"/>
          <w:color w:val="333333"/>
          <w:sz w:val="20"/>
          <w:szCs w:val="20"/>
          <w:shd w:fill="f5f5f5" w:val="clear"/>
          <w:rtl w:val="0"/>
        </w:rPr>
        <w:br w:type="textWrapping"/>
        <w:t xml:space="preserve">     </w:t>
      </w:r>
      <w:r w:rsidDel="00000000" w:rsidR="00000000" w:rsidRPr="00000000">
        <w:rPr>
          <w:rFonts w:ascii="Consolas" w:cs="Consolas" w:eastAsia="Consolas" w:hAnsi="Consolas"/>
          <w:color w:val="7d9029"/>
          <w:sz w:val="20"/>
          <w:szCs w:val="20"/>
          <w:shd w:fill="f5f5f5" w:val="clear"/>
          <w:rtl w:val="0"/>
        </w:rPr>
        <w:t xml:space="preserve">desc=</w:t>
      </w:r>
      <w:r w:rsidDel="00000000" w:rsidR="00000000" w:rsidRPr="00000000">
        <w:rPr>
          <w:rFonts w:ascii="Consolas" w:cs="Consolas" w:eastAsia="Consolas" w:hAnsi="Consolas"/>
          <w:color w:val="ba2121"/>
          <w:sz w:val="20"/>
          <w:szCs w:val="20"/>
          <w:shd w:fill="f5f5f5" w:val="clear"/>
          <w:rtl w:val="0"/>
        </w:rPr>
        <w:t xml:space="preserve">"large machines for lifting or moving heavy objects"</w:t>
      </w:r>
      <w:r w:rsidDel="00000000" w:rsidR="00000000" w:rsidRPr="00000000">
        <w:rPr>
          <w:rFonts w:ascii="Consolas" w:cs="Consolas" w:eastAsia="Consolas" w:hAnsi="Consolas"/>
          <w:b w:val="1"/>
          <w:color w:val="008000"/>
          <w:sz w:val="20"/>
          <w:szCs w:val="20"/>
          <w:shd w:fill="f5f5f5" w:val="clear"/>
          <w:rtl w:val="0"/>
        </w:rPr>
        <w:t xml:space="preserve">&gt;</w:t>
      </w:r>
      <w:r w:rsidDel="00000000" w:rsidR="00000000" w:rsidRPr="00000000">
        <w:rPr>
          <w:rFonts w:ascii="Consolas" w:cs="Consolas" w:eastAsia="Consolas" w:hAnsi="Consolas"/>
          <w:color w:val="333333"/>
          <w:sz w:val="20"/>
          <w:szCs w:val="20"/>
          <w:shd w:fill="f5f5f5" w:val="clear"/>
          <w:rtl w:val="0"/>
        </w:rPr>
        <w:t xml:space="preserve">Crane</w:t>
      </w:r>
      <w:r w:rsidDel="00000000" w:rsidR="00000000" w:rsidRPr="00000000">
        <w:rPr>
          <w:rFonts w:ascii="Consolas" w:cs="Consolas" w:eastAsia="Consolas" w:hAnsi="Consolas"/>
          <w:b w:val="1"/>
          <w:color w:val="008000"/>
          <w:sz w:val="20"/>
          <w:szCs w:val="20"/>
          <w:shd w:fill="f5f5f5" w:val="clear"/>
          <w:rtl w:val="0"/>
        </w:rPr>
        <w:t xml:space="preserve">&lt;/msg&gt;</w:t>
      </w:r>
      <w:r w:rsidDel="00000000" w:rsidR="00000000" w:rsidRPr="00000000">
        <w:rPr>
          <w:rFonts w:ascii="Consolas" w:cs="Consolas" w:eastAsia="Consolas" w:hAnsi="Consolas"/>
          <w:color w:val="333333"/>
          <w:sz w:val="20"/>
          <w:szCs w:val="20"/>
          <w:shd w:fill="f5f5f5" w:val="clear"/>
          <w:rtl w:val="0"/>
        </w:rPr>
        <w:br w:type="textWrapping"/>
      </w:r>
    </w:p>
    <w:p w:rsidR="00000000" w:rsidDel="00000000" w:rsidP="00000000" w:rsidRDefault="00000000" w:rsidRPr="00000000">
      <w:pPr>
        <w:pStyle w:val="Heading4"/>
        <w:keepNext w:val="1"/>
        <w:keepLines w:val="1"/>
        <w:spacing w:after="280" w:before="220" w:line="300" w:lineRule="auto"/>
        <w:contextualSpacing w:val="0"/>
      </w:pPr>
      <w:bookmarkStart w:colFirst="0" w:colLast="0" w:name="h.xmz1lpfmup1d" w:id="35"/>
      <w:bookmarkEnd w:id="35"/>
      <w:r w:rsidDel="00000000" w:rsidR="00000000" w:rsidRPr="00000000">
        <w:rPr>
          <w:rFonts w:ascii="Calibri" w:cs="Calibri" w:eastAsia="Calibri" w:hAnsi="Calibri"/>
          <w:color w:val="111111"/>
          <w:sz w:val="26"/>
          <w:szCs w:val="26"/>
          <w:highlight w:val="white"/>
          <w:u w:val="none"/>
          <w:rtl w:val="0"/>
        </w:rPr>
        <w:t xml:space="preserve">When does the message ID change?</w:t>
      </w:r>
    </w:p>
    <w:p w:rsidR="00000000" w:rsidDel="00000000" w:rsidP="00000000" w:rsidRDefault="00000000" w:rsidRPr="00000000">
      <w:pPr>
        <w:spacing w:after="340" w:line="329.9238967895509" w:lineRule="auto"/>
        <w:contextualSpacing w:val="0"/>
      </w:pPr>
      <w:r w:rsidDel="00000000" w:rsidR="00000000" w:rsidRPr="00000000">
        <w:rPr>
          <w:rFonts w:ascii="Calibri" w:cs="Calibri" w:eastAsia="Calibri" w:hAnsi="Calibri"/>
          <w:color w:val="222222"/>
          <w:highlight w:val="white"/>
          <w:rtl w:val="0"/>
        </w:rPr>
        <w:t xml:space="preserve">As stated earlier, the message ID should be equivalent to the tuple (canonical message, meaning).</w:t>
      </w:r>
    </w:p>
    <w:p w:rsidR="00000000" w:rsidDel="00000000" w:rsidP="00000000" w:rsidRDefault="00000000" w:rsidRPr="00000000">
      <w:pPr>
        <w:spacing w:after="340" w:line="329.9238967895509" w:lineRule="auto"/>
        <w:contextualSpacing w:val="0"/>
      </w:pPr>
      <w:r w:rsidDel="00000000" w:rsidR="00000000" w:rsidRPr="00000000">
        <w:rPr>
          <w:rFonts w:ascii="Calibri" w:cs="Calibri" w:eastAsia="Calibri" w:hAnsi="Calibri"/>
          <w:color w:val="222222"/>
          <w:highlight w:val="white"/>
          <w:rtl w:val="0"/>
        </w:rPr>
        <w:t xml:space="preserve">Therefore, if one were to change one of the messages from:</w:t>
      </w:r>
    </w:p>
    <w:p w:rsidR="00000000" w:rsidDel="00000000" w:rsidP="00000000" w:rsidRDefault="00000000" w:rsidRPr="00000000">
      <w:pPr>
        <w:spacing w:after="340" w:before="340" w:line="240" w:lineRule="auto"/>
        <w:contextualSpacing w:val="0"/>
      </w:pPr>
      <w:r w:rsidDel="00000000" w:rsidR="00000000" w:rsidRPr="00000000">
        <w:rPr>
          <w:rFonts w:ascii="Consolas" w:cs="Consolas" w:eastAsia="Consolas" w:hAnsi="Consolas"/>
          <w:b w:val="1"/>
          <w:color w:val="008000"/>
          <w:sz w:val="20"/>
          <w:szCs w:val="20"/>
          <w:shd w:fill="f5f5f5" w:val="clear"/>
          <w:rtl w:val="0"/>
        </w:rPr>
        <w:t xml:space="preserve">&lt;option</w:t>
      </w:r>
      <w:r w:rsidDel="00000000" w:rsidR="00000000" w:rsidRPr="00000000">
        <w:rPr>
          <w:rFonts w:ascii="Consolas" w:cs="Consolas" w:eastAsia="Consolas" w:hAnsi="Consolas"/>
          <w:color w:val="333333"/>
          <w:sz w:val="20"/>
          <w:szCs w:val="20"/>
          <w:shd w:fill="f5f5f5" w:val="clear"/>
          <w:rtl w:val="0"/>
        </w:rPr>
        <w:t xml:space="preserve"> </w:t>
      </w:r>
      <w:r w:rsidDel="00000000" w:rsidR="00000000" w:rsidRPr="00000000">
        <w:rPr>
          <w:rFonts w:ascii="Consolas" w:cs="Consolas" w:eastAsia="Consolas" w:hAnsi="Consolas"/>
          <w:color w:val="7d9029"/>
          <w:sz w:val="20"/>
          <w:szCs w:val="20"/>
          <w:shd w:fill="f5f5f5" w:val="clear"/>
          <w:rtl w:val="0"/>
        </w:rPr>
        <w:t xml:space="preserve">i18n=</w:t>
      </w:r>
      <w:r w:rsidDel="00000000" w:rsidR="00000000" w:rsidRPr="00000000">
        <w:rPr>
          <w:rFonts w:ascii="Consolas" w:cs="Consolas" w:eastAsia="Consolas" w:hAnsi="Consolas"/>
          <w:color w:val="ba2121"/>
          <w:sz w:val="20"/>
          <w:szCs w:val="20"/>
          <w:shd w:fill="f5f5f5" w:val="clear"/>
          <w:rtl w:val="0"/>
        </w:rPr>
        <w:t xml:space="preserve">"bird|tall wading bird with long legs, bill and neck"</w:t>
      </w:r>
      <w:r w:rsidDel="00000000" w:rsidR="00000000" w:rsidRPr="00000000">
        <w:rPr>
          <w:rFonts w:ascii="Consolas" w:cs="Consolas" w:eastAsia="Consolas" w:hAnsi="Consolas"/>
          <w:b w:val="1"/>
          <w:color w:val="008000"/>
          <w:sz w:val="20"/>
          <w:szCs w:val="20"/>
          <w:shd w:fill="f5f5f5" w:val="clear"/>
          <w:rtl w:val="0"/>
        </w:rPr>
        <w:t xml:space="preserve">&gt;</w:t>
      </w:r>
      <w:r w:rsidDel="00000000" w:rsidR="00000000" w:rsidRPr="00000000">
        <w:rPr>
          <w:rFonts w:ascii="Consolas" w:cs="Consolas" w:eastAsia="Consolas" w:hAnsi="Consolas"/>
          <w:color w:val="333333"/>
          <w:sz w:val="20"/>
          <w:szCs w:val="20"/>
          <w:shd w:fill="f5f5f5" w:val="clear"/>
          <w:rtl w:val="0"/>
        </w:rPr>
        <w:t xml:space="preserve">Crane</w:t>
      </w:r>
      <w:r w:rsidDel="00000000" w:rsidR="00000000" w:rsidRPr="00000000">
        <w:rPr>
          <w:rFonts w:ascii="Consolas" w:cs="Consolas" w:eastAsia="Consolas" w:hAnsi="Consolas"/>
          <w:b w:val="1"/>
          <w:color w:val="008000"/>
          <w:sz w:val="20"/>
          <w:szCs w:val="20"/>
          <w:shd w:fill="f5f5f5" w:val="clear"/>
          <w:rtl w:val="0"/>
        </w:rPr>
        <w:t xml:space="preserve">&lt;/option&gt;</w:t>
      </w:r>
      <w:r w:rsidDel="00000000" w:rsidR="00000000" w:rsidRPr="00000000">
        <w:rPr>
          <w:rFonts w:ascii="Consolas" w:cs="Consolas" w:eastAsia="Consolas" w:hAnsi="Consolas"/>
          <w:color w:val="333333"/>
          <w:sz w:val="20"/>
          <w:szCs w:val="20"/>
          <w:shd w:fill="f5f5f5" w:val="clear"/>
          <w:rtl w:val="0"/>
        </w:rPr>
        <w:br w:type="textWrapping"/>
      </w:r>
    </w:p>
    <w:p w:rsidR="00000000" w:rsidDel="00000000" w:rsidP="00000000" w:rsidRDefault="00000000" w:rsidRPr="00000000">
      <w:pPr>
        <w:spacing w:after="340" w:line="329.9238967895509" w:lineRule="auto"/>
        <w:contextualSpacing w:val="0"/>
      </w:pPr>
      <w:r w:rsidDel="00000000" w:rsidR="00000000" w:rsidRPr="00000000">
        <w:rPr>
          <w:rFonts w:ascii="Calibri" w:cs="Calibri" w:eastAsia="Calibri" w:hAnsi="Calibri"/>
          <w:color w:val="222222"/>
          <w:highlight w:val="white"/>
          <w:rtl w:val="0"/>
        </w:rPr>
        <w:t xml:space="preserve">to</w:t>
      </w:r>
    </w:p>
    <w:p w:rsidR="00000000" w:rsidDel="00000000" w:rsidP="00000000" w:rsidRDefault="00000000" w:rsidRPr="00000000">
      <w:pPr>
        <w:spacing w:after="340" w:before="340" w:line="240" w:lineRule="auto"/>
        <w:contextualSpacing w:val="0"/>
      </w:pPr>
      <w:r w:rsidDel="00000000" w:rsidR="00000000" w:rsidRPr="00000000">
        <w:rPr>
          <w:rFonts w:ascii="Consolas" w:cs="Consolas" w:eastAsia="Consolas" w:hAnsi="Consolas"/>
          <w:b w:val="1"/>
          <w:color w:val="008000"/>
          <w:sz w:val="20"/>
          <w:szCs w:val="20"/>
          <w:shd w:fill="f5f5f5" w:val="clear"/>
          <w:rtl w:val="0"/>
        </w:rPr>
        <w:t xml:space="preserve">&lt;option</w:t>
      </w:r>
      <w:r w:rsidDel="00000000" w:rsidR="00000000" w:rsidRPr="00000000">
        <w:rPr>
          <w:rFonts w:ascii="Consolas" w:cs="Consolas" w:eastAsia="Consolas" w:hAnsi="Consolas"/>
          <w:color w:val="333333"/>
          <w:sz w:val="20"/>
          <w:szCs w:val="20"/>
          <w:shd w:fill="f5f5f5" w:val="clear"/>
          <w:rtl w:val="0"/>
        </w:rPr>
        <w:t xml:space="preserve"> </w:t>
      </w:r>
      <w:r w:rsidDel="00000000" w:rsidR="00000000" w:rsidRPr="00000000">
        <w:rPr>
          <w:rFonts w:ascii="Consolas" w:cs="Consolas" w:eastAsia="Consolas" w:hAnsi="Consolas"/>
          <w:color w:val="7d9029"/>
          <w:sz w:val="20"/>
          <w:szCs w:val="20"/>
          <w:shd w:fill="f5f5f5" w:val="clear"/>
          <w:rtl w:val="0"/>
        </w:rPr>
        <w:t xml:space="preserve">i18n=</w:t>
      </w:r>
      <w:r w:rsidDel="00000000" w:rsidR="00000000" w:rsidRPr="00000000">
        <w:rPr>
          <w:rFonts w:ascii="Consolas" w:cs="Consolas" w:eastAsia="Consolas" w:hAnsi="Consolas"/>
          <w:color w:val="ba2121"/>
          <w:sz w:val="20"/>
          <w:szCs w:val="20"/>
          <w:shd w:fill="f5f5f5" w:val="clear"/>
          <w:rtl w:val="0"/>
        </w:rPr>
        <w:t xml:space="preserve">"bird|tall wading bird with long legs, bill and neck that looks like a heron"</w:t>
      </w:r>
      <w:r w:rsidDel="00000000" w:rsidR="00000000" w:rsidRPr="00000000">
        <w:rPr>
          <w:rFonts w:ascii="Consolas" w:cs="Consolas" w:eastAsia="Consolas" w:hAnsi="Consolas"/>
          <w:b w:val="1"/>
          <w:color w:val="008000"/>
          <w:sz w:val="20"/>
          <w:szCs w:val="20"/>
          <w:shd w:fill="f5f5f5" w:val="clear"/>
          <w:rtl w:val="0"/>
        </w:rPr>
        <w:t xml:space="preserve">&gt;</w:t>
      </w:r>
      <w:r w:rsidDel="00000000" w:rsidR="00000000" w:rsidRPr="00000000">
        <w:rPr>
          <w:rFonts w:ascii="Consolas" w:cs="Consolas" w:eastAsia="Consolas" w:hAnsi="Consolas"/>
          <w:color w:val="333333"/>
          <w:sz w:val="20"/>
          <w:szCs w:val="20"/>
          <w:shd w:fill="f5f5f5" w:val="clear"/>
          <w:rtl w:val="0"/>
        </w:rPr>
        <w:t xml:space="preserve">Crane</w:t>
      </w:r>
      <w:r w:rsidDel="00000000" w:rsidR="00000000" w:rsidRPr="00000000">
        <w:rPr>
          <w:rFonts w:ascii="Consolas" w:cs="Consolas" w:eastAsia="Consolas" w:hAnsi="Consolas"/>
          <w:b w:val="1"/>
          <w:color w:val="008000"/>
          <w:sz w:val="20"/>
          <w:szCs w:val="20"/>
          <w:shd w:fill="f5f5f5" w:val="clear"/>
          <w:rtl w:val="0"/>
        </w:rPr>
        <w:t xml:space="preserve">&lt;/option&gt;</w:t>
      </w:r>
      <w:r w:rsidDel="00000000" w:rsidR="00000000" w:rsidRPr="00000000">
        <w:rPr>
          <w:rFonts w:ascii="Consolas" w:cs="Consolas" w:eastAsia="Consolas" w:hAnsi="Consolas"/>
          <w:color w:val="333333"/>
          <w:sz w:val="20"/>
          <w:szCs w:val="20"/>
          <w:shd w:fill="f5f5f5" w:val="clear"/>
          <w:rtl w:val="0"/>
        </w:rPr>
        <w:br w:type="textWrapping"/>
      </w:r>
    </w:p>
    <w:p w:rsidR="00000000" w:rsidDel="00000000" w:rsidP="00000000" w:rsidRDefault="00000000" w:rsidRPr="00000000">
      <w:pPr>
        <w:spacing w:after="340" w:line="329.9238967895509" w:lineRule="auto"/>
        <w:contextualSpacing w:val="0"/>
      </w:pPr>
      <w:r w:rsidDel="00000000" w:rsidR="00000000" w:rsidRPr="00000000">
        <w:rPr>
          <w:rFonts w:ascii="Calibri" w:cs="Calibri" w:eastAsia="Calibri" w:hAnsi="Calibri"/>
          <w:color w:val="222222"/>
          <w:highlight w:val="white"/>
          <w:rtl w:val="0"/>
        </w:rPr>
        <w:t xml:space="preserve">the message ID will </w:t>
      </w:r>
      <w:r w:rsidDel="00000000" w:rsidR="00000000" w:rsidRPr="00000000">
        <w:rPr>
          <w:rFonts w:ascii="Calibri" w:cs="Calibri" w:eastAsia="Calibri" w:hAnsi="Calibri"/>
          <w:b w:val="1"/>
          <w:color w:val="222222"/>
          <w:highlight w:val="white"/>
          <w:rtl w:val="0"/>
        </w:rPr>
        <w:t xml:space="preserve">not</w:t>
      </w:r>
      <w:r w:rsidDel="00000000" w:rsidR="00000000" w:rsidRPr="00000000">
        <w:rPr>
          <w:rFonts w:ascii="Calibri" w:cs="Calibri" w:eastAsia="Calibri" w:hAnsi="Calibri"/>
          <w:color w:val="222222"/>
          <w:highlight w:val="white"/>
          <w:rtl w:val="0"/>
        </w:rPr>
        <w:t xml:space="preserve"> change because neither the actual message nor the meaning changed (a change in description alone makes no difference—no new message ID ⇒ no retranslation.)</w:t>
      </w:r>
    </w:p>
    <w:p w:rsidR="00000000" w:rsidDel="00000000" w:rsidP="00000000" w:rsidRDefault="00000000" w:rsidRPr="00000000">
      <w:pPr>
        <w:spacing w:after="340" w:line="329.9238967895509" w:lineRule="auto"/>
        <w:contextualSpacing w:val="0"/>
      </w:pPr>
      <w:r w:rsidDel="00000000" w:rsidR="00000000" w:rsidRPr="00000000">
        <w:rPr>
          <w:rFonts w:ascii="Calibri" w:cs="Calibri" w:eastAsia="Calibri" w:hAnsi="Calibri"/>
          <w:color w:val="222222"/>
          <w:highlight w:val="white"/>
          <w:rtl w:val="0"/>
        </w:rPr>
        <w:t xml:space="preserve">However, changing either the meaning or the message </w:t>
      </w:r>
      <w:r w:rsidDel="00000000" w:rsidR="00000000" w:rsidRPr="00000000">
        <w:rPr>
          <w:rFonts w:ascii="Calibri" w:cs="Calibri" w:eastAsia="Calibri" w:hAnsi="Calibri"/>
          <w:b w:val="1"/>
          <w:color w:val="222222"/>
          <w:highlight w:val="white"/>
          <w:rtl w:val="0"/>
        </w:rPr>
        <w:t xml:space="preserve">will</w:t>
      </w:r>
      <w:r w:rsidDel="00000000" w:rsidR="00000000" w:rsidRPr="00000000">
        <w:rPr>
          <w:rFonts w:ascii="Calibri" w:cs="Calibri" w:eastAsia="Calibri" w:hAnsi="Calibri"/>
          <w:color w:val="222222"/>
          <w:highlight w:val="white"/>
          <w:rtl w:val="0"/>
        </w:rPr>
        <w:t xml:space="preserve"> result in a new message ID </w:t>
      </w:r>
      <w:commentRangeStart w:id="21"/>
      <w:r w:rsidDel="00000000" w:rsidR="00000000" w:rsidRPr="00000000">
        <w:rPr>
          <w:rFonts w:ascii="Calibri" w:cs="Calibri" w:eastAsia="Calibri" w:hAnsi="Calibri"/>
          <w:color w:val="222222"/>
          <w:highlight w:val="white"/>
          <w:rtl w:val="0"/>
        </w:rPr>
        <w:t xml:space="preserve">(and any changes in the description will show up in the new extraction.)</w:t>
      </w:r>
      <w:commentRangeEnd w:id="21"/>
      <w:r w:rsidDel="00000000" w:rsidR="00000000" w:rsidRPr="00000000">
        <w:commentReference w:id="21"/>
      </w:r>
      <w:r w:rsidDel="00000000" w:rsidR="00000000" w:rsidRPr="00000000">
        <w:rPr>
          <w:rtl w:val="0"/>
        </w:rPr>
      </w:r>
    </w:p>
    <w:p w:rsidR="00000000" w:rsidDel="00000000" w:rsidP="00000000" w:rsidRDefault="00000000" w:rsidRPr="00000000">
      <w:pPr>
        <w:spacing w:after="340" w:line="329.9238967895509" w:lineRule="auto"/>
        <w:contextualSpacing w:val="0"/>
      </w:pPr>
      <w:r w:rsidDel="00000000" w:rsidR="00000000" w:rsidRPr="00000000">
        <w:rPr>
          <w:rFonts w:ascii="Calibri" w:cs="Calibri" w:eastAsia="Calibri" w:hAnsi="Calibri"/>
          <w:color w:val="222222"/>
          <w:highlight w:val="white"/>
          <w:rtl w:val="0"/>
        </w:rPr>
        <w:t xml:space="preserve">Original:</w:t>
      </w:r>
    </w:p>
    <w:p w:rsidR="00000000" w:rsidDel="00000000" w:rsidP="00000000" w:rsidRDefault="00000000" w:rsidRPr="00000000">
      <w:pPr>
        <w:spacing w:after="340" w:before="340" w:line="240" w:lineRule="auto"/>
        <w:contextualSpacing w:val="0"/>
      </w:pPr>
      <w:r w:rsidDel="00000000" w:rsidR="00000000" w:rsidRPr="00000000">
        <w:rPr>
          <w:rFonts w:ascii="Consolas" w:cs="Consolas" w:eastAsia="Consolas" w:hAnsi="Consolas"/>
          <w:b w:val="1"/>
          <w:color w:val="008000"/>
          <w:sz w:val="20"/>
          <w:szCs w:val="20"/>
          <w:shd w:fill="f5f5f5" w:val="clear"/>
          <w:rtl w:val="0"/>
        </w:rPr>
        <w:t xml:space="preserve">&lt;option</w:t>
      </w:r>
      <w:r w:rsidDel="00000000" w:rsidR="00000000" w:rsidRPr="00000000">
        <w:rPr>
          <w:rFonts w:ascii="Consolas" w:cs="Consolas" w:eastAsia="Consolas" w:hAnsi="Consolas"/>
          <w:color w:val="333333"/>
          <w:sz w:val="20"/>
          <w:szCs w:val="20"/>
          <w:shd w:fill="f5f5f5" w:val="clear"/>
          <w:rtl w:val="0"/>
        </w:rPr>
        <w:t xml:space="preserve"> </w:t>
      </w:r>
      <w:r w:rsidDel="00000000" w:rsidR="00000000" w:rsidRPr="00000000">
        <w:rPr>
          <w:rFonts w:ascii="Consolas" w:cs="Consolas" w:eastAsia="Consolas" w:hAnsi="Consolas"/>
          <w:color w:val="7d9029"/>
          <w:sz w:val="20"/>
          <w:szCs w:val="20"/>
          <w:shd w:fill="f5f5f5" w:val="clear"/>
          <w:rtl w:val="0"/>
        </w:rPr>
        <w:t xml:space="preserve">i18n=</w:t>
      </w:r>
      <w:r w:rsidDel="00000000" w:rsidR="00000000" w:rsidRPr="00000000">
        <w:rPr>
          <w:rFonts w:ascii="Consolas" w:cs="Consolas" w:eastAsia="Consolas" w:hAnsi="Consolas"/>
          <w:color w:val="ba2121"/>
          <w:sz w:val="20"/>
          <w:szCs w:val="20"/>
          <w:shd w:fill="f5f5f5" w:val="clear"/>
          <w:rtl w:val="0"/>
        </w:rPr>
        <w:t xml:space="preserve">"bird|tall wading bird with long legs, bill and neck"</w:t>
      </w:r>
      <w:r w:rsidDel="00000000" w:rsidR="00000000" w:rsidRPr="00000000">
        <w:rPr>
          <w:rFonts w:ascii="Consolas" w:cs="Consolas" w:eastAsia="Consolas" w:hAnsi="Consolas"/>
          <w:b w:val="1"/>
          <w:color w:val="008000"/>
          <w:sz w:val="20"/>
          <w:szCs w:val="20"/>
          <w:shd w:fill="f5f5f5" w:val="clear"/>
          <w:rtl w:val="0"/>
        </w:rPr>
        <w:t xml:space="preserve">&gt;</w:t>
      </w:r>
      <w:r w:rsidDel="00000000" w:rsidR="00000000" w:rsidRPr="00000000">
        <w:rPr>
          <w:rFonts w:ascii="Consolas" w:cs="Consolas" w:eastAsia="Consolas" w:hAnsi="Consolas"/>
          <w:color w:val="333333"/>
          <w:sz w:val="20"/>
          <w:szCs w:val="20"/>
          <w:shd w:fill="f5f5f5" w:val="clear"/>
          <w:rtl w:val="0"/>
        </w:rPr>
        <w:t xml:space="preserve">Crane</w:t>
      </w:r>
      <w:r w:rsidDel="00000000" w:rsidR="00000000" w:rsidRPr="00000000">
        <w:rPr>
          <w:rFonts w:ascii="Consolas" w:cs="Consolas" w:eastAsia="Consolas" w:hAnsi="Consolas"/>
          <w:b w:val="1"/>
          <w:color w:val="008000"/>
          <w:sz w:val="20"/>
          <w:szCs w:val="20"/>
          <w:shd w:fill="f5f5f5" w:val="clear"/>
          <w:rtl w:val="0"/>
        </w:rPr>
        <w:t xml:space="preserve">&lt;/option&gt;</w:t>
      </w:r>
      <w:r w:rsidDel="00000000" w:rsidR="00000000" w:rsidRPr="00000000">
        <w:rPr>
          <w:rFonts w:ascii="Consolas" w:cs="Consolas" w:eastAsia="Consolas" w:hAnsi="Consolas"/>
          <w:color w:val="333333"/>
          <w:sz w:val="20"/>
          <w:szCs w:val="20"/>
          <w:shd w:fill="f5f5f5" w:val="clear"/>
          <w:rtl w:val="0"/>
        </w:rPr>
        <w:br w:type="textWrapping"/>
      </w:r>
    </w:p>
    <w:p w:rsidR="00000000" w:rsidDel="00000000" w:rsidP="00000000" w:rsidRDefault="00000000" w:rsidRPr="00000000">
      <w:pPr>
        <w:spacing w:after="340" w:line="329.9238967895509" w:lineRule="auto"/>
        <w:contextualSpacing w:val="0"/>
      </w:pPr>
      <w:r w:rsidDel="00000000" w:rsidR="00000000" w:rsidRPr="00000000">
        <w:rPr>
          <w:rFonts w:ascii="Calibri" w:cs="Calibri" w:eastAsia="Calibri" w:hAnsi="Calibri"/>
          <w:color w:val="222222"/>
          <w:highlight w:val="white"/>
          <w:rtl w:val="0"/>
        </w:rPr>
        <w:t xml:space="preserve">Change in the message (a change in case is also a change in the message):</w:t>
      </w:r>
    </w:p>
    <w:p w:rsidR="00000000" w:rsidDel="00000000" w:rsidP="00000000" w:rsidRDefault="00000000" w:rsidRPr="00000000">
      <w:pPr>
        <w:spacing w:after="340" w:before="340" w:line="240" w:lineRule="auto"/>
        <w:contextualSpacing w:val="0"/>
      </w:pPr>
      <w:r w:rsidDel="00000000" w:rsidR="00000000" w:rsidRPr="00000000">
        <w:rPr>
          <w:rFonts w:ascii="Consolas" w:cs="Consolas" w:eastAsia="Consolas" w:hAnsi="Consolas"/>
          <w:b w:val="1"/>
          <w:color w:val="008000"/>
          <w:sz w:val="20"/>
          <w:szCs w:val="20"/>
          <w:shd w:fill="f5f5f5" w:val="clear"/>
          <w:rtl w:val="0"/>
        </w:rPr>
        <w:t xml:space="preserve">&lt;option</w:t>
      </w:r>
      <w:r w:rsidDel="00000000" w:rsidR="00000000" w:rsidRPr="00000000">
        <w:rPr>
          <w:rFonts w:ascii="Consolas" w:cs="Consolas" w:eastAsia="Consolas" w:hAnsi="Consolas"/>
          <w:color w:val="333333"/>
          <w:sz w:val="20"/>
          <w:szCs w:val="20"/>
          <w:shd w:fill="f5f5f5" w:val="clear"/>
          <w:rtl w:val="0"/>
        </w:rPr>
        <w:t xml:space="preserve"> </w:t>
      </w:r>
      <w:r w:rsidDel="00000000" w:rsidR="00000000" w:rsidRPr="00000000">
        <w:rPr>
          <w:rFonts w:ascii="Consolas" w:cs="Consolas" w:eastAsia="Consolas" w:hAnsi="Consolas"/>
          <w:color w:val="7d9029"/>
          <w:sz w:val="20"/>
          <w:szCs w:val="20"/>
          <w:shd w:fill="f5f5f5" w:val="clear"/>
          <w:rtl w:val="0"/>
        </w:rPr>
        <w:t xml:space="preserve">i18n=</w:t>
      </w:r>
      <w:r w:rsidDel="00000000" w:rsidR="00000000" w:rsidRPr="00000000">
        <w:rPr>
          <w:rFonts w:ascii="Consolas" w:cs="Consolas" w:eastAsia="Consolas" w:hAnsi="Consolas"/>
          <w:color w:val="ba2121"/>
          <w:sz w:val="20"/>
          <w:szCs w:val="20"/>
          <w:shd w:fill="f5f5f5" w:val="clear"/>
          <w:rtl w:val="0"/>
        </w:rPr>
        <w:t xml:space="preserve">"bird|tall wading bird with long legs, bill and neck"</w:t>
      </w:r>
      <w:r w:rsidDel="00000000" w:rsidR="00000000" w:rsidRPr="00000000">
        <w:rPr>
          <w:rFonts w:ascii="Consolas" w:cs="Consolas" w:eastAsia="Consolas" w:hAnsi="Consolas"/>
          <w:b w:val="1"/>
          <w:color w:val="008000"/>
          <w:sz w:val="20"/>
          <w:szCs w:val="20"/>
          <w:shd w:fill="f5f5f5" w:val="clear"/>
          <w:rtl w:val="0"/>
        </w:rPr>
        <w:t xml:space="preserve">&gt;</w:t>
      </w:r>
      <w:r w:rsidDel="00000000" w:rsidR="00000000" w:rsidRPr="00000000">
        <w:rPr>
          <w:rFonts w:ascii="Consolas" w:cs="Consolas" w:eastAsia="Consolas" w:hAnsi="Consolas"/>
          <w:color w:val="333333"/>
          <w:sz w:val="20"/>
          <w:szCs w:val="20"/>
          <w:shd w:fill="f5f5f5" w:val="clear"/>
          <w:rtl w:val="0"/>
        </w:rPr>
        <w:t xml:space="preserve">crane</w:t>
      </w:r>
      <w:r w:rsidDel="00000000" w:rsidR="00000000" w:rsidRPr="00000000">
        <w:rPr>
          <w:rFonts w:ascii="Consolas" w:cs="Consolas" w:eastAsia="Consolas" w:hAnsi="Consolas"/>
          <w:b w:val="1"/>
          <w:color w:val="008000"/>
          <w:sz w:val="20"/>
          <w:szCs w:val="20"/>
          <w:shd w:fill="f5f5f5" w:val="clear"/>
          <w:rtl w:val="0"/>
        </w:rPr>
        <w:t xml:space="preserve">&lt;/option&gt;</w:t>
      </w:r>
      <w:r w:rsidDel="00000000" w:rsidR="00000000" w:rsidRPr="00000000">
        <w:rPr>
          <w:rFonts w:ascii="Consolas" w:cs="Consolas" w:eastAsia="Consolas" w:hAnsi="Consolas"/>
          <w:color w:val="333333"/>
          <w:shd w:fill="f5f5f5" w:val="clear"/>
          <w:rtl w:val="0"/>
        </w:rPr>
        <w:br w:type="textWrapping"/>
      </w:r>
    </w:p>
    <w:p w:rsidR="00000000" w:rsidDel="00000000" w:rsidP="00000000" w:rsidRDefault="00000000" w:rsidRPr="00000000">
      <w:pPr>
        <w:spacing w:after="340" w:line="329.9238967895509" w:lineRule="auto"/>
        <w:contextualSpacing w:val="0"/>
      </w:pPr>
      <w:r w:rsidDel="00000000" w:rsidR="00000000" w:rsidRPr="00000000">
        <w:rPr>
          <w:rFonts w:ascii="Calibri" w:cs="Calibri" w:eastAsia="Calibri" w:hAnsi="Calibri"/>
          <w:color w:val="222222"/>
          <w:highlight w:val="white"/>
          <w:rtl w:val="0"/>
        </w:rPr>
        <w:t xml:space="preserve">Changing the meaning will also cause a change in the message:</w:t>
      </w:r>
    </w:p>
    <w:p w:rsidR="00000000" w:rsidDel="00000000" w:rsidP="00000000" w:rsidRDefault="00000000" w:rsidRPr="00000000">
      <w:pPr>
        <w:spacing w:after="340" w:before="340" w:line="240" w:lineRule="auto"/>
        <w:contextualSpacing w:val="0"/>
      </w:pPr>
      <w:r w:rsidDel="00000000" w:rsidR="00000000" w:rsidRPr="00000000">
        <w:rPr>
          <w:rFonts w:ascii="Consolas" w:cs="Consolas" w:eastAsia="Consolas" w:hAnsi="Consolas"/>
          <w:b w:val="1"/>
          <w:color w:val="008000"/>
          <w:sz w:val="20"/>
          <w:szCs w:val="20"/>
          <w:shd w:fill="f5f5f5" w:val="clear"/>
          <w:rtl w:val="0"/>
        </w:rPr>
        <w:t xml:space="preserve">&lt;option</w:t>
      </w:r>
      <w:r w:rsidDel="00000000" w:rsidR="00000000" w:rsidRPr="00000000">
        <w:rPr>
          <w:rFonts w:ascii="Consolas" w:cs="Consolas" w:eastAsia="Consolas" w:hAnsi="Consolas"/>
          <w:color w:val="333333"/>
          <w:sz w:val="20"/>
          <w:szCs w:val="20"/>
          <w:shd w:fill="f5f5f5" w:val="clear"/>
          <w:rtl w:val="0"/>
        </w:rPr>
        <w:t xml:space="preserve"> </w:t>
      </w:r>
      <w:r w:rsidDel="00000000" w:rsidR="00000000" w:rsidRPr="00000000">
        <w:rPr>
          <w:rFonts w:ascii="Consolas" w:cs="Consolas" w:eastAsia="Consolas" w:hAnsi="Consolas"/>
          <w:color w:val="7d9029"/>
          <w:sz w:val="20"/>
          <w:szCs w:val="20"/>
          <w:shd w:fill="f5f5f5" w:val="clear"/>
          <w:rtl w:val="0"/>
        </w:rPr>
        <w:t xml:space="preserve">i18n=</w:t>
      </w:r>
      <w:r w:rsidDel="00000000" w:rsidR="00000000" w:rsidRPr="00000000">
        <w:rPr>
          <w:rFonts w:ascii="Consolas" w:cs="Consolas" w:eastAsia="Consolas" w:hAnsi="Consolas"/>
          <w:color w:val="ba2121"/>
          <w:sz w:val="20"/>
          <w:szCs w:val="20"/>
          <w:shd w:fill="f5f5f5" w:val="clear"/>
          <w:rtl w:val="0"/>
        </w:rPr>
        <w:t xml:space="preserve">"gruiform|tall wading bird with long legs, bill and neck"</w:t>
      </w:r>
      <w:r w:rsidDel="00000000" w:rsidR="00000000" w:rsidRPr="00000000">
        <w:rPr>
          <w:rFonts w:ascii="Consolas" w:cs="Consolas" w:eastAsia="Consolas" w:hAnsi="Consolas"/>
          <w:b w:val="1"/>
          <w:color w:val="008000"/>
          <w:sz w:val="20"/>
          <w:szCs w:val="20"/>
          <w:shd w:fill="f5f5f5" w:val="clear"/>
          <w:rtl w:val="0"/>
        </w:rPr>
        <w:t xml:space="preserve">&gt;</w:t>
      </w:r>
      <w:r w:rsidDel="00000000" w:rsidR="00000000" w:rsidRPr="00000000">
        <w:rPr>
          <w:rFonts w:ascii="Consolas" w:cs="Consolas" w:eastAsia="Consolas" w:hAnsi="Consolas"/>
          <w:color w:val="333333"/>
          <w:sz w:val="20"/>
          <w:szCs w:val="20"/>
          <w:shd w:fill="f5f5f5" w:val="clear"/>
          <w:rtl w:val="0"/>
        </w:rPr>
        <w:t xml:space="preserve">Crane</w:t>
      </w:r>
      <w:r w:rsidDel="00000000" w:rsidR="00000000" w:rsidRPr="00000000">
        <w:rPr>
          <w:rFonts w:ascii="Consolas" w:cs="Consolas" w:eastAsia="Consolas" w:hAnsi="Consolas"/>
          <w:b w:val="1"/>
          <w:color w:val="008000"/>
          <w:sz w:val="20"/>
          <w:szCs w:val="20"/>
          <w:shd w:fill="f5f5f5" w:val="clear"/>
          <w:rtl w:val="0"/>
        </w:rPr>
        <w:t xml:space="preserve">&lt;/option&gt;</w:t>
      </w:r>
      <w:r w:rsidDel="00000000" w:rsidR="00000000" w:rsidRPr="00000000">
        <w:rPr>
          <w:rFonts w:ascii="Consolas" w:cs="Consolas" w:eastAsia="Consolas" w:hAnsi="Consolas"/>
          <w:color w:val="333333"/>
          <w:sz w:val="20"/>
          <w:szCs w:val="20"/>
          <w:shd w:fill="f5f5f5" w:val="clear"/>
          <w:rtl w:val="0"/>
        </w:rPr>
        <w:br w:type="textWrapping"/>
      </w:r>
    </w:p>
    <w:p w:rsidR="00000000" w:rsidDel="00000000" w:rsidP="00000000" w:rsidRDefault="00000000" w:rsidRPr="00000000">
      <w:pPr>
        <w:spacing w:after="340" w:line="329.9238967895509" w:lineRule="auto"/>
        <w:contextualSpacing w:val="0"/>
      </w:pPr>
      <w:r w:rsidDel="00000000" w:rsidR="00000000" w:rsidRPr="00000000">
        <w:rPr>
          <w:rFonts w:ascii="Calibri" w:cs="Calibri" w:eastAsia="Calibri" w:hAnsi="Calibri"/>
          <w:color w:val="222222"/>
          <w:highlight w:val="white"/>
          <w:rtl w:val="0"/>
        </w:rPr>
        <w:t xml:space="preserve">Here, the extracted message will look like this:</w:t>
      </w:r>
    </w:p>
    <w:p w:rsidR="00000000" w:rsidDel="00000000" w:rsidP="00000000" w:rsidRDefault="00000000" w:rsidRPr="00000000">
      <w:pPr>
        <w:spacing w:after="340" w:before="340" w:line="240" w:lineRule="auto"/>
        <w:contextualSpacing w:val="0"/>
      </w:pPr>
      <w:r w:rsidDel="00000000" w:rsidR="00000000" w:rsidRPr="00000000">
        <w:rPr>
          <w:rFonts w:ascii="Consolas" w:cs="Consolas" w:eastAsia="Consolas" w:hAnsi="Consolas"/>
          <w:b w:val="1"/>
          <w:color w:val="008000"/>
          <w:sz w:val="20"/>
          <w:szCs w:val="20"/>
          <w:shd w:fill="f5f5f5" w:val="clear"/>
          <w:rtl w:val="0"/>
        </w:rPr>
        <w:t xml:space="preserve">&lt;msg</w:t>
      </w:r>
      <w:r w:rsidDel="00000000" w:rsidR="00000000" w:rsidRPr="00000000">
        <w:rPr>
          <w:rFonts w:ascii="Consolas" w:cs="Consolas" w:eastAsia="Consolas" w:hAnsi="Consolas"/>
          <w:color w:val="333333"/>
          <w:sz w:val="20"/>
          <w:szCs w:val="20"/>
          <w:shd w:fill="f5f5f5" w:val="clear"/>
          <w:rtl w:val="0"/>
        </w:rPr>
        <w:t xml:space="preserve"> </w:t>
      </w:r>
      <w:r w:rsidDel="00000000" w:rsidR="00000000" w:rsidRPr="00000000">
        <w:rPr>
          <w:rFonts w:ascii="Consolas" w:cs="Consolas" w:eastAsia="Consolas" w:hAnsi="Consolas"/>
          <w:color w:val="7d9029"/>
          <w:sz w:val="20"/>
          <w:szCs w:val="20"/>
          <w:shd w:fill="f5f5f5" w:val="clear"/>
          <w:rtl w:val="0"/>
        </w:rPr>
        <w:t xml:space="preserve">id=</w:t>
      </w:r>
      <w:r w:rsidDel="00000000" w:rsidR="00000000" w:rsidRPr="00000000">
        <w:rPr>
          <w:rFonts w:ascii="Consolas" w:cs="Consolas" w:eastAsia="Consolas" w:hAnsi="Consolas"/>
          <w:color w:val="ba2121"/>
          <w:sz w:val="20"/>
          <w:szCs w:val="20"/>
          <w:shd w:fill="f5f5f5" w:val="clear"/>
          <w:rtl w:val="0"/>
        </w:rPr>
        <w:t xml:space="preserve">"H11"</w:t>
      </w:r>
      <w:r w:rsidDel="00000000" w:rsidR="00000000" w:rsidRPr="00000000">
        <w:rPr>
          <w:rFonts w:ascii="Consolas" w:cs="Consolas" w:eastAsia="Consolas" w:hAnsi="Consolas"/>
          <w:color w:val="333333"/>
          <w:sz w:val="20"/>
          <w:szCs w:val="20"/>
          <w:shd w:fill="f5f5f5" w:val="clear"/>
          <w:rtl w:val="0"/>
        </w:rPr>
        <w:br w:type="textWrapping"/>
        <w:t xml:space="preserve">     </w:t>
      </w:r>
      <w:r w:rsidDel="00000000" w:rsidR="00000000" w:rsidRPr="00000000">
        <w:rPr>
          <w:rFonts w:ascii="Consolas" w:cs="Consolas" w:eastAsia="Consolas" w:hAnsi="Consolas"/>
          <w:color w:val="7d9029"/>
          <w:sz w:val="20"/>
          <w:szCs w:val="20"/>
          <w:shd w:fill="f5f5f5" w:val="clear"/>
          <w:rtl w:val="0"/>
        </w:rPr>
        <w:t xml:space="preserve">meaning=</w:t>
      </w:r>
      <w:r w:rsidDel="00000000" w:rsidR="00000000" w:rsidRPr="00000000">
        <w:rPr>
          <w:rFonts w:ascii="Consolas" w:cs="Consolas" w:eastAsia="Consolas" w:hAnsi="Consolas"/>
          <w:color w:val="ba2121"/>
          <w:sz w:val="20"/>
          <w:szCs w:val="20"/>
          <w:shd w:fill="f5f5f5" w:val="clear"/>
          <w:rtl w:val="0"/>
        </w:rPr>
        <w:t xml:space="preserve">"gruiform"</w:t>
      </w:r>
      <w:r w:rsidDel="00000000" w:rsidR="00000000" w:rsidRPr="00000000">
        <w:rPr>
          <w:rFonts w:ascii="Consolas" w:cs="Consolas" w:eastAsia="Consolas" w:hAnsi="Consolas"/>
          <w:color w:val="333333"/>
          <w:sz w:val="20"/>
          <w:szCs w:val="20"/>
          <w:shd w:fill="f5f5f5" w:val="clear"/>
          <w:rtl w:val="0"/>
        </w:rPr>
        <w:br w:type="textWrapping"/>
        <w:t xml:space="preserve">     </w:t>
      </w:r>
      <w:r w:rsidDel="00000000" w:rsidR="00000000" w:rsidRPr="00000000">
        <w:rPr>
          <w:rFonts w:ascii="Consolas" w:cs="Consolas" w:eastAsia="Consolas" w:hAnsi="Consolas"/>
          <w:color w:val="7d9029"/>
          <w:sz w:val="20"/>
          <w:szCs w:val="20"/>
          <w:shd w:fill="f5f5f5" w:val="clear"/>
          <w:rtl w:val="0"/>
        </w:rPr>
        <w:t xml:space="preserve">desc=</w:t>
      </w:r>
      <w:r w:rsidDel="00000000" w:rsidR="00000000" w:rsidRPr="00000000">
        <w:rPr>
          <w:rFonts w:ascii="Consolas" w:cs="Consolas" w:eastAsia="Consolas" w:hAnsi="Consolas"/>
          <w:color w:val="ba2121"/>
          <w:sz w:val="20"/>
          <w:szCs w:val="20"/>
          <w:shd w:fill="f5f5f5" w:val="clear"/>
          <w:rtl w:val="0"/>
        </w:rPr>
        <w:t xml:space="preserve">"tall wading bird with long legs, bill and neck"</w:t>
      </w:r>
      <w:r w:rsidDel="00000000" w:rsidR="00000000" w:rsidRPr="00000000">
        <w:rPr>
          <w:rFonts w:ascii="Consolas" w:cs="Consolas" w:eastAsia="Consolas" w:hAnsi="Consolas"/>
          <w:b w:val="1"/>
          <w:color w:val="008000"/>
          <w:sz w:val="20"/>
          <w:szCs w:val="20"/>
          <w:shd w:fill="f5f5f5" w:val="clear"/>
          <w:rtl w:val="0"/>
        </w:rPr>
        <w:t xml:space="preserve">&gt;</w:t>
      </w:r>
      <w:r w:rsidDel="00000000" w:rsidR="00000000" w:rsidRPr="00000000">
        <w:rPr>
          <w:rFonts w:ascii="Consolas" w:cs="Consolas" w:eastAsia="Consolas" w:hAnsi="Consolas"/>
          <w:color w:val="333333"/>
          <w:sz w:val="20"/>
          <w:szCs w:val="20"/>
          <w:shd w:fill="f5f5f5" w:val="clear"/>
          <w:rtl w:val="0"/>
        </w:rPr>
        <w:t xml:space="preserve">Crane</w:t>
      </w:r>
      <w:r w:rsidDel="00000000" w:rsidR="00000000" w:rsidRPr="00000000">
        <w:rPr>
          <w:rFonts w:ascii="Consolas" w:cs="Consolas" w:eastAsia="Consolas" w:hAnsi="Consolas"/>
          <w:b w:val="1"/>
          <w:color w:val="008000"/>
          <w:sz w:val="20"/>
          <w:szCs w:val="20"/>
          <w:shd w:fill="f5f5f5" w:val="clear"/>
          <w:rtl w:val="0"/>
        </w:rPr>
        <w:t xml:space="preserve">&lt;/msg&gt;</w:t>
      </w:r>
      <w:r w:rsidDel="00000000" w:rsidR="00000000" w:rsidRPr="00000000">
        <w:rPr>
          <w:rFonts w:ascii="Consolas" w:cs="Consolas" w:eastAsia="Consolas" w:hAnsi="Consolas"/>
          <w:color w:val="333333"/>
          <w:sz w:val="20"/>
          <w:szCs w:val="20"/>
          <w:shd w:fill="f5f5f5" w:val="clear"/>
          <w:rtl w:val="0"/>
        </w:rPr>
        <w:br w:type="textWrapping"/>
      </w:r>
    </w:p>
    <w:p w:rsidR="00000000" w:rsidDel="00000000" w:rsidP="00000000" w:rsidRDefault="00000000" w:rsidRPr="00000000">
      <w:pPr>
        <w:spacing w:after="340" w:line="329.9238967895509" w:lineRule="auto"/>
        <w:contextualSpacing w:val="0"/>
      </w:pPr>
      <w:r w:rsidDel="00000000" w:rsidR="00000000" w:rsidRPr="00000000">
        <w:rPr>
          <w:rtl w:val="0"/>
        </w:rPr>
      </w:r>
    </w:p>
    <w:p w:rsidR="00000000" w:rsidDel="00000000" w:rsidP="00000000" w:rsidRDefault="00000000" w:rsidRPr="00000000">
      <w:pPr>
        <w:pStyle w:val="Heading2"/>
        <w:keepNext w:val="1"/>
        <w:keepLines w:val="1"/>
        <w:spacing w:after="260" w:before="340" w:line="423.52941176470586" w:lineRule="auto"/>
        <w:contextualSpacing w:val="0"/>
      </w:pPr>
      <w:bookmarkStart w:colFirst="0" w:colLast="0" w:name="h.w6o9slh8vhg2" w:id="36"/>
      <w:bookmarkEnd w:id="36"/>
      <w:r w:rsidDel="00000000" w:rsidR="00000000" w:rsidRPr="00000000">
        <w:rPr>
          <w:rFonts w:ascii="Calibri" w:cs="Calibri" w:eastAsia="Calibri" w:hAnsi="Calibri"/>
          <w:b w:val="0"/>
          <w:color w:val="111111"/>
          <w:sz w:val="36"/>
          <w:szCs w:val="36"/>
          <w:highlight w:val="white"/>
          <w:rtl w:val="0"/>
        </w:rPr>
        <w:t xml:space="preserve">Full pipeline dry-runs</w:t>
      </w:r>
    </w:p>
    <w:p w:rsidR="00000000" w:rsidDel="00000000" w:rsidP="00000000" w:rsidRDefault="00000000" w:rsidRPr="00000000">
      <w:pPr>
        <w:spacing w:after="340" w:line="329.9238967895509" w:lineRule="auto"/>
        <w:contextualSpacing w:val="0"/>
      </w:pPr>
      <w:r w:rsidDel="00000000" w:rsidR="00000000" w:rsidRPr="00000000">
        <w:rPr>
          <w:rFonts w:ascii="Calibri" w:cs="Calibri" w:eastAsia="Calibri" w:hAnsi="Calibri"/>
          <w:color w:val="222222"/>
          <w:highlight w:val="white"/>
          <w:rtl w:val="0"/>
        </w:rPr>
        <w:t xml:space="preserve">In this section, we will see some sample dry run's of a full translation flow of some translatable snippets.  This is intended to provide insights into implementation details.  Since we will be supporting multiple formats and the process can be customized, I've picked a sample configuration to keep it simple.  We will focus on Angular template HTML, extraction into XMB files, translation into XTB files, and production of translated per-locale templates.</w:t>
      </w:r>
    </w:p>
    <w:p w:rsidR="00000000" w:rsidDel="00000000" w:rsidP="00000000" w:rsidRDefault="00000000" w:rsidRPr="00000000">
      <w:pPr>
        <w:pStyle w:val="Heading3"/>
        <w:keepNext w:val="1"/>
        <w:keepLines w:val="1"/>
        <w:spacing w:after="260" w:before="260" w:line="240" w:lineRule="auto"/>
        <w:contextualSpacing w:val="0"/>
      </w:pPr>
      <w:bookmarkStart w:colFirst="0" w:colLast="0" w:name="h.yx4xlhinbw3o" w:id="37"/>
      <w:bookmarkEnd w:id="37"/>
      <w:r w:rsidDel="00000000" w:rsidR="00000000" w:rsidRPr="00000000">
        <w:rPr>
          <w:rFonts w:ascii="Calibri" w:cs="Calibri" w:eastAsia="Calibri" w:hAnsi="Calibri"/>
          <w:b w:val="0"/>
          <w:color w:val="111111"/>
          <w:sz w:val="40"/>
          <w:szCs w:val="40"/>
          <w:highlight w:val="white"/>
          <w:rtl w:val="0"/>
        </w:rPr>
        <w:t xml:space="preserve">The "Hello World" example</w:t>
      </w:r>
    </w:p>
    <w:p w:rsidR="00000000" w:rsidDel="00000000" w:rsidP="00000000" w:rsidRDefault="00000000" w:rsidRPr="00000000">
      <w:pPr>
        <w:pStyle w:val="Heading4"/>
        <w:keepNext w:val="1"/>
        <w:keepLines w:val="1"/>
        <w:spacing w:after="280" w:before="220" w:line="300" w:lineRule="auto"/>
        <w:contextualSpacing w:val="0"/>
      </w:pPr>
      <w:bookmarkStart w:colFirst="0" w:colLast="0" w:name="h.o24u9t6mo880" w:id="38"/>
      <w:bookmarkEnd w:id="38"/>
      <w:r w:rsidDel="00000000" w:rsidR="00000000" w:rsidRPr="00000000">
        <w:rPr>
          <w:rFonts w:ascii="Calibri" w:cs="Calibri" w:eastAsia="Calibri" w:hAnsi="Calibri"/>
          <w:color w:val="111111"/>
          <w:sz w:val="26"/>
          <w:szCs w:val="26"/>
          <w:highlight w:val="white"/>
          <w:u w:val="none"/>
          <w:rtl w:val="0"/>
        </w:rPr>
        <w:t xml:space="preserve">Angular template HTML</w:t>
      </w:r>
    </w:p>
    <w:p w:rsidR="00000000" w:rsidDel="00000000" w:rsidP="00000000" w:rsidRDefault="00000000" w:rsidRPr="00000000">
      <w:pPr>
        <w:spacing w:after="340" w:before="340" w:line="240" w:lineRule="auto"/>
        <w:contextualSpacing w:val="0"/>
      </w:pPr>
      <w:r w:rsidDel="00000000" w:rsidR="00000000" w:rsidRPr="00000000">
        <w:rPr>
          <w:rFonts w:ascii="Consolas" w:cs="Consolas" w:eastAsia="Consolas" w:hAnsi="Consolas"/>
          <w:b w:val="1"/>
          <w:color w:val="008000"/>
          <w:sz w:val="20"/>
          <w:szCs w:val="20"/>
          <w:shd w:fill="f5f5f5" w:val="clear"/>
          <w:rtl w:val="0"/>
        </w:rPr>
        <w:t xml:space="preserve">&lt;span</w:t>
      </w:r>
      <w:r w:rsidDel="00000000" w:rsidR="00000000" w:rsidRPr="00000000">
        <w:rPr>
          <w:rFonts w:ascii="Consolas" w:cs="Consolas" w:eastAsia="Consolas" w:hAnsi="Consolas"/>
          <w:color w:val="333333"/>
          <w:sz w:val="20"/>
          <w:szCs w:val="20"/>
          <w:shd w:fill="f5f5f5" w:val="clear"/>
          <w:rtl w:val="0"/>
        </w:rPr>
        <w:t xml:space="preserve"> </w:t>
      </w:r>
      <w:r w:rsidDel="00000000" w:rsidR="00000000" w:rsidRPr="00000000">
        <w:rPr>
          <w:rFonts w:ascii="Consolas" w:cs="Consolas" w:eastAsia="Consolas" w:hAnsi="Consolas"/>
          <w:color w:val="7d9029"/>
          <w:sz w:val="20"/>
          <w:szCs w:val="20"/>
          <w:shd w:fill="f5f5f5" w:val="clear"/>
          <w:rtl w:val="0"/>
        </w:rPr>
        <w:t xml:space="preserve">i18n=</w:t>
      </w:r>
      <w:r w:rsidDel="00000000" w:rsidR="00000000" w:rsidRPr="00000000">
        <w:rPr>
          <w:rFonts w:ascii="Consolas" w:cs="Consolas" w:eastAsia="Consolas" w:hAnsi="Consolas"/>
          <w:color w:val="ba2121"/>
          <w:sz w:val="20"/>
          <w:szCs w:val="20"/>
          <w:shd w:fill="f5f5f5" w:val="clear"/>
          <w:rtl w:val="0"/>
        </w:rPr>
        <w:t xml:space="preserve">"Refer http://www.wikipedia.org/wiki/hello_world"</w:t>
      </w:r>
      <w:r w:rsidDel="00000000" w:rsidR="00000000" w:rsidRPr="00000000">
        <w:rPr>
          <w:rFonts w:ascii="Consolas" w:cs="Consolas" w:eastAsia="Consolas" w:hAnsi="Consolas"/>
          <w:b w:val="1"/>
          <w:color w:val="008000"/>
          <w:sz w:val="20"/>
          <w:szCs w:val="20"/>
          <w:shd w:fill="f5f5f5" w:val="clear"/>
          <w:rtl w:val="0"/>
        </w:rPr>
        <w:t xml:space="preserve">&gt;</w:t>
      </w:r>
      <w:r w:rsidDel="00000000" w:rsidR="00000000" w:rsidRPr="00000000">
        <w:rPr>
          <w:rFonts w:ascii="Consolas" w:cs="Consolas" w:eastAsia="Consolas" w:hAnsi="Consolas"/>
          <w:color w:val="333333"/>
          <w:sz w:val="20"/>
          <w:szCs w:val="20"/>
          <w:shd w:fill="f5f5f5" w:val="clear"/>
          <w:rtl w:val="0"/>
        </w:rPr>
        <w:t xml:space="preserve">Hello, world!</w:t>
      </w:r>
      <w:r w:rsidDel="00000000" w:rsidR="00000000" w:rsidRPr="00000000">
        <w:rPr>
          <w:rFonts w:ascii="Consolas" w:cs="Consolas" w:eastAsia="Consolas" w:hAnsi="Consolas"/>
          <w:b w:val="1"/>
          <w:color w:val="008000"/>
          <w:sz w:val="20"/>
          <w:szCs w:val="20"/>
          <w:shd w:fill="f5f5f5" w:val="clear"/>
          <w:rtl w:val="0"/>
        </w:rPr>
        <w:t xml:space="preserve">&lt;/span&gt;</w:t>
      </w:r>
      <w:r w:rsidDel="00000000" w:rsidR="00000000" w:rsidRPr="00000000">
        <w:rPr>
          <w:rFonts w:ascii="Consolas" w:cs="Consolas" w:eastAsia="Consolas" w:hAnsi="Consolas"/>
          <w:color w:val="333333"/>
          <w:shd w:fill="f5f5f5" w:val="clear"/>
          <w:rtl w:val="0"/>
        </w:rPr>
        <w:br w:type="textWrapping"/>
      </w:r>
    </w:p>
    <w:p w:rsidR="00000000" w:rsidDel="00000000" w:rsidP="00000000" w:rsidRDefault="00000000" w:rsidRPr="00000000">
      <w:pPr>
        <w:pStyle w:val="Heading4"/>
        <w:keepNext w:val="1"/>
        <w:keepLines w:val="1"/>
        <w:spacing w:after="280" w:before="220" w:line="300" w:lineRule="auto"/>
        <w:contextualSpacing w:val="0"/>
      </w:pPr>
      <w:bookmarkStart w:colFirst="0" w:colLast="0" w:name="h.orytsbllzqj9" w:id="39"/>
      <w:bookmarkEnd w:id="39"/>
      <w:r w:rsidDel="00000000" w:rsidR="00000000" w:rsidRPr="00000000">
        <w:rPr>
          <w:rFonts w:ascii="Calibri" w:cs="Calibri" w:eastAsia="Calibri" w:hAnsi="Calibri"/>
          <w:color w:val="111111"/>
          <w:sz w:val="26"/>
          <w:szCs w:val="26"/>
          <w:highlight w:val="white"/>
          <w:u w:val="none"/>
          <w:rtl w:val="0"/>
        </w:rPr>
        <w:t xml:space="preserve">Extracted message</w:t>
      </w:r>
    </w:p>
    <w:p w:rsidR="00000000" w:rsidDel="00000000" w:rsidP="00000000" w:rsidRDefault="00000000" w:rsidRPr="00000000">
      <w:pPr>
        <w:spacing w:after="340" w:line="329.9238967895509" w:lineRule="auto"/>
        <w:contextualSpacing w:val="0"/>
      </w:pPr>
      <w:r w:rsidDel="00000000" w:rsidR="00000000" w:rsidRPr="00000000">
        <w:rPr>
          <w:rFonts w:ascii="Calibri" w:cs="Calibri" w:eastAsia="Calibri" w:hAnsi="Calibri"/>
          <w:color w:val="222222"/>
          <w:highlight w:val="white"/>
          <w:rtl w:val="0"/>
        </w:rPr>
        <w:t xml:space="preserve">The message that's extracted for translation would be:</w:t>
      </w:r>
    </w:p>
    <w:p w:rsidR="00000000" w:rsidDel="00000000" w:rsidP="00000000" w:rsidRDefault="00000000" w:rsidRPr="00000000">
      <w:pPr>
        <w:spacing w:after="340" w:before="340" w:line="360" w:lineRule="auto"/>
        <w:contextualSpacing w:val="0"/>
      </w:pPr>
      <w:r w:rsidDel="00000000" w:rsidR="00000000" w:rsidRPr="00000000">
        <w:rPr>
          <w:rFonts w:ascii="Consolas" w:cs="Consolas" w:eastAsia="Consolas" w:hAnsi="Consolas"/>
          <w:color w:val="333333"/>
          <w:shd w:fill="f5f5f5" w:val="clear"/>
          <w:rtl w:val="0"/>
        </w:rPr>
        <w:t xml:space="preserve">Hello, world!</w:t>
        <w:br w:type="textWrapping"/>
      </w:r>
    </w:p>
    <w:p w:rsidR="00000000" w:rsidDel="00000000" w:rsidP="00000000" w:rsidRDefault="00000000" w:rsidRPr="00000000">
      <w:pPr>
        <w:pStyle w:val="Heading4"/>
        <w:keepNext w:val="1"/>
        <w:keepLines w:val="1"/>
        <w:spacing w:after="280" w:before="220" w:line="300" w:lineRule="auto"/>
        <w:contextualSpacing w:val="0"/>
      </w:pPr>
      <w:bookmarkStart w:colFirst="0" w:colLast="0" w:name="h.w79lilddjh0m" w:id="40"/>
      <w:bookmarkEnd w:id="40"/>
      <w:r w:rsidDel="00000000" w:rsidR="00000000" w:rsidRPr="00000000">
        <w:rPr>
          <w:rFonts w:ascii="Calibri" w:cs="Calibri" w:eastAsia="Calibri" w:hAnsi="Calibri"/>
          <w:color w:val="111111"/>
          <w:sz w:val="26"/>
          <w:szCs w:val="26"/>
          <w:highlight w:val="white"/>
          <w:u w:val="none"/>
          <w:rtl w:val="0"/>
        </w:rPr>
        <w:t xml:space="preserve">Message ID</w:t>
      </w:r>
    </w:p>
    <w:p w:rsidR="00000000" w:rsidDel="00000000" w:rsidP="00000000" w:rsidRDefault="00000000" w:rsidRPr="00000000">
      <w:pPr>
        <w:spacing w:after="340" w:line="329.9238967895509" w:lineRule="auto"/>
        <w:contextualSpacing w:val="0"/>
      </w:pPr>
      <w:r w:rsidDel="00000000" w:rsidR="00000000" w:rsidRPr="00000000">
        <w:rPr>
          <w:rFonts w:ascii="Calibri" w:cs="Calibri" w:eastAsia="Calibri" w:hAnsi="Calibri"/>
          <w:color w:val="222222"/>
          <w:highlight w:val="white"/>
          <w:rtl w:val="0"/>
        </w:rPr>
        <w:t xml:space="preserve">The message ID is constructed as </w:t>
      </w:r>
      <w:r w:rsidDel="00000000" w:rsidR="00000000" w:rsidRPr="00000000">
        <w:rPr>
          <w:rFonts w:ascii="Consolas" w:cs="Consolas" w:eastAsia="Consolas" w:hAnsi="Consolas"/>
          <w:color w:val="222222"/>
          <w:highlight w:val="white"/>
          <w:rtl w:val="0"/>
        </w:rPr>
        <w:t xml:space="preserve">message_id = hash(("Hello, world!", ""))</w:t>
      </w:r>
      <w:r w:rsidDel="00000000" w:rsidR="00000000" w:rsidRPr="00000000">
        <w:rPr>
          <w:rFonts w:ascii="Calibri" w:cs="Calibri" w:eastAsia="Calibri" w:hAnsi="Calibri"/>
          <w:color w:val="222222"/>
          <w:highlight w:val="white"/>
          <w:rtl w:val="0"/>
        </w:rPr>
        <w:t xml:space="preserve">.  Let's say this is </w:t>
      </w:r>
      <w:r w:rsidDel="00000000" w:rsidR="00000000" w:rsidRPr="00000000">
        <w:rPr>
          <w:rFonts w:ascii="Consolas" w:cs="Consolas" w:eastAsia="Consolas" w:hAnsi="Consolas"/>
          <w:color w:val="222222"/>
          <w:highlight w:val="white"/>
          <w:rtl w:val="0"/>
        </w:rPr>
        <w:t xml:space="preserve">ex1m1</w:t>
      </w:r>
      <w:r w:rsidDel="00000000" w:rsidR="00000000" w:rsidRPr="00000000">
        <w:rPr>
          <w:rFonts w:ascii="Calibri" w:cs="Calibri" w:eastAsia="Calibri" w:hAnsi="Calibri"/>
          <w:color w:val="222222"/>
          <w:highlight w:val="white"/>
          <w:rtl w:val="0"/>
        </w:rPr>
        <w:t xml:space="preserve">.</w:t>
      </w:r>
    </w:p>
    <w:p w:rsidR="00000000" w:rsidDel="00000000" w:rsidP="00000000" w:rsidRDefault="00000000" w:rsidRPr="00000000">
      <w:pPr>
        <w:pStyle w:val="Heading4"/>
        <w:keepNext w:val="1"/>
        <w:keepLines w:val="1"/>
        <w:spacing w:after="280" w:before="220" w:line="300" w:lineRule="auto"/>
        <w:contextualSpacing w:val="0"/>
      </w:pPr>
      <w:bookmarkStart w:colFirst="0" w:colLast="0" w:name="h.skm6zsdt9a6t" w:id="41"/>
      <w:bookmarkEnd w:id="41"/>
      <w:r w:rsidDel="00000000" w:rsidR="00000000" w:rsidRPr="00000000">
        <w:rPr>
          <w:rFonts w:ascii="Calibri" w:cs="Calibri" w:eastAsia="Calibri" w:hAnsi="Calibri"/>
          <w:color w:val="111111"/>
          <w:sz w:val="26"/>
          <w:szCs w:val="26"/>
          <w:highlight w:val="white"/>
          <w:u w:val="none"/>
          <w:rtl w:val="0"/>
        </w:rPr>
        <w:t xml:space="preserve">XMB file</w:t>
      </w:r>
    </w:p>
    <w:p w:rsidR="00000000" w:rsidDel="00000000" w:rsidP="00000000" w:rsidRDefault="00000000" w:rsidRPr="00000000">
      <w:pPr>
        <w:spacing w:after="340" w:before="340" w:line="240" w:lineRule="auto"/>
        <w:contextualSpacing w:val="0"/>
      </w:pPr>
      <w:r w:rsidDel="00000000" w:rsidR="00000000" w:rsidRPr="00000000">
        <w:rPr>
          <w:rFonts w:ascii="Consolas" w:cs="Consolas" w:eastAsia="Consolas" w:hAnsi="Consolas"/>
          <w:b w:val="1"/>
          <w:color w:val="008000"/>
          <w:sz w:val="20"/>
          <w:szCs w:val="20"/>
          <w:shd w:fill="f5f5f5" w:val="clear"/>
          <w:rtl w:val="0"/>
        </w:rPr>
        <w:t xml:space="preserve">&lt;messagebundle&gt;</w:t>
      </w:r>
      <w:r w:rsidDel="00000000" w:rsidR="00000000" w:rsidRPr="00000000">
        <w:rPr>
          <w:rFonts w:ascii="Consolas" w:cs="Consolas" w:eastAsia="Consolas" w:hAnsi="Consolas"/>
          <w:color w:val="333333"/>
          <w:sz w:val="20"/>
          <w:szCs w:val="20"/>
          <w:shd w:fill="f5f5f5" w:val="clear"/>
          <w:rtl w:val="0"/>
        </w:rPr>
        <w:br w:type="textWrapping"/>
        <w:t xml:space="preserve">  …</w:t>
        <w:br w:type="textWrapping"/>
        <w:t xml:space="preserve">  </w:t>
      </w:r>
      <w:r w:rsidDel="00000000" w:rsidR="00000000" w:rsidRPr="00000000">
        <w:rPr>
          <w:rFonts w:ascii="Consolas" w:cs="Consolas" w:eastAsia="Consolas" w:hAnsi="Consolas"/>
          <w:b w:val="1"/>
          <w:color w:val="008000"/>
          <w:sz w:val="20"/>
          <w:szCs w:val="20"/>
          <w:shd w:fill="f5f5f5" w:val="clear"/>
          <w:rtl w:val="0"/>
        </w:rPr>
        <w:t xml:space="preserve">&lt;msg</w:t>
      </w:r>
      <w:r w:rsidDel="00000000" w:rsidR="00000000" w:rsidRPr="00000000">
        <w:rPr>
          <w:rFonts w:ascii="Consolas" w:cs="Consolas" w:eastAsia="Consolas" w:hAnsi="Consolas"/>
          <w:color w:val="333333"/>
          <w:sz w:val="20"/>
          <w:szCs w:val="20"/>
          <w:shd w:fill="f5f5f5" w:val="clear"/>
          <w:rtl w:val="0"/>
        </w:rPr>
        <w:t xml:space="preserve"> </w:t>
      </w:r>
      <w:r w:rsidDel="00000000" w:rsidR="00000000" w:rsidRPr="00000000">
        <w:rPr>
          <w:rFonts w:ascii="Consolas" w:cs="Consolas" w:eastAsia="Consolas" w:hAnsi="Consolas"/>
          <w:color w:val="7d9029"/>
          <w:sz w:val="20"/>
          <w:szCs w:val="20"/>
          <w:shd w:fill="f5f5f5" w:val="clear"/>
          <w:rtl w:val="0"/>
        </w:rPr>
        <w:t xml:space="preserve">id=</w:t>
      </w:r>
      <w:r w:rsidDel="00000000" w:rsidR="00000000" w:rsidRPr="00000000">
        <w:rPr>
          <w:rFonts w:ascii="Consolas" w:cs="Consolas" w:eastAsia="Consolas" w:hAnsi="Consolas"/>
          <w:color w:val="ba2121"/>
          <w:sz w:val="20"/>
          <w:szCs w:val="20"/>
          <w:shd w:fill="f5f5f5" w:val="clear"/>
          <w:rtl w:val="0"/>
        </w:rPr>
        <w:t xml:space="preserve">"ex1m1"</w:t>
      </w:r>
      <w:r w:rsidDel="00000000" w:rsidR="00000000" w:rsidRPr="00000000">
        <w:rPr>
          <w:rFonts w:ascii="Consolas" w:cs="Consolas" w:eastAsia="Consolas" w:hAnsi="Consolas"/>
          <w:color w:val="333333"/>
          <w:sz w:val="20"/>
          <w:szCs w:val="20"/>
          <w:shd w:fill="f5f5f5" w:val="clear"/>
          <w:rtl w:val="0"/>
        </w:rPr>
        <w:t xml:space="preserve"> </w:t>
      </w:r>
      <w:r w:rsidDel="00000000" w:rsidR="00000000" w:rsidRPr="00000000">
        <w:rPr>
          <w:rFonts w:ascii="Consolas" w:cs="Consolas" w:eastAsia="Consolas" w:hAnsi="Consolas"/>
          <w:color w:val="7d9029"/>
          <w:sz w:val="20"/>
          <w:szCs w:val="20"/>
          <w:shd w:fill="f5f5f5" w:val="clear"/>
          <w:rtl w:val="0"/>
        </w:rPr>
        <w:t xml:space="preserve">desc=</w:t>
      </w:r>
      <w:r w:rsidDel="00000000" w:rsidR="00000000" w:rsidRPr="00000000">
        <w:rPr>
          <w:rFonts w:ascii="Consolas" w:cs="Consolas" w:eastAsia="Consolas" w:hAnsi="Consolas"/>
          <w:color w:val="ba2121"/>
          <w:sz w:val="20"/>
          <w:szCs w:val="20"/>
          <w:shd w:fill="f5f5f5" w:val="clear"/>
          <w:rtl w:val="0"/>
        </w:rPr>
        <w:t xml:space="preserve">"Refer http://www.wikipedia.org/wiki/hello_world"</w:t>
      </w:r>
      <w:r w:rsidDel="00000000" w:rsidR="00000000" w:rsidRPr="00000000">
        <w:rPr>
          <w:rFonts w:ascii="Consolas" w:cs="Consolas" w:eastAsia="Consolas" w:hAnsi="Consolas"/>
          <w:b w:val="1"/>
          <w:color w:val="008000"/>
          <w:sz w:val="20"/>
          <w:szCs w:val="20"/>
          <w:shd w:fill="f5f5f5" w:val="clear"/>
          <w:rtl w:val="0"/>
        </w:rPr>
        <w:t xml:space="preserve">&gt;</w:t>
      </w:r>
      <w:r w:rsidDel="00000000" w:rsidR="00000000" w:rsidRPr="00000000">
        <w:rPr>
          <w:rFonts w:ascii="Consolas" w:cs="Consolas" w:eastAsia="Consolas" w:hAnsi="Consolas"/>
          <w:color w:val="333333"/>
          <w:sz w:val="20"/>
          <w:szCs w:val="20"/>
          <w:shd w:fill="f5f5f5" w:val="clear"/>
          <w:rtl w:val="0"/>
        </w:rPr>
        <w:t xml:space="preserve">Hello, world!</w:t>
      </w:r>
      <w:r w:rsidDel="00000000" w:rsidR="00000000" w:rsidRPr="00000000">
        <w:rPr>
          <w:rFonts w:ascii="Consolas" w:cs="Consolas" w:eastAsia="Consolas" w:hAnsi="Consolas"/>
          <w:b w:val="1"/>
          <w:color w:val="008000"/>
          <w:sz w:val="20"/>
          <w:szCs w:val="20"/>
          <w:shd w:fill="f5f5f5" w:val="clear"/>
          <w:rtl w:val="0"/>
        </w:rPr>
        <w:t xml:space="preserve">&lt;/msg&gt;</w:t>
      </w:r>
      <w:r w:rsidDel="00000000" w:rsidR="00000000" w:rsidRPr="00000000">
        <w:rPr>
          <w:rFonts w:ascii="Consolas" w:cs="Consolas" w:eastAsia="Consolas" w:hAnsi="Consolas"/>
          <w:color w:val="333333"/>
          <w:sz w:val="20"/>
          <w:szCs w:val="20"/>
          <w:shd w:fill="f5f5f5" w:val="clear"/>
          <w:rtl w:val="0"/>
        </w:rPr>
        <w:br w:type="textWrapping"/>
        <w:t xml:space="preserve">  …</w:t>
        <w:br w:type="textWrapping"/>
      </w:r>
      <w:r w:rsidDel="00000000" w:rsidR="00000000" w:rsidRPr="00000000">
        <w:rPr>
          <w:rFonts w:ascii="Consolas" w:cs="Consolas" w:eastAsia="Consolas" w:hAnsi="Consolas"/>
          <w:b w:val="1"/>
          <w:color w:val="008000"/>
          <w:sz w:val="20"/>
          <w:szCs w:val="20"/>
          <w:shd w:fill="f5f5f5" w:val="clear"/>
          <w:rtl w:val="0"/>
        </w:rPr>
        <w:t xml:space="preserve">&lt;/messagebundle&gt;</w:t>
      </w:r>
      <w:r w:rsidDel="00000000" w:rsidR="00000000" w:rsidRPr="00000000">
        <w:rPr>
          <w:rFonts w:ascii="Consolas" w:cs="Consolas" w:eastAsia="Consolas" w:hAnsi="Consolas"/>
          <w:color w:val="333333"/>
          <w:shd w:fill="f5f5f5" w:val="clear"/>
          <w:rtl w:val="0"/>
        </w:rPr>
        <w:br w:type="textWrapping"/>
      </w:r>
    </w:p>
    <w:p w:rsidR="00000000" w:rsidDel="00000000" w:rsidP="00000000" w:rsidRDefault="00000000" w:rsidRPr="00000000">
      <w:pPr>
        <w:pStyle w:val="Heading4"/>
        <w:keepNext w:val="1"/>
        <w:keepLines w:val="1"/>
        <w:spacing w:after="280" w:before="220" w:line="300" w:lineRule="auto"/>
        <w:contextualSpacing w:val="0"/>
      </w:pPr>
      <w:bookmarkStart w:colFirst="0" w:colLast="0" w:name="h.9o3xots83az0" w:id="42"/>
      <w:bookmarkEnd w:id="42"/>
      <w:r w:rsidDel="00000000" w:rsidR="00000000" w:rsidRPr="00000000">
        <w:rPr>
          <w:rFonts w:ascii="Calibri" w:cs="Calibri" w:eastAsia="Calibri" w:hAnsi="Calibri"/>
          <w:color w:val="111111"/>
          <w:sz w:val="26"/>
          <w:szCs w:val="26"/>
          <w:highlight w:val="white"/>
          <w:u w:val="none"/>
          <w:rtl w:val="0"/>
        </w:rPr>
        <w:t xml:space="preserve">Translator's view</w:t>
      </w:r>
    </w:p>
    <w:p w:rsidR="00000000" w:rsidDel="00000000" w:rsidP="00000000" w:rsidRDefault="00000000" w:rsidRPr="00000000">
      <w:pPr>
        <w:spacing w:after="340" w:line="329.9238967895509" w:lineRule="auto"/>
        <w:contextualSpacing w:val="0"/>
      </w:pPr>
      <w:r w:rsidDel="00000000" w:rsidR="00000000" w:rsidRPr="00000000">
        <w:rPr>
          <w:rFonts w:ascii="Calibri" w:cs="Calibri" w:eastAsia="Calibri" w:hAnsi="Calibri"/>
          <w:color w:val="222222"/>
          <w:highlight w:val="white"/>
          <w:rtl w:val="0"/>
        </w:rPr>
        <w:t xml:space="preserve">The translator, when they pick their locale of choice, should see the original English message—"Hello, world!".  They can replace the entire message with the final translated version.</w:t>
      </w:r>
    </w:p>
    <w:p w:rsidR="00000000" w:rsidDel="00000000" w:rsidP="00000000" w:rsidRDefault="00000000" w:rsidRPr="00000000">
      <w:pPr>
        <w:pStyle w:val="Heading4"/>
        <w:keepNext w:val="1"/>
        <w:keepLines w:val="1"/>
        <w:spacing w:after="280" w:before="220" w:line="300" w:lineRule="auto"/>
        <w:contextualSpacing w:val="0"/>
      </w:pPr>
      <w:bookmarkStart w:colFirst="0" w:colLast="0" w:name="h.52ooh6deo7cb" w:id="43"/>
      <w:bookmarkEnd w:id="43"/>
      <w:r w:rsidDel="00000000" w:rsidR="00000000" w:rsidRPr="00000000">
        <w:rPr>
          <w:rFonts w:ascii="Calibri" w:cs="Calibri" w:eastAsia="Calibri" w:hAnsi="Calibri"/>
          <w:color w:val="111111"/>
          <w:sz w:val="26"/>
          <w:szCs w:val="26"/>
          <w:highlight w:val="white"/>
          <w:u w:val="none"/>
          <w:rtl w:val="0"/>
        </w:rPr>
        <w:t xml:space="preserve">XTB file for German</w:t>
      </w:r>
    </w:p>
    <w:p w:rsidR="00000000" w:rsidDel="00000000" w:rsidP="00000000" w:rsidRDefault="00000000" w:rsidRPr="00000000">
      <w:pPr>
        <w:spacing w:after="340" w:before="340" w:line="240" w:lineRule="auto"/>
        <w:contextualSpacing w:val="0"/>
      </w:pPr>
      <w:r w:rsidDel="00000000" w:rsidR="00000000" w:rsidRPr="00000000">
        <w:rPr>
          <w:rFonts w:ascii="Consolas" w:cs="Consolas" w:eastAsia="Consolas" w:hAnsi="Consolas"/>
          <w:b w:val="1"/>
          <w:color w:val="008000"/>
          <w:sz w:val="20"/>
          <w:szCs w:val="20"/>
          <w:shd w:fill="f5f5f5" w:val="clear"/>
          <w:rtl w:val="0"/>
        </w:rPr>
        <w:t xml:space="preserve">&lt;translationbundle</w:t>
      </w:r>
      <w:r w:rsidDel="00000000" w:rsidR="00000000" w:rsidRPr="00000000">
        <w:rPr>
          <w:rFonts w:ascii="Consolas" w:cs="Consolas" w:eastAsia="Consolas" w:hAnsi="Consolas"/>
          <w:color w:val="333333"/>
          <w:sz w:val="20"/>
          <w:szCs w:val="20"/>
          <w:shd w:fill="f5f5f5" w:val="clear"/>
          <w:rtl w:val="0"/>
        </w:rPr>
        <w:t xml:space="preserve"> </w:t>
      </w:r>
      <w:r w:rsidDel="00000000" w:rsidR="00000000" w:rsidRPr="00000000">
        <w:rPr>
          <w:rFonts w:ascii="Consolas" w:cs="Consolas" w:eastAsia="Consolas" w:hAnsi="Consolas"/>
          <w:color w:val="7d9029"/>
          <w:sz w:val="20"/>
          <w:szCs w:val="20"/>
          <w:shd w:fill="f5f5f5" w:val="clear"/>
          <w:rtl w:val="0"/>
        </w:rPr>
        <w:t xml:space="preserve">lang=</w:t>
      </w:r>
      <w:r w:rsidDel="00000000" w:rsidR="00000000" w:rsidRPr="00000000">
        <w:rPr>
          <w:rFonts w:ascii="Consolas" w:cs="Consolas" w:eastAsia="Consolas" w:hAnsi="Consolas"/>
          <w:color w:val="ba2121"/>
          <w:sz w:val="20"/>
          <w:szCs w:val="20"/>
          <w:shd w:fill="f5f5f5" w:val="clear"/>
          <w:rtl w:val="0"/>
        </w:rPr>
        <w:t xml:space="preserve">"de"</w:t>
      </w:r>
      <w:r w:rsidDel="00000000" w:rsidR="00000000" w:rsidRPr="00000000">
        <w:rPr>
          <w:rFonts w:ascii="Consolas" w:cs="Consolas" w:eastAsia="Consolas" w:hAnsi="Consolas"/>
          <w:b w:val="1"/>
          <w:color w:val="008000"/>
          <w:sz w:val="20"/>
          <w:szCs w:val="20"/>
          <w:shd w:fill="f5f5f5" w:val="clear"/>
          <w:rtl w:val="0"/>
        </w:rPr>
        <w:t xml:space="preserve">&gt;</w:t>
      </w:r>
      <w:r w:rsidDel="00000000" w:rsidR="00000000" w:rsidRPr="00000000">
        <w:rPr>
          <w:rFonts w:ascii="Consolas" w:cs="Consolas" w:eastAsia="Consolas" w:hAnsi="Consolas"/>
          <w:color w:val="333333"/>
          <w:sz w:val="20"/>
          <w:szCs w:val="20"/>
          <w:shd w:fill="f5f5f5" w:val="clear"/>
          <w:rtl w:val="0"/>
        </w:rPr>
        <w:br w:type="textWrapping"/>
        <w:t xml:space="preserve">  …</w:t>
        <w:br w:type="textWrapping"/>
        <w:t xml:space="preserve">  </w:t>
      </w:r>
      <w:r w:rsidDel="00000000" w:rsidR="00000000" w:rsidRPr="00000000">
        <w:rPr>
          <w:rFonts w:ascii="Consolas" w:cs="Consolas" w:eastAsia="Consolas" w:hAnsi="Consolas"/>
          <w:b w:val="1"/>
          <w:color w:val="008000"/>
          <w:sz w:val="20"/>
          <w:szCs w:val="20"/>
          <w:shd w:fill="f5f5f5" w:val="clear"/>
          <w:rtl w:val="0"/>
        </w:rPr>
        <w:t xml:space="preserve">&lt;translation</w:t>
      </w:r>
      <w:r w:rsidDel="00000000" w:rsidR="00000000" w:rsidRPr="00000000">
        <w:rPr>
          <w:rFonts w:ascii="Consolas" w:cs="Consolas" w:eastAsia="Consolas" w:hAnsi="Consolas"/>
          <w:color w:val="333333"/>
          <w:sz w:val="20"/>
          <w:szCs w:val="20"/>
          <w:shd w:fill="f5f5f5" w:val="clear"/>
          <w:rtl w:val="0"/>
        </w:rPr>
        <w:t xml:space="preserve"> </w:t>
      </w:r>
      <w:r w:rsidDel="00000000" w:rsidR="00000000" w:rsidRPr="00000000">
        <w:rPr>
          <w:rFonts w:ascii="Consolas" w:cs="Consolas" w:eastAsia="Consolas" w:hAnsi="Consolas"/>
          <w:color w:val="7d9029"/>
          <w:sz w:val="20"/>
          <w:szCs w:val="20"/>
          <w:shd w:fill="f5f5f5" w:val="clear"/>
          <w:rtl w:val="0"/>
        </w:rPr>
        <w:t xml:space="preserve">id=</w:t>
      </w:r>
      <w:r w:rsidDel="00000000" w:rsidR="00000000" w:rsidRPr="00000000">
        <w:rPr>
          <w:rFonts w:ascii="Consolas" w:cs="Consolas" w:eastAsia="Consolas" w:hAnsi="Consolas"/>
          <w:color w:val="ba2121"/>
          <w:sz w:val="20"/>
          <w:szCs w:val="20"/>
          <w:shd w:fill="f5f5f5" w:val="clear"/>
          <w:rtl w:val="0"/>
        </w:rPr>
        <w:t xml:space="preserve">"ex1m1"</w:t>
      </w:r>
      <w:r w:rsidDel="00000000" w:rsidR="00000000" w:rsidRPr="00000000">
        <w:rPr>
          <w:rFonts w:ascii="Consolas" w:cs="Consolas" w:eastAsia="Consolas" w:hAnsi="Consolas"/>
          <w:b w:val="1"/>
          <w:color w:val="008000"/>
          <w:sz w:val="20"/>
          <w:szCs w:val="20"/>
          <w:shd w:fill="f5f5f5" w:val="clear"/>
          <w:rtl w:val="0"/>
        </w:rPr>
        <w:t xml:space="preserve">&gt;</w:t>
      </w:r>
      <w:r w:rsidDel="00000000" w:rsidR="00000000" w:rsidRPr="00000000">
        <w:rPr>
          <w:rFonts w:ascii="Consolas" w:cs="Consolas" w:eastAsia="Consolas" w:hAnsi="Consolas"/>
          <w:color w:val="333333"/>
          <w:sz w:val="20"/>
          <w:szCs w:val="20"/>
          <w:shd w:fill="f5f5f5" w:val="clear"/>
          <w:rtl w:val="0"/>
        </w:rPr>
        <w:t xml:space="preserve">Hallo Welt!</w:t>
      </w:r>
      <w:r w:rsidDel="00000000" w:rsidR="00000000" w:rsidRPr="00000000">
        <w:rPr>
          <w:rFonts w:ascii="Consolas" w:cs="Consolas" w:eastAsia="Consolas" w:hAnsi="Consolas"/>
          <w:b w:val="1"/>
          <w:color w:val="008000"/>
          <w:sz w:val="20"/>
          <w:szCs w:val="20"/>
          <w:shd w:fill="f5f5f5" w:val="clear"/>
          <w:rtl w:val="0"/>
        </w:rPr>
        <w:t xml:space="preserve">&lt;/translation&gt;</w:t>
      </w:r>
      <w:r w:rsidDel="00000000" w:rsidR="00000000" w:rsidRPr="00000000">
        <w:rPr>
          <w:rFonts w:ascii="Consolas" w:cs="Consolas" w:eastAsia="Consolas" w:hAnsi="Consolas"/>
          <w:color w:val="333333"/>
          <w:sz w:val="20"/>
          <w:szCs w:val="20"/>
          <w:shd w:fill="f5f5f5" w:val="clear"/>
          <w:rtl w:val="0"/>
        </w:rPr>
        <w:br w:type="textWrapping"/>
        <w:t xml:space="preserve">  …</w:t>
        <w:br w:type="textWrapping"/>
      </w:r>
      <w:r w:rsidDel="00000000" w:rsidR="00000000" w:rsidRPr="00000000">
        <w:rPr>
          <w:rFonts w:ascii="Consolas" w:cs="Consolas" w:eastAsia="Consolas" w:hAnsi="Consolas"/>
          <w:b w:val="1"/>
          <w:color w:val="008000"/>
          <w:sz w:val="20"/>
          <w:szCs w:val="20"/>
          <w:shd w:fill="f5f5f5" w:val="clear"/>
          <w:rtl w:val="0"/>
        </w:rPr>
        <w:t xml:space="preserve">&lt;/translationbundle&gt;</w:t>
      </w:r>
      <w:r w:rsidDel="00000000" w:rsidR="00000000" w:rsidRPr="00000000">
        <w:rPr>
          <w:rFonts w:ascii="Consolas" w:cs="Consolas" w:eastAsia="Consolas" w:hAnsi="Consolas"/>
          <w:color w:val="333333"/>
          <w:shd w:fill="f5f5f5" w:val="clear"/>
          <w:rtl w:val="0"/>
        </w:rPr>
        <w:br w:type="textWrapping"/>
      </w:r>
    </w:p>
    <w:p w:rsidR="00000000" w:rsidDel="00000000" w:rsidP="00000000" w:rsidRDefault="00000000" w:rsidRPr="00000000">
      <w:pPr>
        <w:pStyle w:val="Heading4"/>
        <w:keepNext w:val="1"/>
        <w:keepLines w:val="1"/>
        <w:spacing w:after="280" w:before="220" w:line="300" w:lineRule="auto"/>
        <w:contextualSpacing w:val="0"/>
      </w:pPr>
      <w:bookmarkStart w:colFirst="0" w:colLast="0" w:name="h.n0jcj47xmmwa" w:id="44"/>
      <w:bookmarkEnd w:id="44"/>
      <w:r w:rsidDel="00000000" w:rsidR="00000000" w:rsidRPr="00000000">
        <w:rPr>
          <w:rFonts w:ascii="Calibri" w:cs="Calibri" w:eastAsia="Calibri" w:hAnsi="Calibri"/>
          <w:color w:val="111111"/>
          <w:sz w:val="26"/>
          <w:szCs w:val="26"/>
          <w:highlight w:val="white"/>
          <w:u w:val="none"/>
          <w:rtl w:val="0"/>
        </w:rPr>
        <w:t xml:space="preserve">Static template for German</w:t>
      </w:r>
    </w:p>
    <w:p w:rsidR="00000000" w:rsidDel="00000000" w:rsidP="00000000" w:rsidRDefault="00000000" w:rsidRPr="00000000">
      <w:pPr>
        <w:spacing w:after="340" w:before="340" w:line="240" w:lineRule="auto"/>
        <w:contextualSpacing w:val="0"/>
      </w:pPr>
      <w:r w:rsidDel="00000000" w:rsidR="00000000" w:rsidRPr="00000000">
        <w:rPr>
          <w:rFonts w:ascii="Consolas" w:cs="Consolas" w:eastAsia="Consolas" w:hAnsi="Consolas"/>
          <w:b w:val="1"/>
          <w:color w:val="008000"/>
          <w:sz w:val="20"/>
          <w:szCs w:val="20"/>
          <w:shd w:fill="f5f5f5" w:val="clear"/>
          <w:rtl w:val="0"/>
        </w:rPr>
        <w:t xml:space="preserve">&lt;span&gt;</w:t>
      </w:r>
      <w:r w:rsidDel="00000000" w:rsidR="00000000" w:rsidRPr="00000000">
        <w:rPr>
          <w:rFonts w:ascii="Consolas" w:cs="Consolas" w:eastAsia="Consolas" w:hAnsi="Consolas"/>
          <w:color w:val="333333"/>
          <w:sz w:val="20"/>
          <w:szCs w:val="20"/>
          <w:shd w:fill="f5f5f5" w:val="clear"/>
          <w:rtl w:val="0"/>
        </w:rPr>
        <w:t xml:space="preserve">Hallo Welt!</w:t>
      </w:r>
      <w:r w:rsidDel="00000000" w:rsidR="00000000" w:rsidRPr="00000000">
        <w:rPr>
          <w:rFonts w:ascii="Consolas" w:cs="Consolas" w:eastAsia="Consolas" w:hAnsi="Consolas"/>
          <w:b w:val="1"/>
          <w:color w:val="008000"/>
          <w:sz w:val="20"/>
          <w:szCs w:val="20"/>
          <w:shd w:fill="f5f5f5" w:val="clear"/>
          <w:rtl w:val="0"/>
        </w:rPr>
        <w:t xml:space="preserve">&lt;/span&gt;</w:t>
      </w:r>
      <w:r w:rsidDel="00000000" w:rsidR="00000000" w:rsidRPr="00000000">
        <w:rPr>
          <w:rFonts w:ascii="Consolas" w:cs="Consolas" w:eastAsia="Consolas" w:hAnsi="Consolas"/>
          <w:color w:val="333333"/>
          <w:shd w:fill="f5f5f5" w:val="clear"/>
          <w:rtl w:val="0"/>
        </w:rPr>
        <w:br w:type="textWrapping"/>
      </w:r>
    </w:p>
    <w:p w:rsidR="00000000" w:rsidDel="00000000" w:rsidP="00000000" w:rsidRDefault="00000000" w:rsidRPr="00000000">
      <w:pPr>
        <w:pStyle w:val="Heading4"/>
        <w:keepNext w:val="1"/>
        <w:keepLines w:val="1"/>
        <w:spacing w:after="280" w:before="220" w:line="300" w:lineRule="auto"/>
        <w:contextualSpacing w:val="0"/>
      </w:pPr>
      <w:bookmarkStart w:colFirst="0" w:colLast="0" w:name="h.13hzbv3lxr7h" w:id="45"/>
      <w:bookmarkEnd w:id="45"/>
      <w:r w:rsidDel="00000000" w:rsidR="00000000" w:rsidRPr="00000000">
        <w:rPr>
          <w:rFonts w:ascii="Calibri" w:cs="Calibri" w:eastAsia="Calibri" w:hAnsi="Calibri"/>
          <w:color w:val="111111"/>
          <w:sz w:val="26"/>
          <w:szCs w:val="26"/>
          <w:highlight w:val="white"/>
          <w:u w:val="none"/>
          <w:rtl w:val="0"/>
        </w:rPr>
        <w:t xml:space="preserve">Dynamic template</w:t>
      </w:r>
    </w:p>
    <w:p w:rsidR="00000000" w:rsidDel="00000000" w:rsidP="00000000" w:rsidRDefault="00000000" w:rsidRPr="00000000">
      <w:pPr>
        <w:spacing w:after="340" w:line="329.9238967895509" w:lineRule="auto"/>
        <w:contextualSpacing w:val="0"/>
      </w:pPr>
      <w:r w:rsidDel="00000000" w:rsidR="00000000" w:rsidRPr="00000000">
        <w:rPr>
          <w:rFonts w:ascii="Calibri" w:cs="Calibri" w:eastAsia="Calibri" w:hAnsi="Calibri"/>
          <w:color w:val="222222"/>
          <w:highlight w:val="white"/>
          <w:rtl w:val="0"/>
        </w:rPr>
        <w:t xml:space="preserve">In the dynamic version of the application, Angular, in a pre-compile step, will compute the hash for the message and then look up the hash in the loaded locale JSON file.  It will then replace the English text with the translated text before continuing with compilation.</w:t>
      </w:r>
    </w:p>
    <w:p w:rsidR="00000000" w:rsidDel="00000000" w:rsidP="00000000" w:rsidRDefault="00000000" w:rsidRPr="00000000">
      <w:pPr>
        <w:pStyle w:val="Heading3"/>
        <w:keepNext w:val="1"/>
        <w:keepLines w:val="1"/>
        <w:spacing w:after="260" w:before="260" w:line="240" w:lineRule="auto"/>
        <w:contextualSpacing w:val="0"/>
      </w:pPr>
      <w:bookmarkStart w:colFirst="0" w:colLast="0" w:name="h.m4qkmdl0l4x1" w:id="46"/>
      <w:bookmarkEnd w:id="46"/>
      <w:r w:rsidDel="00000000" w:rsidR="00000000" w:rsidRPr="00000000">
        <w:rPr>
          <w:rFonts w:ascii="Calibri" w:cs="Calibri" w:eastAsia="Calibri" w:hAnsi="Calibri"/>
          <w:b w:val="0"/>
          <w:color w:val="111111"/>
          <w:sz w:val="40"/>
          <w:szCs w:val="40"/>
          <w:highlight w:val="white"/>
          <w:rtl w:val="0"/>
        </w:rPr>
        <w:t xml:space="preserve">Using a placeholder (Hello </w:t>
      </w:r>
      <w:r w:rsidDel="00000000" w:rsidR="00000000" w:rsidRPr="00000000">
        <w:rPr>
          <w:rFonts w:ascii="Consolas" w:cs="Consolas" w:eastAsia="Consolas" w:hAnsi="Consolas"/>
          <w:b w:val="0"/>
          <w:color w:val="111111"/>
          <w:sz w:val="40"/>
          <w:szCs w:val="40"/>
          <w:highlight w:val="white"/>
          <w:rtl w:val="0"/>
        </w:rPr>
        <w:t xml:space="preserve">{{user}}</w:t>
      </w:r>
      <w:r w:rsidDel="00000000" w:rsidR="00000000" w:rsidRPr="00000000">
        <w:rPr>
          <w:rFonts w:ascii="Calibri" w:cs="Calibri" w:eastAsia="Calibri" w:hAnsi="Calibri"/>
          <w:b w:val="0"/>
          <w:color w:val="111111"/>
          <w:sz w:val="40"/>
          <w:szCs w:val="40"/>
          <w:highlight w:val="white"/>
          <w:rtl w:val="0"/>
        </w:rPr>
        <w:t xml:space="preserve">)</w:t>
      </w:r>
    </w:p>
    <w:p w:rsidR="00000000" w:rsidDel="00000000" w:rsidP="00000000" w:rsidRDefault="00000000" w:rsidRPr="00000000">
      <w:pPr>
        <w:pStyle w:val="Heading4"/>
        <w:keepNext w:val="1"/>
        <w:keepLines w:val="1"/>
        <w:spacing w:after="280" w:before="220" w:line="300" w:lineRule="auto"/>
        <w:contextualSpacing w:val="0"/>
      </w:pPr>
      <w:bookmarkStart w:colFirst="0" w:colLast="0" w:name="h.tre03qorjx4j" w:id="47"/>
      <w:bookmarkEnd w:id="47"/>
      <w:r w:rsidDel="00000000" w:rsidR="00000000" w:rsidRPr="00000000">
        <w:rPr>
          <w:rFonts w:ascii="Calibri" w:cs="Calibri" w:eastAsia="Calibri" w:hAnsi="Calibri"/>
          <w:color w:val="111111"/>
          <w:sz w:val="26"/>
          <w:szCs w:val="26"/>
          <w:highlight w:val="white"/>
          <w:u w:val="none"/>
          <w:rtl w:val="0"/>
        </w:rPr>
        <w:t xml:space="preserve">Angular template HTML</w:t>
      </w:r>
    </w:p>
    <w:p w:rsidR="00000000" w:rsidDel="00000000" w:rsidP="00000000" w:rsidRDefault="00000000" w:rsidRPr="00000000">
      <w:pPr>
        <w:spacing w:after="340" w:before="340" w:line="240" w:lineRule="auto"/>
        <w:contextualSpacing w:val="0"/>
      </w:pPr>
      <w:r w:rsidDel="00000000" w:rsidR="00000000" w:rsidRPr="00000000">
        <w:rPr>
          <w:rFonts w:ascii="Consolas" w:cs="Consolas" w:eastAsia="Consolas" w:hAnsi="Consolas"/>
          <w:b w:val="1"/>
          <w:color w:val="008000"/>
          <w:sz w:val="20"/>
          <w:szCs w:val="20"/>
          <w:shd w:fill="f5f5f5" w:val="clear"/>
          <w:rtl w:val="0"/>
        </w:rPr>
        <w:t xml:space="preserve">&lt;span</w:t>
      </w:r>
      <w:r w:rsidDel="00000000" w:rsidR="00000000" w:rsidRPr="00000000">
        <w:rPr>
          <w:rFonts w:ascii="Consolas" w:cs="Consolas" w:eastAsia="Consolas" w:hAnsi="Consolas"/>
          <w:color w:val="333333"/>
          <w:sz w:val="20"/>
          <w:szCs w:val="20"/>
          <w:shd w:fill="f5f5f5" w:val="clear"/>
          <w:rtl w:val="0"/>
        </w:rPr>
        <w:t xml:space="preserve"> </w:t>
      </w:r>
      <w:r w:rsidDel="00000000" w:rsidR="00000000" w:rsidRPr="00000000">
        <w:rPr>
          <w:rFonts w:ascii="Consolas" w:cs="Consolas" w:eastAsia="Consolas" w:hAnsi="Consolas"/>
          <w:color w:val="7d9029"/>
          <w:sz w:val="20"/>
          <w:szCs w:val="20"/>
          <w:shd w:fill="f5f5f5" w:val="clear"/>
          <w:rtl w:val="0"/>
        </w:rPr>
        <w:t xml:space="preserve">i18n=</w:t>
      </w:r>
      <w:r w:rsidDel="00000000" w:rsidR="00000000" w:rsidRPr="00000000">
        <w:rPr>
          <w:rFonts w:ascii="Consolas" w:cs="Consolas" w:eastAsia="Consolas" w:hAnsi="Consolas"/>
          <w:color w:val="ba2121"/>
          <w:sz w:val="20"/>
          <w:szCs w:val="20"/>
          <w:shd w:fill="f5f5f5" w:val="clear"/>
          <w:rtl w:val="0"/>
        </w:rPr>
        <w:t xml:space="preserve">"Message greeting the user"</w:t>
      </w:r>
      <w:r w:rsidDel="00000000" w:rsidR="00000000" w:rsidRPr="00000000">
        <w:rPr>
          <w:rFonts w:ascii="Consolas" w:cs="Consolas" w:eastAsia="Consolas" w:hAnsi="Consolas"/>
          <w:b w:val="1"/>
          <w:color w:val="008000"/>
          <w:sz w:val="20"/>
          <w:szCs w:val="20"/>
          <w:shd w:fill="f5f5f5" w:val="clear"/>
          <w:rtl w:val="0"/>
        </w:rPr>
        <w:t xml:space="preserve">&gt;</w:t>
      </w:r>
      <w:r w:rsidDel="00000000" w:rsidR="00000000" w:rsidRPr="00000000">
        <w:rPr>
          <w:rFonts w:ascii="Consolas" w:cs="Consolas" w:eastAsia="Consolas" w:hAnsi="Consolas"/>
          <w:color w:val="333333"/>
          <w:sz w:val="20"/>
          <w:szCs w:val="20"/>
          <w:shd w:fill="f5f5f5" w:val="clear"/>
          <w:rtl w:val="0"/>
        </w:rPr>
        <w:t xml:space="preserve">Hello {{user}}!</w:t>
      </w:r>
      <w:r w:rsidDel="00000000" w:rsidR="00000000" w:rsidRPr="00000000">
        <w:rPr>
          <w:rFonts w:ascii="Consolas" w:cs="Consolas" w:eastAsia="Consolas" w:hAnsi="Consolas"/>
          <w:b w:val="1"/>
          <w:color w:val="008000"/>
          <w:sz w:val="20"/>
          <w:szCs w:val="20"/>
          <w:shd w:fill="f5f5f5" w:val="clear"/>
          <w:rtl w:val="0"/>
        </w:rPr>
        <w:t xml:space="preserve">&lt;/span&gt;</w:t>
      </w:r>
      <w:r w:rsidDel="00000000" w:rsidR="00000000" w:rsidRPr="00000000">
        <w:rPr>
          <w:rFonts w:ascii="Consolas" w:cs="Consolas" w:eastAsia="Consolas" w:hAnsi="Consolas"/>
          <w:color w:val="333333"/>
          <w:sz w:val="20"/>
          <w:szCs w:val="20"/>
          <w:shd w:fill="f5f5f5" w:val="clear"/>
          <w:rtl w:val="0"/>
        </w:rPr>
        <w:br w:type="textWrapping"/>
      </w:r>
    </w:p>
    <w:p w:rsidR="00000000" w:rsidDel="00000000" w:rsidP="00000000" w:rsidRDefault="00000000" w:rsidRPr="00000000">
      <w:pPr>
        <w:pStyle w:val="Heading4"/>
        <w:keepNext w:val="1"/>
        <w:keepLines w:val="1"/>
        <w:spacing w:after="280" w:before="220" w:line="300" w:lineRule="auto"/>
        <w:contextualSpacing w:val="0"/>
      </w:pPr>
      <w:bookmarkStart w:colFirst="0" w:colLast="0" w:name="h.gseof2lpepuf" w:id="48"/>
      <w:bookmarkEnd w:id="48"/>
      <w:r w:rsidDel="00000000" w:rsidR="00000000" w:rsidRPr="00000000">
        <w:rPr>
          <w:rFonts w:ascii="Calibri" w:cs="Calibri" w:eastAsia="Calibri" w:hAnsi="Calibri"/>
          <w:color w:val="111111"/>
          <w:sz w:val="26"/>
          <w:szCs w:val="26"/>
          <w:highlight w:val="white"/>
          <w:u w:val="none"/>
          <w:rtl w:val="0"/>
        </w:rPr>
        <w:t xml:space="preserve">Placeholder Name</w:t>
      </w:r>
    </w:p>
    <w:p w:rsidR="00000000" w:rsidDel="00000000" w:rsidP="00000000" w:rsidRDefault="00000000" w:rsidRPr="00000000">
      <w:pPr>
        <w:spacing w:after="340" w:line="329.9238967895509" w:lineRule="auto"/>
        <w:contextualSpacing w:val="0"/>
      </w:pPr>
      <w:r w:rsidDel="00000000" w:rsidR="00000000" w:rsidRPr="00000000">
        <w:rPr>
          <w:rFonts w:ascii="Calibri" w:cs="Calibri" w:eastAsia="Calibri" w:hAnsi="Calibri"/>
          <w:b w:val="1"/>
          <w:color w:val="222222"/>
          <w:highlight w:val="white"/>
          <w:rtl w:val="0"/>
        </w:rPr>
        <w:t xml:space="preserve">TODO(chirayu):</w:t>
      </w:r>
      <w:r w:rsidDel="00000000" w:rsidR="00000000" w:rsidRPr="00000000">
        <w:rPr>
          <w:rFonts w:ascii="Calibri" w:cs="Calibri" w:eastAsia="Calibri" w:hAnsi="Calibri"/>
          <w:color w:val="222222"/>
          <w:highlight w:val="white"/>
          <w:rtl w:val="0"/>
        </w:rPr>
        <w:t xml:space="preserve">  Add a section to this doc describing how placeholder names are constructed, how they can be specified/overridden in Angular expressions, when they </w:t>
      </w:r>
      <w:r w:rsidDel="00000000" w:rsidR="00000000" w:rsidRPr="00000000">
        <w:rPr>
          <w:rFonts w:ascii="Calibri" w:cs="Calibri" w:eastAsia="Calibri" w:hAnsi="Calibri"/>
          <w:b w:val="1"/>
          <w:color w:val="222222"/>
          <w:highlight w:val="white"/>
          <w:rtl w:val="0"/>
        </w:rPr>
        <w:t xml:space="preserve">must</w:t>
      </w:r>
      <w:r w:rsidDel="00000000" w:rsidR="00000000" w:rsidRPr="00000000">
        <w:rPr>
          <w:rFonts w:ascii="Calibri" w:cs="Calibri" w:eastAsia="Calibri" w:hAnsi="Calibri"/>
          <w:color w:val="222222"/>
          <w:highlight w:val="white"/>
          <w:rtl w:val="0"/>
        </w:rPr>
        <w:t xml:space="preserve"> be specified/overridden (if automatic generation results in a conflict), etc.</w:t>
      </w:r>
    </w:p>
    <w:p w:rsidR="00000000" w:rsidDel="00000000" w:rsidP="00000000" w:rsidRDefault="00000000" w:rsidRPr="00000000">
      <w:pPr>
        <w:spacing w:after="340" w:line="329.9238967895509" w:lineRule="auto"/>
        <w:contextualSpacing w:val="0"/>
      </w:pPr>
      <w:r w:rsidDel="00000000" w:rsidR="00000000" w:rsidRPr="00000000">
        <w:rPr>
          <w:rFonts w:ascii="Calibri" w:cs="Calibri" w:eastAsia="Calibri" w:hAnsi="Calibri"/>
          <w:color w:val="222222"/>
          <w:highlight w:val="white"/>
          <w:rtl w:val="0"/>
        </w:rPr>
        <w:t xml:space="preserve">In this case, let's say that the placeholder name is </w:t>
      </w:r>
      <w:r w:rsidDel="00000000" w:rsidR="00000000" w:rsidRPr="00000000">
        <w:rPr>
          <w:rFonts w:ascii="Consolas" w:cs="Consolas" w:eastAsia="Consolas" w:hAnsi="Consolas"/>
          <w:color w:val="222222"/>
          <w:highlight w:val="white"/>
          <w:rtl w:val="0"/>
        </w:rPr>
        <w:t xml:space="preserve">USER</w:t>
      </w:r>
      <w:r w:rsidDel="00000000" w:rsidR="00000000" w:rsidRPr="00000000">
        <w:rPr>
          <w:rFonts w:ascii="Calibri" w:cs="Calibri" w:eastAsia="Calibri" w:hAnsi="Calibri"/>
          <w:color w:val="222222"/>
          <w:highlight w:val="white"/>
          <w:rtl w:val="0"/>
        </w:rPr>
        <w:t xml:space="preserve">.</w:t>
      </w:r>
    </w:p>
    <w:p w:rsidR="00000000" w:rsidDel="00000000" w:rsidP="00000000" w:rsidRDefault="00000000" w:rsidRPr="00000000">
      <w:pPr>
        <w:pStyle w:val="Heading4"/>
        <w:keepNext w:val="1"/>
        <w:keepLines w:val="1"/>
        <w:spacing w:after="280" w:before="220" w:line="300" w:lineRule="auto"/>
        <w:contextualSpacing w:val="0"/>
      </w:pPr>
      <w:bookmarkStart w:colFirst="0" w:colLast="0" w:name="h.nts86zs8yqjd" w:id="49"/>
      <w:bookmarkEnd w:id="49"/>
      <w:r w:rsidDel="00000000" w:rsidR="00000000" w:rsidRPr="00000000">
        <w:rPr>
          <w:rFonts w:ascii="Calibri" w:cs="Calibri" w:eastAsia="Calibri" w:hAnsi="Calibri"/>
          <w:color w:val="111111"/>
          <w:sz w:val="26"/>
          <w:szCs w:val="26"/>
          <w:highlight w:val="white"/>
          <w:u w:val="none"/>
          <w:rtl w:val="0"/>
        </w:rPr>
        <w:t xml:space="preserve">Message ID</w:t>
      </w:r>
    </w:p>
    <w:p w:rsidR="00000000" w:rsidDel="00000000" w:rsidP="00000000" w:rsidRDefault="00000000" w:rsidRPr="00000000">
      <w:pPr>
        <w:spacing w:after="340" w:line="329.9238967895509" w:lineRule="auto"/>
        <w:contextualSpacing w:val="0"/>
      </w:pPr>
      <w:r w:rsidDel="00000000" w:rsidR="00000000" w:rsidRPr="00000000">
        <w:rPr>
          <w:rFonts w:ascii="Calibri" w:cs="Calibri" w:eastAsia="Calibri" w:hAnsi="Calibri"/>
          <w:color w:val="222222"/>
          <w:highlight w:val="white"/>
          <w:rtl w:val="0"/>
        </w:rPr>
        <w:t xml:space="preserve">The message ID is constructed as:</w:t>
      </w:r>
    </w:p>
    <w:p w:rsidR="00000000" w:rsidDel="00000000" w:rsidP="00000000" w:rsidRDefault="00000000" w:rsidRPr="00000000">
      <w:pPr>
        <w:spacing w:after="340" w:before="340" w:line="360" w:lineRule="auto"/>
        <w:ind w:left="720" w:firstLine="0"/>
        <w:contextualSpacing w:val="0"/>
      </w:pPr>
      <w:r w:rsidDel="00000000" w:rsidR="00000000" w:rsidRPr="00000000">
        <w:rPr>
          <w:rFonts w:ascii="Consolas" w:cs="Consolas" w:eastAsia="Consolas" w:hAnsi="Consolas"/>
          <w:color w:val="333333"/>
          <w:shd w:fill="f5f5f5" w:val="clear"/>
          <w:rtl w:val="0"/>
        </w:rPr>
        <w:t xml:space="preserve">message_id = hash(("Hello, &lt;ph name="USER"/&gt;!", ""))</w:t>
        <w:br w:type="textWrapping"/>
      </w:r>
    </w:p>
    <w:p w:rsidR="00000000" w:rsidDel="00000000" w:rsidP="00000000" w:rsidRDefault="00000000" w:rsidRPr="00000000">
      <w:pPr>
        <w:spacing w:after="340" w:line="329.9238967895509" w:lineRule="auto"/>
        <w:contextualSpacing w:val="0"/>
      </w:pPr>
      <w:r w:rsidDel="00000000" w:rsidR="00000000" w:rsidRPr="00000000">
        <w:rPr>
          <w:rFonts w:ascii="Calibri" w:cs="Calibri" w:eastAsia="Calibri" w:hAnsi="Calibri"/>
          <w:color w:val="222222"/>
          <w:highlight w:val="white"/>
          <w:rtl w:val="0"/>
        </w:rPr>
        <w:t xml:space="preserve">Let's say this is </w:t>
      </w:r>
      <w:r w:rsidDel="00000000" w:rsidR="00000000" w:rsidRPr="00000000">
        <w:rPr>
          <w:rFonts w:ascii="Consolas" w:cs="Consolas" w:eastAsia="Consolas" w:hAnsi="Consolas"/>
          <w:color w:val="222222"/>
          <w:highlight w:val="white"/>
          <w:rtl w:val="0"/>
        </w:rPr>
        <w:t xml:space="preserve">ex2m1</w:t>
      </w:r>
      <w:r w:rsidDel="00000000" w:rsidR="00000000" w:rsidRPr="00000000">
        <w:rPr>
          <w:rFonts w:ascii="Calibri" w:cs="Calibri" w:eastAsia="Calibri" w:hAnsi="Calibri"/>
          <w:color w:val="222222"/>
          <w:highlight w:val="white"/>
          <w:rtl w:val="0"/>
        </w:rPr>
        <w:t xml:space="preserve">.</w:t>
      </w:r>
    </w:p>
    <w:p w:rsidR="00000000" w:rsidDel="00000000" w:rsidP="00000000" w:rsidRDefault="00000000" w:rsidRPr="00000000">
      <w:pPr>
        <w:pStyle w:val="Heading4"/>
        <w:keepNext w:val="1"/>
        <w:keepLines w:val="1"/>
        <w:spacing w:after="280" w:before="220" w:line="300" w:lineRule="auto"/>
        <w:contextualSpacing w:val="0"/>
      </w:pPr>
      <w:bookmarkStart w:colFirst="0" w:colLast="0" w:name="h.ughrn4agtb29" w:id="50"/>
      <w:bookmarkEnd w:id="50"/>
      <w:r w:rsidDel="00000000" w:rsidR="00000000" w:rsidRPr="00000000">
        <w:rPr>
          <w:rFonts w:ascii="Calibri" w:cs="Calibri" w:eastAsia="Calibri" w:hAnsi="Calibri"/>
          <w:color w:val="111111"/>
          <w:sz w:val="26"/>
          <w:szCs w:val="26"/>
          <w:highlight w:val="white"/>
          <w:u w:val="none"/>
          <w:rtl w:val="0"/>
        </w:rPr>
        <w:t xml:space="preserve">XMB file</w:t>
      </w:r>
    </w:p>
    <w:p w:rsidR="00000000" w:rsidDel="00000000" w:rsidP="00000000" w:rsidRDefault="00000000" w:rsidRPr="00000000">
      <w:pPr>
        <w:spacing w:after="340" w:before="340" w:line="240" w:lineRule="auto"/>
        <w:contextualSpacing w:val="0"/>
      </w:pPr>
      <w:r w:rsidDel="00000000" w:rsidR="00000000" w:rsidRPr="00000000">
        <w:rPr>
          <w:rFonts w:ascii="Consolas" w:cs="Consolas" w:eastAsia="Consolas" w:hAnsi="Consolas"/>
          <w:b w:val="1"/>
          <w:color w:val="008000"/>
          <w:sz w:val="20"/>
          <w:szCs w:val="20"/>
          <w:shd w:fill="f5f5f5" w:val="clear"/>
          <w:rtl w:val="0"/>
        </w:rPr>
        <w:t xml:space="preserve">&lt;messagebundle&gt;</w:t>
      </w:r>
      <w:r w:rsidDel="00000000" w:rsidR="00000000" w:rsidRPr="00000000">
        <w:rPr>
          <w:rFonts w:ascii="Consolas" w:cs="Consolas" w:eastAsia="Consolas" w:hAnsi="Consolas"/>
          <w:color w:val="333333"/>
          <w:sz w:val="20"/>
          <w:szCs w:val="20"/>
          <w:shd w:fill="f5f5f5" w:val="clear"/>
          <w:rtl w:val="0"/>
        </w:rPr>
        <w:br w:type="textWrapping"/>
        <w:t xml:space="preserve">  …</w:t>
        <w:br w:type="textWrapping"/>
        <w:t xml:space="preserve">  </w:t>
      </w:r>
      <w:r w:rsidDel="00000000" w:rsidR="00000000" w:rsidRPr="00000000">
        <w:rPr>
          <w:rFonts w:ascii="Consolas" w:cs="Consolas" w:eastAsia="Consolas" w:hAnsi="Consolas"/>
          <w:b w:val="1"/>
          <w:color w:val="008000"/>
          <w:sz w:val="20"/>
          <w:szCs w:val="20"/>
          <w:shd w:fill="f5f5f5" w:val="clear"/>
          <w:rtl w:val="0"/>
        </w:rPr>
        <w:t xml:space="preserve">&lt;msg</w:t>
      </w:r>
      <w:r w:rsidDel="00000000" w:rsidR="00000000" w:rsidRPr="00000000">
        <w:rPr>
          <w:rFonts w:ascii="Consolas" w:cs="Consolas" w:eastAsia="Consolas" w:hAnsi="Consolas"/>
          <w:color w:val="333333"/>
          <w:sz w:val="20"/>
          <w:szCs w:val="20"/>
          <w:shd w:fill="f5f5f5" w:val="clear"/>
          <w:rtl w:val="0"/>
        </w:rPr>
        <w:t xml:space="preserve"> </w:t>
      </w:r>
      <w:r w:rsidDel="00000000" w:rsidR="00000000" w:rsidRPr="00000000">
        <w:rPr>
          <w:rFonts w:ascii="Consolas" w:cs="Consolas" w:eastAsia="Consolas" w:hAnsi="Consolas"/>
          <w:color w:val="7d9029"/>
          <w:sz w:val="20"/>
          <w:szCs w:val="20"/>
          <w:shd w:fill="f5f5f5" w:val="clear"/>
          <w:rtl w:val="0"/>
        </w:rPr>
        <w:t xml:space="preserve">id=</w:t>
      </w:r>
      <w:r w:rsidDel="00000000" w:rsidR="00000000" w:rsidRPr="00000000">
        <w:rPr>
          <w:rFonts w:ascii="Consolas" w:cs="Consolas" w:eastAsia="Consolas" w:hAnsi="Consolas"/>
          <w:color w:val="ba2121"/>
          <w:sz w:val="20"/>
          <w:szCs w:val="20"/>
          <w:shd w:fill="f5f5f5" w:val="clear"/>
          <w:rtl w:val="0"/>
        </w:rPr>
        <w:t xml:space="preserve">"ex2m1"</w:t>
      </w:r>
      <w:r w:rsidDel="00000000" w:rsidR="00000000" w:rsidRPr="00000000">
        <w:rPr>
          <w:rFonts w:ascii="Consolas" w:cs="Consolas" w:eastAsia="Consolas" w:hAnsi="Consolas"/>
          <w:color w:val="333333"/>
          <w:sz w:val="20"/>
          <w:szCs w:val="20"/>
          <w:shd w:fill="f5f5f5" w:val="clear"/>
          <w:rtl w:val="0"/>
        </w:rPr>
        <w:t xml:space="preserve"> </w:t>
      </w:r>
      <w:r w:rsidDel="00000000" w:rsidR="00000000" w:rsidRPr="00000000">
        <w:rPr>
          <w:rFonts w:ascii="Consolas" w:cs="Consolas" w:eastAsia="Consolas" w:hAnsi="Consolas"/>
          <w:color w:val="7d9029"/>
          <w:sz w:val="20"/>
          <w:szCs w:val="20"/>
          <w:shd w:fill="f5f5f5" w:val="clear"/>
          <w:rtl w:val="0"/>
        </w:rPr>
        <w:t xml:space="preserve">desc=</w:t>
      </w:r>
      <w:r w:rsidDel="00000000" w:rsidR="00000000" w:rsidRPr="00000000">
        <w:rPr>
          <w:rFonts w:ascii="Consolas" w:cs="Consolas" w:eastAsia="Consolas" w:hAnsi="Consolas"/>
          <w:color w:val="ba2121"/>
          <w:sz w:val="20"/>
          <w:szCs w:val="20"/>
          <w:shd w:fill="f5f5f5" w:val="clear"/>
          <w:rtl w:val="0"/>
        </w:rPr>
        <w:t xml:space="preserve">"Message greeting the user"</w:t>
      </w:r>
      <w:r w:rsidDel="00000000" w:rsidR="00000000" w:rsidRPr="00000000">
        <w:rPr>
          <w:rFonts w:ascii="Consolas" w:cs="Consolas" w:eastAsia="Consolas" w:hAnsi="Consolas"/>
          <w:b w:val="1"/>
          <w:color w:val="008000"/>
          <w:sz w:val="20"/>
          <w:szCs w:val="20"/>
          <w:shd w:fill="f5f5f5" w:val="clear"/>
          <w:rtl w:val="0"/>
        </w:rPr>
        <w:t xml:space="preserve">&gt;</w:t>
      </w:r>
      <w:r w:rsidDel="00000000" w:rsidR="00000000" w:rsidRPr="00000000">
        <w:rPr>
          <w:rFonts w:ascii="Consolas" w:cs="Consolas" w:eastAsia="Consolas" w:hAnsi="Consolas"/>
          <w:color w:val="333333"/>
          <w:sz w:val="20"/>
          <w:szCs w:val="20"/>
          <w:shd w:fill="f5f5f5" w:val="clear"/>
          <w:rtl w:val="0"/>
        </w:rPr>
        <w:t xml:space="preserve">Hello, </w:t>
      </w:r>
      <w:r w:rsidDel="00000000" w:rsidR="00000000" w:rsidRPr="00000000">
        <w:rPr>
          <w:rFonts w:ascii="Consolas" w:cs="Consolas" w:eastAsia="Consolas" w:hAnsi="Consolas"/>
          <w:b w:val="1"/>
          <w:color w:val="008000"/>
          <w:sz w:val="20"/>
          <w:szCs w:val="20"/>
          <w:shd w:fill="f5f5f5" w:val="clear"/>
          <w:rtl w:val="0"/>
        </w:rPr>
        <w:t xml:space="preserve">&lt;ph</w:t>
      </w:r>
      <w:r w:rsidDel="00000000" w:rsidR="00000000" w:rsidRPr="00000000">
        <w:rPr>
          <w:rFonts w:ascii="Consolas" w:cs="Consolas" w:eastAsia="Consolas" w:hAnsi="Consolas"/>
          <w:color w:val="333333"/>
          <w:sz w:val="20"/>
          <w:szCs w:val="20"/>
          <w:shd w:fill="f5f5f5" w:val="clear"/>
          <w:rtl w:val="0"/>
        </w:rPr>
        <w:t xml:space="preserve"> </w:t>
      </w:r>
      <w:r w:rsidDel="00000000" w:rsidR="00000000" w:rsidRPr="00000000">
        <w:rPr>
          <w:rFonts w:ascii="Consolas" w:cs="Consolas" w:eastAsia="Consolas" w:hAnsi="Consolas"/>
          <w:color w:val="7d9029"/>
          <w:sz w:val="20"/>
          <w:szCs w:val="20"/>
          <w:shd w:fill="f5f5f5" w:val="clear"/>
          <w:rtl w:val="0"/>
        </w:rPr>
        <w:t xml:space="preserve">name=</w:t>
      </w:r>
      <w:r w:rsidDel="00000000" w:rsidR="00000000" w:rsidRPr="00000000">
        <w:rPr>
          <w:rFonts w:ascii="Consolas" w:cs="Consolas" w:eastAsia="Consolas" w:hAnsi="Consolas"/>
          <w:color w:val="ba2121"/>
          <w:sz w:val="20"/>
          <w:szCs w:val="20"/>
          <w:shd w:fill="f5f5f5" w:val="clear"/>
          <w:rtl w:val="0"/>
        </w:rPr>
        <w:t xml:space="preserve">"USER"</w:t>
      </w:r>
      <w:r w:rsidDel="00000000" w:rsidR="00000000" w:rsidRPr="00000000">
        <w:rPr>
          <w:rFonts w:ascii="Consolas" w:cs="Consolas" w:eastAsia="Consolas" w:hAnsi="Consolas"/>
          <w:b w:val="1"/>
          <w:color w:val="008000"/>
          <w:sz w:val="20"/>
          <w:szCs w:val="20"/>
          <w:shd w:fill="f5f5f5" w:val="clear"/>
          <w:rtl w:val="0"/>
        </w:rPr>
        <w:t xml:space="preserve">/&gt;</w:t>
      </w:r>
      <w:r w:rsidDel="00000000" w:rsidR="00000000" w:rsidRPr="00000000">
        <w:rPr>
          <w:rFonts w:ascii="Consolas" w:cs="Consolas" w:eastAsia="Consolas" w:hAnsi="Consolas"/>
          <w:color w:val="333333"/>
          <w:sz w:val="20"/>
          <w:szCs w:val="20"/>
          <w:shd w:fill="f5f5f5" w:val="clear"/>
          <w:rtl w:val="0"/>
        </w:rPr>
        <w:t xml:space="preserve">!</w:t>
      </w:r>
      <w:r w:rsidDel="00000000" w:rsidR="00000000" w:rsidRPr="00000000">
        <w:rPr>
          <w:rFonts w:ascii="Consolas" w:cs="Consolas" w:eastAsia="Consolas" w:hAnsi="Consolas"/>
          <w:b w:val="1"/>
          <w:color w:val="008000"/>
          <w:sz w:val="20"/>
          <w:szCs w:val="20"/>
          <w:shd w:fill="f5f5f5" w:val="clear"/>
          <w:rtl w:val="0"/>
        </w:rPr>
        <w:t xml:space="preserve">&lt;/msg&gt;</w:t>
      </w:r>
      <w:r w:rsidDel="00000000" w:rsidR="00000000" w:rsidRPr="00000000">
        <w:rPr>
          <w:rFonts w:ascii="Consolas" w:cs="Consolas" w:eastAsia="Consolas" w:hAnsi="Consolas"/>
          <w:color w:val="333333"/>
          <w:sz w:val="20"/>
          <w:szCs w:val="20"/>
          <w:shd w:fill="f5f5f5" w:val="clear"/>
          <w:rtl w:val="0"/>
        </w:rPr>
        <w:br w:type="textWrapping"/>
        <w:t xml:space="preserve">  …</w:t>
        <w:br w:type="textWrapping"/>
      </w:r>
      <w:r w:rsidDel="00000000" w:rsidR="00000000" w:rsidRPr="00000000">
        <w:rPr>
          <w:rFonts w:ascii="Consolas" w:cs="Consolas" w:eastAsia="Consolas" w:hAnsi="Consolas"/>
          <w:b w:val="1"/>
          <w:color w:val="008000"/>
          <w:sz w:val="20"/>
          <w:szCs w:val="20"/>
          <w:shd w:fill="f5f5f5" w:val="clear"/>
          <w:rtl w:val="0"/>
        </w:rPr>
        <w:t xml:space="preserve">&lt;/messagebundle&gt;</w:t>
      </w:r>
      <w:r w:rsidDel="00000000" w:rsidR="00000000" w:rsidRPr="00000000">
        <w:rPr>
          <w:rFonts w:ascii="Consolas" w:cs="Consolas" w:eastAsia="Consolas" w:hAnsi="Consolas"/>
          <w:color w:val="333333"/>
          <w:shd w:fill="f5f5f5" w:val="clear"/>
          <w:rtl w:val="0"/>
        </w:rPr>
        <w:br w:type="textWrapping"/>
      </w:r>
    </w:p>
    <w:p w:rsidR="00000000" w:rsidDel="00000000" w:rsidP="00000000" w:rsidRDefault="00000000" w:rsidRPr="00000000">
      <w:pPr>
        <w:pStyle w:val="Heading4"/>
        <w:keepNext w:val="1"/>
        <w:keepLines w:val="1"/>
        <w:spacing w:after="280" w:before="220" w:line="300" w:lineRule="auto"/>
        <w:contextualSpacing w:val="0"/>
      </w:pPr>
      <w:bookmarkStart w:colFirst="0" w:colLast="0" w:name="h.smm6p67prg8f" w:id="51"/>
      <w:bookmarkEnd w:id="51"/>
      <w:r w:rsidDel="00000000" w:rsidR="00000000" w:rsidRPr="00000000">
        <w:rPr>
          <w:rFonts w:ascii="Calibri" w:cs="Calibri" w:eastAsia="Calibri" w:hAnsi="Calibri"/>
          <w:color w:val="111111"/>
          <w:sz w:val="26"/>
          <w:szCs w:val="26"/>
          <w:highlight w:val="white"/>
          <w:u w:val="none"/>
          <w:rtl w:val="0"/>
        </w:rPr>
        <w:t xml:space="preserve">Translator's view</w:t>
      </w:r>
    </w:p>
    <w:p w:rsidR="00000000" w:rsidDel="00000000" w:rsidP="00000000" w:rsidRDefault="00000000" w:rsidRPr="00000000">
      <w:pPr>
        <w:spacing w:after="340" w:line="329.9238967895509" w:lineRule="auto"/>
        <w:contextualSpacing w:val="0"/>
      </w:pPr>
      <w:r w:rsidDel="00000000" w:rsidR="00000000" w:rsidRPr="00000000">
        <w:rPr>
          <w:rFonts w:ascii="Calibri" w:cs="Calibri" w:eastAsia="Calibri" w:hAnsi="Calibri"/>
          <w:color w:val="222222"/>
          <w:highlight w:val="white"/>
          <w:rtl w:val="0"/>
        </w:rPr>
        <w:t xml:space="preserve">The translator, when they pick their locale of choice, should see the original English message with a placeholder.  e.g.</w:t>
      </w:r>
    </w:p>
    <w:p w:rsidR="00000000" w:rsidDel="00000000" w:rsidP="00000000" w:rsidRDefault="00000000" w:rsidRPr="00000000">
      <w:pPr>
        <w:spacing w:after="340" w:before="340" w:line="360" w:lineRule="auto"/>
        <w:contextualSpacing w:val="0"/>
      </w:pPr>
      <w:r w:rsidDel="00000000" w:rsidR="00000000" w:rsidRPr="00000000">
        <w:rPr>
          <w:rFonts w:ascii="Consolas" w:cs="Consolas" w:eastAsia="Consolas" w:hAnsi="Consolas"/>
          <w:color w:val="333333"/>
          <w:shd w:fill="f5f5f5" w:val="clear"/>
          <w:rtl w:val="0"/>
        </w:rPr>
        <w:t xml:space="preserve">Hello USER!</w:t>
        <w:br w:type="textWrapping"/>
      </w:r>
    </w:p>
    <w:p w:rsidR="00000000" w:rsidDel="00000000" w:rsidP="00000000" w:rsidRDefault="00000000" w:rsidRPr="00000000">
      <w:pPr>
        <w:spacing w:after="340" w:line="329.9238967895509" w:lineRule="auto"/>
        <w:contextualSpacing w:val="0"/>
      </w:pPr>
      <w:r w:rsidDel="00000000" w:rsidR="00000000" w:rsidRPr="00000000">
        <w:rPr>
          <w:rFonts w:ascii="Calibri" w:cs="Calibri" w:eastAsia="Calibri" w:hAnsi="Calibri"/>
          <w:color w:val="222222"/>
          <w:highlight w:val="white"/>
          <w:rtl w:val="0"/>
        </w:rPr>
        <w:t xml:space="preserve">The translation tool will indicate to the translator that </w:t>
      </w:r>
      <w:r w:rsidDel="00000000" w:rsidR="00000000" w:rsidRPr="00000000">
        <w:rPr>
          <w:rFonts w:ascii="Consolas" w:cs="Consolas" w:eastAsia="Consolas" w:hAnsi="Consolas"/>
          <w:color w:val="222222"/>
          <w:highlight w:val="white"/>
          <w:rtl w:val="0"/>
        </w:rPr>
        <w:t xml:space="preserve">USER</w:t>
      </w:r>
      <w:r w:rsidDel="00000000" w:rsidR="00000000" w:rsidRPr="00000000">
        <w:rPr>
          <w:rFonts w:ascii="Calibri" w:cs="Calibri" w:eastAsia="Calibri" w:hAnsi="Calibri"/>
          <w:color w:val="222222"/>
          <w:highlight w:val="white"/>
          <w:rtl w:val="0"/>
        </w:rPr>
        <w:t xml:space="preserve"> here is a placeholder.  The translator does not know anything more about </w:t>
      </w:r>
      <w:r w:rsidDel="00000000" w:rsidR="00000000" w:rsidRPr="00000000">
        <w:rPr>
          <w:rFonts w:ascii="Consolas" w:cs="Consolas" w:eastAsia="Consolas" w:hAnsi="Consolas"/>
          <w:color w:val="222222"/>
          <w:highlight w:val="white"/>
          <w:rtl w:val="0"/>
        </w:rPr>
        <w:t xml:space="preserve">USER</w:t>
      </w:r>
      <w:r w:rsidDel="00000000" w:rsidR="00000000" w:rsidRPr="00000000">
        <w:rPr>
          <w:rFonts w:ascii="Calibri" w:cs="Calibri" w:eastAsia="Calibri" w:hAnsi="Calibri"/>
          <w:color w:val="222222"/>
          <w:highlight w:val="white"/>
          <w:rtl w:val="0"/>
        </w:rPr>
        <w:t xml:space="preserve">—is it their first name? full name? etc.  They can only make an educated guess.  (If you're interested in names in general, check out </w:t>
      </w:r>
      <w:hyperlink r:id="rId48">
        <w:r w:rsidDel="00000000" w:rsidR="00000000" w:rsidRPr="00000000">
          <w:rPr>
            <w:rFonts w:ascii="Calibri" w:cs="Calibri" w:eastAsia="Calibri" w:hAnsi="Calibri"/>
            <w:color w:val="0066cc"/>
            <w:highlight w:val="white"/>
            <w:u w:val="single"/>
            <w:rtl w:val="0"/>
          </w:rPr>
          <w:t xml:space="preserve">Falsehoods Programmers Believe About Names</w:t>
        </w:r>
      </w:hyperlink>
      <w:r w:rsidDel="00000000" w:rsidR="00000000" w:rsidRPr="00000000">
        <w:rPr>
          <w:rFonts w:ascii="Calibri" w:cs="Calibri" w:eastAsia="Calibri" w:hAnsi="Calibri"/>
          <w:color w:val="222222"/>
          <w:highlight w:val="white"/>
          <w:rtl w:val="0"/>
        </w:rPr>
        <w:t xml:space="preserve">.)</w:t>
      </w:r>
    </w:p>
    <w:p w:rsidR="00000000" w:rsidDel="00000000" w:rsidP="00000000" w:rsidRDefault="00000000" w:rsidRPr="00000000">
      <w:pPr>
        <w:spacing w:after="340" w:line="329.9238967895509" w:lineRule="auto"/>
        <w:contextualSpacing w:val="0"/>
      </w:pPr>
      <w:r w:rsidDel="00000000" w:rsidR="00000000" w:rsidRPr="00000000">
        <w:rPr>
          <w:rFonts w:ascii="Calibri" w:cs="Calibri" w:eastAsia="Calibri" w:hAnsi="Calibri"/>
          <w:color w:val="222222"/>
          <w:highlight w:val="white"/>
          <w:rtl w:val="0"/>
        </w:rPr>
        <w:t xml:space="preserve">In addition, upon translation, the tool will verify that the placeholder is still present in the translated message.</w:t>
      </w:r>
    </w:p>
    <w:p w:rsidR="00000000" w:rsidDel="00000000" w:rsidP="00000000" w:rsidRDefault="00000000" w:rsidRPr="00000000">
      <w:pPr>
        <w:pStyle w:val="Heading4"/>
        <w:keepNext w:val="1"/>
        <w:keepLines w:val="1"/>
        <w:spacing w:after="280" w:before="220" w:line="300" w:lineRule="auto"/>
        <w:contextualSpacing w:val="0"/>
      </w:pPr>
      <w:bookmarkStart w:colFirst="0" w:colLast="0" w:name="h.9zcmega0hctp" w:id="52"/>
      <w:bookmarkEnd w:id="52"/>
      <w:r w:rsidDel="00000000" w:rsidR="00000000" w:rsidRPr="00000000">
        <w:rPr>
          <w:rFonts w:ascii="Calibri" w:cs="Calibri" w:eastAsia="Calibri" w:hAnsi="Calibri"/>
          <w:color w:val="111111"/>
          <w:sz w:val="26"/>
          <w:szCs w:val="26"/>
          <w:highlight w:val="white"/>
          <w:u w:val="none"/>
          <w:rtl w:val="0"/>
        </w:rPr>
        <w:t xml:space="preserve">XTB file for German</w:t>
      </w:r>
    </w:p>
    <w:p w:rsidR="00000000" w:rsidDel="00000000" w:rsidP="00000000" w:rsidRDefault="00000000" w:rsidRPr="00000000">
      <w:pPr>
        <w:spacing w:after="340" w:before="340" w:line="240" w:lineRule="auto"/>
        <w:contextualSpacing w:val="0"/>
      </w:pPr>
      <w:r w:rsidDel="00000000" w:rsidR="00000000" w:rsidRPr="00000000">
        <w:rPr>
          <w:rFonts w:ascii="Consolas" w:cs="Consolas" w:eastAsia="Consolas" w:hAnsi="Consolas"/>
          <w:b w:val="1"/>
          <w:color w:val="008000"/>
          <w:sz w:val="20"/>
          <w:szCs w:val="20"/>
          <w:shd w:fill="f5f5f5" w:val="clear"/>
          <w:rtl w:val="0"/>
        </w:rPr>
        <w:t xml:space="preserve">&lt;translationbundle</w:t>
      </w:r>
      <w:r w:rsidDel="00000000" w:rsidR="00000000" w:rsidRPr="00000000">
        <w:rPr>
          <w:rFonts w:ascii="Consolas" w:cs="Consolas" w:eastAsia="Consolas" w:hAnsi="Consolas"/>
          <w:color w:val="333333"/>
          <w:sz w:val="20"/>
          <w:szCs w:val="20"/>
          <w:shd w:fill="f5f5f5" w:val="clear"/>
          <w:rtl w:val="0"/>
        </w:rPr>
        <w:t xml:space="preserve"> </w:t>
      </w:r>
      <w:r w:rsidDel="00000000" w:rsidR="00000000" w:rsidRPr="00000000">
        <w:rPr>
          <w:rFonts w:ascii="Consolas" w:cs="Consolas" w:eastAsia="Consolas" w:hAnsi="Consolas"/>
          <w:color w:val="7d9029"/>
          <w:sz w:val="20"/>
          <w:szCs w:val="20"/>
          <w:shd w:fill="f5f5f5" w:val="clear"/>
          <w:rtl w:val="0"/>
        </w:rPr>
        <w:t xml:space="preserve">lang=</w:t>
      </w:r>
      <w:r w:rsidDel="00000000" w:rsidR="00000000" w:rsidRPr="00000000">
        <w:rPr>
          <w:rFonts w:ascii="Consolas" w:cs="Consolas" w:eastAsia="Consolas" w:hAnsi="Consolas"/>
          <w:color w:val="ba2121"/>
          <w:sz w:val="20"/>
          <w:szCs w:val="20"/>
          <w:shd w:fill="f5f5f5" w:val="clear"/>
          <w:rtl w:val="0"/>
        </w:rPr>
        <w:t xml:space="preserve">"de"</w:t>
      </w:r>
      <w:r w:rsidDel="00000000" w:rsidR="00000000" w:rsidRPr="00000000">
        <w:rPr>
          <w:rFonts w:ascii="Consolas" w:cs="Consolas" w:eastAsia="Consolas" w:hAnsi="Consolas"/>
          <w:b w:val="1"/>
          <w:color w:val="008000"/>
          <w:sz w:val="20"/>
          <w:szCs w:val="20"/>
          <w:shd w:fill="f5f5f5" w:val="clear"/>
          <w:rtl w:val="0"/>
        </w:rPr>
        <w:t xml:space="preserve">&gt;</w:t>
      </w:r>
      <w:r w:rsidDel="00000000" w:rsidR="00000000" w:rsidRPr="00000000">
        <w:rPr>
          <w:rFonts w:ascii="Consolas" w:cs="Consolas" w:eastAsia="Consolas" w:hAnsi="Consolas"/>
          <w:color w:val="333333"/>
          <w:sz w:val="20"/>
          <w:szCs w:val="20"/>
          <w:shd w:fill="f5f5f5" w:val="clear"/>
          <w:rtl w:val="0"/>
        </w:rPr>
        <w:br w:type="textWrapping"/>
        <w:t xml:space="preserve">  …</w:t>
        <w:br w:type="textWrapping"/>
        <w:t xml:space="preserve">  </w:t>
      </w:r>
      <w:r w:rsidDel="00000000" w:rsidR="00000000" w:rsidRPr="00000000">
        <w:rPr>
          <w:rFonts w:ascii="Consolas" w:cs="Consolas" w:eastAsia="Consolas" w:hAnsi="Consolas"/>
          <w:b w:val="1"/>
          <w:color w:val="008000"/>
          <w:sz w:val="20"/>
          <w:szCs w:val="20"/>
          <w:shd w:fill="f5f5f5" w:val="clear"/>
          <w:rtl w:val="0"/>
        </w:rPr>
        <w:t xml:space="preserve">&lt;translation</w:t>
      </w:r>
      <w:r w:rsidDel="00000000" w:rsidR="00000000" w:rsidRPr="00000000">
        <w:rPr>
          <w:rFonts w:ascii="Consolas" w:cs="Consolas" w:eastAsia="Consolas" w:hAnsi="Consolas"/>
          <w:color w:val="333333"/>
          <w:sz w:val="20"/>
          <w:szCs w:val="20"/>
          <w:shd w:fill="f5f5f5" w:val="clear"/>
          <w:rtl w:val="0"/>
        </w:rPr>
        <w:t xml:space="preserve"> </w:t>
      </w:r>
      <w:r w:rsidDel="00000000" w:rsidR="00000000" w:rsidRPr="00000000">
        <w:rPr>
          <w:rFonts w:ascii="Consolas" w:cs="Consolas" w:eastAsia="Consolas" w:hAnsi="Consolas"/>
          <w:color w:val="7d9029"/>
          <w:sz w:val="20"/>
          <w:szCs w:val="20"/>
          <w:shd w:fill="f5f5f5" w:val="clear"/>
          <w:rtl w:val="0"/>
        </w:rPr>
        <w:t xml:space="preserve">id=</w:t>
      </w:r>
      <w:r w:rsidDel="00000000" w:rsidR="00000000" w:rsidRPr="00000000">
        <w:rPr>
          <w:rFonts w:ascii="Consolas" w:cs="Consolas" w:eastAsia="Consolas" w:hAnsi="Consolas"/>
          <w:color w:val="ba2121"/>
          <w:sz w:val="20"/>
          <w:szCs w:val="20"/>
          <w:shd w:fill="f5f5f5" w:val="clear"/>
          <w:rtl w:val="0"/>
        </w:rPr>
        <w:t xml:space="preserve">"ex2m1"</w:t>
      </w:r>
      <w:r w:rsidDel="00000000" w:rsidR="00000000" w:rsidRPr="00000000">
        <w:rPr>
          <w:rFonts w:ascii="Consolas" w:cs="Consolas" w:eastAsia="Consolas" w:hAnsi="Consolas"/>
          <w:b w:val="1"/>
          <w:color w:val="008000"/>
          <w:sz w:val="20"/>
          <w:szCs w:val="20"/>
          <w:shd w:fill="f5f5f5" w:val="clear"/>
          <w:rtl w:val="0"/>
        </w:rPr>
        <w:t xml:space="preserve">&gt;</w:t>
      </w:r>
      <w:r w:rsidDel="00000000" w:rsidR="00000000" w:rsidRPr="00000000">
        <w:rPr>
          <w:rFonts w:ascii="Consolas" w:cs="Consolas" w:eastAsia="Consolas" w:hAnsi="Consolas"/>
          <w:color w:val="333333"/>
          <w:sz w:val="20"/>
          <w:szCs w:val="20"/>
          <w:shd w:fill="f5f5f5" w:val="clear"/>
          <w:rtl w:val="0"/>
        </w:rPr>
        <w:t xml:space="preserve">Hallo </w:t>
      </w:r>
      <w:r w:rsidDel="00000000" w:rsidR="00000000" w:rsidRPr="00000000">
        <w:rPr>
          <w:rFonts w:ascii="Consolas" w:cs="Consolas" w:eastAsia="Consolas" w:hAnsi="Consolas"/>
          <w:b w:val="1"/>
          <w:color w:val="008000"/>
          <w:sz w:val="20"/>
          <w:szCs w:val="20"/>
          <w:shd w:fill="f5f5f5" w:val="clear"/>
          <w:rtl w:val="0"/>
        </w:rPr>
        <w:t xml:space="preserve">&lt;ph</w:t>
      </w:r>
      <w:r w:rsidDel="00000000" w:rsidR="00000000" w:rsidRPr="00000000">
        <w:rPr>
          <w:rFonts w:ascii="Consolas" w:cs="Consolas" w:eastAsia="Consolas" w:hAnsi="Consolas"/>
          <w:color w:val="333333"/>
          <w:sz w:val="20"/>
          <w:szCs w:val="20"/>
          <w:shd w:fill="f5f5f5" w:val="clear"/>
          <w:rtl w:val="0"/>
        </w:rPr>
        <w:t xml:space="preserve"> </w:t>
      </w:r>
      <w:r w:rsidDel="00000000" w:rsidR="00000000" w:rsidRPr="00000000">
        <w:rPr>
          <w:rFonts w:ascii="Consolas" w:cs="Consolas" w:eastAsia="Consolas" w:hAnsi="Consolas"/>
          <w:color w:val="7d9029"/>
          <w:sz w:val="20"/>
          <w:szCs w:val="20"/>
          <w:shd w:fill="f5f5f5" w:val="clear"/>
          <w:rtl w:val="0"/>
        </w:rPr>
        <w:t xml:space="preserve">name=</w:t>
      </w:r>
      <w:r w:rsidDel="00000000" w:rsidR="00000000" w:rsidRPr="00000000">
        <w:rPr>
          <w:rFonts w:ascii="Consolas" w:cs="Consolas" w:eastAsia="Consolas" w:hAnsi="Consolas"/>
          <w:color w:val="ba2121"/>
          <w:sz w:val="20"/>
          <w:szCs w:val="20"/>
          <w:shd w:fill="f5f5f5" w:val="clear"/>
          <w:rtl w:val="0"/>
        </w:rPr>
        <w:t xml:space="preserve">"USER"</w:t>
      </w:r>
      <w:r w:rsidDel="00000000" w:rsidR="00000000" w:rsidRPr="00000000">
        <w:rPr>
          <w:rFonts w:ascii="Consolas" w:cs="Consolas" w:eastAsia="Consolas" w:hAnsi="Consolas"/>
          <w:b w:val="1"/>
          <w:color w:val="008000"/>
          <w:sz w:val="20"/>
          <w:szCs w:val="20"/>
          <w:shd w:fill="f5f5f5" w:val="clear"/>
          <w:rtl w:val="0"/>
        </w:rPr>
        <w:t xml:space="preserve">/&gt;</w:t>
      </w:r>
      <w:r w:rsidDel="00000000" w:rsidR="00000000" w:rsidRPr="00000000">
        <w:rPr>
          <w:rFonts w:ascii="Consolas" w:cs="Consolas" w:eastAsia="Consolas" w:hAnsi="Consolas"/>
          <w:color w:val="333333"/>
          <w:sz w:val="20"/>
          <w:szCs w:val="20"/>
          <w:shd w:fill="f5f5f5" w:val="clear"/>
          <w:rtl w:val="0"/>
        </w:rPr>
        <w:t xml:space="preserve">!</w:t>
      </w:r>
      <w:r w:rsidDel="00000000" w:rsidR="00000000" w:rsidRPr="00000000">
        <w:rPr>
          <w:rFonts w:ascii="Consolas" w:cs="Consolas" w:eastAsia="Consolas" w:hAnsi="Consolas"/>
          <w:b w:val="1"/>
          <w:color w:val="008000"/>
          <w:sz w:val="20"/>
          <w:szCs w:val="20"/>
          <w:shd w:fill="f5f5f5" w:val="clear"/>
          <w:rtl w:val="0"/>
        </w:rPr>
        <w:t xml:space="preserve">&lt;/translation&gt;</w:t>
      </w:r>
      <w:r w:rsidDel="00000000" w:rsidR="00000000" w:rsidRPr="00000000">
        <w:rPr>
          <w:rFonts w:ascii="Consolas" w:cs="Consolas" w:eastAsia="Consolas" w:hAnsi="Consolas"/>
          <w:color w:val="333333"/>
          <w:sz w:val="20"/>
          <w:szCs w:val="20"/>
          <w:shd w:fill="f5f5f5" w:val="clear"/>
          <w:rtl w:val="0"/>
        </w:rPr>
        <w:br w:type="textWrapping"/>
        <w:t xml:space="preserve">  …</w:t>
        <w:br w:type="textWrapping"/>
      </w:r>
      <w:r w:rsidDel="00000000" w:rsidR="00000000" w:rsidRPr="00000000">
        <w:rPr>
          <w:rFonts w:ascii="Consolas" w:cs="Consolas" w:eastAsia="Consolas" w:hAnsi="Consolas"/>
          <w:b w:val="1"/>
          <w:color w:val="008000"/>
          <w:sz w:val="20"/>
          <w:szCs w:val="20"/>
          <w:shd w:fill="f5f5f5" w:val="clear"/>
          <w:rtl w:val="0"/>
        </w:rPr>
        <w:t xml:space="preserve">&lt;/translationbundle&gt;</w:t>
      </w:r>
      <w:r w:rsidDel="00000000" w:rsidR="00000000" w:rsidRPr="00000000">
        <w:rPr>
          <w:rFonts w:ascii="Consolas" w:cs="Consolas" w:eastAsia="Consolas" w:hAnsi="Consolas"/>
          <w:color w:val="333333"/>
          <w:shd w:fill="f5f5f5" w:val="clear"/>
          <w:rtl w:val="0"/>
        </w:rPr>
        <w:br w:type="textWrapping"/>
      </w:r>
    </w:p>
    <w:p w:rsidR="00000000" w:rsidDel="00000000" w:rsidP="00000000" w:rsidRDefault="00000000" w:rsidRPr="00000000">
      <w:pPr>
        <w:pStyle w:val="Heading4"/>
        <w:keepNext w:val="1"/>
        <w:keepLines w:val="1"/>
        <w:spacing w:after="280" w:before="220" w:line="300" w:lineRule="auto"/>
        <w:contextualSpacing w:val="0"/>
      </w:pPr>
      <w:bookmarkStart w:colFirst="0" w:colLast="0" w:name="h.s5f0g94s3cgl" w:id="53"/>
      <w:bookmarkEnd w:id="53"/>
      <w:r w:rsidDel="00000000" w:rsidR="00000000" w:rsidRPr="00000000">
        <w:rPr>
          <w:rFonts w:ascii="Calibri" w:cs="Calibri" w:eastAsia="Calibri" w:hAnsi="Calibri"/>
          <w:color w:val="111111"/>
          <w:sz w:val="26"/>
          <w:szCs w:val="26"/>
          <w:highlight w:val="white"/>
          <w:u w:val="none"/>
          <w:rtl w:val="0"/>
        </w:rPr>
        <w:t xml:space="preserve">Static template for German</w:t>
      </w:r>
    </w:p>
    <w:p w:rsidR="00000000" w:rsidDel="00000000" w:rsidP="00000000" w:rsidRDefault="00000000" w:rsidRPr="00000000">
      <w:pPr>
        <w:spacing w:after="340" w:before="340" w:line="360" w:lineRule="auto"/>
        <w:contextualSpacing w:val="0"/>
      </w:pPr>
      <w:r w:rsidDel="00000000" w:rsidR="00000000" w:rsidRPr="00000000">
        <w:rPr>
          <w:rFonts w:ascii="Consolas" w:cs="Consolas" w:eastAsia="Consolas" w:hAnsi="Consolas"/>
          <w:b w:val="1"/>
          <w:color w:val="008000"/>
          <w:shd w:fill="f5f5f5" w:val="clear"/>
          <w:rtl w:val="0"/>
        </w:rPr>
        <w:t xml:space="preserve">&lt;span&gt;</w:t>
      </w:r>
      <w:r w:rsidDel="00000000" w:rsidR="00000000" w:rsidRPr="00000000">
        <w:rPr>
          <w:rFonts w:ascii="Consolas" w:cs="Consolas" w:eastAsia="Consolas" w:hAnsi="Consolas"/>
          <w:color w:val="333333"/>
          <w:shd w:fill="f5f5f5" w:val="clear"/>
          <w:rtl w:val="0"/>
        </w:rPr>
        <w:t xml:space="preserve">Hallo {{user}}!</w:t>
      </w:r>
      <w:r w:rsidDel="00000000" w:rsidR="00000000" w:rsidRPr="00000000">
        <w:rPr>
          <w:rFonts w:ascii="Consolas" w:cs="Consolas" w:eastAsia="Consolas" w:hAnsi="Consolas"/>
          <w:b w:val="1"/>
          <w:color w:val="008000"/>
          <w:shd w:fill="f5f5f5" w:val="clear"/>
          <w:rtl w:val="0"/>
        </w:rPr>
        <w:t xml:space="preserve">&lt;/span&gt;</w:t>
      </w:r>
      <w:r w:rsidDel="00000000" w:rsidR="00000000" w:rsidRPr="00000000">
        <w:rPr>
          <w:rFonts w:ascii="Consolas" w:cs="Consolas" w:eastAsia="Consolas" w:hAnsi="Consolas"/>
          <w:color w:val="333333"/>
          <w:shd w:fill="f5f5f5" w:val="clear"/>
          <w:rtl w:val="0"/>
        </w:rPr>
        <w:br w:type="textWrapping"/>
      </w:r>
    </w:p>
    <w:p w:rsidR="00000000" w:rsidDel="00000000" w:rsidP="00000000" w:rsidRDefault="00000000" w:rsidRPr="00000000">
      <w:pPr>
        <w:pStyle w:val="Heading4"/>
        <w:keepNext w:val="1"/>
        <w:keepLines w:val="1"/>
        <w:spacing w:after="280" w:before="220" w:line="300" w:lineRule="auto"/>
        <w:contextualSpacing w:val="0"/>
      </w:pPr>
      <w:bookmarkStart w:colFirst="0" w:colLast="0" w:name="h.8el03xvhze7v" w:id="54"/>
      <w:bookmarkEnd w:id="54"/>
      <w:r w:rsidDel="00000000" w:rsidR="00000000" w:rsidRPr="00000000">
        <w:rPr>
          <w:rFonts w:ascii="Calibri" w:cs="Calibri" w:eastAsia="Calibri" w:hAnsi="Calibri"/>
          <w:color w:val="111111"/>
          <w:sz w:val="26"/>
          <w:szCs w:val="26"/>
          <w:highlight w:val="white"/>
          <w:u w:val="none"/>
          <w:rtl w:val="0"/>
        </w:rPr>
        <w:t xml:space="preserve">Specifying / overriding the placeholder name</w:t>
      </w:r>
    </w:p>
    <w:p w:rsidR="00000000" w:rsidDel="00000000" w:rsidP="00000000" w:rsidRDefault="00000000" w:rsidRPr="00000000">
      <w:pPr>
        <w:spacing w:after="340" w:line="329.9238967895509" w:lineRule="auto"/>
        <w:contextualSpacing w:val="0"/>
      </w:pPr>
      <w:r w:rsidDel="00000000" w:rsidR="00000000" w:rsidRPr="00000000">
        <w:rPr>
          <w:rFonts w:ascii="Calibri" w:cs="Calibri" w:eastAsia="Calibri" w:hAnsi="Calibri"/>
          <w:color w:val="222222"/>
          <w:highlight w:val="white"/>
          <w:rtl w:val="0"/>
        </w:rPr>
        <w:t xml:space="preserve">You can manually specify the placeholder name that the translator sees in the following way:</w:t>
      </w:r>
    </w:p>
    <w:p w:rsidR="00000000" w:rsidDel="00000000" w:rsidP="00000000" w:rsidRDefault="00000000" w:rsidRPr="00000000">
      <w:pPr>
        <w:spacing w:after="340" w:before="340" w:line="240" w:lineRule="auto"/>
        <w:contextualSpacing w:val="0"/>
      </w:pPr>
      <w:r w:rsidDel="00000000" w:rsidR="00000000" w:rsidRPr="00000000">
        <w:rPr>
          <w:rFonts w:ascii="Consolas" w:cs="Consolas" w:eastAsia="Consolas" w:hAnsi="Consolas"/>
          <w:b w:val="1"/>
          <w:color w:val="008000"/>
          <w:shd w:fill="f5f5f5" w:val="clear"/>
          <w:rtl w:val="0"/>
        </w:rPr>
        <w:t xml:space="preserve">&lt;span</w:t>
      </w:r>
      <w:r w:rsidDel="00000000" w:rsidR="00000000" w:rsidRPr="00000000">
        <w:rPr>
          <w:rFonts w:ascii="Consolas" w:cs="Consolas" w:eastAsia="Consolas" w:hAnsi="Consolas"/>
          <w:color w:val="333333"/>
          <w:shd w:fill="f5f5f5" w:val="clear"/>
          <w:rtl w:val="0"/>
        </w:rPr>
        <w:t xml:space="preserve"> </w:t>
      </w:r>
      <w:r w:rsidDel="00000000" w:rsidR="00000000" w:rsidRPr="00000000">
        <w:rPr>
          <w:rFonts w:ascii="Consolas" w:cs="Consolas" w:eastAsia="Consolas" w:hAnsi="Consolas"/>
          <w:color w:val="7d9029"/>
          <w:shd w:fill="f5f5f5" w:val="clear"/>
          <w:rtl w:val="0"/>
        </w:rPr>
        <w:t xml:space="preserve">i18n=</w:t>
      </w:r>
      <w:r w:rsidDel="00000000" w:rsidR="00000000" w:rsidRPr="00000000">
        <w:rPr>
          <w:rFonts w:ascii="Consolas" w:cs="Consolas" w:eastAsia="Consolas" w:hAnsi="Consolas"/>
          <w:color w:val="ba2121"/>
          <w:shd w:fill="f5f5f5" w:val="clear"/>
          <w:rtl w:val="0"/>
        </w:rPr>
        <w:t xml:space="preserve">"Message greeting the user"</w:t>
      </w:r>
      <w:r w:rsidDel="00000000" w:rsidR="00000000" w:rsidRPr="00000000">
        <w:rPr>
          <w:rFonts w:ascii="Consolas" w:cs="Consolas" w:eastAsia="Consolas" w:hAnsi="Consolas"/>
          <w:b w:val="1"/>
          <w:color w:val="008000"/>
          <w:shd w:fill="f5f5f5" w:val="clear"/>
          <w:rtl w:val="0"/>
        </w:rPr>
        <w:t xml:space="preserve">&gt;</w:t>
      </w:r>
      <w:r w:rsidDel="00000000" w:rsidR="00000000" w:rsidRPr="00000000">
        <w:rPr>
          <w:rFonts w:ascii="Consolas" w:cs="Consolas" w:eastAsia="Consolas" w:hAnsi="Consolas"/>
          <w:color w:val="333333"/>
          <w:shd w:fill="f5f5f5" w:val="clear"/>
          <w:rtl w:val="0"/>
        </w:rPr>
        <w:t xml:space="preserve">Hello {{user // i18n(ph="USER_FIRST_NAME")}}!</w:t>
      </w:r>
      <w:r w:rsidDel="00000000" w:rsidR="00000000" w:rsidRPr="00000000">
        <w:rPr>
          <w:rFonts w:ascii="Consolas" w:cs="Consolas" w:eastAsia="Consolas" w:hAnsi="Consolas"/>
          <w:b w:val="1"/>
          <w:color w:val="008000"/>
          <w:shd w:fill="f5f5f5" w:val="clear"/>
          <w:rtl w:val="0"/>
        </w:rPr>
        <w:t xml:space="preserve">&lt;/span&gt;</w:t>
      </w:r>
      <w:r w:rsidDel="00000000" w:rsidR="00000000" w:rsidRPr="00000000">
        <w:rPr>
          <w:rFonts w:ascii="Consolas" w:cs="Consolas" w:eastAsia="Consolas" w:hAnsi="Consolas"/>
          <w:color w:val="333333"/>
          <w:shd w:fill="f5f5f5" w:val="clear"/>
          <w:rtl w:val="0"/>
        </w:rPr>
        <w:br w:type="textWrapping"/>
      </w:r>
    </w:p>
    <w:p w:rsidR="00000000" w:rsidDel="00000000" w:rsidP="00000000" w:rsidRDefault="00000000" w:rsidRPr="00000000">
      <w:pPr>
        <w:spacing w:after="340" w:line="329.9238967895509" w:lineRule="auto"/>
        <w:contextualSpacing w:val="0"/>
      </w:pPr>
      <w:r w:rsidDel="00000000" w:rsidR="00000000" w:rsidRPr="00000000">
        <w:rPr>
          <w:rFonts w:ascii="Calibri" w:cs="Calibri" w:eastAsia="Calibri" w:hAnsi="Calibri"/>
          <w:color w:val="222222"/>
          <w:highlight w:val="white"/>
          <w:rtl w:val="0"/>
        </w:rPr>
        <w:t xml:space="preserve">On a second extraction run, our change would cause a new message ID to be generated resulting in a retranslation of the same message.  A change in the placeholder name, like a change in meaning, is considered significant.</w:t>
      </w:r>
    </w:p>
    <w:p w:rsidR="00000000" w:rsidDel="00000000" w:rsidP="00000000" w:rsidRDefault="00000000" w:rsidRPr="00000000">
      <w:pPr>
        <w:pStyle w:val="Heading4"/>
        <w:keepNext w:val="1"/>
        <w:keepLines w:val="1"/>
        <w:spacing w:after="280" w:before="220" w:line="300" w:lineRule="auto"/>
        <w:contextualSpacing w:val="0"/>
      </w:pPr>
      <w:bookmarkStart w:colFirst="0" w:colLast="0" w:name="h.7w160yv2jj7j" w:id="55"/>
      <w:bookmarkEnd w:id="55"/>
      <w:r w:rsidDel="00000000" w:rsidR="00000000" w:rsidRPr="00000000">
        <w:rPr>
          <w:rFonts w:ascii="Calibri" w:cs="Calibri" w:eastAsia="Calibri" w:hAnsi="Calibri"/>
          <w:color w:val="111111"/>
          <w:sz w:val="26"/>
          <w:szCs w:val="26"/>
          <w:highlight w:val="white"/>
          <w:u w:val="none"/>
          <w:rtl w:val="0"/>
        </w:rPr>
        <w:t xml:space="preserve">Providing an example</w:t>
      </w:r>
    </w:p>
    <w:p w:rsidR="00000000" w:rsidDel="00000000" w:rsidP="00000000" w:rsidRDefault="00000000" w:rsidRPr="00000000">
      <w:pPr>
        <w:spacing w:after="340" w:line="329.9238967895509" w:lineRule="auto"/>
        <w:contextualSpacing w:val="0"/>
      </w:pPr>
      <w:r w:rsidDel="00000000" w:rsidR="00000000" w:rsidRPr="00000000">
        <w:rPr>
          <w:rFonts w:ascii="Calibri" w:cs="Calibri" w:eastAsia="Calibri" w:hAnsi="Calibri"/>
          <w:color w:val="222222"/>
          <w:highlight w:val="white"/>
          <w:rtl w:val="0"/>
        </w:rPr>
        <w:t xml:space="preserve">You can provide an example for the placeholder in the following way:</w:t>
      </w:r>
    </w:p>
    <w:p w:rsidR="00000000" w:rsidDel="00000000" w:rsidP="00000000" w:rsidRDefault="00000000" w:rsidRPr="00000000">
      <w:pPr>
        <w:spacing w:after="340" w:before="340" w:line="240" w:lineRule="auto"/>
        <w:contextualSpacing w:val="0"/>
      </w:pPr>
      <w:r w:rsidDel="00000000" w:rsidR="00000000" w:rsidRPr="00000000">
        <w:rPr>
          <w:rFonts w:ascii="Consolas" w:cs="Consolas" w:eastAsia="Consolas" w:hAnsi="Consolas"/>
          <w:b w:val="1"/>
          <w:color w:val="008000"/>
          <w:shd w:fill="f5f5f5" w:val="clear"/>
          <w:rtl w:val="0"/>
        </w:rPr>
        <w:t xml:space="preserve">&lt;span</w:t>
      </w:r>
      <w:r w:rsidDel="00000000" w:rsidR="00000000" w:rsidRPr="00000000">
        <w:rPr>
          <w:rFonts w:ascii="Consolas" w:cs="Consolas" w:eastAsia="Consolas" w:hAnsi="Consolas"/>
          <w:color w:val="333333"/>
          <w:shd w:fill="f5f5f5" w:val="clear"/>
          <w:rtl w:val="0"/>
        </w:rPr>
        <w:t xml:space="preserve"> </w:t>
      </w:r>
      <w:r w:rsidDel="00000000" w:rsidR="00000000" w:rsidRPr="00000000">
        <w:rPr>
          <w:rFonts w:ascii="Consolas" w:cs="Consolas" w:eastAsia="Consolas" w:hAnsi="Consolas"/>
          <w:color w:val="7d9029"/>
          <w:shd w:fill="f5f5f5" w:val="clear"/>
          <w:rtl w:val="0"/>
        </w:rPr>
        <w:t xml:space="preserve">i18n=</w:t>
      </w:r>
      <w:r w:rsidDel="00000000" w:rsidR="00000000" w:rsidRPr="00000000">
        <w:rPr>
          <w:rFonts w:ascii="Consolas" w:cs="Consolas" w:eastAsia="Consolas" w:hAnsi="Consolas"/>
          <w:color w:val="ba2121"/>
          <w:shd w:fill="f5f5f5" w:val="clear"/>
          <w:rtl w:val="0"/>
        </w:rPr>
        <w:t xml:space="preserve">"Message greeting the user"</w:t>
      </w:r>
      <w:r w:rsidDel="00000000" w:rsidR="00000000" w:rsidRPr="00000000">
        <w:rPr>
          <w:rFonts w:ascii="Consolas" w:cs="Consolas" w:eastAsia="Consolas" w:hAnsi="Consolas"/>
          <w:b w:val="1"/>
          <w:color w:val="008000"/>
          <w:shd w:fill="f5f5f5" w:val="clear"/>
          <w:rtl w:val="0"/>
        </w:rPr>
        <w:t xml:space="preserve">&gt;</w:t>
      </w:r>
      <w:r w:rsidDel="00000000" w:rsidR="00000000" w:rsidRPr="00000000">
        <w:rPr>
          <w:rFonts w:ascii="Consolas" w:cs="Consolas" w:eastAsia="Consolas" w:hAnsi="Consolas"/>
          <w:color w:val="333333"/>
          <w:shd w:fill="f5f5f5" w:val="clear"/>
          <w:rtl w:val="0"/>
        </w:rPr>
        <w:t xml:space="preserve">Hello {{user // i18n-ph(USER_FIRST_NAME|Peter)}}!</w:t>
      </w:r>
      <w:r w:rsidDel="00000000" w:rsidR="00000000" w:rsidRPr="00000000">
        <w:rPr>
          <w:rFonts w:ascii="Consolas" w:cs="Consolas" w:eastAsia="Consolas" w:hAnsi="Consolas"/>
          <w:b w:val="1"/>
          <w:color w:val="008000"/>
          <w:shd w:fill="f5f5f5" w:val="clear"/>
          <w:rtl w:val="0"/>
        </w:rPr>
        <w:t xml:space="preserve">&lt;/span&gt;</w:t>
      </w:r>
      <w:r w:rsidDel="00000000" w:rsidR="00000000" w:rsidRPr="00000000">
        <w:rPr>
          <w:rFonts w:ascii="Consolas" w:cs="Consolas" w:eastAsia="Consolas" w:hAnsi="Consolas"/>
          <w:color w:val="333333"/>
          <w:shd w:fill="f5f5f5" w:val="clear"/>
          <w:rtl w:val="0"/>
        </w:rPr>
        <w:br w:type="textWrapping"/>
      </w:r>
    </w:p>
    <w:p w:rsidR="00000000" w:rsidDel="00000000" w:rsidP="00000000" w:rsidRDefault="00000000" w:rsidRPr="00000000">
      <w:pPr>
        <w:spacing w:after="340" w:line="329.9238967895509" w:lineRule="auto"/>
        <w:contextualSpacing w:val="0"/>
      </w:pPr>
      <w:r w:rsidDel="00000000" w:rsidR="00000000" w:rsidRPr="00000000">
        <w:rPr>
          <w:rFonts w:ascii="Calibri" w:cs="Calibri" w:eastAsia="Calibri" w:hAnsi="Calibri"/>
          <w:color w:val="222222"/>
          <w:highlight w:val="white"/>
          <w:rtl w:val="0"/>
        </w:rPr>
        <w:t xml:space="preserve">Note that simply providing an example does not cause a new message ID to be generated and so there will be no new translation requested for that message.  However, when the message is sent to the translator (due to the meaning, placeholder name or the message itself changing), the extracted message will contain the example for the translator to see.</w:t>
      </w:r>
    </w:p>
    <w:p w:rsidR="00000000" w:rsidDel="00000000" w:rsidP="00000000" w:rsidRDefault="00000000" w:rsidRPr="00000000">
      <w:pPr>
        <w:pStyle w:val="Heading4"/>
        <w:keepNext w:val="1"/>
        <w:keepLines w:val="1"/>
        <w:spacing w:after="280" w:before="220" w:line="300" w:lineRule="auto"/>
        <w:contextualSpacing w:val="0"/>
      </w:pPr>
      <w:bookmarkStart w:colFirst="0" w:colLast="0" w:name="h.4fqvprjdwt9j" w:id="56"/>
      <w:bookmarkEnd w:id="56"/>
      <w:r w:rsidDel="00000000" w:rsidR="00000000" w:rsidRPr="00000000">
        <w:rPr>
          <w:rFonts w:ascii="Calibri" w:cs="Calibri" w:eastAsia="Calibri" w:hAnsi="Calibri"/>
          <w:color w:val="111111"/>
          <w:sz w:val="26"/>
          <w:szCs w:val="26"/>
          <w:highlight w:val="white"/>
          <w:u w:val="none"/>
          <w:rtl w:val="0"/>
        </w:rPr>
        <w:t xml:space="preserve">Message ID</w:t>
      </w:r>
    </w:p>
    <w:p w:rsidR="00000000" w:rsidDel="00000000" w:rsidP="00000000" w:rsidRDefault="00000000" w:rsidRPr="00000000">
      <w:pPr>
        <w:spacing w:after="340" w:line="329.9238967895509" w:lineRule="auto"/>
        <w:contextualSpacing w:val="0"/>
      </w:pPr>
      <w:r w:rsidDel="00000000" w:rsidR="00000000" w:rsidRPr="00000000">
        <w:rPr>
          <w:rFonts w:ascii="Calibri" w:cs="Calibri" w:eastAsia="Calibri" w:hAnsi="Calibri"/>
          <w:color w:val="222222"/>
          <w:highlight w:val="white"/>
          <w:rtl w:val="0"/>
        </w:rPr>
        <w:t xml:space="preserve">The message ID is constructed as:</w:t>
      </w:r>
    </w:p>
    <w:p w:rsidR="00000000" w:rsidDel="00000000" w:rsidP="00000000" w:rsidRDefault="00000000" w:rsidRPr="00000000">
      <w:pPr>
        <w:spacing w:after="340" w:before="340" w:line="360" w:lineRule="auto"/>
        <w:ind w:left="720" w:firstLine="0"/>
        <w:contextualSpacing w:val="0"/>
      </w:pPr>
      <w:r w:rsidDel="00000000" w:rsidR="00000000" w:rsidRPr="00000000">
        <w:rPr>
          <w:rFonts w:ascii="Consolas" w:cs="Consolas" w:eastAsia="Consolas" w:hAnsi="Consolas"/>
          <w:color w:val="333333"/>
          <w:shd w:fill="f5f5f5" w:val="clear"/>
          <w:rtl w:val="0"/>
        </w:rPr>
        <w:t xml:space="preserve">message_id = hash(("Hello, &lt;ph name="USER_FIRST_NAME"/&gt;!", ""))</w:t>
        <w:br w:type="textWrapping"/>
      </w:r>
    </w:p>
    <w:p w:rsidR="00000000" w:rsidDel="00000000" w:rsidP="00000000" w:rsidRDefault="00000000" w:rsidRPr="00000000">
      <w:pPr>
        <w:spacing w:after="340" w:line="329.9238967895509" w:lineRule="auto"/>
        <w:contextualSpacing w:val="0"/>
      </w:pPr>
      <w:r w:rsidDel="00000000" w:rsidR="00000000" w:rsidRPr="00000000">
        <w:rPr>
          <w:rFonts w:ascii="Calibri" w:cs="Calibri" w:eastAsia="Calibri" w:hAnsi="Calibri"/>
          <w:color w:val="222222"/>
          <w:highlight w:val="white"/>
          <w:rtl w:val="0"/>
        </w:rPr>
        <w:t xml:space="preserve">Let's say this is </w:t>
      </w:r>
      <w:r w:rsidDel="00000000" w:rsidR="00000000" w:rsidRPr="00000000">
        <w:rPr>
          <w:rFonts w:ascii="Consolas" w:cs="Consolas" w:eastAsia="Consolas" w:hAnsi="Consolas"/>
          <w:color w:val="222222"/>
          <w:highlight w:val="white"/>
          <w:rtl w:val="0"/>
        </w:rPr>
        <w:t xml:space="preserve">ex2m2</w:t>
      </w:r>
      <w:r w:rsidDel="00000000" w:rsidR="00000000" w:rsidRPr="00000000">
        <w:rPr>
          <w:rFonts w:ascii="Calibri" w:cs="Calibri" w:eastAsia="Calibri" w:hAnsi="Calibri"/>
          <w:color w:val="222222"/>
          <w:highlight w:val="white"/>
          <w:rtl w:val="0"/>
        </w:rPr>
        <w:t xml:space="preserve">.</w:t>
      </w:r>
    </w:p>
    <w:p w:rsidR="00000000" w:rsidDel="00000000" w:rsidP="00000000" w:rsidRDefault="00000000" w:rsidRPr="00000000">
      <w:pPr>
        <w:pStyle w:val="Heading4"/>
        <w:keepNext w:val="1"/>
        <w:keepLines w:val="1"/>
        <w:spacing w:after="280" w:before="220" w:line="300" w:lineRule="auto"/>
        <w:contextualSpacing w:val="0"/>
      </w:pPr>
      <w:bookmarkStart w:colFirst="0" w:colLast="0" w:name="h.37wsop40olll" w:id="57"/>
      <w:bookmarkEnd w:id="57"/>
      <w:r w:rsidDel="00000000" w:rsidR="00000000" w:rsidRPr="00000000">
        <w:rPr>
          <w:rFonts w:ascii="Calibri" w:cs="Calibri" w:eastAsia="Calibri" w:hAnsi="Calibri"/>
          <w:color w:val="111111"/>
          <w:sz w:val="26"/>
          <w:szCs w:val="26"/>
          <w:highlight w:val="white"/>
          <w:u w:val="none"/>
          <w:rtl w:val="0"/>
        </w:rPr>
        <w:t xml:space="preserve">XMB file</w:t>
      </w:r>
    </w:p>
    <w:p w:rsidR="00000000" w:rsidDel="00000000" w:rsidP="00000000" w:rsidRDefault="00000000" w:rsidRPr="00000000">
      <w:pPr>
        <w:spacing w:after="340" w:before="340" w:line="240" w:lineRule="auto"/>
        <w:contextualSpacing w:val="0"/>
      </w:pPr>
      <w:r w:rsidDel="00000000" w:rsidR="00000000" w:rsidRPr="00000000">
        <w:rPr>
          <w:rFonts w:ascii="Consolas" w:cs="Consolas" w:eastAsia="Consolas" w:hAnsi="Consolas"/>
          <w:b w:val="1"/>
          <w:color w:val="008000"/>
          <w:shd w:fill="f5f5f5" w:val="clear"/>
          <w:rtl w:val="0"/>
        </w:rPr>
        <w:t xml:space="preserve">&lt;messagebundle&gt;</w:t>
      </w:r>
      <w:r w:rsidDel="00000000" w:rsidR="00000000" w:rsidRPr="00000000">
        <w:rPr>
          <w:rFonts w:ascii="Consolas" w:cs="Consolas" w:eastAsia="Consolas" w:hAnsi="Consolas"/>
          <w:color w:val="333333"/>
          <w:shd w:fill="f5f5f5" w:val="clear"/>
          <w:rtl w:val="0"/>
        </w:rPr>
        <w:br w:type="textWrapping"/>
        <w:t xml:space="preserve">  …</w:t>
        <w:br w:type="textWrapping"/>
        <w:t xml:space="preserve">  </w:t>
      </w:r>
      <w:r w:rsidDel="00000000" w:rsidR="00000000" w:rsidRPr="00000000">
        <w:rPr>
          <w:rFonts w:ascii="Consolas" w:cs="Consolas" w:eastAsia="Consolas" w:hAnsi="Consolas"/>
          <w:b w:val="1"/>
          <w:color w:val="008000"/>
          <w:shd w:fill="f5f5f5" w:val="clear"/>
          <w:rtl w:val="0"/>
        </w:rPr>
        <w:t xml:space="preserve">&lt;msg</w:t>
      </w:r>
      <w:r w:rsidDel="00000000" w:rsidR="00000000" w:rsidRPr="00000000">
        <w:rPr>
          <w:rFonts w:ascii="Consolas" w:cs="Consolas" w:eastAsia="Consolas" w:hAnsi="Consolas"/>
          <w:color w:val="333333"/>
          <w:shd w:fill="f5f5f5" w:val="clear"/>
          <w:rtl w:val="0"/>
        </w:rPr>
        <w:t xml:space="preserve"> </w:t>
      </w:r>
      <w:r w:rsidDel="00000000" w:rsidR="00000000" w:rsidRPr="00000000">
        <w:rPr>
          <w:rFonts w:ascii="Consolas" w:cs="Consolas" w:eastAsia="Consolas" w:hAnsi="Consolas"/>
          <w:color w:val="7d9029"/>
          <w:shd w:fill="f5f5f5" w:val="clear"/>
          <w:rtl w:val="0"/>
        </w:rPr>
        <w:t xml:space="preserve">id=</w:t>
      </w:r>
      <w:r w:rsidDel="00000000" w:rsidR="00000000" w:rsidRPr="00000000">
        <w:rPr>
          <w:rFonts w:ascii="Consolas" w:cs="Consolas" w:eastAsia="Consolas" w:hAnsi="Consolas"/>
          <w:color w:val="ba2121"/>
          <w:shd w:fill="f5f5f5" w:val="clear"/>
          <w:rtl w:val="0"/>
        </w:rPr>
        <w:t xml:space="preserve">"ex2m2"</w:t>
      </w:r>
      <w:r w:rsidDel="00000000" w:rsidR="00000000" w:rsidRPr="00000000">
        <w:rPr>
          <w:rFonts w:ascii="Consolas" w:cs="Consolas" w:eastAsia="Consolas" w:hAnsi="Consolas"/>
          <w:color w:val="333333"/>
          <w:shd w:fill="f5f5f5" w:val="clear"/>
          <w:rtl w:val="0"/>
        </w:rPr>
        <w:t xml:space="preserve"> </w:t>
      </w:r>
      <w:r w:rsidDel="00000000" w:rsidR="00000000" w:rsidRPr="00000000">
        <w:rPr>
          <w:rFonts w:ascii="Consolas" w:cs="Consolas" w:eastAsia="Consolas" w:hAnsi="Consolas"/>
          <w:color w:val="7d9029"/>
          <w:shd w:fill="f5f5f5" w:val="clear"/>
          <w:rtl w:val="0"/>
        </w:rPr>
        <w:t xml:space="preserve">desc=</w:t>
      </w:r>
      <w:r w:rsidDel="00000000" w:rsidR="00000000" w:rsidRPr="00000000">
        <w:rPr>
          <w:rFonts w:ascii="Consolas" w:cs="Consolas" w:eastAsia="Consolas" w:hAnsi="Consolas"/>
          <w:color w:val="ba2121"/>
          <w:shd w:fill="f5f5f5" w:val="clear"/>
          <w:rtl w:val="0"/>
        </w:rPr>
        <w:t xml:space="preserve">"Message greeting the user"</w:t>
      </w:r>
      <w:r w:rsidDel="00000000" w:rsidR="00000000" w:rsidRPr="00000000">
        <w:rPr>
          <w:rFonts w:ascii="Consolas" w:cs="Consolas" w:eastAsia="Consolas" w:hAnsi="Consolas"/>
          <w:b w:val="1"/>
          <w:color w:val="008000"/>
          <w:shd w:fill="f5f5f5" w:val="clear"/>
          <w:rtl w:val="0"/>
        </w:rPr>
        <w:t xml:space="preserve">&gt;</w:t>
      </w:r>
      <w:r w:rsidDel="00000000" w:rsidR="00000000" w:rsidRPr="00000000">
        <w:rPr>
          <w:rFonts w:ascii="Consolas" w:cs="Consolas" w:eastAsia="Consolas" w:hAnsi="Consolas"/>
          <w:color w:val="333333"/>
          <w:shd w:fill="f5f5f5" w:val="clear"/>
          <w:rtl w:val="0"/>
        </w:rPr>
        <w:t xml:space="preserve">Hello, </w:t>
      </w:r>
      <w:r w:rsidDel="00000000" w:rsidR="00000000" w:rsidRPr="00000000">
        <w:rPr>
          <w:rFonts w:ascii="Consolas" w:cs="Consolas" w:eastAsia="Consolas" w:hAnsi="Consolas"/>
          <w:b w:val="1"/>
          <w:color w:val="008000"/>
          <w:shd w:fill="f5f5f5" w:val="clear"/>
          <w:rtl w:val="0"/>
        </w:rPr>
        <w:t xml:space="preserve">&lt;ph</w:t>
      </w:r>
      <w:r w:rsidDel="00000000" w:rsidR="00000000" w:rsidRPr="00000000">
        <w:rPr>
          <w:rFonts w:ascii="Consolas" w:cs="Consolas" w:eastAsia="Consolas" w:hAnsi="Consolas"/>
          <w:color w:val="333333"/>
          <w:shd w:fill="f5f5f5" w:val="clear"/>
          <w:rtl w:val="0"/>
        </w:rPr>
        <w:t xml:space="preserve"> </w:t>
      </w:r>
      <w:r w:rsidDel="00000000" w:rsidR="00000000" w:rsidRPr="00000000">
        <w:rPr>
          <w:rFonts w:ascii="Consolas" w:cs="Consolas" w:eastAsia="Consolas" w:hAnsi="Consolas"/>
          <w:color w:val="7d9029"/>
          <w:shd w:fill="f5f5f5" w:val="clear"/>
          <w:rtl w:val="0"/>
        </w:rPr>
        <w:t xml:space="preserve">name=</w:t>
      </w:r>
      <w:r w:rsidDel="00000000" w:rsidR="00000000" w:rsidRPr="00000000">
        <w:rPr>
          <w:rFonts w:ascii="Consolas" w:cs="Consolas" w:eastAsia="Consolas" w:hAnsi="Consolas"/>
          <w:color w:val="ba2121"/>
          <w:shd w:fill="f5f5f5" w:val="clear"/>
          <w:rtl w:val="0"/>
        </w:rPr>
        <w:t xml:space="preserve">"USER_FIRST_NAME"</w:t>
      </w:r>
      <w:r w:rsidDel="00000000" w:rsidR="00000000" w:rsidRPr="00000000">
        <w:rPr>
          <w:rFonts w:ascii="Consolas" w:cs="Consolas" w:eastAsia="Consolas" w:hAnsi="Consolas"/>
          <w:b w:val="1"/>
          <w:color w:val="008000"/>
          <w:shd w:fill="f5f5f5" w:val="clear"/>
          <w:rtl w:val="0"/>
        </w:rPr>
        <w:t xml:space="preserve">&gt;</w:t>
      </w:r>
      <w:r w:rsidDel="00000000" w:rsidR="00000000" w:rsidRPr="00000000">
        <w:rPr>
          <w:rFonts w:ascii="Consolas" w:cs="Consolas" w:eastAsia="Consolas" w:hAnsi="Consolas"/>
          <w:color w:val="333333"/>
          <w:shd w:fill="f5f5f5" w:val="clear"/>
          <w:rtl w:val="0"/>
        </w:rPr>
        <w:br w:type="textWrapping"/>
        <w:t xml:space="preserve">      </w:t>
      </w:r>
      <w:r w:rsidDel="00000000" w:rsidR="00000000" w:rsidRPr="00000000">
        <w:rPr>
          <w:rFonts w:ascii="Consolas" w:cs="Consolas" w:eastAsia="Consolas" w:hAnsi="Consolas"/>
          <w:b w:val="1"/>
          <w:color w:val="008000"/>
          <w:shd w:fill="f5f5f5" w:val="clear"/>
          <w:rtl w:val="0"/>
        </w:rPr>
        <w:t xml:space="preserve">&lt;ex&gt;</w:t>
      </w:r>
      <w:r w:rsidDel="00000000" w:rsidR="00000000" w:rsidRPr="00000000">
        <w:rPr>
          <w:rFonts w:ascii="Consolas" w:cs="Consolas" w:eastAsia="Consolas" w:hAnsi="Consolas"/>
          <w:color w:val="333333"/>
          <w:shd w:fill="f5f5f5" w:val="clear"/>
          <w:rtl w:val="0"/>
        </w:rPr>
        <w:t xml:space="preserve">Peter</w:t>
      </w:r>
      <w:r w:rsidDel="00000000" w:rsidR="00000000" w:rsidRPr="00000000">
        <w:rPr>
          <w:rFonts w:ascii="Consolas" w:cs="Consolas" w:eastAsia="Consolas" w:hAnsi="Consolas"/>
          <w:b w:val="1"/>
          <w:color w:val="008000"/>
          <w:shd w:fill="f5f5f5" w:val="clear"/>
          <w:rtl w:val="0"/>
        </w:rPr>
        <w:t xml:space="preserve">&lt;/ex&gt;&lt;/ph&gt;</w:t>
      </w:r>
      <w:r w:rsidDel="00000000" w:rsidR="00000000" w:rsidRPr="00000000">
        <w:rPr>
          <w:rFonts w:ascii="Consolas" w:cs="Consolas" w:eastAsia="Consolas" w:hAnsi="Consolas"/>
          <w:color w:val="333333"/>
          <w:shd w:fill="f5f5f5" w:val="clear"/>
          <w:rtl w:val="0"/>
        </w:rPr>
        <w:t xml:space="preserve">!</w:t>
      </w:r>
      <w:r w:rsidDel="00000000" w:rsidR="00000000" w:rsidRPr="00000000">
        <w:rPr>
          <w:rFonts w:ascii="Consolas" w:cs="Consolas" w:eastAsia="Consolas" w:hAnsi="Consolas"/>
          <w:b w:val="1"/>
          <w:color w:val="008000"/>
          <w:shd w:fill="f5f5f5" w:val="clear"/>
          <w:rtl w:val="0"/>
        </w:rPr>
        <w:t xml:space="preserve">&lt;/msg&gt;</w:t>
      </w:r>
      <w:r w:rsidDel="00000000" w:rsidR="00000000" w:rsidRPr="00000000">
        <w:rPr>
          <w:rFonts w:ascii="Consolas" w:cs="Consolas" w:eastAsia="Consolas" w:hAnsi="Consolas"/>
          <w:color w:val="333333"/>
          <w:shd w:fill="f5f5f5" w:val="clear"/>
          <w:rtl w:val="0"/>
        </w:rPr>
        <w:br w:type="textWrapping"/>
        <w:t xml:space="preserve">  …</w:t>
        <w:br w:type="textWrapping"/>
      </w:r>
      <w:r w:rsidDel="00000000" w:rsidR="00000000" w:rsidRPr="00000000">
        <w:rPr>
          <w:rFonts w:ascii="Consolas" w:cs="Consolas" w:eastAsia="Consolas" w:hAnsi="Consolas"/>
          <w:b w:val="1"/>
          <w:color w:val="008000"/>
          <w:shd w:fill="f5f5f5" w:val="clear"/>
          <w:rtl w:val="0"/>
        </w:rPr>
        <w:t xml:space="preserve">&lt;/messagebundle&gt;</w:t>
      </w:r>
      <w:r w:rsidDel="00000000" w:rsidR="00000000" w:rsidRPr="00000000">
        <w:rPr>
          <w:rFonts w:ascii="Consolas" w:cs="Consolas" w:eastAsia="Consolas" w:hAnsi="Consolas"/>
          <w:color w:val="333333"/>
          <w:shd w:fill="f5f5f5" w:val="clear"/>
          <w:rtl w:val="0"/>
        </w:rPr>
        <w:br w:type="textWrapping"/>
      </w:r>
    </w:p>
    <w:p w:rsidR="00000000" w:rsidDel="00000000" w:rsidP="00000000" w:rsidRDefault="00000000" w:rsidRPr="00000000">
      <w:pPr>
        <w:pStyle w:val="Heading4"/>
        <w:keepNext w:val="1"/>
        <w:keepLines w:val="1"/>
        <w:spacing w:after="280" w:before="220" w:line="300" w:lineRule="auto"/>
        <w:contextualSpacing w:val="0"/>
      </w:pPr>
      <w:bookmarkStart w:colFirst="0" w:colLast="0" w:name="h.dfz2wmfvjune" w:id="58"/>
      <w:bookmarkEnd w:id="58"/>
      <w:r w:rsidDel="00000000" w:rsidR="00000000" w:rsidRPr="00000000">
        <w:rPr>
          <w:rFonts w:ascii="Calibri" w:cs="Calibri" w:eastAsia="Calibri" w:hAnsi="Calibri"/>
          <w:color w:val="111111"/>
          <w:sz w:val="26"/>
          <w:szCs w:val="26"/>
          <w:highlight w:val="white"/>
          <w:u w:val="none"/>
          <w:rtl w:val="0"/>
        </w:rPr>
        <w:t xml:space="preserve">Translator's view</w:t>
      </w:r>
    </w:p>
    <w:p w:rsidR="00000000" w:rsidDel="00000000" w:rsidP="00000000" w:rsidRDefault="00000000" w:rsidRPr="00000000">
      <w:pPr>
        <w:spacing w:after="340" w:line="329.9238967895509" w:lineRule="auto"/>
        <w:contextualSpacing w:val="0"/>
      </w:pPr>
      <w:r w:rsidDel="00000000" w:rsidR="00000000" w:rsidRPr="00000000">
        <w:rPr>
          <w:rFonts w:ascii="Calibri" w:cs="Calibri" w:eastAsia="Calibri" w:hAnsi="Calibri"/>
          <w:color w:val="222222"/>
          <w:highlight w:val="white"/>
          <w:rtl w:val="0"/>
        </w:rPr>
        <w:t xml:space="preserve">This time, the translator will see the original English message with a placeholder that also has an example.  e.g.</w:t>
      </w:r>
    </w:p>
    <w:p w:rsidR="00000000" w:rsidDel="00000000" w:rsidP="00000000" w:rsidRDefault="00000000" w:rsidRPr="00000000">
      <w:pPr>
        <w:spacing w:after="340" w:before="340" w:line="360" w:lineRule="auto"/>
        <w:contextualSpacing w:val="0"/>
      </w:pPr>
      <w:r w:rsidDel="00000000" w:rsidR="00000000" w:rsidRPr="00000000">
        <w:rPr>
          <w:rFonts w:ascii="Consolas" w:cs="Consolas" w:eastAsia="Consolas" w:hAnsi="Consolas"/>
          <w:color w:val="333333"/>
          <w:shd w:fill="f5f5f5" w:val="clear"/>
          <w:rtl w:val="0"/>
        </w:rPr>
        <w:t xml:space="preserve">Hello USER_FIRST_NAME!</w:t>
        <w:br w:type="textWrapping"/>
      </w:r>
    </w:p>
    <w:p w:rsidR="00000000" w:rsidDel="00000000" w:rsidP="00000000" w:rsidRDefault="00000000" w:rsidRPr="00000000">
      <w:pPr>
        <w:spacing w:after="340" w:line="329.9238967895509" w:lineRule="auto"/>
        <w:contextualSpacing w:val="0"/>
      </w:pPr>
      <w:r w:rsidDel="00000000" w:rsidR="00000000" w:rsidRPr="00000000">
        <w:rPr>
          <w:rFonts w:ascii="Calibri" w:cs="Calibri" w:eastAsia="Calibri" w:hAnsi="Calibri"/>
          <w:color w:val="222222"/>
          <w:highlight w:val="white"/>
          <w:rtl w:val="0"/>
        </w:rPr>
        <w:t xml:space="preserve">The translation tool will indicate to the translator that </w:t>
      </w:r>
      <w:r w:rsidDel="00000000" w:rsidR="00000000" w:rsidRPr="00000000">
        <w:rPr>
          <w:rFonts w:ascii="Consolas" w:cs="Consolas" w:eastAsia="Consolas" w:hAnsi="Consolas"/>
          <w:color w:val="222222"/>
          <w:highlight w:val="white"/>
          <w:rtl w:val="0"/>
        </w:rPr>
        <w:t xml:space="preserve">USER_FIRST_NAME</w:t>
      </w:r>
      <w:r w:rsidDel="00000000" w:rsidR="00000000" w:rsidRPr="00000000">
        <w:rPr>
          <w:rFonts w:ascii="Calibri" w:cs="Calibri" w:eastAsia="Calibri" w:hAnsi="Calibri"/>
          <w:color w:val="222222"/>
          <w:highlight w:val="white"/>
          <w:rtl w:val="0"/>
        </w:rPr>
        <w:t xml:space="preserve"> here is a placeholder and that there are examples for it.</w:t>
      </w:r>
    </w:p>
    <w:p w:rsidR="00000000" w:rsidDel="00000000" w:rsidP="00000000" w:rsidRDefault="00000000" w:rsidRPr="00000000">
      <w:pPr>
        <w:spacing w:after="340" w:line="329.9238967895509" w:lineRule="auto"/>
        <w:contextualSpacing w:val="0"/>
      </w:pPr>
      <w:r w:rsidDel="00000000" w:rsidR="00000000" w:rsidRPr="00000000">
        <w:rPr>
          <w:rFonts w:ascii="Calibri" w:cs="Calibri" w:eastAsia="Calibri" w:hAnsi="Calibri"/>
          <w:color w:val="222222"/>
          <w:highlight w:val="white"/>
          <w:rtl w:val="0"/>
        </w:rPr>
        <w:t xml:space="preserve">It should show an example message where placeholders that have examples have been filled in. The translator should be able to see this example:</w:t>
      </w:r>
    </w:p>
    <w:p w:rsidR="00000000" w:rsidDel="00000000" w:rsidP="00000000" w:rsidRDefault="00000000" w:rsidRPr="00000000">
      <w:pPr>
        <w:spacing w:after="340" w:before="340" w:line="360" w:lineRule="auto"/>
        <w:contextualSpacing w:val="0"/>
      </w:pPr>
      <w:r w:rsidDel="00000000" w:rsidR="00000000" w:rsidRPr="00000000">
        <w:rPr>
          <w:rFonts w:ascii="Consolas" w:cs="Consolas" w:eastAsia="Consolas" w:hAnsi="Consolas"/>
          <w:color w:val="333333"/>
          <w:shd w:fill="f5f5f5" w:val="clear"/>
          <w:rtl w:val="0"/>
        </w:rPr>
        <w:t xml:space="preserve">Hello Peter!</w:t>
        <w:br w:type="textWrapping"/>
      </w:r>
    </w:p>
    <w:p w:rsidR="00000000" w:rsidDel="00000000" w:rsidP="00000000" w:rsidRDefault="00000000" w:rsidRPr="00000000">
      <w:pPr>
        <w:pStyle w:val="Heading4"/>
        <w:keepNext w:val="1"/>
        <w:keepLines w:val="1"/>
        <w:spacing w:after="280" w:before="220" w:line="300" w:lineRule="auto"/>
        <w:contextualSpacing w:val="0"/>
      </w:pPr>
      <w:bookmarkStart w:colFirst="0" w:colLast="0" w:name="h.oyksopk2535" w:id="59"/>
      <w:bookmarkEnd w:id="59"/>
      <w:r w:rsidDel="00000000" w:rsidR="00000000" w:rsidRPr="00000000">
        <w:rPr>
          <w:rFonts w:ascii="Calibri" w:cs="Calibri" w:eastAsia="Calibri" w:hAnsi="Calibri"/>
          <w:color w:val="111111"/>
          <w:sz w:val="26"/>
          <w:szCs w:val="26"/>
          <w:highlight w:val="white"/>
          <w:u w:val="none"/>
          <w:rtl w:val="0"/>
        </w:rPr>
        <w:t xml:space="preserve">XTB file for German</w:t>
      </w:r>
    </w:p>
    <w:p w:rsidR="00000000" w:rsidDel="00000000" w:rsidP="00000000" w:rsidRDefault="00000000" w:rsidRPr="00000000">
      <w:pPr>
        <w:spacing w:after="340" w:line="329.9238967895509" w:lineRule="auto"/>
        <w:contextualSpacing w:val="0"/>
      </w:pPr>
      <w:r w:rsidDel="00000000" w:rsidR="00000000" w:rsidRPr="00000000">
        <w:rPr>
          <w:rFonts w:ascii="Calibri" w:cs="Calibri" w:eastAsia="Calibri" w:hAnsi="Calibri"/>
          <w:color w:val="222222"/>
          <w:highlight w:val="white"/>
          <w:rtl w:val="0"/>
        </w:rPr>
        <w:t xml:space="preserve">The resulting XTB files typically only contain the placeholder names but not the examples.  One will need to look up the XMB file to look up the corresponding example (or another database that is storing your messages by ID for you.)</w:t>
      </w:r>
    </w:p>
    <w:p w:rsidR="00000000" w:rsidDel="00000000" w:rsidP="00000000" w:rsidRDefault="00000000" w:rsidRPr="00000000">
      <w:pPr>
        <w:spacing w:after="340" w:before="340" w:line="240" w:lineRule="auto"/>
        <w:contextualSpacing w:val="0"/>
      </w:pPr>
      <w:r w:rsidDel="00000000" w:rsidR="00000000" w:rsidRPr="00000000">
        <w:rPr>
          <w:rFonts w:ascii="Consolas" w:cs="Consolas" w:eastAsia="Consolas" w:hAnsi="Consolas"/>
          <w:b w:val="1"/>
          <w:color w:val="008000"/>
          <w:shd w:fill="f5f5f5" w:val="clear"/>
          <w:rtl w:val="0"/>
        </w:rPr>
        <w:t xml:space="preserve">&lt;translationbundle</w:t>
      </w:r>
      <w:r w:rsidDel="00000000" w:rsidR="00000000" w:rsidRPr="00000000">
        <w:rPr>
          <w:rFonts w:ascii="Consolas" w:cs="Consolas" w:eastAsia="Consolas" w:hAnsi="Consolas"/>
          <w:color w:val="333333"/>
          <w:shd w:fill="f5f5f5" w:val="clear"/>
          <w:rtl w:val="0"/>
        </w:rPr>
        <w:t xml:space="preserve"> </w:t>
      </w:r>
      <w:r w:rsidDel="00000000" w:rsidR="00000000" w:rsidRPr="00000000">
        <w:rPr>
          <w:rFonts w:ascii="Consolas" w:cs="Consolas" w:eastAsia="Consolas" w:hAnsi="Consolas"/>
          <w:color w:val="7d9029"/>
          <w:shd w:fill="f5f5f5" w:val="clear"/>
          <w:rtl w:val="0"/>
        </w:rPr>
        <w:t xml:space="preserve">lang=</w:t>
      </w:r>
      <w:r w:rsidDel="00000000" w:rsidR="00000000" w:rsidRPr="00000000">
        <w:rPr>
          <w:rFonts w:ascii="Consolas" w:cs="Consolas" w:eastAsia="Consolas" w:hAnsi="Consolas"/>
          <w:color w:val="ba2121"/>
          <w:shd w:fill="f5f5f5" w:val="clear"/>
          <w:rtl w:val="0"/>
        </w:rPr>
        <w:t xml:space="preserve">"de"</w:t>
      </w:r>
      <w:r w:rsidDel="00000000" w:rsidR="00000000" w:rsidRPr="00000000">
        <w:rPr>
          <w:rFonts w:ascii="Consolas" w:cs="Consolas" w:eastAsia="Consolas" w:hAnsi="Consolas"/>
          <w:b w:val="1"/>
          <w:color w:val="008000"/>
          <w:shd w:fill="f5f5f5" w:val="clear"/>
          <w:rtl w:val="0"/>
        </w:rPr>
        <w:t xml:space="preserve">&gt;</w:t>
      </w:r>
      <w:r w:rsidDel="00000000" w:rsidR="00000000" w:rsidRPr="00000000">
        <w:rPr>
          <w:rFonts w:ascii="Consolas" w:cs="Consolas" w:eastAsia="Consolas" w:hAnsi="Consolas"/>
          <w:color w:val="333333"/>
          <w:shd w:fill="f5f5f5" w:val="clear"/>
          <w:rtl w:val="0"/>
        </w:rPr>
        <w:br w:type="textWrapping"/>
        <w:t xml:space="preserve">  …</w:t>
        <w:br w:type="textWrapping"/>
        <w:t xml:space="preserve">  </w:t>
      </w:r>
      <w:r w:rsidDel="00000000" w:rsidR="00000000" w:rsidRPr="00000000">
        <w:rPr>
          <w:rFonts w:ascii="Consolas" w:cs="Consolas" w:eastAsia="Consolas" w:hAnsi="Consolas"/>
          <w:b w:val="1"/>
          <w:color w:val="008000"/>
          <w:shd w:fill="f5f5f5" w:val="clear"/>
          <w:rtl w:val="0"/>
        </w:rPr>
        <w:t xml:space="preserve">&lt;translation</w:t>
      </w:r>
      <w:r w:rsidDel="00000000" w:rsidR="00000000" w:rsidRPr="00000000">
        <w:rPr>
          <w:rFonts w:ascii="Consolas" w:cs="Consolas" w:eastAsia="Consolas" w:hAnsi="Consolas"/>
          <w:color w:val="333333"/>
          <w:shd w:fill="f5f5f5" w:val="clear"/>
          <w:rtl w:val="0"/>
        </w:rPr>
        <w:t xml:space="preserve"> </w:t>
      </w:r>
      <w:r w:rsidDel="00000000" w:rsidR="00000000" w:rsidRPr="00000000">
        <w:rPr>
          <w:rFonts w:ascii="Consolas" w:cs="Consolas" w:eastAsia="Consolas" w:hAnsi="Consolas"/>
          <w:color w:val="7d9029"/>
          <w:shd w:fill="f5f5f5" w:val="clear"/>
          <w:rtl w:val="0"/>
        </w:rPr>
        <w:t xml:space="preserve">id=</w:t>
      </w:r>
      <w:r w:rsidDel="00000000" w:rsidR="00000000" w:rsidRPr="00000000">
        <w:rPr>
          <w:rFonts w:ascii="Consolas" w:cs="Consolas" w:eastAsia="Consolas" w:hAnsi="Consolas"/>
          <w:color w:val="ba2121"/>
          <w:shd w:fill="f5f5f5" w:val="clear"/>
          <w:rtl w:val="0"/>
        </w:rPr>
        <w:t xml:space="preserve">"ex2m1"</w:t>
      </w:r>
      <w:r w:rsidDel="00000000" w:rsidR="00000000" w:rsidRPr="00000000">
        <w:rPr>
          <w:rFonts w:ascii="Consolas" w:cs="Consolas" w:eastAsia="Consolas" w:hAnsi="Consolas"/>
          <w:b w:val="1"/>
          <w:color w:val="008000"/>
          <w:shd w:fill="f5f5f5" w:val="clear"/>
          <w:rtl w:val="0"/>
        </w:rPr>
        <w:t xml:space="preserve">&gt;</w:t>
      </w:r>
      <w:r w:rsidDel="00000000" w:rsidR="00000000" w:rsidRPr="00000000">
        <w:rPr>
          <w:rFonts w:ascii="Consolas" w:cs="Consolas" w:eastAsia="Consolas" w:hAnsi="Consolas"/>
          <w:color w:val="333333"/>
          <w:shd w:fill="f5f5f5" w:val="clear"/>
          <w:rtl w:val="0"/>
        </w:rPr>
        <w:t xml:space="preserve">Hallo </w:t>
      </w:r>
      <w:r w:rsidDel="00000000" w:rsidR="00000000" w:rsidRPr="00000000">
        <w:rPr>
          <w:rFonts w:ascii="Consolas" w:cs="Consolas" w:eastAsia="Consolas" w:hAnsi="Consolas"/>
          <w:b w:val="1"/>
          <w:color w:val="008000"/>
          <w:shd w:fill="f5f5f5" w:val="clear"/>
          <w:rtl w:val="0"/>
        </w:rPr>
        <w:t xml:space="preserve">&lt;ph</w:t>
      </w:r>
      <w:r w:rsidDel="00000000" w:rsidR="00000000" w:rsidRPr="00000000">
        <w:rPr>
          <w:rFonts w:ascii="Consolas" w:cs="Consolas" w:eastAsia="Consolas" w:hAnsi="Consolas"/>
          <w:color w:val="333333"/>
          <w:shd w:fill="f5f5f5" w:val="clear"/>
          <w:rtl w:val="0"/>
        </w:rPr>
        <w:t xml:space="preserve"> </w:t>
      </w:r>
      <w:r w:rsidDel="00000000" w:rsidR="00000000" w:rsidRPr="00000000">
        <w:rPr>
          <w:rFonts w:ascii="Consolas" w:cs="Consolas" w:eastAsia="Consolas" w:hAnsi="Consolas"/>
          <w:color w:val="7d9029"/>
          <w:shd w:fill="f5f5f5" w:val="clear"/>
          <w:rtl w:val="0"/>
        </w:rPr>
        <w:t xml:space="preserve">name=</w:t>
      </w:r>
      <w:r w:rsidDel="00000000" w:rsidR="00000000" w:rsidRPr="00000000">
        <w:rPr>
          <w:rFonts w:ascii="Consolas" w:cs="Consolas" w:eastAsia="Consolas" w:hAnsi="Consolas"/>
          <w:color w:val="ba2121"/>
          <w:shd w:fill="f5f5f5" w:val="clear"/>
          <w:rtl w:val="0"/>
        </w:rPr>
        <w:t xml:space="preserve">"USER_FIRST_NAME"</w:t>
      </w:r>
      <w:r w:rsidDel="00000000" w:rsidR="00000000" w:rsidRPr="00000000">
        <w:rPr>
          <w:rFonts w:ascii="Consolas" w:cs="Consolas" w:eastAsia="Consolas" w:hAnsi="Consolas"/>
          <w:b w:val="1"/>
          <w:color w:val="008000"/>
          <w:shd w:fill="f5f5f5" w:val="clear"/>
          <w:rtl w:val="0"/>
        </w:rPr>
        <w:t xml:space="preserve">/&gt;</w:t>
      </w:r>
      <w:r w:rsidDel="00000000" w:rsidR="00000000" w:rsidRPr="00000000">
        <w:rPr>
          <w:rFonts w:ascii="Consolas" w:cs="Consolas" w:eastAsia="Consolas" w:hAnsi="Consolas"/>
          <w:color w:val="333333"/>
          <w:shd w:fill="f5f5f5" w:val="clear"/>
          <w:rtl w:val="0"/>
        </w:rPr>
        <w:t xml:space="preserve">!</w:t>
      </w:r>
      <w:r w:rsidDel="00000000" w:rsidR="00000000" w:rsidRPr="00000000">
        <w:rPr>
          <w:rFonts w:ascii="Consolas" w:cs="Consolas" w:eastAsia="Consolas" w:hAnsi="Consolas"/>
          <w:b w:val="1"/>
          <w:color w:val="008000"/>
          <w:shd w:fill="f5f5f5" w:val="clear"/>
          <w:rtl w:val="0"/>
        </w:rPr>
        <w:t xml:space="preserve">&lt;/translation&gt;</w:t>
      </w:r>
      <w:r w:rsidDel="00000000" w:rsidR="00000000" w:rsidRPr="00000000">
        <w:rPr>
          <w:rFonts w:ascii="Consolas" w:cs="Consolas" w:eastAsia="Consolas" w:hAnsi="Consolas"/>
          <w:color w:val="333333"/>
          <w:shd w:fill="f5f5f5" w:val="clear"/>
          <w:rtl w:val="0"/>
        </w:rPr>
        <w:br w:type="textWrapping"/>
        <w:t xml:space="preserve">  …</w:t>
        <w:br w:type="textWrapping"/>
      </w:r>
      <w:r w:rsidDel="00000000" w:rsidR="00000000" w:rsidRPr="00000000">
        <w:rPr>
          <w:rFonts w:ascii="Consolas" w:cs="Consolas" w:eastAsia="Consolas" w:hAnsi="Consolas"/>
          <w:b w:val="1"/>
          <w:color w:val="008000"/>
          <w:shd w:fill="f5f5f5" w:val="clear"/>
          <w:rtl w:val="0"/>
        </w:rPr>
        <w:t xml:space="preserve">&lt;/translationbundle&gt;</w:t>
      </w:r>
      <w:r w:rsidDel="00000000" w:rsidR="00000000" w:rsidRPr="00000000">
        <w:rPr>
          <w:rFonts w:ascii="Consolas" w:cs="Consolas" w:eastAsia="Consolas" w:hAnsi="Consolas"/>
          <w:color w:val="333333"/>
          <w:shd w:fill="f5f5f5" w:val="clear"/>
          <w:rtl w:val="0"/>
        </w:rPr>
        <w:br w:type="textWrapping"/>
      </w:r>
    </w:p>
    <w:p w:rsidR="00000000" w:rsidDel="00000000" w:rsidP="00000000" w:rsidRDefault="00000000" w:rsidRPr="00000000">
      <w:pPr>
        <w:pStyle w:val="Heading3"/>
        <w:keepNext w:val="1"/>
        <w:keepLines w:val="1"/>
        <w:spacing w:after="260" w:before="260" w:line="240" w:lineRule="auto"/>
        <w:contextualSpacing w:val="0"/>
      </w:pPr>
      <w:bookmarkStart w:colFirst="0" w:colLast="0" w:name="h.578gwnkr1zd2" w:id="60"/>
      <w:bookmarkEnd w:id="60"/>
      <w:r w:rsidDel="00000000" w:rsidR="00000000" w:rsidRPr="00000000">
        <w:rPr>
          <w:rFonts w:ascii="Calibri" w:cs="Calibri" w:eastAsia="Calibri" w:hAnsi="Calibri"/>
          <w:b w:val="0"/>
          <w:color w:val="111111"/>
          <w:sz w:val="40"/>
          <w:szCs w:val="40"/>
          <w:highlight w:val="white"/>
          <w:rtl w:val="0"/>
        </w:rPr>
        <w:t xml:space="preserve">Using more than one placeholder</w:t>
      </w:r>
    </w:p>
    <w:p w:rsidR="00000000" w:rsidDel="00000000" w:rsidP="00000000" w:rsidRDefault="00000000" w:rsidRPr="00000000">
      <w:pPr>
        <w:pStyle w:val="Heading4"/>
        <w:keepNext w:val="1"/>
        <w:keepLines w:val="1"/>
        <w:spacing w:after="280" w:before="220" w:line="300" w:lineRule="auto"/>
        <w:contextualSpacing w:val="0"/>
      </w:pPr>
      <w:bookmarkStart w:colFirst="0" w:colLast="0" w:name="h.9vokdqmbyt32" w:id="61"/>
      <w:bookmarkEnd w:id="61"/>
      <w:r w:rsidDel="00000000" w:rsidR="00000000" w:rsidRPr="00000000">
        <w:rPr>
          <w:rFonts w:ascii="Calibri" w:cs="Calibri" w:eastAsia="Calibri" w:hAnsi="Calibri"/>
          <w:color w:val="111111"/>
          <w:sz w:val="26"/>
          <w:szCs w:val="26"/>
          <w:highlight w:val="white"/>
          <w:u w:val="none"/>
          <w:rtl w:val="0"/>
        </w:rPr>
        <w:t xml:space="preserve">Angular template HTML </w:t>
      </w:r>
    </w:p>
    <w:p w:rsidR="00000000" w:rsidDel="00000000" w:rsidP="00000000" w:rsidRDefault="00000000" w:rsidRPr="00000000">
      <w:pPr>
        <w:spacing w:after="340" w:line="329.9238967895509" w:lineRule="auto"/>
        <w:contextualSpacing w:val="0"/>
      </w:pPr>
      <w:r w:rsidDel="00000000" w:rsidR="00000000" w:rsidRPr="00000000">
        <w:rPr>
          <w:rFonts w:ascii="Calibri" w:cs="Calibri" w:eastAsia="Calibri" w:hAnsi="Calibri"/>
          <w:i w:val="1"/>
          <w:color w:val="222222"/>
          <w:highlight w:val="white"/>
          <w:rtl w:val="0"/>
        </w:rPr>
        <w:t xml:space="preserve">Feel free to suggest a better example!</w:t>
      </w:r>
    </w:p>
    <w:p w:rsidR="00000000" w:rsidDel="00000000" w:rsidP="00000000" w:rsidRDefault="00000000" w:rsidRPr="00000000">
      <w:pPr>
        <w:spacing w:after="340" w:before="340" w:line="240" w:lineRule="auto"/>
        <w:contextualSpacing w:val="0"/>
      </w:pPr>
      <w:r w:rsidDel="00000000" w:rsidR="00000000" w:rsidRPr="00000000">
        <w:rPr>
          <w:rFonts w:ascii="Consolas" w:cs="Consolas" w:eastAsia="Consolas" w:hAnsi="Consolas"/>
          <w:b w:val="1"/>
          <w:color w:val="008000"/>
          <w:shd w:fill="f5f5f5" w:val="clear"/>
          <w:rtl w:val="0"/>
        </w:rPr>
        <w:t xml:space="preserve">&lt;span</w:t>
      </w:r>
      <w:r w:rsidDel="00000000" w:rsidR="00000000" w:rsidRPr="00000000">
        <w:rPr>
          <w:rFonts w:ascii="Consolas" w:cs="Consolas" w:eastAsia="Consolas" w:hAnsi="Consolas"/>
          <w:color w:val="333333"/>
          <w:shd w:fill="f5f5f5" w:val="clear"/>
          <w:rtl w:val="0"/>
        </w:rPr>
        <w:t xml:space="preserve"> </w:t>
      </w:r>
      <w:r w:rsidDel="00000000" w:rsidR="00000000" w:rsidRPr="00000000">
        <w:rPr>
          <w:rFonts w:ascii="Consolas" w:cs="Consolas" w:eastAsia="Consolas" w:hAnsi="Consolas"/>
          <w:color w:val="7d9029"/>
          <w:shd w:fill="f5f5f5" w:val="clear"/>
          <w:rtl w:val="0"/>
        </w:rPr>
        <w:t xml:space="preserve">i18n</w:t>
      </w:r>
      <w:r w:rsidDel="00000000" w:rsidR="00000000" w:rsidRPr="00000000">
        <w:rPr>
          <w:rFonts w:ascii="Consolas" w:cs="Consolas" w:eastAsia="Consolas" w:hAnsi="Consolas"/>
          <w:b w:val="1"/>
          <w:color w:val="008000"/>
          <w:shd w:fill="f5f5f5" w:val="clear"/>
          <w:rtl w:val="0"/>
        </w:rPr>
        <w:t xml:space="preserve">&gt;</w:t>
      </w:r>
      <w:r w:rsidDel="00000000" w:rsidR="00000000" w:rsidRPr="00000000">
        <w:rPr>
          <w:rFonts w:ascii="Consolas" w:cs="Consolas" w:eastAsia="Consolas" w:hAnsi="Consolas"/>
          <w:color w:val="333333"/>
          <w:shd w:fill="f5f5f5" w:val="clear"/>
          <w:rtl w:val="0"/>
        </w:rPr>
        <w:t xml:space="preserve">{{phone // i18n-ph(PHONE|555-867-5309)}} belongs to {{user // i18n-ph(PERSON_FIRST_NAME|Jenny}}</w:t>
      </w:r>
      <w:r w:rsidDel="00000000" w:rsidR="00000000" w:rsidRPr="00000000">
        <w:rPr>
          <w:rFonts w:ascii="Consolas" w:cs="Consolas" w:eastAsia="Consolas" w:hAnsi="Consolas"/>
          <w:b w:val="1"/>
          <w:color w:val="008000"/>
          <w:shd w:fill="f5f5f5" w:val="clear"/>
          <w:rtl w:val="0"/>
        </w:rPr>
        <w:t xml:space="preserve">&lt;/span&gt;</w:t>
      </w:r>
      <w:r w:rsidDel="00000000" w:rsidR="00000000" w:rsidRPr="00000000">
        <w:rPr>
          <w:rFonts w:ascii="Consolas" w:cs="Consolas" w:eastAsia="Consolas" w:hAnsi="Consolas"/>
          <w:color w:val="333333"/>
          <w:shd w:fill="f5f5f5" w:val="clear"/>
          <w:rtl w:val="0"/>
        </w:rPr>
        <w:br w:type="textWrapping"/>
      </w:r>
    </w:p>
    <w:p w:rsidR="00000000" w:rsidDel="00000000" w:rsidP="00000000" w:rsidRDefault="00000000" w:rsidRPr="00000000">
      <w:pPr>
        <w:pStyle w:val="Heading4"/>
        <w:keepNext w:val="1"/>
        <w:keepLines w:val="1"/>
        <w:spacing w:after="280" w:before="220" w:line="300" w:lineRule="auto"/>
        <w:contextualSpacing w:val="0"/>
      </w:pPr>
      <w:bookmarkStart w:colFirst="0" w:colLast="0" w:name="h.dq03hzozp2c3" w:id="62"/>
      <w:bookmarkEnd w:id="62"/>
      <w:r w:rsidDel="00000000" w:rsidR="00000000" w:rsidRPr="00000000">
        <w:rPr>
          <w:rFonts w:ascii="Calibri" w:cs="Calibri" w:eastAsia="Calibri" w:hAnsi="Calibri"/>
          <w:color w:val="111111"/>
          <w:sz w:val="26"/>
          <w:szCs w:val="26"/>
          <w:highlight w:val="white"/>
          <w:u w:val="none"/>
          <w:rtl w:val="0"/>
        </w:rPr>
        <w:t xml:space="preserve">Message ID</w:t>
      </w:r>
    </w:p>
    <w:p w:rsidR="00000000" w:rsidDel="00000000" w:rsidP="00000000" w:rsidRDefault="00000000" w:rsidRPr="00000000">
      <w:pPr>
        <w:spacing w:after="340" w:line="329.9238967895509" w:lineRule="auto"/>
        <w:contextualSpacing w:val="0"/>
      </w:pPr>
      <w:r w:rsidDel="00000000" w:rsidR="00000000" w:rsidRPr="00000000">
        <w:rPr>
          <w:rFonts w:ascii="Calibri" w:cs="Calibri" w:eastAsia="Calibri" w:hAnsi="Calibri"/>
          <w:color w:val="222222"/>
          <w:highlight w:val="white"/>
          <w:rtl w:val="0"/>
        </w:rPr>
        <w:t xml:space="preserve">The message ID is constructed as:</w:t>
      </w:r>
    </w:p>
    <w:p w:rsidR="00000000" w:rsidDel="00000000" w:rsidP="00000000" w:rsidRDefault="00000000" w:rsidRPr="00000000">
      <w:pPr>
        <w:spacing w:after="340" w:before="340" w:line="360" w:lineRule="auto"/>
        <w:contextualSpacing w:val="0"/>
      </w:pPr>
      <w:r w:rsidDel="00000000" w:rsidR="00000000" w:rsidRPr="00000000">
        <w:rPr>
          <w:rFonts w:ascii="Consolas" w:cs="Consolas" w:eastAsia="Consolas" w:hAnsi="Consolas"/>
          <w:color w:val="333333"/>
          <w:shd w:fill="f5f5f5" w:val="clear"/>
          <w:rtl w:val="0"/>
        </w:rPr>
        <w:t xml:space="preserve">message_id = hash(("&lt;ph name="PHONE"/&gt; belongs to &lt;ph name="PERSON_FIRST_NAME"&gt;", ""))</w:t>
        <w:br w:type="textWrapping"/>
      </w:r>
    </w:p>
    <w:p w:rsidR="00000000" w:rsidDel="00000000" w:rsidP="00000000" w:rsidRDefault="00000000" w:rsidRPr="00000000">
      <w:pPr>
        <w:spacing w:after="340" w:line="329.9238967895509" w:lineRule="auto"/>
        <w:contextualSpacing w:val="0"/>
      </w:pPr>
      <w:r w:rsidDel="00000000" w:rsidR="00000000" w:rsidRPr="00000000">
        <w:rPr>
          <w:rFonts w:ascii="Calibri" w:cs="Calibri" w:eastAsia="Calibri" w:hAnsi="Calibri"/>
          <w:color w:val="222222"/>
          <w:highlight w:val="white"/>
          <w:rtl w:val="0"/>
        </w:rPr>
        <w:t xml:space="preserve">Let's say this is </w:t>
      </w:r>
      <w:r w:rsidDel="00000000" w:rsidR="00000000" w:rsidRPr="00000000">
        <w:rPr>
          <w:rFonts w:ascii="Consolas" w:cs="Consolas" w:eastAsia="Consolas" w:hAnsi="Consolas"/>
          <w:color w:val="222222"/>
          <w:highlight w:val="white"/>
          <w:rtl w:val="0"/>
        </w:rPr>
        <w:t xml:space="preserve">ex3m1</w:t>
      </w:r>
      <w:r w:rsidDel="00000000" w:rsidR="00000000" w:rsidRPr="00000000">
        <w:rPr>
          <w:rFonts w:ascii="Calibri" w:cs="Calibri" w:eastAsia="Calibri" w:hAnsi="Calibri"/>
          <w:color w:val="222222"/>
          <w:highlight w:val="white"/>
          <w:rtl w:val="0"/>
        </w:rPr>
        <w:t xml:space="preserve">.</w:t>
      </w:r>
    </w:p>
    <w:p w:rsidR="00000000" w:rsidDel="00000000" w:rsidP="00000000" w:rsidRDefault="00000000" w:rsidRPr="00000000">
      <w:pPr>
        <w:pStyle w:val="Heading4"/>
        <w:keepNext w:val="1"/>
        <w:keepLines w:val="1"/>
        <w:spacing w:after="280" w:before="220" w:line="300" w:lineRule="auto"/>
        <w:contextualSpacing w:val="0"/>
      </w:pPr>
      <w:bookmarkStart w:colFirst="0" w:colLast="0" w:name="h.osw89ee29mai" w:id="63"/>
      <w:bookmarkEnd w:id="63"/>
      <w:r w:rsidDel="00000000" w:rsidR="00000000" w:rsidRPr="00000000">
        <w:rPr>
          <w:rFonts w:ascii="Calibri" w:cs="Calibri" w:eastAsia="Calibri" w:hAnsi="Calibri"/>
          <w:color w:val="111111"/>
          <w:sz w:val="26"/>
          <w:szCs w:val="26"/>
          <w:highlight w:val="white"/>
          <w:u w:val="none"/>
          <w:rtl w:val="0"/>
        </w:rPr>
        <w:t xml:space="preserve">XMB file</w:t>
      </w:r>
    </w:p>
    <w:p w:rsidR="00000000" w:rsidDel="00000000" w:rsidP="00000000" w:rsidRDefault="00000000" w:rsidRPr="00000000">
      <w:pPr>
        <w:spacing w:after="340" w:before="340" w:line="240" w:lineRule="auto"/>
        <w:contextualSpacing w:val="0"/>
      </w:pPr>
      <w:r w:rsidDel="00000000" w:rsidR="00000000" w:rsidRPr="00000000">
        <w:rPr>
          <w:rFonts w:ascii="Consolas" w:cs="Consolas" w:eastAsia="Consolas" w:hAnsi="Consolas"/>
          <w:b w:val="1"/>
          <w:color w:val="008000"/>
          <w:shd w:fill="f5f5f5" w:val="clear"/>
          <w:rtl w:val="0"/>
        </w:rPr>
        <w:t xml:space="preserve">&lt;messagebundle&gt;</w:t>
      </w:r>
      <w:r w:rsidDel="00000000" w:rsidR="00000000" w:rsidRPr="00000000">
        <w:rPr>
          <w:rFonts w:ascii="Consolas" w:cs="Consolas" w:eastAsia="Consolas" w:hAnsi="Consolas"/>
          <w:color w:val="333333"/>
          <w:shd w:fill="f5f5f5" w:val="clear"/>
          <w:rtl w:val="0"/>
        </w:rPr>
        <w:br w:type="textWrapping"/>
        <w:t xml:space="preserve">  …</w:t>
        <w:br w:type="textWrapping"/>
        <w:t xml:space="preserve">  </w:t>
      </w:r>
      <w:r w:rsidDel="00000000" w:rsidR="00000000" w:rsidRPr="00000000">
        <w:rPr>
          <w:rFonts w:ascii="Consolas" w:cs="Consolas" w:eastAsia="Consolas" w:hAnsi="Consolas"/>
          <w:b w:val="1"/>
          <w:color w:val="008000"/>
          <w:shd w:fill="f5f5f5" w:val="clear"/>
          <w:rtl w:val="0"/>
        </w:rPr>
        <w:t xml:space="preserve">&lt;msg</w:t>
      </w:r>
      <w:r w:rsidDel="00000000" w:rsidR="00000000" w:rsidRPr="00000000">
        <w:rPr>
          <w:rFonts w:ascii="Consolas" w:cs="Consolas" w:eastAsia="Consolas" w:hAnsi="Consolas"/>
          <w:color w:val="333333"/>
          <w:shd w:fill="f5f5f5" w:val="clear"/>
          <w:rtl w:val="0"/>
        </w:rPr>
        <w:t xml:space="preserve"> </w:t>
      </w:r>
      <w:r w:rsidDel="00000000" w:rsidR="00000000" w:rsidRPr="00000000">
        <w:rPr>
          <w:rFonts w:ascii="Consolas" w:cs="Consolas" w:eastAsia="Consolas" w:hAnsi="Consolas"/>
          <w:color w:val="7d9029"/>
          <w:shd w:fill="f5f5f5" w:val="clear"/>
          <w:rtl w:val="0"/>
        </w:rPr>
        <w:t xml:space="preserve">id=</w:t>
      </w:r>
      <w:r w:rsidDel="00000000" w:rsidR="00000000" w:rsidRPr="00000000">
        <w:rPr>
          <w:rFonts w:ascii="Consolas" w:cs="Consolas" w:eastAsia="Consolas" w:hAnsi="Consolas"/>
          <w:color w:val="ba2121"/>
          <w:shd w:fill="f5f5f5" w:val="clear"/>
          <w:rtl w:val="0"/>
        </w:rPr>
        <w:t xml:space="preserve">"ex3m1"</w:t>
      </w:r>
      <w:r w:rsidDel="00000000" w:rsidR="00000000" w:rsidRPr="00000000">
        <w:rPr>
          <w:rFonts w:ascii="Consolas" w:cs="Consolas" w:eastAsia="Consolas" w:hAnsi="Consolas"/>
          <w:b w:val="1"/>
          <w:color w:val="008000"/>
          <w:shd w:fill="f5f5f5" w:val="clear"/>
          <w:rtl w:val="0"/>
        </w:rPr>
        <w:t xml:space="preserve">&gt;</w:t>
      </w:r>
      <w:r w:rsidDel="00000000" w:rsidR="00000000" w:rsidRPr="00000000">
        <w:rPr>
          <w:rFonts w:ascii="Consolas" w:cs="Consolas" w:eastAsia="Consolas" w:hAnsi="Consolas"/>
          <w:color w:val="333333"/>
          <w:shd w:fill="f5f5f5" w:val="clear"/>
          <w:rtl w:val="0"/>
        </w:rPr>
        <w:br w:type="textWrapping"/>
        <w:t xml:space="preserve">    </w:t>
      </w:r>
      <w:r w:rsidDel="00000000" w:rsidR="00000000" w:rsidRPr="00000000">
        <w:rPr>
          <w:rFonts w:ascii="Consolas" w:cs="Consolas" w:eastAsia="Consolas" w:hAnsi="Consolas"/>
          <w:b w:val="1"/>
          <w:color w:val="008000"/>
          <w:shd w:fill="f5f5f5" w:val="clear"/>
          <w:rtl w:val="0"/>
        </w:rPr>
        <w:t xml:space="preserve">&lt;ph</w:t>
      </w:r>
      <w:r w:rsidDel="00000000" w:rsidR="00000000" w:rsidRPr="00000000">
        <w:rPr>
          <w:rFonts w:ascii="Consolas" w:cs="Consolas" w:eastAsia="Consolas" w:hAnsi="Consolas"/>
          <w:color w:val="333333"/>
          <w:shd w:fill="f5f5f5" w:val="clear"/>
          <w:rtl w:val="0"/>
        </w:rPr>
        <w:t xml:space="preserve"> </w:t>
      </w:r>
      <w:r w:rsidDel="00000000" w:rsidR="00000000" w:rsidRPr="00000000">
        <w:rPr>
          <w:rFonts w:ascii="Consolas" w:cs="Consolas" w:eastAsia="Consolas" w:hAnsi="Consolas"/>
          <w:color w:val="7d9029"/>
          <w:shd w:fill="f5f5f5" w:val="clear"/>
          <w:rtl w:val="0"/>
        </w:rPr>
        <w:t xml:space="preserve">name=</w:t>
      </w:r>
      <w:r w:rsidDel="00000000" w:rsidR="00000000" w:rsidRPr="00000000">
        <w:rPr>
          <w:rFonts w:ascii="Consolas" w:cs="Consolas" w:eastAsia="Consolas" w:hAnsi="Consolas"/>
          <w:color w:val="ba2121"/>
          <w:shd w:fill="f5f5f5" w:val="clear"/>
          <w:rtl w:val="0"/>
        </w:rPr>
        <w:t xml:space="preserve">"PHONE"</w:t>
      </w:r>
      <w:r w:rsidDel="00000000" w:rsidR="00000000" w:rsidRPr="00000000">
        <w:rPr>
          <w:rFonts w:ascii="Consolas" w:cs="Consolas" w:eastAsia="Consolas" w:hAnsi="Consolas"/>
          <w:b w:val="1"/>
          <w:color w:val="008000"/>
          <w:shd w:fill="f5f5f5" w:val="clear"/>
          <w:rtl w:val="0"/>
        </w:rPr>
        <w:t xml:space="preserve">&gt;&lt;ex&gt;</w:t>
      </w:r>
      <w:r w:rsidDel="00000000" w:rsidR="00000000" w:rsidRPr="00000000">
        <w:rPr>
          <w:rFonts w:ascii="Consolas" w:cs="Consolas" w:eastAsia="Consolas" w:hAnsi="Consolas"/>
          <w:color w:val="333333"/>
          <w:shd w:fill="f5f5f5" w:val="clear"/>
          <w:rtl w:val="0"/>
        </w:rPr>
        <w:t xml:space="preserve">555-867-5309</w:t>
      </w:r>
      <w:r w:rsidDel="00000000" w:rsidR="00000000" w:rsidRPr="00000000">
        <w:rPr>
          <w:rFonts w:ascii="Consolas" w:cs="Consolas" w:eastAsia="Consolas" w:hAnsi="Consolas"/>
          <w:b w:val="1"/>
          <w:color w:val="008000"/>
          <w:shd w:fill="f5f5f5" w:val="clear"/>
          <w:rtl w:val="0"/>
        </w:rPr>
        <w:t xml:space="preserve">&lt;/ex&gt;&lt;/ph&gt;</w:t>
      </w:r>
      <w:r w:rsidDel="00000000" w:rsidR="00000000" w:rsidRPr="00000000">
        <w:rPr>
          <w:rFonts w:ascii="Consolas" w:cs="Consolas" w:eastAsia="Consolas" w:hAnsi="Consolas"/>
          <w:color w:val="333333"/>
          <w:shd w:fill="f5f5f5" w:val="clear"/>
          <w:rtl w:val="0"/>
        </w:rPr>
        <w:br w:type="textWrapping"/>
        <w:t xml:space="preserve">    belongs to </w:t>
      </w:r>
      <w:r w:rsidDel="00000000" w:rsidR="00000000" w:rsidRPr="00000000">
        <w:rPr>
          <w:rFonts w:ascii="Consolas" w:cs="Consolas" w:eastAsia="Consolas" w:hAnsi="Consolas"/>
          <w:b w:val="1"/>
          <w:color w:val="008000"/>
          <w:shd w:fill="f5f5f5" w:val="clear"/>
          <w:rtl w:val="0"/>
        </w:rPr>
        <w:t xml:space="preserve">&lt;ph</w:t>
      </w:r>
      <w:r w:rsidDel="00000000" w:rsidR="00000000" w:rsidRPr="00000000">
        <w:rPr>
          <w:rFonts w:ascii="Consolas" w:cs="Consolas" w:eastAsia="Consolas" w:hAnsi="Consolas"/>
          <w:color w:val="333333"/>
          <w:shd w:fill="f5f5f5" w:val="clear"/>
          <w:rtl w:val="0"/>
        </w:rPr>
        <w:t xml:space="preserve"> </w:t>
      </w:r>
      <w:r w:rsidDel="00000000" w:rsidR="00000000" w:rsidRPr="00000000">
        <w:rPr>
          <w:rFonts w:ascii="Consolas" w:cs="Consolas" w:eastAsia="Consolas" w:hAnsi="Consolas"/>
          <w:color w:val="7d9029"/>
          <w:shd w:fill="f5f5f5" w:val="clear"/>
          <w:rtl w:val="0"/>
        </w:rPr>
        <w:t xml:space="preserve">name=</w:t>
      </w:r>
      <w:r w:rsidDel="00000000" w:rsidR="00000000" w:rsidRPr="00000000">
        <w:rPr>
          <w:rFonts w:ascii="Consolas" w:cs="Consolas" w:eastAsia="Consolas" w:hAnsi="Consolas"/>
          <w:color w:val="ba2121"/>
          <w:shd w:fill="f5f5f5" w:val="clear"/>
          <w:rtl w:val="0"/>
        </w:rPr>
        <w:t xml:space="preserve">"PERSON_FIRST_NAME"</w:t>
      </w:r>
      <w:r w:rsidDel="00000000" w:rsidR="00000000" w:rsidRPr="00000000">
        <w:rPr>
          <w:rFonts w:ascii="Consolas" w:cs="Consolas" w:eastAsia="Consolas" w:hAnsi="Consolas"/>
          <w:b w:val="1"/>
          <w:color w:val="008000"/>
          <w:shd w:fill="f5f5f5" w:val="clear"/>
          <w:rtl w:val="0"/>
        </w:rPr>
        <w:t xml:space="preserve">&gt;&lt;ex&gt;</w:t>
      </w:r>
      <w:r w:rsidDel="00000000" w:rsidR="00000000" w:rsidRPr="00000000">
        <w:rPr>
          <w:rFonts w:ascii="Consolas" w:cs="Consolas" w:eastAsia="Consolas" w:hAnsi="Consolas"/>
          <w:color w:val="333333"/>
          <w:shd w:fill="f5f5f5" w:val="clear"/>
          <w:rtl w:val="0"/>
        </w:rPr>
        <w:t xml:space="preserve">Jenny</w:t>
      </w:r>
      <w:r w:rsidDel="00000000" w:rsidR="00000000" w:rsidRPr="00000000">
        <w:rPr>
          <w:rFonts w:ascii="Consolas" w:cs="Consolas" w:eastAsia="Consolas" w:hAnsi="Consolas"/>
          <w:b w:val="1"/>
          <w:color w:val="008000"/>
          <w:shd w:fill="f5f5f5" w:val="clear"/>
          <w:rtl w:val="0"/>
        </w:rPr>
        <w:t xml:space="preserve">&lt;/ex&gt;&lt;/ph&gt;</w:t>
      </w:r>
      <w:r w:rsidDel="00000000" w:rsidR="00000000" w:rsidRPr="00000000">
        <w:rPr>
          <w:rFonts w:ascii="Consolas" w:cs="Consolas" w:eastAsia="Consolas" w:hAnsi="Consolas"/>
          <w:color w:val="333333"/>
          <w:shd w:fill="f5f5f5" w:val="clear"/>
          <w:rtl w:val="0"/>
        </w:rPr>
        <w:br w:type="textWrapping"/>
        <w:t xml:space="preserve">  </w:t>
      </w:r>
      <w:r w:rsidDel="00000000" w:rsidR="00000000" w:rsidRPr="00000000">
        <w:rPr>
          <w:rFonts w:ascii="Consolas" w:cs="Consolas" w:eastAsia="Consolas" w:hAnsi="Consolas"/>
          <w:b w:val="1"/>
          <w:color w:val="008000"/>
          <w:shd w:fill="f5f5f5" w:val="clear"/>
          <w:rtl w:val="0"/>
        </w:rPr>
        <w:t xml:space="preserve">&lt;/msg&gt;</w:t>
      </w:r>
      <w:r w:rsidDel="00000000" w:rsidR="00000000" w:rsidRPr="00000000">
        <w:rPr>
          <w:rFonts w:ascii="Consolas" w:cs="Consolas" w:eastAsia="Consolas" w:hAnsi="Consolas"/>
          <w:color w:val="333333"/>
          <w:shd w:fill="f5f5f5" w:val="clear"/>
          <w:rtl w:val="0"/>
        </w:rPr>
        <w:br w:type="textWrapping"/>
        <w:t xml:space="preserve">  …</w:t>
        <w:br w:type="textWrapping"/>
      </w:r>
      <w:r w:rsidDel="00000000" w:rsidR="00000000" w:rsidRPr="00000000">
        <w:rPr>
          <w:rFonts w:ascii="Consolas" w:cs="Consolas" w:eastAsia="Consolas" w:hAnsi="Consolas"/>
          <w:b w:val="1"/>
          <w:color w:val="008000"/>
          <w:shd w:fill="f5f5f5" w:val="clear"/>
          <w:rtl w:val="0"/>
        </w:rPr>
        <w:t xml:space="preserve">&lt;/messagebundle&gt;</w:t>
      </w:r>
      <w:r w:rsidDel="00000000" w:rsidR="00000000" w:rsidRPr="00000000">
        <w:rPr>
          <w:rFonts w:ascii="Consolas" w:cs="Consolas" w:eastAsia="Consolas" w:hAnsi="Consolas"/>
          <w:color w:val="333333"/>
          <w:shd w:fill="f5f5f5" w:val="clear"/>
          <w:rtl w:val="0"/>
        </w:rPr>
        <w:br w:type="textWrapping"/>
      </w:r>
    </w:p>
    <w:p w:rsidR="00000000" w:rsidDel="00000000" w:rsidP="00000000" w:rsidRDefault="00000000" w:rsidRPr="00000000">
      <w:pPr>
        <w:pStyle w:val="Heading4"/>
        <w:keepNext w:val="1"/>
        <w:keepLines w:val="1"/>
        <w:spacing w:after="280" w:before="220" w:line="300" w:lineRule="auto"/>
        <w:contextualSpacing w:val="0"/>
      </w:pPr>
      <w:bookmarkStart w:colFirst="0" w:colLast="0" w:name="h.70vf8oifphgd" w:id="64"/>
      <w:bookmarkEnd w:id="64"/>
      <w:r w:rsidDel="00000000" w:rsidR="00000000" w:rsidRPr="00000000">
        <w:rPr>
          <w:rFonts w:ascii="Calibri" w:cs="Calibri" w:eastAsia="Calibri" w:hAnsi="Calibri"/>
          <w:color w:val="111111"/>
          <w:sz w:val="26"/>
          <w:szCs w:val="26"/>
          <w:highlight w:val="white"/>
          <w:u w:val="none"/>
          <w:rtl w:val="0"/>
        </w:rPr>
        <w:t xml:space="preserve">Translator's view</w:t>
      </w:r>
    </w:p>
    <w:p w:rsidR="00000000" w:rsidDel="00000000" w:rsidP="00000000" w:rsidRDefault="00000000" w:rsidRPr="00000000">
      <w:pPr>
        <w:spacing w:after="340" w:line="329.9238967895509" w:lineRule="auto"/>
        <w:contextualSpacing w:val="0"/>
      </w:pPr>
      <w:r w:rsidDel="00000000" w:rsidR="00000000" w:rsidRPr="00000000">
        <w:rPr>
          <w:rFonts w:ascii="Calibri" w:cs="Calibri" w:eastAsia="Calibri" w:hAnsi="Calibri"/>
          <w:color w:val="222222"/>
          <w:highlight w:val="white"/>
          <w:rtl w:val="0"/>
        </w:rPr>
        <w:t xml:space="preserve">The translator, when they pick their locale of choice, should see the original English message with a placeholder.  e.g.</w:t>
      </w:r>
    </w:p>
    <w:p w:rsidR="00000000" w:rsidDel="00000000" w:rsidP="00000000" w:rsidRDefault="00000000" w:rsidRPr="00000000">
      <w:pPr>
        <w:spacing w:after="340" w:before="340" w:line="360" w:lineRule="auto"/>
        <w:contextualSpacing w:val="0"/>
      </w:pPr>
      <w:r w:rsidDel="00000000" w:rsidR="00000000" w:rsidRPr="00000000">
        <w:rPr>
          <w:rFonts w:ascii="Consolas" w:cs="Consolas" w:eastAsia="Consolas" w:hAnsi="Consolas"/>
          <w:color w:val="333333"/>
          <w:shd w:fill="f5f5f5" w:val="clear"/>
          <w:rtl w:val="0"/>
        </w:rPr>
        <w:t xml:space="preserve">PHONE belongs to PERSON_FIRST_NAME</w:t>
        <w:br w:type="textWrapping"/>
      </w:r>
    </w:p>
    <w:p w:rsidR="00000000" w:rsidDel="00000000" w:rsidP="00000000" w:rsidRDefault="00000000" w:rsidRPr="00000000">
      <w:pPr>
        <w:spacing w:after="340" w:line="329.9238967895509" w:lineRule="auto"/>
        <w:contextualSpacing w:val="0"/>
      </w:pPr>
      <w:r w:rsidDel="00000000" w:rsidR="00000000" w:rsidRPr="00000000">
        <w:rPr>
          <w:rFonts w:ascii="Calibri" w:cs="Calibri" w:eastAsia="Calibri" w:hAnsi="Calibri"/>
          <w:color w:val="222222"/>
          <w:highlight w:val="white"/>
          <w:rtl w:val="0"/>
        </w:rPr>
        <w:t xml:space="preserve">The translation tool will indicate to the translator that </w:t>
      </w:r>
      <w:r w:rsidDel="00000000" w:rsidR="00000000" w:rsidRPr="00000000">
        <w:rPr>
          <w:rFonts w:ascii="Consolas" w:cs="Consolas" w:eastAsia="Consolas" w:hAnsi="Consolas"/>
          <w:color w:val="222222"/>
          <w:highlight w:val="white"/>
          <w:rtl w:val="0"/>
        </w:rPr>
        <w:t xml:space="preserve">PHONE</w:t>
      </w:r>
      <w:r w:rsidDel="00000000" w:rsidR="00000000" w:rsidRPr="00000000">
        <w:rPr>
          <w:rFonts w:ascii="Calibri" w:cs="Calibri" w:eastAsia="Calibri" w:hAnsi="Calibri"/>
          <w:color w:val="222222"/>
          <w:highlight w:val="white"/>
          <w:rtl w:val="0"/>
        </w:rPr>
        <w:t xml:space="preserve"> and </w:t>
      </w:r>
      <w:r w:rsidDel="00000000" w:rsidR="00000000" w:rsidRPr="00000000">
        <w:rPr>
          <w:rFonts w:ascii="Consolas" w:cs="Consolas" w:eastAsia="Consolas" w:hAnsi="Consolas"/>
          <w:color w:val="222222"/>
          <w:highlight w:val="white"/>
          <w:rtl w:val="0"/>
        </w:rPr>
        <w:t xml:space="preserve">PERSON_FIRST_NAME</w:t>
      </w:r>
      <w:r w:rsidDel="00000000" w:rsidR="00000000" w:rsidRPr="00000000">
        <w:rPr>
          <w:rFonts w:ascii="Calibri" w:cs="Calibri" w:eastAsia="Calibri" w:hAnsi="Calibri"/>
          <w:color w:val="222222"/>
          <w:highlight w:val="white"/>
          <w:rtl w:val="0"/>
        </w:rPr>
        <w:t xml:space="preserve"> are both placeholders.</w:t>
      </w:r>
    </w:p>
    <w:p w:rsidR="00000000" w:rsidDel="00000000" w:rsidP="00000000" w:rsidRDefault="00000000" w:rsidRPr="00000000">
      <w:pPr>
        <w:spacing w:after="340" w:line="329.9238967895509" w:lineRule="auto"/>
        <w:contextualSpacing w:val="0"/>
      </w:pPr>
      <w:r w:rsidDel="00000000" w:rsidR="00000000" w:rsidRPr="00000000">
        <w:rPr>
          <w:rFonts w:ascii="Calibri" w:cs="Calibri" w:eastAsia="Calibri" w:hAnsi="Calibri"/>
          <w:color w:val="222222"/>
          <w:highlight w:val="white"/>
          <w:rtl w:val="0"/>
        </w:rPr>
        <w:t xml:space="preserve">The translation UI will also show examples for each placeholder and allow the translator to see an example message.  In this case, the example would be </w:t>
      </w:r>
      <w:r w:rsidDel="00000000" w:rsidR="00000000" w:rsidRPr="00000000">
        <w:rPr>
          <w:rFonts w:ascii="Consolas" w:cs="Consolas" w:eastAsia="Consolas" w:hAnsi="Consolas"/>
          <w:color w:val="222222"/>
          <w:highlight w:val="white"/>
          <w:rtl w:val="0"/>
        </w:rPr>
        <w:t xml:space="preserve">555-867-5309 belongs to Jenny</w:t>
      </w:r>
      <w:r w:rsidDel="00000000" w:rsidR="00000000" w:rsidRPr="00000000">
        <w:rPr>
          <w:rFonts w:ascii="Calibri" w:cs="Calibri" w:eastAsia="Calibri" w:hAnsi="Calibri"/>
          <w:color w:val="222222"/>
          <w:highlight w:val="white"/>
          <w:rtl w:val="0"/>
        </w:rPr>
        <w:t xml:space="preserve">.</w:t>
      </w:r>
    </w:p>
    <w:p w:rsidR="00000000" w:rsidDel="00000000" w:rsidP="00000000" w:rsidRDefault="00000000" w:rsidRPr="00000000">
      <w:pPr>
        <w:pStyle w:val="Heading4"/>
        <w:keepNext w:val="1"/>
        <w:keepLines w:val="1"/>
        <w:spacing w:after="280" w:before="220" w:line="300" w:lineRule="auto"/>
        <w:contextualSpacing w:val="0"/>
      </w:pPr>
      <w:bookmarkStart w:colFirst="0" w:colLast="0" w:name="h.465utjq30nml" w:id="65"/>
      <w:bookmarkEnd w:id="65"/>
      <w:r w:rsidDel="00000000" w:rsidR="00000000" w:rsidRPr="00000000">
        <w:rPr>
          <w:rFonts w:ascii="Calibri" w:cs="Calibri" w:eastAsia="Calibri" w:hAnsi="Calibri"/>
          <w:color w:val="111111"/>
          <w:sz w:val="26"/>
          <w:szCs w:val="26"/>
          <w:highlight w:val="white"/>
          <w:u w:val="none"/>
          <w:rtl w:val="0"/>
        </w:rPr>
        <w:t xml:space="preserve">XTB file for English</w:t>
      </w:r>
    </w:p>
    <w:p w:rsidR="00000000" w:rsidDel="00000000" w:rsidP="00000000" w:rsidRDefault="00000000" w:rsidRPr="00000000">
      <w:pPr>
        <w:spacing w:after="340" w:line="329.9238967895509" w:lineRule="auto"/>
        <w:contextualSpacing w:val="0"/>
      </w:pPr>
      <w:r w:rsidDel="00000000" w:rsidR="00000000" w:rsidRPr="00000000">
        <w:rPr>
          <w:rFonts w:ascii="Calibri" w:cs="Calibri" w:eastAsia="Calibri" w:hAnsi="Calibri"/>
          <w:i w:val="1"/>
          <w:color w:val="222222"/>
          <w:highlight w:val="white"/>
          <w:rtl w:val="0"/>
        </w:rPr>
        <w:t xml:space="preserve">Note:  I only monolingual so feel free to provide a different language translation here.</w:t>
      </w:r>
    </w:p>
    <w:p w:rsidR="00000000" w:rsidDel="00000000" w:rsidP="00000000" w:rsidRDefault="00000000" w:rsidRPr="00000000">
      <w:pPr>
        <w:spacing w:after="340" w:before="340" w:line="240" w:lineRule="auto"/>
        <w:contextualSpacing w:val="0"/>
      </w:pPr>
      <w:r w:rsidDel="00000000" w:rsidR="00000000" w:rsidRPr="00000000">
        <w:rPr>
          <w:rFonts w:ascii="Consolas" w:cs="Consolas" w:eastAsia="Consolas" w:hAnsi="Consolas"/>
          <w:b w:val="1"/>
          <w:color w:val="008000"/>
          <w:shd w:fill="f5f5f5" w:val="clear"/>
          <w:rtl w:val="0"/>
        </w:rPr>
        <w:t xml:space="preserve">&lt;translationbundle</w:t>
      </w:r>
      <w:r w:rsidDel="00000000" w:rsidR="00000000" w:rsidRPr="00000000">
        <w:rPr>
          <w:rFonts w:ascii="Consolas" w:cs="Consolas" w:eastAsia="Consolas" w:hAnsi="Consolas"/>
          <w:color w:val="333333"/>
          <w:shd w:fill="f5f5f5" w:val="clear"/>
          <w:rtl w:val="0"/>
        </w:rPr>
        <w:t xml:space="preserve"> </w:t>
      </w:r>
      <w:r w:rsidDel="00000000" w:rsidR="00000000" w:rsidRPr="00000000">
        <w:rPr>
          <w:rFonts w:ascii="Consolas" w:cs="Consolas" w:eastAsia="Consolas" w:hAnsi="Consolas"/>
          <w:color w:val="7d9029"/>
          <w:shd w:fill="f5f5f5" w:val="clear"/>
          <w:rtl w:val="0"/>
        </w:rPr>
        <w:t xml:space="preserve">lang=</w:t>
      </w:r>
      <w:r w:rsidDel="00000000" w:rsidR="00000000" w:rsidRPr="00000000">
        <w:rPr>
          <w:rFonts w:ascii="Consolas" w:cs="Consolas" w:eastAsia="Consolas" w:hAnsi="Consolas"/>
          <w:color w:val="ba2121"/>
          <w:shd w:fill="f5f5f5" w:val="clear"/>
          <w:rtl w:val="0"/>
        </w:rPr>
        <w:t xml:space="preserve">"en"</w:t>
      </w:r>
      <w:r w:rsidDel="00000000" w:rsidR="00000000" w:rsidRPr="00000000">
        <w:rPr>
          <w:rFonts w:ascii="Consolas" w:cs="Consolas" w:eastAsia="Consolas" w:hAnsi="Consolas"/>
          <w:b w:val="1"/>
          <w:color w:val="008000"/>
          <w:shd w:fill="f5f5f5" w:val="clear"/>
          <w:rtl w:val="0"/>
        </w:rPr>
        <w:t xml:space="preserve">&gt;</w:t>
      </w:r>
      <w:r w:rsidDel="00000000" w:rsidR="00000000" w:rsidRPr="00000000">
        <w:rPr>
          <w:rFonts w:ascii="Consolas" w:cs="Consolas" w:eastAsia="Consolas" w:hAnsi="Consolas"/>
          <w:color w:val="333333"/>
          <w:shd w:fill="f5f5f5" w:val="clear"/>
          <w:rtl w:val="0"/>
        </w:rPr>
        <w:br w:type="textWrapping"/>
        <w:t xml:space="preserve">  …</w:t>
        <w:br w:type="textWrapping"/>
        <w:t xml:space="preserve">  </w:t>
      </w:r>
      <w:r w:rsidDel="00000000" w:rsidR="00000000" w:rsidRPr="00000000">
        <w:rPr>
          <w:rFonts w:ascii="Consolas" w:cs="Consolas" w:eastAsia="Consolas" w:hAnsi="Consolas"/>
          <w:b w:val="1"/>
          <w:color w:val="008000"/>
          <w:shd w:fill="f5f5f5" w:val="clear"/>
          <w:rtl w:val="0"/>
        </w:rPr>
        <w:t xml:space="preserve">&lt;translation</w:t>
      </w:r>
      <w:r w:rsidDel="00000000" w:rsidR="00000000" w:rsidRPr="00000000">
        <w:rPr>
          <w:rFonts w:ascii="Consolas" w:cs="Consolas" w:eastAsia="Consolas" w:hAnsi="Consolas"/>
          <w:color w:val="333333"/>
          <w:shd w:fill="f5f5f5" w:val="clear"/>
          <w:rtl w:val="0"/>
        </w:rPr>
        <w:t xml:space="preserve"> </w:t>
      </w:r>
      <w:r w:rsidDel="00000000" w:rsidR="00000000" w:rsidRPr="00000000">
        <w:rPr>
          <w:rFonts w:ascii="Consolas" w:cs="Consolas" w:eastAsia="Consolas" w:hAnsi="Consolas"/>
          <w:color w:val="7d9029"/>
          <w:shd w:fill="f5f5f5" w:val="clear"/>
          <w:rtl w:val="0"/>
        </w:rPr>
        <w:t xml:space="preserve">id=</w:t>
      </w:r>
      <w:r w:rsidDel="00000000" w:rsidR="00000000" w:rsidRPr="00000000">
        <w:rPr>
          <w:rFonts w:ascii="Consolas" w:cs="Consolas" w:eastAsia="Consolas" w:hAnsi="Consolas"/>
          <w:color w:val="ba2121"/>
          <w:shd w:fill="f5f5f5" w:val="clear"/>
          <w:rtl w:val="0"/>
        </w:rPr>
        <w:t xml:space="preserve">"ex3m1"</w:t>
      </w:r>
      <w:r w:rsidDel="00000000" w:rsidR="00000000" w:rsidRPr="00000000">
        <w:rPr>
          <w:rFonts w:ascii="Consolas" w:cs="Consolas" w:eastAsia="Consolas" w:hAnsi="Consolas"/>
          <w:b w:val="1"/>
          <w:color w:val="008000"/>
          <w:shd w:fill="f5f5f5" w:val="clear"/>
          <w:rtl w:val="0"/>
        </w:rPr>
        <w:t xml:space="preserve">&gt;&lt;ph</w:t>
      </w:r>
      <w:r w:rsidDel="00000000" w:rsidR="00000000" w:rsidRPr="00000000">
        <w:rPr>
          <w:rFonts w:ascii="Consolas" w:cs="Consolas" w:eastAsia="Consolas" w:hAnsi="Consolas"/>
          <w:color w:val="333333"/>
          <w:shd w:fill="f5f5f5" w:val="clear"/>
          <w:rtl w:val="0"/>
        </w:rPr>
        <w:t xml:space="preserve"> </w:t>
      </w:r>
      <w:r w:rsidDel="00000000" w:rsidR="00000000" w:rsidRPr="00000000">
        <w:rPr>
          <w:rFonts w:ascii="Consolas" w:cs="Consolas" w:eastAsia="Consolas" w:hAnsi="Consolas"/>
          <w:color w:val="7d9029"/>
          <w:shd w:fill="f5f5f5" w:val="clear"/>
          <w:rtl w:val="0"/>
        </w:rPr>
        <w:t xml:space="preserve">name=</w:t>
      </w:r>
      <w:r w:rsidDel="00000000" w:rsidR="00000000" w:rsidRPr="00000000">
        <w:rPr>
          <w:rFonts w:ascii="Consolas" w:cs="Consolas" w:eastAsia="Consolas" w:hAnsi="Consolas"/>
          <w:color w:val="ba2121"/>
          <w:shd w:fill="f5f5f5" w:val="clear"/>
          <w:rtl w:val="0"/>
        </w:rPr>
        <w:t xml:space="preserve">"PHONE"</w:t>
      </w:r>
      <w:r w:rsidDel="00000000" w:rsidR="00000000" w:rsidRPr="00000000">
        <w:rPr>
          <w:rFonts w:ascii="Consolas" w:cs="Consolas" w:eastAsia="Consolas" w:hAnsi="Consolas"/>
          <w:b w:val="1"/>
          <w:color w:val="008000"/>
          <w:shd w:fill="f5f5f5" w:val="clear"/>
          <w:rtl w:val="0"/>
        </w:rPr>
        <w:t xml:space="preserve">/&gt;</w:t>
      </w:r>
      <w:r w:rsidDel="00000000" w:rsidR="00000000" w:rsidRPr="00000000">
        <w:rPr>
          <w:rFonts w:ascii="Consolas" w:cs="Consolas" w:eastAsia="Consolas" w:hAnsi="Consolas"/>
          <w:color w:val="333333"/>
          <w:shd w:fill="f5f5f5" w:val="clear"/>
          <w:rtl w:val="0"/>
        </w:rPr>
        <w:t xml:space="preserve"> belongs to </w:t>
      </w:r>
      <w:r w:rsidDel="00000000" w:rsidR="00000000" w:rsidRPr="00000000">
        <w:rPr>
          <w:rFonts w:ascii="Consolas" w:cs="Consolas" w:eastAsia="Consolas" w:hAnsi="Consolas"/>
          <w:b w:val="1"/>
          <w:color w:val="008000"/>
          <w:shd w:fill="f5f5f5" w:val="clear"/>
          <w:rtl w:val="0"/>
        </w:rPr>
        <w:t xml:space="preserve">&lt;ph</w:t>
      </w:r>
      <w:r w:rsidDel="00000000" w:rsidR="00000000" w:rsidRPr="00000000">
        <w:rPr>
          <w:rFonts w:ascii="Consolas" w:cs="Consolas" w:eastAsia="Consolas" w:hAnsi="Consolas"/>
          <w:color w:val="333333"/>
          <w:shd w:fill="f5f5f5" w:val="clear"/>
          <w:rtl w:val="0"/>
        </w:rPr>
        <w:t xml:space="preserve"> </w:t>
      </w:r>
      <w:r w:rsidDel="00000000" w:rsidR="00000000" w:rsidRPr="00000000">
        <w:rPr>
          <w:rFonts w:ascii="Consolas" w:cs="Consolas" w:eastAsia="Consolas" w:hAnsi="Consolas"/>
          <w:color w:val="7d9029"/>
          <w:shd w:fill="f5f5f5" w:val="clear"/>
          <w:rtl w:val="0"/>
        </w:rPr>
        <w:t xml:space="preserve">name=</w:t>
      </w:r>
      <w:r w:rsidDel="00000000" w:rsidR="00000000" w:rsidRPr="00000000">
        <w:rPr>
          <w:rFonts w:ascii="Consolas" w:cs="Consolas" w:eastAsia="Consolas" w:hAnsi="Consolas"/>
          <w:color w:val="ba2121"/>
          <w:shd w:fill="f5f5f5" w:val="clear"/>
          <w:rtl w:val="0"/>
        </w:rPr>
        <w:t xml:space="preserve">"PERSON_FIRST_NAME"</w:t>
      </w:r>
      <w:r w:rsidDel="00000000" w:rsidR="00000000" w:rsidRPr="00000000">
        <w:rPr>
          <w:rFonts w:ascii="Consolas" w:cs="Consolas" w:eastAsia="Consolas" w:hAnsi="Consolas"/>
          <w:b w:val="1"/>
          <w:color w:val="008000"/>
          <w:shd w:fill="f5f5f5" w:val="clear"/>
          <w:rtl w:val="0"/>
        </w:rPr>
        <w:t xml:space="preserve">/&gt;&lt;/translation&gt;</w:t>
      </w:r>
      <w:r w:rsidDel="00000000" w:rsidR="00000000" w:rsidRPr="00000000">
        <w:rPr>
          <w:rFonts w:ascii="Consolas" w:cs="Consolas" w:eastAsia="Consolas" w:hAnsi="Consolas"/>
          <w:color w:val="333333"/>
          <w:shd w:fill="f5f5f5" w:val="clear"/>
          <w:rtl w:val="0"/>
        </w:rPr>
        <w:br w:type="textWrapping"/>
        <w:t xml:space="preserve">  …</w:t>
        <w:br w:type="textWrapping"/>
      </w:r>
      <w:r w:rsidDel="00000000" w:rsidR="00000000" w:rsidRPr="00000000">
        <w:rPr>
          <w:rFonts w:ascii="Consolas" w:cs="Consolas" w:eastAsia="Consolas" w:hAnsi="Consolas"/>
          <w:b w:val="1"/>
          <w:color w:val="008000"/>
          <w:shd w:fill="f5f5f5" w:val="clear"/>
          <w:rtl w:val="0"/>
        </w:rPr>
        <w:t xml:space="preserve">&lt;/translationbundle&gt;</w:t>
      </w:r>
      <w:r w:rsidDel="00000000" w:rsidR="00000000" w:rsidRPr="00000000">
        <w:rPr>
          <w:rtl w:val="0"/>
        </w:rPr>
      </w:r>
    </w:p>
    <w:p w:rsidR="00000000" w:rsidDel="00000000" w:rsidP="00000000" w:rsidRDefault="00000000" w:rsidRPr="00000000">
      <w:pPr>
        <w:spacing w:after="340" w:line="329.9238967895509" w:lineRule="auto"/>
        <w:contextualSpacing w:val="0"/>
      </w:pPr>
      <w:r w:rsidDel="00000000" w:rsidR="00000000" w:rsidRPr="00000000">
        <w:rPr>
          <w:rtl w:val="0"/>
        </w:rPr>
      </w:r>
    </w:p>
    <w:p w:rsidR="00000000" w:rsidDel="00000000" w:rsidP="00000000" w:rsidRDefault="00000000" w:rsidRPr="00000000">
      <w:pPr>
        <w:pStyle w:val="Heading2"/>
        <w:keepNext w:val="1"/>
        <w:keepLines w:val="1"/>
        <w:spacing w:after="260" w:before="340" w:line="276" w:lineRule="auto"/>
        <w:contextualSpacing w:val="0"/>
      </w:pPr>
      <w:bookmarkStart w:colFirst="0" w:colLast="0" w:name="h.ow1n8zgehrwb" w:id="66"/>
      <w:bookmarkEnd w:id="66"/>
      <w:r w:rsidDel="00000000" w:rsidR="00000000" w:rsidRPr="00000000">
        <w:rPr>
          <w:rFonts w:ascii="Calibri" w:cs="Calibri" w:eastAsia="Calibri" w:hAnsi="Calibri"/>
          <w:b w:val="0"/>
          <w:color w:val="111111"/>
          <w:sz w:val="36"/>
          <w:szCs w:val="36"/>
          <w:highlight w:val="white"/>
          <w:rtl w:val="0"/>
        </w:rPr>
        <w:t xml:space="preserve">Tools and plugins</w:t>
      </w:r>
    </w:p>
    <w:p w:rsidR="00000000" w:rsidDel="00000000" w:rsidP="00000000" w:rsidRDefault="00000000" w:rsidRPr="00000000">
      <w:pPr>
        <w:pStyle w:val="Heading3"/>
        <w:keepNext w:val="1"/>
        <w:keepLines w:val="1"/>
        <w:spacing w:after="260" w:before="260" w:line="276" w:lineRule="auto"/>
        <w:contextualSpacing w:val="0"/>
      </w:pPr>
      <w:bookmarkStart w:colFirst="0" w:colLast="0" w:name="h.n3r6dbak4x6c" w:id="67"/>
      <w:bookmarkEnd w:id="67"/>
      <w:r w:rsidDel="00000000" w:rsidR="00000000" w:rsidRPr="00000000">
        <w:rPr>
          <w:rFonts w:ascii="Calibri" w:cs="Calibri" w:eastAsia="Calibri" w:hAnsi="Calibri"/>
          <w:b w:val="0"/>
          <w:color w:val="111111"/>
          <w:sz w:val="32"/>
          <w:szCs w:val="32"/>
          <w:highlight w:val="white"/>
          <w:rtl w:val="0"/>
        </w:rPr>
        <w:t xml:space="preserve">Static Extraction</w:t>
      </w:r>
    </w:p>
    <w:p w:rsidR="00000000" w:rsidDel="00000000" w:rsidP="00000000" w:rsidRDefault="00000000" w:rsidRPr="00000000">
      <w:pPr>
        <w:spacing w:after="340" w:line="329.9238967895509" w:lineRule="auto"/>
        <w:contextualSpacing w:val="0"/>
      </w:pPr>
      <w:r w:rsidDel="00000000" w:rsidR="00000000" w:rsidRPr="00000000">
        <w:rPr>
          <w:rFonts w:ascii="Calibri" w:cs="Calibri" w:eastAsia="Calibri" w:hAnsi="Calibri"/>
          <w:color w:val="222222"/>
          <w:highlight w:val="white"/>
          <w:rtl w:val="0"/>
        </w:rPr>
        <w:t xml:space="preserve">Use case:  Extract messages from source files into a file that will be handed over to the translators.  Both static and dynamic modes require this tool.</w:t>
      </w:r>
    </w:p>
    <w:p w:rsidR="00000000" w:rsidDel="00000000" w:rsidP="00000000" w:rsidRDefault="00000000" w:rsidRPr="00000000">
      <w:pPr>
        <w:spacing w:after="340" w:line="329.9238967895509" w:lineRule="auto"/>
        <w:contextualSpacing w:val="0"/>
      </w:pPr>
      <w:r w:rsidDel="00000000" w:rsidR="00000000" w:rsidRPr="00000000">
        <w:rPr>
          <w:rFonts w:ascii="Calibri" w:cs="Calibri" w:eastAsia="Calibri" w:hAnsi="Calibri"/>
          <w:color w:val="222222"/>
          <w:highlight w:val="white"/>
          <w:rtl w:val="0"/>
        </w:rPr>
        <w:t xml:space="preserve">This tool would discover the Angular templates and HTML files of the application, perform validation and produce warnings, accept external definition files for implicit syntax (new HTML elements and Web Components) and use one of the adapters to produce XLIFF / PO / other files.</w:t>
      </w:r>
    </w:p>
    <w:p w:rsidR="00000000" w:rsidDel="00000000" w:rsidP="00000000" w:rsidRDefault="00000000" w:rsidRPr="00000000">
      <w:pPr>
        <w:spacing w:after="340" w:line="329.9238967895509" w:lineRule="auto"/>
        <w:contextualSpacing w:val="0"/>
      </w:pPr>
      <w:r w:rsidDel="00000000" w:rsidR="00000000" w:rsidRPr="00000000">
        <w:rPr>
          <w:rFonts w:ascii="Calibri" w:cs="Calibri" w:eastAsia="Calibri" w:hAnsi="Calibri"/>
          <w:color w:val="222222"/>
          <w:highlight w:val="white"/>
          <w:rtl w:val="0"/>
        </w:rPr>
        <w:t xml:space="preserve">It should be easy to integrate into existing build environments (e.g. by providing something similar to GCC's </w:t>
      </w:r>
      <w:r w:rsidDel="00000000" w:rsidR="00000000" w:rsidRPr="00000000">
        <w:rPr>
          <w:rFonts w:ascii="Consolas" w:cs="Consolas" w:eastAsia="Consolas" w:hAnsi="Consolas"/>
          <w:color w:val="222222"/>
          <w:highlight w:val="white"/>
          <w:rtl w:val="0"/>
        </w:rPr>
        <w:t xml:space="preserve">-MD -MF file</w:t>
      </w:r>
      <w:r w:rsidDel="00000000" w:rsidR="00000000" w:rsidRPr="00000000">
        <w:rPr>
          <w:rFonts w:ascii="Calibri" w:cs="Calibri" w:eastAsia="Calibri" w:hAnsi="Calibri"/>
          <w:color w:val="222222"/>
          <w:highlight w:val="white"/>
          <w:rtl w:val="0"/>
        </w:rPr>
        <w:t xml:space="preserve"> options.</w:t>
      </w:r>
    </w:p>
    <w:p w:rsidR="00000000" w:rsidDel="00000000" w:rsidP="00000000" w:rsidRDefault="00000000" w:rsidRPr="00000000">
      <w:pPr>
        <w:pStyle w:val="Heading3"/>
        <w:keepNext w:val="1"/>
        <w:keepLines w:val="1"/>
        <w:spacing w:after="260" w:before="260" w:line="240" w:lineRule="auto"/>
        <w:contextualSpacing w:val="0"/>
      </w:pPr>
      <w:bookmarkStart w:colFirst="0" w:colLast="0" w:name="h.9gm19lekm74i" w:id="68"/>
      <w:bookmarkEnd w:id="68"/>
      <w:r w:rsidDel="00000000" w:rsidR="00000000" w:rsidRPr="00000000">
        <w:rPr>
          <w:rFonts w:ascii="Calibri" w:cs="Calibri" w:eastAsia="Calibri" w:hAnsi="Calibri"/>
          <w:b w:val="0"/>
          <w:color w:val="111111"/>
          <w:sz w:val="32"/>
          <w:szCs w:val="32"/>
          <w:highlight w:val="white"/>
          <w:rtl w:val="0"/>
        </w:rPr>
        <w:t xml:space="preserve">Static App Generation</w:t>
      </w:r>
    </w:p>
    <w:p w:rsidR="00000000" w:rsidDel="00000000" w:rsidP="00000000" w:rsidRDefault="00000000" w:rsidRPr="00000000">
      <w:pPr>
        <w:spacing w:after="340" w:line="329.9238967895509" w:lineRule="auto"/>
        <w:contextualSpacing w:val="0"/>
      </w:pPr>
      <w:r w:rsidDel="00000000" w:rsidR="00000000" w:rsidRPr="00000000">
        <w:rPr>
          <w:rFonts w:ascii="Calibri" w:cs="Calibri" w:eastAsia="Calibri" w:hAnsi="Calibri"/>
          <w:color w:val="222222"/>
          <w:highlight w:val="white"/>
          <w:rtl w:val="0"/>
        </w:rPr>
        <w:t xml:space="preserve">Use case:  Translation results are available and we want to generate a static version of the app for different locales.</w:t>
      </w:r>
    </w:p>
    <w:p w:rsidR="00000000" w:rsidDel="00000000" w:rsidP="00000000" w:rsidRDefault="00000000" w:rsidRPr="00000000">
      <w:pPr>
        <w:spacing w:after="340" w:line="329.9238967895509" w:lineRule="auto"/>
        <w:contextualSpacing w:val="0"/>
      </w:pPr>
      <w:r w:rsidDel="00000000" w:rsidR="00000000" w:rsidRPr="00000000">
        <w:rPr>
          <w:rFonts w:ascii="Calibri" w:cs="Calibri" w:eastAsia="Calibri" w:hAnsi="Calibri"/>
          <w:color w:val="222222"/>
          <w:highlight w:val="white"/>
          <w:rtl w:val="0"/>
        </w:rPr>
        <w:t xml:space="preserve">This tool would read the translated results from a file and produce a different version of the application for each locale.  The translation results would typically be inlined into the generated files.  This tool should be easy to integrate into build environments.</w:t>
      </w:r>
    </w:p>
    <w:p w:rsidR="00000000" w:rsidDel="00000000" w:rsidP="00000000" w:rsidRDefault="00000000" w:rsidRPr="00000000">
      <w:pPr>
        <w:pStyle w:val="Heading3"/>
        <w:keepNext w:val="1"/>
        <w:keepLines w:val="1"/>
        <w:spacing w:after="260" w:before="260" w:line="240" w:lineRule="auto"/>
        <w:contextualSpacing w:val="0"/>
      </w:pPr>
      <w:bookmarkStart w:colFirst="0" w:colLast="0" w:name="h.tk8i82p1nusw" w:id="69"/>
      <w:bookmarkEnd w:id="69"/>
      <w:r w:rsidDel="00000000" w:rsidR="00000000" w:rsidRPr="00000000">
        <w:rPr>
          <w:rFonts w:ascii="Calibri" w:cs="Calibri" w:eastAsia="Calibri" w:hAnsi="Calibri"/>
          <w:b w:val="0"/>
          <w:color w:val="111111"/>
          <w:sz w:val="32"/>
          <w:szCs w:val="32"/>
          <w:highlight w:val="white"/>
          <w:rtl w:val="0"/>
        </w:rPr>
        <w:t xml:space="preserve">Dynamic mode pre compilation plugin</w:t>
      </w:r>
    </w:p>
    <w:p w:rsidR="00000000" w:rsidDel="00000000" w:rsidP="00000000" w:rsidRDefault="00000000" w:rsidRPr="00000000">
      <w:pPr>
        <w:spacing w:after="340" w:line="329.9238967895509" w:lineRule="auto"/>
        <w:contextualSpacing w:val="0"/>
      </w:pPr>
      <w:r w:rsidDel="00000000" w:rsidR="00000000" w:rsidRPr="00000000">
        <w:rPr>
          <w:rFonts w:ascii="Calibri" w:cs="Calibri" w:eastAsia="Calibri" w:hAnsi="Calibri"/>
          <w:color w:val="222222"/>
          <w:highlight w:val="white"/>
          <w:rtl w:val="0"/>
        </w:rPr>
        <w:t xml:space="preserve">In fully dynamic mode, Angular will recognize i18n markup in a pre-compilation step.  This can be implemented as a plugin.  (The beta version may be an integral part of Angular and this can later be split off into a plugin.)  It will need to use the JSON translated output to replace the i18n markup with translated results.</w:t>
      </w:r>
    </w:p>
    <w:p w:rsidR="00000000" w:rsidDel="00000000" w:rsidP="00000000" w:rsidRDefault="00000000" w:rsidRPr="00000000">
      <w:pPr>
        <w:pStyle w:val="Heading3"/>
        <w:keepNext w:val="1"/>
        <w:keepLines w:val="1"/>
        <w:spacing w:after="260" w:before="260" w:line="240" w:lineRule="auto"/>
        <w:contextualSpacing w:val="0"/>
      </w:pPr>
      <w:bookmarkStart w:colFirst="0" w:colLast="0" w:name="h.cfil2vj363ku" w:id="70"/>
      <w:bookmarkEnd w:id="70"/>
      <w:r w:rsidDel="00000000" w:rsidR="00000000" w:rsidRPr="00000000">
        <w:rPr>
          <w:rFonts w:ascii="Calibri" w:cs="Calibri" w:eastAsia="Calibri" w:hAnsi="Calibri"/>
          <w:b w:val="0"/>
          <w:color w:val="111111"/>
          <w:sz w:val="32"/>
          <w:szCs w:val="32"/>
          <w:highlight w:val="white"/>
          <w:rtl w:val="0"/>
        </w:rPr>
        <w:t xml:space="preserve">IDE and editor support, linting tool</w:t>
      </w:r>
    </w:p>
    <w:p w:rsidR="00000000" w:rsidDel="00000000" w:rsidP="00000000" w:rsidRDefault="00000000" w:rsidRPr="00000000">
      <w:pPr>
        <w:spacing w:after="340" w:line="329.9238967895509" w:lineRule="auto"/>
        <w:contextualSpacing w:val="0"/>
      </w:pPr>
      <w:r w:rsidDel="00000000" w:rsidR="00000000" w:rsidRPr="00000000">
        <w:rPr>
          <w:rFonts w:ascii="Calibri" w:cs="Calibri" w:eastAsia="Calibri" w:hAnsi="Calibri"/>
          <w:color w:val="222222"/>
          <w:highlight w:val="white"/>
          <w:rtl w:val="0"/>
        </w:rPr>
        <w:t xml:space="preserve">We will ship with a linter tool and provide modules for Angular Hint.  In addition, we should provide rules/support for ESLint/JSHint/Esprima/etc.</w:t>
      </w:r>
      <w:r w:rsidDel="00000000" w:rsidR="00000000" w:rsidRPr="00000000">
        <w:rPr>
          <w:rtl w:val="0"/>
        </w:rPr>
      </w:r>
    </w:p>
    <w:p w:rsidR="00000000" w:rsidDel="00000000" w:rsidP="00000000" w:rsidRDefault="00000000" w:rsidRPr="00000000">
      <w:pPr>
        <w:spacing w:after="340" w:line="329.9238967895509" w:lineRule="auto"/>
        <w:contextualSpacing w:val="0"/>
      </w:pPr>
      <w:r w:rsidDel="00000000" w:rsidR="00000000" w:rsidRPr="00000000">
        <w:rPr>
          <w:rFonts w:ascii="Calibri" w:cs="Calibri" w:eastAsia="Calibri" w:hAnsi="Calibri"/>
          <w:color w:val="222222"/>
          <w:highlight w:val="white"/>
          <w:rtl w:val="0"/>
        </w:rPr>
        <w:t xml:space="preserve">It would be a good idea to ship with tools that IDEs can consume easily to perform their completion, warning and error reporting operations.  We need first class support for the most popular IDEs and editors – WebStorm, Sublime Text, Vim, Emacs.</w:t>
      </w:r>
    </w:p>
    <w:p w:rsidR="00000000" w:rsidDel="00000000" w:rsidP="00000000" w:rsidRDefault="00000000" w:rsidRPr="00000000">
      <w:pPr>
        <w:spacing w:after="340" w:line="329.9238967895509" w:lineRule="auto"/>
        <w:contextualSpacing w:val="0"/>
      </w:pPr>
      <w:r w:rsidDel="00000000" w:rsidR="00000000" w:rsidRPr="00000000">
        <w:rPr>
          <w:rtl w:val="0"/>
        </w:rPr>
      </w:r>
    </w:p>
    <w:p w:rsidR="00000000" w:rsidDel="00000000" w:rsidP="00000000" w:rsidRDefault="00000000" w:rsidRPr="00000000">
      <w:pPr>
        <w:pStyle w:val="Heading2"/>
        <w:spacing w:after="340" w:line="329.9238967895509" w:lineRule="auto"/>
        <w:contextualSpacing w:val="0"/>
      </w:pPr>
      <w:bookmarkStart w:colFirst="0" w:colLast="0" w:name="h.3emtm35hlw0i" w:id="71"/>
      <w:bookmarkEnd w:id="71"/>
      <w:r w:rsidDel="00000000" w:rsidR="00000000" w:rsidRPr="00000000">
        <w:rPr>
          <w:rtl w:val="0"/>
        </w:rPr>
        <w:t xml:space="preserve">Journey to version 1.0</w:t>
      </w:r>
    </w:p>
    <w:p w:rsidR="00000000" w:rsidDel="00000000" w:rsidP="00000000" w:rsidRDefault="00000000" w:rsidRPr="00000000">
      <w:pPr>
        <w:spacing w:after="340" w:line="329.9238967895509" w:lineRule="auto"/>
        <w:contextualSpacing w:val="0"/>
      </w:pPr>
      <w:r w:rsidDel="00000000" w:rsidR="00000000" w:rsidRPr="00000000">
        <w:rPr>
          <w:rFonts w:ascii="Calibri" w:cs="Calibri" w:eastAsia="Calibri" w:hAnsi="Calibri"/>
          <w:color w:val="222222"/>
          <w:highlight w:val="white"/>
          <w:rtl w:val="0"/>
        </w:rPr>
        <w:t xml:space="preserve">See this </w:t>
      </w:r>
      <w:hyperlink r:id="rId49">
        <w:r w:rsidDel="00000000" w:rsidR="00000000" w:rsidRPr="00000000">
          <w:rPr>
            <w:rFonts w:ascii="Calibri" w:cs="Calibri" w:eastAsia="Calibri" w:hAnsi="Calibri"/>
            <w:color w:val="1155cc"/>
            <w:highlight w:val="white"/>
            <w:u w:val="single"/>
            <w:rtl w:val="0"/>
          </w:rPr>
          <w:t xml:space="preserve">document</w:t>
        </w:r>
      </w:hyperlink>
      <w:r w:rsidDel="00000000" w:rsidR="00000000" w:rsidRPr="00000000">
        <w:rPr>
          <w:rFonts w:ascii="Calibri" w:cs="Calibri" w:eastAsia="Calibri" w:hAnsi="Calibri"/>
          <w:color w:val="222222"/>
          <w:highlight w:val="white"/>
          <w:rtl w:val="0"/>
        </w:rPr>
        <w:t xml:space="preserve">.  And these </w:t>
      </w:r>
      <w:hyperlink r:id="rId50">
        <w:r w:rsidDel="00000000" w:rsidR="00000000" w:rsidRPr="00000000">
          <w:rPr>
            <w:rFonts w:ascii="Calibri" w:cs="Calibri" w:eastAsia="Calibri" w:hAnsi="Calibri"/>
            <w:color w:val="1155cc"/>
            <w:highlight w:val="white"/>
            <w:u w:val="single"/>
            <w:rtl w:val="0"/>
          </w:rPr>
          <w:t xml:space="preserve">github issues</w:t>
        </w:r>
      </w:hyperlink>
      <w:r w:rsidDel="00000000" w:rsidR="00000000" w:rsidRPr="00000000">
        <w:rPr>
          <w:rFonts w:ascii="Calibri" w:cs="Calibri" w:eastAsia="Calibri" w:hAnsi="Calibri"/>
          <w:color w:val="222222"/>
          <w:highlight w:val="white"/>
          <w:rtl w:val="0"/>
        </w:rPr>
        <w:t xml:space="preserve">.</w:t>
      </w:r>
    </w:p>
    <w:p w:rsidR="00000000" w:rsidDel="00000000" w:rsidP="00000000" w:rsidRDefault="00000000" w:rsidRPr="00000000">
      <w:pPr>
        <w:spacing w:after="340" w:line="329.9238967895509" w:lineRule="auto"/>
        <w:contextualSpacing w:val="0"/>
      </w:pPr>
      <w:r w:rsidDel="00000000" w:rsidR="00000000" w:rsidRPr="00000000">
        <w:rPr>
          <w:rFonts w:ascii="Calibri" w:cs="Calibri" w:eastAsia="Calibri" w:hAnsi="Calibri"/>
          <w:b w:val="1"/>
          <w:color w:val="222222"/>
          <w:highlight w:val="white"/>
          <w:rtl w:val="0"/>
        </w:rPr>
        <w:t xml:space="preserve">FYI:</w:t>
      </w:r>
      <w:r w:rsidDel="00000000" w:rsidR="00000000" w:rsidRPr="00000000">
        <w:rPr>
          <w:rFonts w:ascii="Calibri" w:cs="Calibri" w:eastAsia="Calibri" w:hAnsi="Calibri"/>
          <w:color w:val="222222"/>
          <w:highlight w:val="white"/>
          <w:rtl w:val="0"/>
        </w:rPr>
        <w:t xml:space="preserve"> I created a new repo under Angular somewhat arbitrarily to keep from polluting the primary AngularJS repo.  We can change this to something else later if that makes more sense.</w:t>
      </w:r>
    </w:p>
    <w:p w:rsidR="00000000" w:rsidDel="00000000" w:rsidP="00000000" w:rsidRDefault="00000000" w:rsidRPr="00000000">
      <w:pPr>
        <w:pStyle w:val="Heading2"/>
        <w:spacing w:after="340" w:line="329.9238967895509" w:lineRule="auto"/>
        <w:contextualSpacing w:val="0"/>
        <w:rPr>
          <w:ins w:author="Josh Antanaitis" w:id="3" w:date="2015-05-06T19:33:41Z"/>
        </w:rPr>
      </w:pPr>
      <w:ins w:author="Josh Antanaitis" w:id="3" w:date="2015-05-06T19:33:41Z">
        <w:bookmarkStart w:colFirst="0" w:colLast="0" w:name="h.bqthfptgr1jc" w:id="72"/>
        <w:bookmarkEnd w:id="72"/>
        <w:r w:rsidDel="00000000" w:rsidR="00000000" w:rsidRPr="00000000">
          <w:rPr>
            <w:rFonts w:ascii="Calibri" w:cs="Calibri" w:eastAsia="Calibri" w:hAnsi="Calibri"/>
            <w:color w:val="222222"/>
            <w:highlight w:val="white"/>
            <w:rtl w:val="0"/>
          </w:rPr>
          <w:t xml:space="preserve">$locale files</w:t>
        </w:r>
      </w:ins>
    </w:p>
    <w:p w:rsidR="00000000" w:rsidDel="00000000" w:rsidP="00000000" w:rsidRDefault="00000000" w:rsidRPr="00000000">
      <w:pPr>
        <w:spacing w:after="340" w:line="329.9238967895509" w:lineRule="auto"/>
        <w:contextualSpacing w:val="0"/>
        <w:rPr>
          <w:ins w:author="Josh Antanaitis" w:id="3" w:date="2015-05-06T19:33:41Z"/>
        </w:rPr>
      </w:pPr>
      <w:ins w:author="Josh Antanaitis" w:id="3" w:date="2015-05-06T19:33:41Z">
        <w:r w:rsidDel="00000000" w:rsidR="00000000" w:rsidRPr="00000000">
          <w:rPr>
            <w:rFonts w:ascii="Calibri" w:cs="Calibri" w:eastAsia="Calibri" w:hAnsi="Calibri"/>
            <w:color w:val="222222"/>
            <w:highlight w:val="white"/>
            <w:rtl w:val="0"/>
          </w:rPr>
          <w:t xml:space="preserve">It's great that </w:t>
        </w:r>
        <w:r w:rsidDel="00000000" w:rsidR="00000000" w:rsidRPr="00000000">
          <w:rPr>
            <w:rFonts w:ascii="Calibri" w:cs="Calibri" w:eastAsia="Calibri" w:hAnsi="Calibri"/>
            <w:color w:val="222222"/>
            <w:highlight w:val="white"/>
            <w:rtl w:val="0"/>
          </w:rPr>
          <w:t xml:space="preserve">FIRSTDAYOFWEEK</w:t>
        </w:r>
        <w:r w:rsidDel="00000000" w:rsidR="00000000" w:rsidRPr="00000000">
          <w:rPr>
            <w:rFonts w:ascii="Calibri" w:cs="Calibri" w:eastAsia="Calibri" w:hAnsi="Calibri"/>
            <w:color w:val="222222"/>
            <w:highlight w:val="white"/>
            <w:rtl w:val="0"/>
          </w:rPr>
          <w:t xml:space="preserve"> and </w:t>
        </w:r>
        <w:r w:rsidDel="00000000" w:rsidR="00000000" w:rsidRPr="00000000">
          <w:rPr>
            <w:rFonts w:ascii="Calibri" w:cs="Calibri" w:eastAsia="Calibri" w:hAnsi="Calibri"/>
            <w:color w:val="222222"/>
            <w:highlight w:val="white"/>
            <w:rtl w:val="0"/>
          </w:rPr>
          <w:t xml:space="preserve">WEEKENDRANGE</w:t>
        </w:r>
        <w:r w:rsidDel="00000000" w:rsidR="00000000" w:rsidRPr="00000000">
          <w:rPr>
            <w:rFonts w:ascii="Calibri" w:cs="Calibri" w:eastAsia="Calibri" w:hAnsi="Calibri"/>
            <w:color w:val="222222"/>
            <w:highlight w:val="white"/>
            <w:rtl w:val="0"/>
          </w:rPr>
          <w:t xml:space="preserve"> have been added in v1.4 i18n files. Would love some documentation on these. </w:t>
        </w:r>
      </w:ins>
      <w:ins w:author="Josh Antanaitis" w:id="3" w:date="2015-05-06T19:33:41Z">
        <w:r w:rsidDel="00000000" w:rsidR="00000000" w:rsidRPr="00000000">
          <w:fldChar w:fldCharType="begin"/>
        </w:r>
        <w:r w:rsidDel="00000000" w:rsidR="00000000" w:rsidRPr="00000000">
          <w:instrText xml:space="preserve">HYPERLINK "http://stackoverflow.com/questions/30076505/angularjs-i18n-nglocale-firstdayofweek-and-weekendrange"</w:instrText>
        </w:r>
        <w:r w:rsidDel="00000000" w:rsidR="00000000" w:rsidRPr="00000000">
          <w:fldChar w:fldCharType="separate"/>
        </w:r>
        <w:r w:rsidDel="00000000" w:rsidR="00000000" w:rsidRPr="00000000">
          <w:rPr>
            <w:rFonts w:ascii="Calibri" w:cs="Calibri" w:eastAsia="Calibri" w:hAnsi="Calibri"/>
            <w:color w:val="1155cc"/>
            <w:highlight w:val="white"/>
            <w:u w:val="single"/>
            <w:rtl w:val="0"/>
            <w:rPrChange w:author="Josh Antanaitis" w:id="4" w:date="2015-05-06T19:33:41Z">
              <w:rPr>
                <w:rFonts w:ascii="Calibri" w:cs="Calibri" w:eastAsia="Calibri" w:hAnsi="Calibri"/>
                <w:color w:val="1155cc"/>
                <w:highlight w:val="white"/>
                <w:u w:val="single"/>
              </w:rPr>
            </w:rPrChange>
          </w:rPr>
          <w:t xml:space="preserve">Either I don't understand the or some of the data is wrong</w:t>
        </w:r>
        <w:r w:rsidDel="00000000" w:rsidR="00000000" w:rsidRPr="00000000">
          <w:fldChar w:fldCharType="end"/>
        </w:r>
      </w:ins>
      <w:ins w:author="Josh Antanaitis" w:id="3" w:date="2015-05-06T19:33:41Z">
        <w:r w:rsidDel="00000000" w:rsidR="00000000" w:rsidRPr="00000000">
          <w:rPr>
            <w:rFonts w:ascii="Calibri" w:cs="Calibri" w:eastAsia="Calibri" w:hAnsi="Calibri"/>
            <w:color w:val="222222"/>
            <w:highlight w:val="white"/>
            <w:rtl w:val="0"/>
          </w:rPr>
          <w:t xml:space="preserve">. </w:t>
        </w:r>
      </w:ins>
    </w:p>
    <w:p w:rsidR="00000000" w:rsidDel="00000000" w:rsidP="00000000" w:rsidRDefault="00000000" w:rsidRPr="00000000">
      <w:pPr>
        <w:spacing w:after="340" w:line="329.9238967895509" w:lineRule="auto"/>
        <w:contextualSpacing w:val="0"/>
        <w:rPr>
          <w:ins w:author="Josh Antanaitis" w:id="3" w:date="2015-05-06T19:33:41Z"/>
        </w:rPr>
      </w:pPr>
      <w:ins w:author="Josh Antanaitis" w:id="3" w:date="2015-05-06T19:33:41Z">
        <w:r w:rsidDel="00000000" w:rsidR="00000000" w:rsidRPr="00000000">
          <w:rPr>
            <w:rFonts w:ascii="Calibri" w:cs="Calibri" w:eastAsia="Calibri" w:hAnsi="Calibri"/>
            <w:color w:val="222222"/>
            <w:highlight w:val="white"/>
            <w:rtl w:val="0"/>
          </w:rPr>
          <w:t xml:space="preserve">It would be great if these files could have the following attributes added, as they appear in the jQuery datepicker i18n files</w:t>
        </w:r>
      </w:ins>
    </w:p>
    <w:p w:rsidR="00000000" w:rsidDel="00000000" w:rsidP="00000000" w:rsidRDefault="00000000" w:rsidRPr="00000000">
      <w:pPr>
        <w:numPr>
          <w:ilvl w:val="0"/>
          <w:numId w:val="8"/>
        </w:numPr>
        <w:spacing w:after="340" w:line="329.9238967895509" w:lineRule="auto"/>
        <w:ind w:left="720" w:hanging="360"/>
        <w:contextualSpacing w:val="1"/>
        <w:rPr>
          <w:ins w:author="Josh Antanaitis" w:id="3" w:date="2015-05-06T19:33:41Z"/>
          <w:rFonts w:ascii="Calibri" w:cs="Calibri" w:eastAsia="Calibri" w:hAnsi="Calibri"/>
          <w:color w:val="222222"/>
          <w:highlight w:val="white"/>
          <w:u w:val="none"/>
        </w:rPr>
      </w:pPr>
      <w:ins w:author="Josh Antanaitis" w:id="3" w:date="2015-05-06T19:33:41Z">
        <w:r w:rsidDel="00000000" w:rsidR="00000000" w:rsidRPr="00000000">
          <w:rPr>
            <w:rFonts w:ascii="Calibri" w:cs="Calibri" w:eastAsia="Calibri" w:hAnsi="Calibri"/>
            <w:color w:val="222222"/>
            <w:highlight w:val="white"/>
            <w:rtl w:val="0"/>
          </w:rPr>
          <w:t xml:space="preserve">dayNamesMin</w:t>
        </w:r>
        <w:r w:rsidDel="00000000" w:rsidR="00000000" w:rsidRPr="00000000">
          <w:rPr>
            <w:rFonts w:ascii="Calibri" w:cs="Calibri" w:eastAsia="Calibri" w:hAnsi="Calibri"/>
            <w:color w:val="222222"/>
            <w:highlight w:val="white"/>
            <w:rtl w:val="0"/>
          </w:rPr>
          <w:t xml:space="preserve">: ['</w:t>
        </w:r>
        <w:r w:rsidDel="00000000" w:rsidR="00000000" w:rsidRPr="00000000">
          <w:rPr>
            <w:rFonts w:ascii="Calibri" w:cs="Calibri" w:eastAsia="Calibri" w:hAnsi="Calibri"/>
            <w:color w:val="222222"/>
            <w:highlight w:val="white"/>
            <w:rtl w:val="1"/>
          </w:rPr>
          <w:t xml:space="preserve">ح</w:t>
        </w:r>
        <w:r w:rsidDel="00000000" w:rsidR="00000000" w:rsidRPr="00000000">
          <w:rPr>
            <w:rFonts w:ascii="Calibri" w:cs="Calibri" w:eastAsia="Calibri" w:hAnsi="Calibri"/>
            <w:color w:val="222222"/>
            <w:highlight w:val="white"/>
            <w:rtl w:val="1"/>
          </w:rPr>
          <w:t xml:space="preserve">', '</w:t>
        </w:r>
        <w:r w:rsidDel="00000000" w:rsidR="00000000" w:rsidRPr="00000000">
          <w:rPr>
            <w:rFonts w:ascii="Calibri" w:cs="Calibri" w:eastAsia="Calibri" w:hAnsi="Calibri"/>
            <w:color w:val="222222"/>
            <w:highlight w:val="white"/>
            <w:rtl w:val="1"/>
          </w:rPr>
          <w:t xml:space="preserve">ن</w:t>
        </w:r>
        <w:r w:rsidDel="00000000" w:rsidR="00000000" w:rsidRPr="00000000">
          <w:rPr>
            <w:rFonts w:ascii="Calibri" w:cs="Calibri" w:eastAsia="Calibri" w:hAnsi="Calibri"/>
            <w:color w:val="222222"/>
            <w:highlight w:val="white"/>
            <w:rtl w:val="1"/>
          </w:rPr>
          <w:t xml:space="preserve">', '</w:t>
        </w:r>
        <w:r w:rsidDel="00000000" w:rsidR="00000000" w:rsidRPr="00000000">
          <w:rPr>
            <w:rFonts w:ascii="Calibri" w:cs="Calibri" w:eastAsia="Calibri" w:hAnsi="Calibri"/>
            <w:color w:val="222222"/>
            <w:highlight w:val="white"/>
            <w:rtl w:val="1"/>
          </w:rPr>
          <w:t xml:space="preserve">ث</w:t>
        </w:r>
        <w:r w:rsidDel="00000000" w:rsidR="00000000" w:rsidRPr="00000000">
          <w:rPr>
            <w:rFonts w:ascii="Calibri" w:cs="Calibri" w:eastAsia="Calibri" w:hAnsi="Calibri"/>
            <w:color w:val="222222"/>
            <w:highlight w:val="white"/>
            <w:rtl w:val="1"/>
          </w:rPr>
          <w:t xml:space="preserve">', '</w:t>
        </w:r>
        <w:r w:rsidDel="00000000" w:rsidR="00000000" w:rsidRPr="00000000">
          <w:rPr>
            <w:rFonts w:ascii="Calibri" w:cs="Calibri" w:eastAsia="Calibri" w:hAnsi="Calibri"/>
            <w:color w:val="222222"/>
            <w:highlight w:val="white"/>
            <w:rtl w:val="1"/>
          </w:rPr>
          <w:t xml:space="preserve">ر</w:t>
        </w:r>
        <w:r w:rsidDel="00000000" w:rsidR="00000000" w:rsidRPr="00000000">
          <w:rPr>
            <w:rFonts w:ascii="Calibri" w:cs="Calibri" w:eastAsia="Calibri" w:hAnsi="Calibri"/>
            <w:color w:val="222222"/>
            <w:highlight w:val="white"/>
            <w:rtl w:val="1"/>
          </w:rPr>
          <w:t xml:space="preserve">', '</w:t>
        </w:r>
        <w:r w:rsidDel="00000000" w:rsidR="00000000" w:rsidRPr="00000000">
          <w:rPr>
            <w:rFonts w:ascii="Calibri" w:cs="Calibri" w:eastAsia="Calibri" w:hAnsi="Calibri"/>
            <w:color w:val="222222"/>
            <w:highlight w:val="white"/>
            <w:rtl w:val="1"/>
          </w:rPr>
          <w:t xml:space="preserve">خ</w:t>
        </w:r>
        <w:r w:rsidDel="00000000" w:rsidR="00000000" w:rsidRPr="00000000">
          <w:rPr>
            <w:rFonts w:ascii="Calibri" w:cs="Calibri" w:eastAsia="Calibri" w:hAnsi="Calibri"/>
            <w:color w:val="222222"/>
            <w:highlight w:val="white"/>
            <w:rtl w:val="1"/>
          </w:rPr>
          <w:t xml:space="preserve">', '</w:t>
        </w:r>
        <w:r w:rsidDel="00000000" w:rsidR="00000000" w:rsidRPr="00000000">
          <w:rPr>
            <w:rFonts w:ascii="Calibri" w:cs="Calibri" w:eastAsia="Calibri" w:hAnsi="Calibri"/>
            <w:color w:val="222222"/>
            <w:highlight w:val="white"/>
            <w:rtl w:val="1"/>
          </w:rPr>
          <w:t xml:space="preserve">ج</w:t>
        </w:r>
        <w:r w:rsidDel="00000000" w:rsidR="00000000" w:rsidRPr="00000000">
          <w:rPr>
            <w:rFonts w:ascii="Calibri" w:cs="Calibri" w:eastAsia="Calibri" w:hAnsi="Calibri"/>
            <w:color w:val="222222"/>
            <w:highlight w:val="white"/>
            <w:rtl w:val="1"/>
          </w:rPr>
          <w:t xml:space="preserve">', '</w:t>
        </w:r>
        <w:r w:rsidDel="00000000" w:rsidR="00000000" w:rsidRPr="00000000">
          <w:rPr>
            <w:rFonts w:ascii="Calibri" w:cs="Calibri" w:eastAsia="Calibri" w:hAnsi="Calibri"/>
            <w:color w:val="222222"/>
            <w:highlight w:val="white"/>
            <w:rtl w:val="1"/>
          </w:rPr>
          <w:t xml:space="preserve">س</w:t>
        </w:r>
        <w:r w:rsidDel="00000000" w:rsidR="00000000" w:rsidRPr="00000000">
          <w:rPr>
            <w:rFonts w:ascii="Calibri" w:cs="Calibri" w:eastAsia="Calibri" w:hAnsi="Calibri"/>
            <w:color w:val="222222"/>
            <w:highlight w:val="white"/>
            <w:rtl w:val="0"/>
          </w:rPr>
          <w:t xml:space="preserve">'], // </w:t>
        </w:r>
        <w:r w:rsidDel="00000000" w:rsidR="00000000" w:rsidRPr="00000000">
          <w:rPr>
            <w:rFonts w:ascii="Calibri" w:cs="Calibri" w:eastAsia="Calibri" w:hAnsi="Calibri"/>
            <w:color w:val="222222"/>
            <w:highlight w:val="white"/>
            <w:rtl w:val="0"/>
          </w:rPr>
          <w:t xml:space="preserve">one</w:t>
        </w:r>
        <w:r w:rsidDel="00000000" w:rsidR="00000000" w:rsidRPr="00000000">
          <w:rPr>
            <w:rFonts w:ascii="Calibri" w:cs="Calibri" w:eastAsia="Calibri" w:hAnsi="Calibri"/>
            <w:color w:val="222222"/>
            <w:highlight w:val="white"/>
            <w:rtl w:val="0"/>
          </w:rPr>
          <w:t xml:space="preserve"> </w:t>
        </w:r>
        <w:r w:rsidDel="00000000" w:rsidR="00000000" w:rsidRPr="00000000">
          <w:rPr>
            <w:rFonts w:ascii="Calibri" w:cs="Calibri" w:eastAsia="Calibri" w:hAnsi="Calibri"/>
            <w:color w:val="222222"/>
            <w:highlight w:val="white"/>
            <w:rtl w:val="0"/>
          </w:rPr>
          <w:t xml:space="preserve">or</w:t>
        </w:r>
        <w:r w:rsidDel="00000000" w:rsidR="00000000" w:rsidRPr="00000000">
          <w:rPr>
            <w:rFonts w:ascii="Calibri" w:cs="Calibri" w:eastAsia="Calibri" w:hAnsi="Calibri"/>
            <w:color w:val="222222"/>
            <w:highlight w:val="white"/>
            <w:rtl w:val="0"/>
          </w:rPr>
          <w:t xml:space="preserve"> </w:t>
        </w:r>
        <w:r w:rsidDel="00000000" w:rsidR="00000000" w:rsidRPr="00000000">
          <w:rPr>
            <w:rFonts w:ascii="Calibri" w:cs="Calibri" w:eastAsia="Calibri" w:hAnsi="Calibri"/>
            <w:color w:val="222222"/>
            <w:highlight w:val="white"/>
            <w:rtl w:val="0"/>
          </w:rPr>
          <w:t xml:space="preserve">two</w:t>
        </w:r>
        <w:r w:rsidDel="00000000" w:rsidR="00000000" w:rsidRPr="00000000">
          <w:rPr>
            <w:rFonts w:ascii="Calibri" w:cs="Calibri" w:eastAsia="Calibri" w:hAnsi="Calibri"/>
            <w:color w:val="222222"/>
            <w:highlight w:val="white"/>
            <w:rtl w:val="0"/>
          </w:rPr>
          <w:t xml:space="preserve"> </w:t>
        </w:r>
        <w:r w:rsidDel="00000000" w:rsidR="00000000" w:rsidRPr="00000000">
          <w:rPr>
            <w:rFonts w:ascii="Calibri" w:cs="Calibri" w:eastAsia="Calibri" w:hAnsi="Calibri"/>
            <w:color w:val="222222"/>
            <w:highlight w:val="white"/>
            <w:rtl w:val="0"/>
          </w:rPr>
          <w:t xml:space="preserve">character</w:t>
        </w:r>
        <w:r w:rsidDel="00000000" w:rsidR="00000000" w:rsidRPr="00000000">
          <w:rPr>
            <w:rFonts w:ascii="Calibri" w:cs="Calibri" w:eastAsia="Calibri" w:hAnsi="Calibri"/>
            <w:color w:val="222222"/>
            <w:highlight w:val="white"/>
            <w:rtl w:val="0"/>
          </w:rPr>
          <w:t xml:space="preserve"> </w:t>
        </w:r>
        <w:r w:rsidDel="00000000" w:rsidR="00000000" w:rsidRPr="00000000">
          <w:rPr>
            <w:rFonts w:ascii="Calibri" w:cs="Calibri" w:eastAsia="Calibri" w:hAnsi="Calibri"/>
            <w:color w:val="222222"/>
            <w:highlight w:val="white"/>
            <w:rtl w:val="0"/>
          </w:rPr>
          <w:t xml:space="preserve">day</w:t>
        </w:r>
        <w:r w:rsidDel="00000000" w:rsidR="00000000" w:rsidRPr="00000000">
          <w:rPr>
            <w:rFonts w:ascii="Calibri" w:cs="Calibri" w:eastAsia="Calibri" w:hAnsi="Calibri"/>
            <w:color w:val="222222"/>
            <w:highlight w:val="white"/>
            <w:rtl w:val="0"/>
          </w:rPr>
          <w:t xml:space="preserve"> </w:t>
        </w:r>
        <w:r w:rsidDel="00000000" w:rsidR="00000000" w:rsidRPr="00000000">
          <w:rPr>
            <w:rFonts w:ascii="Calibri" w:cs="Calibri" w:eastAsia="Calibri" w:hAnsi="Calibri"/>
            <w:color w:val="222222"/>
            <w:highlight w:val="white"/>
            <w:rtl w:val="0"/>
          </w:rPr>
          <w:t xml:space="preserve">names</w:t>
        </w:r>
      </w:ins>
    </w:p>
    <w:p w:rsidR="00000000" w:rsidDel="00000000" w:rsidP="00000000" w:rsidRDefault="00000000" w:rsidRPr="00000000">
      <w:pPr>
        <w:numPr>
          <w:ilvl w:val="0"/>
          <w:numId w:val="8"/>
        </w:numPr>
        <w:spacing w:after="340" w:line="329.9238967895509" w:lineRule="auto"/>
        <w:ind w:left="720" w:hanging="360"/>
        <w:contextualSpacing w:val="1"/>
        <w:rPr>
          <w:ins w:author="Josh Antanaitis" w:id="3" w:date="2015-05-06T19:33:41Z"/>
          <w:rFonts w:ascii="Calibri" w:cs="Calibri" w:eastAsia="Calibri" w:hAnsi="Calibri"/>
          <w:color w:val="222222"/>
          <w:highlight w:val="white"/>
          <w:u w:val="none"/>
        </w:rPr>
      </w:pPr>
      <w:ins w:author="Josh Antanaitis" w:id="3" w:date="2015-05-06T19:33:41Z">
        <w:r w:rsidDel="00000000" w:rsidR="00000000" w:rsidRPr="00000000">
          <w:rPr>
            <w:rFonts w:ascii="Calibri" w:cs="Calibri" w:eastAsia="Calibri" w:hAnsi="Calibri"/>
            <w:color w:val="222222"/>
            <w:highlight w:val="white"/>
            <w:rtl w:val="0"/>
          </w:rPr>
          <w:t xml:space="preserve">isRTL: true,  // or `direction` as in github issue </w:t>
        </w:r>
      </w:ins>
      <w:ins w:author="Josh Antanaitis" w:id="3" w:date="2015-05-06T19:33:41Z">
        <w:r w:rsidDel="00000000" w:rsidR="00000000" w:rsidRPr="00000000">
          <w:fldChar w:fldCharType="begin"/>
        </w:r>
        <w:r w:rsidDel="00000000" w:rsidR="00000000" w:rsidRPr="00000000">
          <w:instrText xml:space="preserve">HYPERLINK "https://github.com/angular-translate/angular-translate/issues/604"</w:instrText>
        </w:r>
        <w:r w:rsidDel="00000000" w:rsidR="00000000" w:rsidRPr="00000000">
          <w:fldChar w:fldCharType="separate"/>
        </w:r>
        <w:r w:rsidDel="00000000" w:rsidR="00000000" w:rsidRPr="00000000">
          <w:rPr>
            <w:rFonts w:ascii="Calibri" w:cs="Calibri" w:eastAsia="Calibri" w:hAnsi="Calibri"/>
            <w:color w:val="1155cc"/>
            <w:highlight w:val="white"/>
            <w:u w:val="single"/>
            <w:rtl w:val="0"/>
            <w:rPrChange w:author="Josh Antanaitis" w:id="4" w:date="2015-05-06T19:33:41Z">
              <w:rPr>
                <w:rFonts w:ascii="Calibri" w:cs="Calibri" w:eastAsia="Calibri" w:hAnsi="Calibri"/>
                <w:color w:val="1155cc"/>
                <w:highlight w:val="white"/>
                <w:u w:val="single"/>
              </w:rPr>
            </w:rPrChange>
          </w:rPr>
          <w:t xml:space="preserve">#604</w:t>
        </w:r>
        <w:r w:rsidDel="00000000" w:rsidR="00000000" w:rsidRPr="00000000">
          <w:fldChar w:fldCharType="end"/>
        </w:r>
      </w:ins>
      <w:ins w:author="Josh Antanaitis" w:id="3" w:date="2015-05-06T19:33:41Z">
        <w:r w:rsidDel="00000000" w:rsidR="00000000" w:rsidRPr="00000000">
          <w:rPr>
            <w:rtl w:val="0"/>
          </w:rPr>
        </w:r>
      </w:ins>
    </w:p>
    <w:p w:rsidR="00000000" w:rsidDel="00000000" w:rsidP="00000000" w:rsidRDefault="00000000" w:rsidRPr="00000000">
      <w:pPr>
        <w:numPr>
          <w:ilvl w:val="0"/>
          <w:numId w:val="8"/>
        </w:numPr>
        <w:spacing w:after="340" w:line="329.9238967895509" w:lineRule="auto"/>
        <w:ind w:left="720" w:hanging="360"/>
        <w:contextualSpacing w:val="1"/>
        <w:rPr>
          <w:ins w:author="Josh Antanaitis" w:id="3" w:date="2015-05-06T19:33:41Z"/>
          <w:rFonts w:ascii="Calibri" w:cs="Calibri" w:eastAsia="Calibri" w:hAnsi="Calibri"/>
          <w:color w:val="222222"/>
          <w:highlight w:val="white"/>
          <w:u w:val="none"/>
        </w:rPr>
      </w:pPr>
      <w:ins w:author="Josh Antanaitis" w:id="3" w:date="2015-05-06T19:33:41Z">
        <w:r w:rsidDel="00000000" w:rsidR="00000000" w:rsidRPr="00000000">
          <w:rPr>
            <w:rFonts w:ascii="Calibri" w:cs="Calibri" w:eastAsia="Calibri" w:hAnsi="Calibri"/>
            <w:color w:val="222222"/>
            <w:highlight w:val="white"/>
            <w:rtl w:val="0"/>
          </w:rPr>
          <w:t xml:space="preserve">showMonthAfterYear: false,</w:t>
        </w:r>
      </w:ins>
    </w:p>
    <w:p w:rsidR="00000000" w:rsidDel="00000000" w:rsidP="00000000" w:rsidRDefault="00000000" w:rsidRPr="00000000">
      <w:pPr>
        <w:numPr>
          <w:ilvl w:val="0"/>
          <w:numId w:val="8"/>
        </w:numPr>
        <w:spacing w:after="340" w:line="329.9238967895509" w:lineRule="auto"/>
        <w:ind w:left="720" w:hanging="360"/>
        <w:contextualSpacing w:val="1"/>
        <w:rPr>
          <w:ins w:author="Josh Antanaitis" w:id="3" w:date="2015-05-06T19:33:41Z"/>
          <w:rFonts w:ascii="Calibri" w:cs="Calibri" w:eastAsia="Calibri" w:hAnsi="Calibri"/>
          <w:color w:val="222222"/>
          <w:highlight w:val="white"/>
          <w:u w:val="none"/>
        </w:rPr>
      </w:pPr>
      <w:ins w:author="Josh Antanaitis" w:id="3" w:date="2015-05-06T19:33:41Z">
        <w:r w:rsidDel="00000000" w:rsidR="00000000" w:rsidRPr="00000000">
          <w:rPr>
            <w:rFonts w:ascii="Calibri" w:cs="Calibri" w:eastAsia="Calibri" w:hAnsi="Calibri"/>
            <w:color w:val="222222"/>
            <w:highlight w:val="white"/>
            <w:rtl w:val="0"/>
          </w:rPr>
          <w:t xml:space="preserve">yearSuffix: ''</w:t>
        </w:r>
      </w:ins>
    </w:p>
    <w:p w:rsidR="00000000" w:rsidDel="00000000" w:rsidP="00000000" w:rsidRDefault="00000000" w:rsidRPr="00000000">
      <w:pPr>
        <w:spacing w:after="340" w:line="329.9238967895509" w:lineRule="auto"/>
        <w:contextualSpacing w:val="0"/>
        <w:rPr>
          <w:ins w:author="Josh Antanaitis" w:id="3" w:date="2015-05-06T19:33:41Z"/>
        </w:rPr>
      </w:pPr>
      <w:ins w:author="Josh Antanaitis" w:id="3" w:date="2015-05-06T19:33:41Z">
        <w:r w:rsidDel="00000000" w:rsidR="00000000" w:rsidRPr="00000000">
          <w:rPr>
            <w:rFonts w:ascii="Calibri" w:cs="Calibri" w:eastAsia="Calibri" w:hAnsi="Calibri"/>
            <w:color w:val="222222"/>
            <w:highlight w:val="white"/>
            <w:rtl w:val="0"/>
          </w:rPr>
          <w:t xml:space="preserve">We can't build as good a Angular 'native' datepicker as the jQuery one without these. And by at least adding isRTL, a developer could easily add their own ng-class for RTL languages.  </w:t>
        </w:r>
      </w:ins>
    </w:p>
    <w:p w:rsidR="00000000" w:rsidDel="00000000" w:rsidP="00000000" w:rsidRDefault="00000000" w:rsidRPr="00000000">
      <w:pPr>
        <w:spacing w:after="340" w:line="329.9238967895509" w:lineRule="auto"/>
        <w:contextualSpacing w:val="0"/>
      </w:pPr>
      <w:r w:rsidDel="00000000" w:rsidR="00000000" w:rsidRPr="00000000">
        <w:rPr>
          <w:rtl w:val="0"/>
        </w:rPr>
      </w:r>
    </w:p>
    <w:p w:rsidR="00000000" w:rsidDel="00000000" w:rsidP="00000000" w:rsidRDefault="00000000" w:rsidRPr="00000000">
      <w:pPr>
        <w:spacing w:after="340" w:line="329.9238967895509" w:lineRule="auto"/>
        <w:contextualSpacing w:val="0"/>
      </w:pPr>
      <w:r w:rsidDel="00000000" w:rsidR="00000000" w:rsidRPr="00000000">
        <w:rPr>
          <w:rtl w:val="0"/>
        </w:rPr>
      </w:r>
    </w:p>
    <w:sectPr>
      <w:pgSz w:h="15840" w:w="12240"/>
      <w:pgMar w:bottom="1440" w:top="1440" w:left="1440" w:right="144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Edwin Hoogerbeets" w:id="13" w:date="2015-03-24T03:51:1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This is not a good example, as it is pretty much untranslatable to many languages and we don't want to encourage engineers to do this. All of the following matter for translation: 1. Does the "other" case refer to multiple female people, multiple male people, or mixed people? 2. Is the one person male or female? 3. How to rearrange the syntax of the sentence when the grammar of the target language requires it? 4. How to form the present perfect tense in other languages when the translator has no context? In the present perfect tense in English, we often use "have" as the auxiliary verb, as in "people have funded". In other languages, they use different verbs as the auxiliary or form the present perfect in a different way. A translator who gets this will translate "people have" to their equivalent of "people physically possess" which does not work as an auxiliary when combined with the past tense of "fund".</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Much better would be to put the entire sentence, including punctuation, into the pluralize: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&lt;ng-pluralize count="backers" when="{'one': 'One person has funded {{funded | currency}}.', 'other': '{{backers | number}} people have funded {{funded | currency}}.'}"&gt;&lt;/ng-pluralize&gt;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This still has the problem with the genders, but it is much easier for translators.</w:t>
      </w:r>
    </w:p>
  </w:comment>
  <w:comment w:author="Pete Bacon Darwin" w:id="1" w:date="2014-12-22T00:02:39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By i18n in this document I think we are really focussing on translation rather than general i18n, which I believe includes l10n?</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In the l10n camp we ought to do better to support alternative calendars and eras.</w:t>
      </w:r>
    </w:p>
  </w:comment>
  <w:comment w:author="Tingan Ho" w:id="2" w:date="2015-02-05T06:35:23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Do you guys mind check out L10ns (http://l10ns.org) ?. It supports ICU's messageformat and has a workflow similar to Xgettext. It covers many problem you mentioned on this document.</w:t>
      </w:r>
    </w:p>
  </w:comment>
  <w:comment w:author="Rickert Mulder" w:id="3" w:date="2015-01-19T05:23:34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On a similar note, angular-gettext is also maybe worth looking at. Its much simpler to use than angular-translate. Tradeoffs discussed here: https://github.com/rubenv/angular-gettext/issues/3</w:t>
      </w:r>
    </w:p>
  </w:comment>
  <w:comment w:author="Bart Verkoeijen" w:id="4" w:date="2015-02-01T17:03:11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Before I saw this design doc I use an approach to log translation calls during a run of Protractor. I use bindings and $rootScope helper functions. I demo this in this talk: https://www.youtube.com/watch?v=O4htkSRIDAk&amp;index=3&amp;list=PLTquWHKo96OJ2tlZLpiePvXv2AlgJkaaS</w:t>
      </w:r>
    </w:p>
  </w:comment>
  <w:comment w:author="chirayu" w:id="5" w:date="2015-02-05T06:35:23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 listened to a portion of the talk.  I'm going to listen to more of it and take notes.  Thanks Bart!</w:t>
      </w:r>
    </w:p>
  </w:comment>
  <w:comment w:author="Dave Smith" w:id="20" w:date="2015-02-13T19:47:4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 think this might be a good place to suggest that this system support the concept of "fuzzy" matching.</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Django implements this (actually, it uses GNU gettext under the hood), and it makes it nice to manage source language string changes. For example, if I fix a typo or misspelling, we want to preserve all the translated strings, and not pay to have them re-translated.</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Django marks these as "fuzzy" so a human can decide how to fix them (keep or discard the translated strings). Also, Django refuses to render translated messages that have the "fuzzy" mark.</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Fuzzy matching is best documented by the gettext project, which has some info here: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http://www.gnu.org/software/gettext/manual/gettext.html#Fuzzy-Entries</w:t>
      </w:r>
    </w:p>
  </w:comment>
  <w:comment w:author="Nayyar Azam" w:id="17" w:date="2015-10-17T03:04:09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how to add 'meaning' here? Will it be i18n-placeholder="meaning|Placeholder for ...."</w:t>
      </w:r>
    </w:p>
  </w:comment>
  <w:comment w:author="Rickert Mulder" w:id="8" w:date="2015-01-19T05:37:5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angular-gettext does not have these issues. (https://angular-gettext.rocketeer.be/)</w:t>
      </w:r>
    </w:p>
  </w:comment>
  <w:comment w:author="Eric Hwang" w:id="16" w:date="2015-02-03T10:22:08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Examples of markup for specifying meanings and placeholders?</w:t>
      </w:r>
    </w:p>
  </w:comment>
  <w:comment w:author="Bryce Cronkite-Ratcliff" w:id="18" w:date="2015-03-25T05:13:3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Note that this syntax has since changed slightly, to {{messages.length, plural,</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=0 {no msg}</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=1 {1 msg}</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other {# msgs}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Same change with the gender syntax below</w:t>
      </w:r>
    </w:p>
  </w:comment>
  <w:comment w:author="Leo Cheng" w:id="0" w:date="2015-09-30T17:02:33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+naomib@google.com is this still the plan for Q4?</w:t>
      </w:r>
    </w:p>
  </w:comment>
  <w:comment w:author="Bart Verkoeijen" w:id="21" w:date="2015-03-07T13:33:52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This is an important note. The extraction doesn't show the change, it only includes it. The tooling of the Translator might show a difference if they compare with a previous version of the same extraction. This difference *should* be known by the developer however, because the extraction should be sent for translation again.</w:t>
      </w:r>
    </w:p>
  </w:comment>
  <w:comment w:author="Bart Verkoeijen" w:id="11" w:date="2015-03-07T13:42:19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 second step would be to show the difference between a previous extraction. This will tell the developer whether the new extraction should be sent to the translator, because the current app ships with an old and incomplete translation result file.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Possibly some translators do not have this compare ability, and it could be useful if the tooling would only extract the differences. This way, only changed parts will be translated. The tooling should then also allow to merge those partial extractions with the main one.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Ideally, the translator is professional enough that they maintain a translation memory, and have tooling that can spot the differences. This way the developer won't be excessively charged for duplicate translation.</w:t>
      </w:r>
    </w:p>
  </w:comment>
  <w:comment w:author="Bart Verkoeijen" w:id="19" w:date="2015-03-07T13:04:1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I've found that in some cases capitalisation matters too. Example: 'buy' and 'Buy'. If a style guide requires that a button label cannot start with lower case, then the two words 'buy', with the same meaning, should be differently identified. Another option would be to pass a capitalisation argument, that would automatically apply the correct capitalisation at run-time?</w:t>
      </w:r>
    </w:p>
  </w:comment>
  <w:comment w:author="Michael Rosett" w:id="6" w:date="2015-02-05T06:40:24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If there is a way to have one version of the application with multiple versions of translations that can reduce the overall binary size significantly since you don't have to duplicate the entire applications.</w:t>
      </w:r>
    </w:p>
  </w:comment>
  <w:comment w:author="chirayu" w:id="7" w:date="2015-02-05T06:40:24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Yes, but not in the first version.  Interestingly, I was thinking of supporting this exact same thing a little while ago recognizing that Angular 2 would have a build step anyway.  It (one binary for all languages) has many advantages and could be the de-facto way to build.  However, I do not intend to support this in the initial release but plan to in the release after that one.  Thanks for calling it out.</w:t>
      </w:r>
    </w:p>
  </w:comment>
  <w:comment w:author="Eric Hwang" w:id="12" w:date="2015-02-03T10:12:5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If you have the same fields in all languages, then one approach is to use message placeholders, which translators can reorder. That's what the Unicode CLDR does for date/time formats, for instance.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Placeholders could be text (with escaping), HTML (that you're sure is safe), or full-fledged components.</w:t>
      </w:r>
    </w:p>
  </w:comment>
  <w:comment w:author="Rodolphe Gohard" w:id="9" w:date="2015-03-05T00:27:23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To me, this assumption is false. I had an application for which we had numerous bugs because people changed the language in the middle of a multi-step form because they could understand the english language up to a certain point but needed to switch to their native language when very technical terminology showed up. We had to build an ugly workaround to warn the user he would lose its state when he tried to change the language. This is the reason we switched to a no-reload approach then.</w:t>
      </w:r>
    </w:p>
  </w:comment>
  <w:comment w:author="Thorsten Spaeth" w:id="14" w:date="2014-12-15T21:49:3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Is this something else than normal localization? Or do you just mean we shouldn't forget localization?</w:t>
      </w:r>
    </w:p>
  </w:comment>
  <w:comment w:author="Marçal Juan Llaó" w:id="15" w:date="2014-12-16T23:58:58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Mmmm yes, it's intended to remember this subjects (we need a lot of flexibility, specially for number rendering and dates with different timezones, including defaults with current browser settings and specific app settings). Render number abbreviations is not part of ECMA-402. Detect user defaults based on defined OS (operating system - not browser) regional settings is a nightmare right now.</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 need to change this live or per user/page section.</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Live in Europe is hard, specially if you have more than one language per country and works in an international office with crazy user-settings to define to make work easier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Thanks!!!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PD: Number abbreviation is difficult for numbers bigger than 1thousand million. We use an external library for this but not abbreviating more than this number due to reliability.</w:t>
      </w:r>
    </w:p>
  </w:comment>
  <w:comment w:author="Adrian Andreias" w:id="10" w:date="2015-01-21T20:47:5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Not really, because cookie/user agent analysis can be done in JavaScript and the proper .html files be requested from the server. You'll need to have en/file.html, de/file.html etc. in directories on the server. You also need to have a single index.html with no translatable content.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Calibri"/>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Calibri" w:cs="Calibri" w:eastAsia="Calibri" w:hAnsi="Calibri"/>
        <w:color w:val="222222"/>
        <w:sz w:val="22"/>
        <w:szCs w:val="22"/>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rFonts w:ascii="Calibri" w:cs="Calibri" w:eastAsia="Calibri" w:hAnsi="Calibri"/>
        <w:color w:val="222222"/>
        <w:sz w:val="22"/>
        <w:szCs w:val="22"/>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rFonts w:ascii="Calibri" w:cs="Calibri" w:eastAsia="Calibri" w:hAnsi="Calibri"/>
        <w:color w:val="222222"/>
        <w:sz w:val="22"/>
        <w:szCs w:val="22"/>
        <w:highlight w:val="white"/>
        <w:u w:val="none"/>
      </w:rPr>
    </w:lvl>
    <w:lvl w:ilvl="1">
      <w:start w:val="1"/>
      <w:numFmt w:val="bullet"/>
      <w:lvlText w:val="●"/>
      <w:lvlJc w:val="left"/>
      <w:pPr>
        <w:ind w:left="1440" w:firstLine="1080"/>
      </w:pPr>
      <w:rPr>
        <w:rFonts w:ascii="Calibri" w:cs="Calibri" w:eastAsia="Calibri" w:hAnsi="Calibri"/>
        <w:color w:val="222222"/>
        <w:sz w:val="22"/>
        <w:szCs w:val="22"/>
        <w:highlight w:val="white"/>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rFonts w:ascii="Calibri" w:cs="Calibri" w:eastAsia="Calibri" w:hAnsi="Calibri"/>
        <w:color w:val="222222"/>
        <w:sz w:val="22"/>
        <w:szCs w:val="22"/>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rFonts w:ascii="Calibri" w:cs="Calibri" w:eastAsia="Calibri" w:hAnsi="Calibri"/>
        <w:color w:val="222222"/>
        <w:sz w:val="22"/>
        <w:szCs w:val="22"/>
        <w:highlight w:val="white"/>
        <w:u w:val="none"/>
      </w:rPr>
    </w:lvl>
    <w:lvl w:ilvl="1">
      <w:start w:val="1"/>
      <w:numFmt w:val="bullet"/>
      <w:lvlText w:val="●"/>
      <w:lvlJc w:val="left"/>
      <w:pPr>
        <w:ind w:left="1440" w:firstLine="1080"/>
      </w:pPr>
      <w:rPr>
        <w:rFonts w:ascii="Calibri" w:cs="Calibri" w:eastAsia="Calibri" w:hAnsi="Calibri"/>
        <w:color w:val="222222"/>
        <w:sz w:val="22"/>
        <w:szCs w:val="22"/>
        <w:highlight w:val="white"/>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rFonts w:ascii="Calibri" w:cs="Calibri" w:eastAsia="Calibri" w:hAnsi="Calibri"/>
        <w:color w:val="222222"/>
        <w:sz w:val="22"/>
        <w:szCs w:val="22"/>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bullet"/>
      <w:lvlText w:val="●"/>
      <w:lvlJc w:val="left"/>
      <w:pPr>
        <w:ind w:left="720" w:firstLine="360"/>
      </w:pPr>
      <w:rPr>
        <w:rFonts w:ascii="Calibri" w:cs="Calibri" w:eastAsia="Calibri" w:hAnsi="Calibri"/>
        <w:color w:val="222222"/>
        <w:sz w:val="22"/>
        <w:szCs w:val="22"/>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lvl w:ilvl="0">
      <w:start w:val="1"/>
      <w:numFmt w:val="bullet"/>
      <w:lvlText w:val="●"/>
      <w:lvlJc w:val="left"/>
      <w:pPr>
        <w:ind w:left="720" w:firstLine="360"/>
      </w:pPr>
      <w:rPr>
        <w:rFonts w:ascii="Calibri" w:cs="Calibri" w:eastAsia="Calibri" w:hAnsi="Calibri"/>
        <w:color w:val="222222"/>
        <w:sz w:val="22"/>
        <w:szCs w:val="22"/>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lvl w:ilvl="0">
      <w:start w:val="1"/>
      <w:numFmt w:val="bullet"/>
      <w:lvlText w:val="●"/>
      <w:lvlJc w:val="left"/>
      <w:pPr>
        <w:ind w:left="720" w:firstLine="360"/>
      </w:pPr>
      <w:rPr>
        <w:rFonts w:ascii="Calibri" w:cs="Calibri" w:eastAsia="Calibri" w:hAnsi="Calibri"/>
        <w:color w:val="222222"/>
        <w:sz w:val="22"/>
        <w:szCs w:val="22"/>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lvl w:ilvl="0">
      <w:start w:val="1"/>
      <w:numFmt w:val="bullet"/>
      <w:lvlText w:val="●"/>
      <w:lvlJc w:val="left"/>
      <w:pPr>
        <w:ind w:left="720" w:firstLine="360"/>
      </w:pPr>
      <w:rPr>
        <w:rFonts w:ascii="Calibri" w:cs="Calibri" w:eastAsia="Calibri" w:hAnsi="Calibri"/>
        <w:color w:val="222222"/>
        <w:sz w:val="22"/>
        <w:szCs w:val="22"/>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lvl w:ilvl="0">
      <w:start w:val="1"/>
      <w:numFmt w:val="decimal"/>
      <w:lvlText w:val="%1."/>
      <w:lvlJc w:val="left"/>
      <w:pPr>
        <w:ind w:left="720" w:firstLine="360"/>
      </w:pPr>
      <w:rPr>
        <w:rFonts w:ascii="Consolas" w:cs="Consolas" w:eastAsia="Consolas" w:hAnsi="Consolas"/>
        <w:color w:val="333333"/>
        <w:sz w:val="20"/>
        <w:szCs w:val="20"/>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6">
    <w:lvl w:ilvl="0">
      <w:start w:val="1"/>
      <w:numFmt w:val="bullet"/>
      <w:lvlText w:val="●"/>
      <w:lvlJc w:val="left"/>
      <w:pPr>
        <w:ind w:left="720" w:firstLine="360"/>
      </w:pPr>
      <w:rPr>
        <w:rFonts w:ascii="Calibri" w:cs="Calibri" w:eastAsia="Calibri" w:hAnsi="Calibri"/>
        <w:color w:val="222222"/>
        <w:sz w:val="22"/>
        <w:szCs w:val="22"/>
        <w:highlight w:val="white"/>
        <w:u w:val="none"/>
      </w:rPr>
    </w:lvl>
    <w:lvl w:ilvl="1">
      <w:start w:val="1"/>
      <w:numFmt w:val="bullet"/>
      <w:lvlText w:val="●"/>
      <w:lvlJc w:val="left"/>
      <w:pPr>
        <w:ind w:left="1440" w:firstLine="1080"/>
      </w:pPr>
      <w:rPr>
        <w:rFonts w:ascii="Calibri" w:cs="Calibri" w:eastAsia="Calibri" w:hAnsi="Calibri"/>
        <w:color w:val="222222"/>
        <w:sz w:val="22"/>
        <w:szCs w:val="22"/>
        <w:highlight w:val="white"/>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40" Type="http://schemas.openxmlformats.org/officeDocument/2006/relationships/hyperlink" Target="https://docs.angularjs.org/api/ng/filter/currency" TargetMode="External"/><Relationship Id="rId42" Type="http://schemas.openxmlformats.org/officeDocument/2006/relationships/hyperlink" Target="http://userguide.icu-project.org/formatparse/messages" TargetMode="External"/><Relationship Id="rId41" Type="http://schemas.openxmlformats.org/officeDocument/2006/relationships/hyperlink" Target="http://userguide.icu-project.org/formatparse/messages" TargetMode="External"/><Relationship Id="rId44" Type="http://schemas.openxmlformats.org/officeDocument/2006/relationships/hyperlink" Target="http://www.gnu.org/software/gettext/manual/gettext.html#PO-Files" TargetMode="External"/><Relationship Id="rId43" Type="http://schemas.openxmlformats.org/officeDocument/2006/relationships/hyperlink" Target="http://docs.oasis-open.org/xliff/v1.2/os/xliff-core.html" TargetMode="External"/><Relationship Id="rId46" Type="http://schemas.openxmlformats.org/officeDocument/2006/relationships/hyperlink" Target="http://docs.translatehouse.org/projects/translate-toolkit/en/stable-1.12.0/" TargetMode="External"/><Relationship Id="rId45" Type="http://schemas.openxmlformats.org/officeDocument/2006/relationships/hyperlink" Target="https://github.com/translate/translate" TargetMode="External"/><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go/angularjs-security" TargetMode="External"/><Relationship Id="rId48" Type="http://schemas.openxmlformats.org/officeDocument/2006/relationships/hyperlink" Target="http://www.kalzumeus.com/2010/06/17/falsehoods-programmers-believe-about-names/" TargetMode="External"/><Relationship Id="rId47" Type="http://schemas.openxmlformats.org/officeDocument/2006/relationships/hyperlink" Target="https://docs.google.com/document/d/1MdvNoNxHWU6J9UzVvXegTnH3Kmk7FxedFyZmXE8aP-M/view" TargetMode="External"/><Relationship Id="rId49" Type="http://schemas.openxmlformats.org/officeDocument/2006/relationships/hyperlink" Target="https://docs.google.com/document/d/1-pLAhklbR7CMLkY4pYgwjoDCLyNlNGVnO_lDZiuN9KA/edit" TargetMode="External"/><Relationship Id="rId5" Type="http://schemas.openxmlformats.org/officeDocument/2006/relationships/styles" Target="styles.xml"/><Relationship Id="rId6" Type="http://schemas.openxmlformats.org/officeDocument/2006/relationships/hyperlink" Target="https://drive.google.com/#folders/0BxgtL8yFJbacUnUxc3l5aTZrbVk" TargetMode="External"/><Relationship Id="rId7" Type="http://schemas.openxmlformats.org/officeDocument/2006/relationships/hyperlink" Target="https://drive.google.com/folderview?id=0BxyFnbmFLIVxfkpVQzMtcjlTb00zM0xaS0dISXZ4RllnSmp4NGJ6WmNsS21SOFM5ckltZjQ" TargetMode="External"/><Relationship Id="rId8" Type="http://schemas.openxmlformats.org/officeDocument/2006/relationships/hyperlink" Target="http://bit.ly/1pTqd3C" TargetMode="External"/><Relationship Id="rId31" Type="http://schemas.openxmlformats.org/officeDocument/2006/relationships/hyperlink" Target="https://angular-gettext.rocketeer.be/" TargetMode="External"/><Relationship Id="rId30" Type="http://schemas.openxmlformats.org/officeDocument/2006/relationships/hyperlink" Target="https://developers.google.com/closure/templates/docs/translation" TargetMode="External"/><Relationship Id="rId33" Type="http://schemas.openxmlformats.org/officeDocument/2006/relationships/hyperlink" Target="http://angular-translate.github.io/" TargetMode="External"/><Relationship Id="rId32" Type="http://schemas.openxmlformats.org/officeDocument/2006/relationships/hyperlink" Target="http://go/groups/forum/#!searchin/pantheon-i18n/angular/pantheon-i18n/ahNpFUgsalY/Y323geZpH8QJ" TargetMode="External"/><Relationship Id="rId35" Type="http://schemas.openxmlformats.org/officeDocument/2006/relationships/hyperlink" Target="http://angular-translate.github.io/docs/#/guide/14_pluralization" TargetMode="External"/><Relationship Id="rId34" Type="http://schemas.openxmlformats.org/officeDocument/2006/relationships/hyperlink" Target="https://github.com/SlexAxton/messageformat.js" TargetMode="External"/><Relationship Id="rId37" Type="http://schemas.openxmlformats.org/officeDocument/2006/relationships/hyperlink" Target="http://angular-translate.github.io/docs/#/guide/19_security" TargetMode="External"/><Relationship Id="rId36" Type="http://schemas.openxmlformats.org/officeDocument/2006/relationships/hyperlink" Target="http://angular-translate.github.io/docs/#/guide/19_security" TargetMode="External"/><Relationship Id="rId39" Type="http://schemas.openxmlformats.org/officeDocument/2006/relationships/hyperlink" Target="https://developer.mozilla.org/en-US/docs/Web/HTML/Global_attributes#lang" TargetMode="External"/><Relationship Id="rId38" Type="http://schemas.openxmlformats.org/officeDocument/2006/relationships/hyperlink" Target="http://www-01.ibm.com/software/globalization/topics/bidi/" TargetMode="External"/><Relationship Id="rId20" Type="http://schemas.openxmlformats.org/officeDocument/2006/relationships/hyperlink" Target="mailto:martinprobst@google.com" TargetMode="External"/><Relationship Id="rId22" Type="http://schemas.openxmlformats.org/officeDocument/2006/relationships/hyperlink" Target="mailto:pkozlowski.opensource@gmail.com" TargetMode="External"/><Relationship Id="rId21" Type="http://schemas.openxmlformats.org/officeDocument/2006/relationships/hyperlink" Target="mailto:pascal.precht@gmail.com" TargetMode="External"/><Relationship Id="rId24" Type="http://schemas.openxmlformats.org/officeDocument/2006/relationships/hyperlink" Target="mailto:ryan@2lemetry.com" TargetMode="External"/><Relationship Id="rId23" Type="http://schemas.openxmlformats.org/officeDocument/2006/relationships/hyperlink" Target="mailto:pete@bacondarwin.com" TargetMode="External"/><Relationship Id="rId26" Type="http://schemas.openxmlformats.org/officeDocument/2006/relationships/hyperlink" Target="mailto:tk@trion.de" TargetMode="External"/><Relationship Id="rId25" Type="http://schemas.openxmlformats.org/officeDocument/2006/relationships/hyperlink" Target="mailto:stefan.reuter@reucon.com" TargetMode="External"/><Relationship Id="rId28" Type="http://schemas.openxmlformats.org/officeDocument/2006/relationships/hyperlink" Target="http://doodle.com/346e54gas6pf5v9d" TargetMode="External"/><Relationship Id="rId27" Type="http://schemas.openxmlformats.org/officeDocument/2006/relationships/hyperlink" Target="mailto:ts@conserata.com" TargetMode="External"/><Relationship Id="rId29" Type="http://schemas.openxmlformats.org/officeDocument/2006/relationships/hyperlink" Target="http://angular-translate.github.io/" TargetMode="External"/><Relationship Id="rId50" Type="http://schemas.openxmlformats.org/officeDocument/2006/relationships/hyperlink" Target="https://github.com/angular/i18n/issues" TargetMode="External"/><Relationship Id="rId11" Type="http://schemas.openxmlformats.org/officeDocument/2006/relationships/hyperlink" Target="https://plus.google.com/events/csite01o9nvnmu7o41v5mlcflu0?authkey=CPj13fyFpPzb2gE" TargetMode="External"/><Relationship Id="rId10" Type="http://schemas.openxmlformats.org/officeDocument/2006/relationships/hyperlink" Target="http://youtu.be/sfoVdgm9bZo" TargetMode="External"/><Relationship Id="rId13" Type="http://schemas.openxmlformats.org/officeDocument/2006/relationships/hyperlink" Target="https://plus.google.com/events/cmulf8f2s0tetcoo7vceh10vdkg" TargetMode="External"/><Relationship Id="rId12" Type="http://schemas.openxmlformats.org/officeDocument/2006/relationships/hyperlink" Target="https://plus.google.com/hangouts/onair/watch?hid=hoaevent%2Fcmulf8f2s0tetcoo7vceh10vdkg&amp;ytl=x2s3T1BhZUY" TargetMode="External"/><Relationship Id="rId15" Type="http://schemas.openxmlformats.org/officeDocument/2006/relationships/hyperlink" Target="https://plus.google.com/events/cd2s08v86ostviej7j0rfnqno8s" TargetMode="External"/><Relationship Id="rId14" Type="http://schemas.openxmlformats.org/officeDocument/2006/relationships/hyperlink" Target="https://plus.google.com/hangouts/onair/watch?hid=hoaevent/cd2s08v86ostviej7j0rfnqno8s&amp;ytl=upb_K4W3oVg&amp;hl=en" TargetMode="External"/><Relationship Id="rId17" Type="http://schemas.openxmlformats.org/officeDocument/2006/relationships/hyperlink" Target="https://docs.angularjs.org/api/ng/directive/ngPluralize" TargetMode="External"/><Relationship Id="rId16" Type="http://schemas.openxmlformats.org/officeDocument/2006/relationships/hyperlink" Target="http://www.ecma-international.org/ecma-402/1.0/#sec-4.1" TargetMode="External"/><Relationship Id="rId19" Type="http://schemas.openxmlformats.org/officeDocument/2006/relationships/hyperlink" Target="mailto:jessica.martin@messagesystems.com" TargetMode="External"/><Relationship Id="rId18" Type="http://schemas.openxmlformats.org/officeDocument/2006/relationships/hyperlink" Target="mailto:idos@google.com" TargetMode="External"/></Relationships>
</file>