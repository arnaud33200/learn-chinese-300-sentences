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keepNext w:val="1"/>
        <w:keepLines w:val="1"/>
        <w:widowControl w:val="0"/>
        <w:contextualSpacing w:val="0"/>
        <w:jc w:val="center"/>
        <w:rPr>
          <w:del w:author="djebbari kheirreddine" w:id="3" w:date="2015-10-01T21:26:09Z"/>
        </w:rPr>
      </w:pPr>
      <w:ins w:author="Frans Kaashoek" w:id="0" w:date="2015-10-23T22:33:50Z">
        <w:r w:rsidDel="00000000" w:rsidR="00000000" w:rsidRPr="00000000">
          <w:rPr>
            <w:rtl w:val="0"/>
          </w:rPr>
          <w:t xml:space="preserve"> </w:t>
        </w:r>
      </w:ins>
      <w:r w:rsidDel="00000000" w:rsidR="00000000" w:rsidRPr="00000000">
        <w:rPr>
          <w:rtl w:val="0"/>
        </w:rPr>
        <w:t xml:space="preserve">A</w:t>
      </w:r>
      <w:ins w:author="Jhan Figueroa" w:id="1" w:date="2015-09-09T17:03:28Z">
        <w:del w:author="Muhammad Umair" w:id="2" w:date="2015-09-22T19:41:52Z">
          <w:commentRangeStart w:id="0"/>
          <w:r w:rsidDel="00000000" w:rsidR="00000000" w:rsidRPr="00000000">
            <w:rPr>
              <w:rtl w:val="0"/>
            </w:rPr>
            <w:delText xml:space="preserve">m</w:delText>
          </w:r>
        </w:del>
      </w:ins>
      <w:del w:author="djebbari kheirreddine" w:id="3" w:date="2015-10-01T21:26:09Z">
        <w:bookmarkStart w:colFirst="0" w:colLast="0" w:name="h.xgjl2srtytjt" w:id="0"/>
        <w:bookmarkEnd w:id="0"/>
        <w:commentRangeEnd w:id="0"/>
        <w:r w:rsidDel="00000000" w:rsidR="00000000" w:rsidRPr="00000000">
          <w:commentReference w:id="0"/>
        </w:r>
        <w:r w:rsidDel="00000000" w:rsidR="00000000" w:rsidRPr="00000000">
          <w:rPr>
            <w:rtl w:val="0"/>
          </w:rPr>
          <w:delText xml:space="preserve">ngular 2 Mental Model</w:delText>
        </w:r>
        <w:r w:rsidDel="00000000" w:rsidR="00000000" w:rsidRPr="00000000">
          <w:rPr>
            <w:rtl w:val="0"/>
          </w:rPr>
        </w:r>
      </w:del>
    </w:p>
    <w:p w:rsidR="00000000" w:rsidDel="00000000" w:rsidP="00000000" w:rsidRDefault="00000000" w:rsidRPr="00000000">
      <w:pPr>
        <w:widowControl w:val="0"/>
        <w:spacing w:after="80" w:lineRule="auto"/>
        <w:contextualSpacing w:val="0"/>
        <w:jc w:val="center"/>
        <w:rPr>
          <w:del w:author="djebbari kheirreddine" w:id="3" w:date="2015-10-01T21:26:09Z"/>
        </w:rPr>
      </w:pPr>
      <w:del w:author="djebbari kheirreddine" w:id="3" w:date="2015-10-01T21:26:09Z">
        <w:r w:rsidDel="00000000" w:rsidR="00000000" w:rsidRPr="00000000">
          <w:rPr>
            <w:i w:val="1"/>
            <w:color w:val="666666"/>
            <w:rtl w:val="0"/>
          </w:rPr>
          <w:delText xml:space="preserve">Status: (Draft)</w:delText>
        </w:r>
      </w:del>
    </w:p>
    <w:p w:rsidR="00000000" w:rsidDel="00000000" w:rsidP="00000000" w:rsidRDefault="00000000" w:rsidRPr="00000000">
      <w:pPr>
        <w:widowControl w:val="0"/>
        <w:spacing w:after="80" w:lineRule="auto"/>
        <w:contextualSpacing w:val="0"/>
        <w:jc w:val="center"/>
        <w:rPr>
          <w:del w:author="djebbari kheirreddine" w:id="3" w:date="2015-10-01T21:26:09Z"/>
        </w:rPr>
      </w:pPr>
      <w:del w:author="djebbari kheirreddine" w:id="3" w:date="2015-10-01T21:26:09Z">
        <w:r w:rsidDel="00000000" w:rsidR="00000000" w:rsidRPr="00000000">
          <w:rPr>
            <w:i w:val="1"/>
            <w:color w:val="666666"/>
            <w:rtl w:val="0"/>
          </w:rPr>
          <w:delText xml:space="preserve">Authors: misko@google.com</w:delText>
        </w:r>
      </w:del>
    </w:p>
    <w:p w:rsidR="00000000" w:rsidDel="00000000" w:rsidP="00000000" w:rsidRDefault="00000000" w:rsidRPr="00000000">
      <w:pPr>
        <w:widowControl w:val="0"/>
        <w:spacing w:after="80" w:lineRule="auto"/>
        <w:contextualSpacing w:val="0"/>
        <w:jc w:val="center"/>
        <w:rPr>
          <w:del w:author="djebbari kheirreddine" w:id="3" w:date="2015-10-01T21:26:09Z"/>
        </w:rPr>
      </w:pPr>
      <w:del w:author="djebbari kheirreddine" w:id="3" w:date="2015-10-01T21:26:09Z">
        <w:r w:rsidDel="00000000" w:rsidR="00000000" w:rsidRPr="00000000">
          <w:rPr>
            <w:i w:val="1"/>
            <w:color w:val="980000"/>
            <w:rtl w:val="0"/>
          </w:rPr>
          <w:delText xml:space="preserve">This document is published to the web as part of the public </w:delText>
        </w:r>
        <w:r w:rsidDel="00000000" w:rsidR="00000000" w:rsidRPr="00000000">
          <w:fldChar w:fldCharType="begin"/>
        </w:r>
        <w:r w:rsidDel="00000000" w:rsidR="00000000" w:rsidRPr="00000000">
          <w:delInstrText xml:space="preserve">HYPERLINK "https://drive.google.com/#folders/0BxgtL8yFJbacUnUxc3l5aTZrbVk"</w:delInstrText>
        </w:r>
        <w:r w:rsidDel="00000000" w:rsidR="00000000" w:rsidRPr="00000000">
          <w:fldChar w:fldCharType="separate"/>
        </w:r>
        <w:r w:rsidDel="00000000" w:rsidR="00000000" w:rsidRPr="00000000">
          <w:rPr>
            <w:i w:val="1"/>
            <w:color w:val="1155cc"/>
            <w:u w:val="single"/>
            <w:rtl w:val="0"/>
          </w:rPr>
          <w:delText xml:space="preserve">Angular Design Docs</w:delText>
        </w:r>
        <w:r w:rsidDel="00000000" w:rsidR="00000000" w:rsidRPr="00000000">
          <w:fldChar w:fldCharType="end"/>
        </w:r>
        <w:r w:rsidDel="00000000" w:rsidR="00000000" w:rsidRPr="00000000">
          <w:rPr>
            <w:i w:val="1"/>
            <w:color w:val="980000"/>
            <w:rtl w:val="0"/>
          </w:rPr>
          <w:delText xml:space="preserve"> folder</w:delText>
        </w:r>
        <w:r w:rsidDel="00000000" w:rsidR="00000000" w:rsidRPr="00000000">
          <w:rPr>
            <w:rtl w:val="0"/>
          </w:rPr>
        </w:r>
      </w:del>
    </w:p>
    <w:p w:rsidR="00000000" w:rsidDel="00000000" w:rsidP="00000000" w:rsidRDefault="00000000" w:rsidRPr="00000000">
      <w:pPr>
        <w:pStyle w:val="Heading1"/>
        <w:keepNext w:val="1"/>
        <w:keepLines w:val="1"/>
        <w:widowControl w:val="0"/>
        <w:spacing w:after="80" w:before="200" w:lineRule="auto"/>
        <w:contextualSpacing w:val="0"/>
        <w:rPr>
          <w:del w:author="djebbari kheirreddine" w:id="3" w:date="2015-10-01T21:26:09Z"/>
        </w:rPr>
      </w:pPr>
      <w:del w:author="djebbari kheirreddine" w:id="3" w:date="2015-10-01T21:26:09Z">
        <w:bookmarkStart w:colFirst="0" w:colLast="0" w:name="h.fxpk50cps4zs" w:id="1"/>
        <w:bookmarkEnd w:id="1"/>
        <w:r w:rsidDel="00000000" w:rsidR="00000000" w:rsidRPr="00000000">
          <w:rPr>
            <w:rFonts w:ascii="Open Sans" w:cs="Open Sans" w:eastAsia="Open Sans" w:hAnsi="Open Sans"/>
            <w:rtl w:val="0"/>
          </w:rPr>
          <w:delText xml:space="preserve">Objective</w:delText>
        </w:r>
      </w:del>
    </w:p>
    <w:p w:rsidR="00000000" w:rsidDel="00000000" w:rsidP="00000000" w:rsidRDefault="00000000" w:rsidRPr="00000000">
      <w:pPr>
        <w:pStyle w:val="Title"/>
        <w:keepNext w:val="1"/>
        <w:keepLines w:val="1"/>
        <w:widowControl w:val="0"/>
        <w:contextualSpacing w:val="0"/>
        <w:jc w:val="center"/>
        <w:rPr>
          <w:del w:author="djebbari kheirreddine" w:id="4" w:date="2015-10-01T21:26:13Z"/>
        </w:rPr>
        <w:pPrChange w:author="djebbari kheirreddine" w:id="0" w:date="2015-10-01T21:26:09Z">
          <w:pPr>
            <w:widowControl w:val="0"/>
            <w:spacing w:after="80" w:before="280" w:lineRule="auto"/>
            <w:contextualSpacing w:val="0"/>
          </w:pPr>
        </w:pPrChange>
      </w:pPr>
      <w:r w:rsidDel="00000000" w:rsidR="00000000" w:rsidRPr="00000000">
        <w:rPr>
          <w:rtl w:val="0"/>
        </w:rPr>
        <w:t xml:space="preserve">Describe the mental model, philosophy, and vocabulary of Angular 2 applications. This document is intended for developers and documenters of Angular, not necessarily for users of Angular.</w:t>
      </w:r>
      <w:del w:author="djebbari kheirreddine" w:id="4" w:date="2015-10-01T21:26:13Z">
        <w:r w:rsidDel="00000000" w:rsidR="00000000" w:rsidRPr="00000000">
          <w:rPr>
            <w:rtl w:val="0"/>
          </w:rPr>
        </w:r>
      </w:del>
    </w:p>
    <w:p w:rsidR="00000000" w:rsidDel="00000000" w:rsidP="00000000" w:rsidRDefault="00000000" w:rsidRPr="00000000">
      <w:pPr>
        <w:widowControl w:val="0"/>
        <w:spacing w:after="80" w:before="280" w:lineRule="auto"/>
        <w:contextualSpacing w:val="0"/>
      </w:pPr>
      <w:r w:rsidDel="00000000" w:rsidR="00000000" w:rsidRPr="00000000">
        <w:rPr>
          <w:rtl w:val="0"/>
        </w:rPr>
      </w:r>
    </w:p>
    <w:p w:rsidR="00000000" w:rsidDel="00000000" w:rsidP="00000000" w:rsidRDefault="00000000" w:rsidRPr="00000000">
      <w:pPr>
        <w:ind w:left="360" w:firstLine="0"/>
        <w:contextualSpacing w:val="0"/>
      </w:pPr>
      <w:hyperlink w:anchor="h.fxpk50cps4zs">
        <w:r w:rsidDel="00000000" w:rsidR="00000000" w:rsidRPr="00000000">
          <w:rPr>
            <w:color w:val="1155cc"/>
            <w:u w:val="single"/>
            <w:rtl w:val="0"/>
          </w:rPr>
          <w:t xml:space="preserve">Objective</w:t>
        </w:r>
      </w:hyperlink>
      <w:r w:rsidDel="00000000" w:rsidR="00000000" w:rsidRPr="00000000">
        <w:rPr>
          <w:rtl w:val="0"/>
        </w:rPr>
      </w:r>
    </w:p>
    <w:p w:rsidR="00000000" w:rsidDel="00000000" w:rsidP="00000000" w:rsidRDefault="00000000" w:rsidRPr="00000000">
      <w:pPr>
        <w:ind w:left="360" w:firstLine="0"/>
        <w:contextualSpacing w:val="0"/>
      </w:pPr>
      <w:hyperlink w:anchor="h.z36qlmmy2kpe">
        <w:r w:rsidDel="00000000" w:rsidR="00000000" w:rsidRPr="00000000">
          <w:rPr>
            <w:color w:val="1155cc"/>
            <w:u w:val="single"/>
            <w:rtl w:val="0"/>
          </w:rPr>
          <w:t xml:space="preserve">Application</w:t>
        </w:r>
      </w:hyperlink>
      <w:r w:rsidDel="00000000" w:rsidR="00000000" w:rsidRPr="00000000">
        <w:rPr>
          <w:rtl w:val="0"/>
        </w:rPr>
      </w:r>
    </w:p>
    <w:p w:rsidR="00000000" w:rsidDel="00000000" w:rsidP="00000000" w:rsidRDefault="00000000" w:rsidRPr="00000000">
      <w:pPr>
        <w:ind w:left="360" w:firstLine="0"/>
        <w:contextualSpacing w:val="0"/>
      </w:pPr>
      <w:hyperlink w:anchor="h.fn502jippxx2">
        <w:r w:rsidDel="00000000" w:rsidR="00000000" w:rsidRPr="00000000">
          <w:rPr>
            <w:color w:val="1155cc"/>
            <w:u w:val="single"/>
            <w:rtl w:val="0"/>
          </w:rPr>
          <w:t xml:space="preserve">Component</w:t>
        </w:r>
      </w:hyperlink>
      <w:r w:rsidDel="00000000" w:rsidR="00000000" w:rsidRPr="00000000">
        <w:rPr>
          <w:rtl w:val="0"/>
        </w:rPr>
      </w:r>
    </w:p>
    <w:p w:rsidR="00000000" w:rsidDel="00000000" w:rsidP="00000000" w:rsidRDefault="00000000" w:rsidRPr="00000000">
      <w:pPr>
        <w:ind w:left="360" w:firstLine="0"/>
        <w:contextualSpacing w:val="0"/>
      </w:pPr>
      <w:hyperlink w:anchor="h.b6j5s8qqa16r">
        <w:r w:rsidDel="00000000" w:rsidR="00000000" w:rsidRPr="00000000">
          <w:rPr>
            <w:color w:val="1155cc"/>
            <w:u w:val="single"/>
            <w:rtl w:val="0"/>
          </w:rPr>
          <w:t xml:space="preserve">View</w:t>
        </w:r>
      </w:hyperlink>
      <w:r w:rsidDel="00000000" w:rsidR="00000000" w:rsidRPr="00000000">
        <w:rPr>
          <w:rtl w:val="0"/>
        </w:rPr>
      </w:r>
    </w:p>
    <w:p w:rsidR="00000000" w:rsidDel="00000000" w:rsidP="00000000" w:rsidRDefault="00000000" w:rsidRPr="00000000">
      <w:pPr>
        <w:ind w:left="720" w:firstLine="0"/>
        <w:contextualSpacing w:val="0"/>
      </w:pPr>
      <w:hyperlink w:anchor="h.deoxhoagpy4y">
        <w:r w:rsidDel="00000000" w:rsidR="00000000" w:rsidRPr="00000000">
          <w:rPr>
            <w:color w:val="1155cc"/>
            <w:u w:val="single"/>
            <w:rtl w:val="0"/>
          </w:rPr>
          <w:t xml:space="preserve">Binding: Properties</w:t>
        </w:r>
      </w:hyperlink>
      <w:r w:rsidDel="00000000" w:rsidR="00000000" w:rsidRPr="00000000">
        <w:rPr>
          <w:rtl w:val="0"/>
        </w:rPr>
      </w:r>
    </w:p>
    <w:p w:rsidR="00000000" w:rsidDel="00000000" w:rsidP="00000000" w:rsidRDefault="00000000" w:rsidRPr="00000000">
      <w:pPr>
        <w:ind w:left="720" w:firstLine="0"/>
        <w:contextualSpacing w:val="0"/>
      </w:pPr>
      <w:hyperlink w:anchor="h.oe3xvy6nekmy">
        <w:r w:rsidDel="00000000" w:rsidR="00000000" w:rsidRPr="00000000">
          <w:rPr>
            <w:color w:val="1155cc"/>
            <w:u w:val="single"/>
            <w:rtl w:val="0"/>
          </w:rPr>
          <w:t xml:space="preserve">Binding: Events</w:t>
        </w:r>
      </w:hyperlink>
      <w:r w:rsidDel="00000000" w:rsidR="00000000" w:rsidRPr="00000000">
        <w:rPr>
          <w:rtl w:val="0"/>
        </w:rPr>
      </w:r>
    </w:p>
    <w:p w:rsidR="00000000" w:rsidDel="00000000" w:rsidP="00000000" w:rsidRDefault="00000000" w:rsidRPr="00000000">
      <w:pPr>
        <w:ind w:left="720" w:firstLine="0"/>
        <w:contextualSpacing w:val="0"/>
      </w:pPr>
      <w:hyperlink w:anchor="h.dixiv13lagx2">
        <w:r w:rsidDel="00000000" w:rsidR="00000000" w:rsidRPr="00000000">
          <w:rPr>
            <w:color w:val="1155cc"/>
            <w:u w:val="single"/>
            <w:rtl w:val="0"/>
          </w:rPr>
          <w:t xml:space="preserve">Binding: Commands</w:t>
        </w:r>
      </w:hyperlink>
      <w:r w:rsidDel="00000000" w:rsidR="00000000" w:rsidRPr="00000000">
        <w:rPr>
          <w:rtl w:val="0"/>
        </w:rPr>
      </w:r>
    </w:p>
    <w:p w:rsidR="00000000" w:rsidDel="00000000" w:rsidP="00000000" w:rsidRDefault="00000000" w:rsidRPr="00000000">
      <w:pPr>
        <w:ind w:left="360" w:firstLine="0"/>
        <w:contextualSpacing w:val="0"/>
      </w:pPr>
      <w:hyperlink w:anchor="h.ltl9c4uur06v">
        <w:r w:rsidDel="00000000" w:rsidR="00000000" w:rsidRPr="00000000">
          <w:rPr>
            <w:color w:val="1155cc"/>
            <w:u w:val="single"/>
            <w:rtl w:val="0"/>
          </w:rPr>
          <w:t xml:space="preserve">Component Data Flow in Shadow DOM</w:t>
        </w:r>
      </w:hyperlink>
      <w:r w:rsidDel="00000000" w:rsidR="00000000" w:rsidRPr="00000000">
        <w:rPr>
          <w:rtl w:val="0"/>
        </w:rPr>
      </w:r>
    </w:p>
    <w:p w:rsidR="00000000" w:rsidDel="00000000" w:rsidP="00000000" w:rsidRDefault="00000000" w:rsidRPr="00000000">
      <w:pPr>
        <w:ind w:left="360" w:firstLine="0"/>
        <w:contextualSpacing w:val="0"/>
      </w:pPr>
      <w:hyperlink w:anchor="h.ehavwx3i370">
        <w:r w:rsidDel="00000000" w:rsidR="00000000" w:rsidRPr="00000000">
          <w:rPr>
            <w:color w:val="1155cc"/>
            <w:u w:val="single"/>
            <w:rtl w:val="0"/>
          </w:rPr>
          <w:t xml:space="preserve">Shadow DOM vs. Light DOM</w:t>
        </w:r>
      </w:hyperlink>
      <w:r w:rsidDel="00000000" w:rsidR="00000000" w:rsidRPr="00000000">
        <w:rPr>
          <w:rtl w:val="0"/>
        </w:rPr>
      </w:r>
    </w:p>
    <w:p w:rsidR="00000000" w:rsidDel="00000000" w:rsidP="00000000" w:rsidRDefault="00000000" w:rsidRPr="00000000">
      <w:pPr>
        <w:ind w:left="360" w:firstLine="0"/>
        <w:contextualSpacing w:val="0"/>
      </w:pPr>
      <w:hyperlink w:anchor="h.krh6beyqrpkj">
        <w:r w:rsidDel="00000000" w:rsidR="00000000" w:rsidRPr="00000000">
          <w:rPr>
            <w:color w:val="1155cc"/>
            <w:u w:val="single"/>
            <w:rtl w:val="0"/>
          </w:rPr>
          <w:t xml:space="preserve">ViewRenderer</w:t>
        </w:r>
      </w:hyperlink>
      <w:r w:rsidDel="00000000" w:rsidR="00000000" w:rsidRPr="00000000">
        <w:rPr>
          <w:rtl w:val="0"/>
        </w:rPr>
      </w:r>
    </w:p>
    <w:p w:rsidR="00000000" w:rsidDel="00000000" w:rsidP="00000000" w:rsidRDefault="00000000" w:rsidRPr="00000000">
      <w:pPr>
        <w:ind w:left="360" w:firstLine="0"/>
        <w:contextualSpacing w:val="0"/>
      </w:pPr>
      <w:hyperlink w:anchor="h.f3sbz3qbu67r">
        <w:r w:rsidDel="00000000" w:rsidR="00000000" w:rsidRPr="00000000">
          <w:rPr>
            <w:color w:val="1155cc"/>
            <w:u w:val="single"/>
            <w:rtl w:val="0"/>
          </w:rPr>
          <w:t xml:space="preserve">Application environment</w:t>
        </w:r>
      </w:hyperlink>
      <w:r w:rsidDel="00000000" w:rsidR="00000000" w:rsidRPr="00000000">
        <w:rPr>
          <w:rtl w:val="0"/>
        </w:rPr>
      </w:r>
    </w:p>
    <w:p w:rsidR="00000000" w:rsidDel="00000000" w:rsidP="00000000" w:rsidRDefault="00000000" w:rsidRPr="00000000">
      <w:pPr>
        <w:ind w:left="360" w:firstLine="0"/>
        <w:contextualSpacing w:val="0"/>
      </w:pPr>
      <w:hyperlink w:anchor="h.4gg77k78769j">
        <w:r w:rsidDel="00000000" w:rsidR="00000000" w:rsidRPr="00000000">
          <w:rPr>
            <w:color w:val="1155cc"/>
            <w:u w:val="single"/>
            <w:rtl w:val="0"/>
          </w:rPr>
          <w:t xml:space="preserve">Component Injector</w:t>
        </w:r>
      </w:hyperlink>
      <w:r w:rsidDel="00000000" w:rsidR="00000000" w:rsidRPr="00000000">
        <w:rPr>
          <w:rtl w:val="0"/>
        </w:rPr>
      </w:r>
    </w:p>
    <w:p w:rsidR="00000000" w:rsidDel="00000000" w:rsidP="00000000" w:rsidRDefault="00000000" w:rsidRPr="00000000">
      <w:pPr>
        <w:ind w:left="360" w:firstLine="0"/>
        <w:contextualSpacing w:val="0"/>
      </w:pPr>
      <w:hyperlink w:anchor="h.dou19g8qni33">
        <w:r w:rsidDel="00000000" w:rsidR="00000000" w:rsidRPr="00000000">
          <w:rPr>
            <w:color w:val="1155cc"/>
            <w:u w:val="single"/>
            <w:rtl w:val="0"/>
          </w:rPr>
          <w:t xml:space="preserve">Element Injector</w:t>
        </w:r>
      </w:hyperlink>
      <w:r w:rsidDel="00000000" w:rsidR="00000000" w:rsidRPr="00000000">
        <w:rPr>
          <w:rtl w:val="0"/>
        </w:rPr>
      </w:r>
    </w:p>
    <w:p w:rsidR="00000000" w:rsidDel="00000000" w:rsidP="00000000" w:rsidRDefault="00000000" w:rsidRPr="00000000">
      <w:pPr>
        <w:ind w:left="360" w:firstLine="0"/>
        <w:contextualSpacing w:val="0"/>
      </w:pPr>
      <w:hyperlink w:anchor="h.nhwl065xz2ca">
        <w:r w:rsidDel="00000000" w:rsidR="00000000" w:rsidRPr="00000000">
          <w:rPr>
            <w:color w:val="1155cc"/>
            <w:u w:val="single"/>
            <w:rtl w:val="0"/>
          </w:rPr>
          <w:t xml:space="preserve">Templates</w:t>
        </w:r>
      </w:hyperlink>
      <w:r w:rsidDel="00000000" w:rsidR="00000000" w:rsidRPr="00000000">
        <w:rPr>
          <w:rtl w:val="0"/>
        </w:rPr>
      </w:r>
    </w:p>
    <w:p w:rsidR="00000000" w:rsidDel="00000000" w:rsidP="00000000" w:rsidRDefault="00000000" w:rsidRPr="00000000">
      <w:pPr>
        <w:ind w:left="360" w:firstLine="0"/>
        <w:contextualSpacing w:val="0"/>
      </w:pPr>
      <w:hyperlink w:anchor="h.xm9rbf3bjjih">
        <w:r w:rsidDel="00000000" w:rsidR="00000000" w:rsidRPr="00000000">
          <w:rPr>
            <w:color w:val="1155cc"/>
            <w:u w:val="single"/>
            <w:rtl w:val="0"/>
          </w:rPr>
          <w:t xml:space="preserve">Zone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z36qlmmy2kpe" w:id="2"/>
      <w:bookmarkEnd w:id="2"/>
      <w:r w:rsidDel="00000000" w:rsidR="00000000" w:rsidRPr="00000000">
        <w:rPr>
          <w:rtl w:val="0"/>
        </w:rPr>
        <w:t xml:space="preserve">Application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Angular application has a root c</w:t>
      </w:r>
      <w:r w:rsidDel="00000000" w:rsidR="00000000" w:rsidRPr="00000000">
        <w:rPr>
          <w:rtl w:val="0"/>
        </w:rPr>
        <w:t xml:space="preserve">omponent</w:t>
      </w:r>
      <w:r w:rsidDel="00000000" w:rsidR="00000000" w:rsidRPr="00000000">
        <w:rPr>
          <w:rtl w:val="0"/>
        </w:rPr>
        <w:t xml:space="preserve">, which can contain </w:t>
      </w:r>
      <w:r w:rsidDel="00000000" w:rsidR="00000000" w:rsidRPr="00000000">
        <w:rPr>
          <w:rtl w:val="0"/>
        </w:rPr>
        <w:t xml:space="preserve">other components. (Note: When this document talks about components, it means </w:t>
      </w:r>
      <w:r w:rsidDel="00000000" w:rsidR="00000000" w:rsidRPr="00000000">
        <w:rPr>
          <w:i w:val="1"/>
          <w:rtl w:val="0"/>
        </w:rPr>
        <w:t xml:space="preserve">Angular components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114925" cy="3508059"/>
                <wp:effectExtent b="0" l="0" r="0" t="0"/>
                <wp:docPr id="6" name=""/>
                <a:graphic>
                  <a:graphicData uri="http://schemas.microsoft.com/office/word/2010/wordprocessingGroup">
                    <wpg:wgp>
                      <wpg:cNvGrpSpPr/>
                      <wpg:grpSpPr>
                        <a:xfrm>
                          <a:off x="4348200" y="981075"/>
                          <a:ext cx="5114925" cy="3508059"/>
                          <a:chOff x="4348200" y="981075"/>
                          <a:chExt cx="7834349" cy="4143599"/>
                        </a:xfrm>
                      </wpg:grpSpPr>
                      <wps:wsp>
                        <wps:cNvSpPr/>
                        <wps:cNvPr id="41" name="Shape 41"/>
                        <wps:spPr>
                          <a:xfrm>
                            <a:off x="4348200" y="981075"/>
                            <a:ext cx="4438500" cy="4143599"/>
                          </a:xfrm>
                          <a:prstGeom prst="rect">
                            <a:avLst/>
                          </a:prstGeom>
                          <a:noFill/>
                          <a:ln cap="flat" cmpd="sng" w="19050">
                            <a:solidFill>
                              <a:srgbClr val="000000"/>
                            </a:solidFill>
                            <a:prstDash val="dash"/>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Angular Application</w:t>
                              </w:r>
                            </w:p>
                          </w:txbxContent>
                        </wps:txbx>
                        <wps:bodyPr anchorCtr="0" anchor="t" bIns="91425" lIns="91425" rIns="91425" tIns="91425"/>
                      </wps:wsp>
                      <wps:wsp>
                        <wps:cNvSpPr/>
                        <wps:cNvPr id="42" name="Shape 42"/>
                        <wps:spPr>
                          <a:xfrm>
                            <a:off x="5981700" y="1419225"/>
                            <a:ext cx="1171500" cy="552600"/>
                          </a:xfrm>
                          <a:prstGeom prst="flowChartAlternateProcess">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Contacts</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App</w:t>
                              </w:r>
                            </w:p>
                          </w:txbxContent>
                        </wps:txbx>
                        <wps:bodyPr anchorCtr="0" anchor="ctr" bIns="91425" lIns="91425" rIns="91425" tIns="91425"/>
                      </wps:wsp>
                      <wps:wsp>
                        <wps:cNvSpPr/>
                        <wps:cNvPr id="43" name="Shape 43"/>
                        <wps:spPr>
                          <a:xfrm>
                            <a:off x="4533900" y="2390775"/>
                            <a:ext cx="1171500" cy="552600"/>
                          </a:xfrm>
                          <a:prstGeom prst="flowChartAlternateProcess">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Navigation</w:t>
                              </w:r>
                            </w:p>
                          </w:txbxContent>
                        </wps:txbx>
                        <wps:bodyPr anchorCtr="0" anchor="ctr" bIns="91425" lIns="91425" rIns="91425" tIns="91425"/>
                      </wps:wsp>
                      <wps:wsp>
                        <wps:cNvSpPr/>
                        <wps:cNvPr id="44" name="Shape 44"/>
                        <wps:spPr>
                          <a:xfrm>
                            <a:off x="5981700" y="2390775"/>
                            <a:ext cx="1171500" cy="552600"/>
                          </a:xfrm>
                          <a:prstGeom prst="flowChartAlternateProcess">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Main</w:t>
                              </w:r>
                            </w:p>
                          </w:txbxContent>
                        </wps:txbx>
                        <wps:bodyPr anchorCtr="0" anchor="ctr" bIns="91425" lIns="91425" rIns="91425" tIns="91425"/>
                      </wps:wsp>
                      <wps:wsp>
                        <wps:cNvSpPr/>
                        <wps:cNvPr id="45" name="Shape 45"/>
                        <wps:spPr>
                          <a:xfrm>
                            <a:off x="5981700" y="3362325"/>
                            <a:ext cx="1171500" cy="552600"/>
                          </a:xfrm>
                          <a:prstGeom prst="flowChartAlternateProcess">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Contact</w:t>
                              </w:r>
                              <w:r w:rsidDel="00000000" w:rsidR="00000000" w:rsidRPr="00000000">
                                <w:rPr>
                                  <w:rFonts w:ascii="Arial" w:cs="Arial" w:eastAsia="Arial" w:hAnsi="Arial"/>
                                  <w:b w:val="0"/>
                                  <w:i w:val="0"/>
                                  <w:smallCaps w:val="0"/>
                                  <w:strike w:val="0"/>
                                  <w:color w:val="000000"/>
                                  <w:sz w:val="28"/>
                                  <w:vertAlign w:val="baseline"/>
                                </w:rPr>
                                <w:br w:type="textWrapping"/>
                              </w:r>
                              <w:r w:rsidDel="00000000" w:rsidR="00000000" w:rsidRPr="00000000">
                                <w:rPr>
                                  <w:rFonts w:ascii="Arial" w:cs="Arial" w:eastAsia="Arial" w:hAnsi="Arial"/>
                                  <w:b w:val="0"/>
                                  <w:i w:val="0"/>
                                  <w:smallCaps w:val="0"/>
                                  <w:strike w:val="0"/>
                                  <w:color w:val="000000"/>
                                  <w:sz w:val="28"/>
                                  <w:vertAlign w:val="baseline"/>
                                </w:rPr>
                                <w:t xml:space="preserve">Detail</w:t>
                              </w:r>
                            </w:p>
                          </w:txbxContent>
                        </wps:txbx>
                        <wps:bodyPr anchorCtr="0" anchor="ctr" bIns="91425" lIns="91425" rIns="91425" tIns="91425"/>
                      </wps:wsp>
                      <wps:wsp>
                        <wps:cNvCnPr/>
                        <wps:spPr>
                          <a:xfrm flipH="1">
                            <a:off x="5119650" y="1971825"/>
                            <a:ext cx="1447800" cy="4188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a:off x="6567450" y="1971825"/>
                            <a:ext cx="0" cy="4188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a:off x="6567450" y="2943375"/>
                            <a:ext cx="0" cy="4188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SpPr/>
                        <wps:cNvPr id="49" name="Shape 49"/>
                        <wps:spPr>
                          <a:xfrm>
                            <a:off x="4533900" y="4333875"/>
                            <a:ext cx="1171500" cy="552600"/>
                          </a:xfrm>
                          <a:prstGeom prst="flowChartAlternateProcess">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Date Picker</w:t>
                              </w:r>
                            </w:p>
                          </w:txbxContent>
                        </wps:txbx>
                        <wps:bodyPr anchorCtr="0" anchor="ctr" bIns="91425" lIns="91425" rIns="91425" tIns="91425"/>
                      </wps:wsp>
                      <wps:wsp>
                        <wps:cNvSpPr/>
                        <wps:cNvPr id="50" name="Shape 50"/>
                        <wps:spPr>
                          <a:xfrm>
                            <a:off x="5981700" y="4333875"/>
                            <a:ext cx="1171500" cy="552600"/>
                          </a:xfrm>
                          <a:prstGeom prst="flowChartAlternateProcess">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Map</w:t>
                              </w:r>
                            </w:p>
                          </w:txbxContent>
                        </wps:txbx>
                        <wps:bodyPr anchorCtr="0" anchor="ctr" bIns="91425" lIns="91425" rIns="91425" tIns="91425"/>
                      </wps:wsp>
                      <wps:wsp>
                        <wps:cNvSpPr/>
                        <wps:cNvPr id="51" name="Shape 51"/>
                        <wps:spPr>
                          <a:xfrm>
                            <a:off x="7429500" y="4333875"/>
                            <a:ext cx="1171500" cy="552600"/>
                          </a:xfrm>
                          <a:prstGeom prst="flowChartAlternateProcess">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History</w:t>
                              </w:r>
                            </w:p>
                          </w:txbxContent>
                        </wps:txbx>
                        <wps:bodyPr anchorCtr="0" anchor="ctr" bIns="91425" lIns="91425" rIns="91425" tIns="91425"/>
                      </wps:wsp>
                      <wps:wsp>
                        <wps:cNvSpPr/>
                        <wps:cNvPr id="52" name="Shape 52"/>
                        <wps:spPr>
                          <a:xfrm>
                            <a:off x="7429500" y="2390775"/>
                            <a:ext cx="1171500" cy="552600"/>
                          </a:xfrm>
                          <a:prstGeom prst="flowChartAlternateProcess">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Search</w:t>
                              </w:r>
                            </w:p>
                          </w:txbxContent>
                        </wps:txbx>
                        <wps:bodyPr anchorCtr="0" anchor="ctr" bIns="91425" lIns="91425" rIns="91425" tIns="91425"/>
                      </wps:wsp>
                      <wps:wsp>
                        <wps:cNvCnPr/>
                        <wps:spPr>
                          <a:xfrm>
                            <a:off x="6567450" y="1971825"/>
                            <a:ext cx="1447800" cy="4188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flipH="1">
                            <a:off x="5119650" y="3914925"/>
                            <a:ext cx="1447800" cy="4188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a:off x="6567450" y="3914925"/>
                            <a:ext cx="0" cy="4188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a:off x="6567450" y="3914925"/>
                            <a:ext cx="1447800" cy="4188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SpPr/>
                        <wps:cNvPr id="57" name="Shape 57"/>
                        <wps:spPr>
                          <a:xfrm rot="5400000">
                            <a:off x="7191524" y="2952675"/>
                            <a:ext cx="3933600" cy="485699"/>
                          </a:xfrm>
                          <a:prstGeom prst="rightArrow">
                            <a:avLst>
                              <a:gd fmla="val 50000" name="adj1"/>
                              <a:gd fmla="val 50000" name="adj2"/>
                            </a:avLst>
                          </a:prstGeom>
                          <a:solidFill>
                            <a:srgbClr val="D9EAD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Data binding</w:t>
                              </w:r>
                            </w:p>
                          </w:txbxContent>
                        </wps:txbx>
                        <wps:bodyPr anchorCtr="0" anchor="ctr" bIns="91425" lIns="91425" rIns="91425" tIns="91425"/>
                      </wps:wsp>
                      <wps:wsp>
                        <wps:cNvSpPr/>
                        <wps:cNvPr id="58" name="Shape 58"/>
                        <wps:spPr>
                          <a:xfrm flipH="1" rot="5400000">
                            <a:off x="8248649" y="2705099"/>
                            <a:ext cx="3933900" cy="485699"/>
                          </a:xfrm>
                          <a:prstGeom prst="rightArrow">
                            <a:avLst>
                              <a:gd fmla="val 50000" name="adj1"/>
                              <a:gd fmla="val 50000" name="adj2"/>
                            </a:avLst>
                          </a:prstGeom>
                          <a:solidFill>
                            <a:srgbClr val="E6B8A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Events</w:t>
                              </w:r>
                            </w:p>
                          </w:txbxContent>
                        </wps:txbx>
                        <wps:bodyPr anchorCtr="0" anchor="ctr" bIns="91425" lIns="91425" rIns="91425" tIns="91425"/>
                      </wps:wsp>
                      <wps:wsp>
                        <wps:cNvSpPr/>
                        <wps:cNvPr id="59" name="Shape 59"/>
                        <wps:spPr>
                          <a:xfrm rot="5400000">
                            <a:off x="7724924" y="2952675"/>
                            <a:ext cx="3933600" cy="485699"/>
                          </a:xfrm>
                          <a:prstGeom prst="rightArrow">
                            <a:avLst>
                              <a:gd fmla="val 50000" name="adj1"/>
                              <a:gd fmla="val 50000" name="adj2"/>
                            </a:avLst>
                          </a:prstGeom>
                          <a:solidFill>
                            <a:srgbClr val="FFF2CC"/>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Commands</w:t>
                              </w:r>
                            </w:p>
                          </w:txbxContent>
                        </wps:txbx>
                        <wps:bodyPr anchorCtr="0" anchor="ctr" bIns="91425" lIns="91425" rIns="91425" tIns="91425"/>
                      </wps:wsp>
                    </wpg:wgp>
                  </a:graphicData>
                </a:graphic>
              </wp:inline>
            </w:drawing>
          </mc:Choice>
          <mc:Fallback>
            <w:drawing>
              <wp:inline distB="114300" distT="114300" distL="114300" distR="114300">
                <wp:extent cx="5114925" cy="3508059"/>
                <wp:effectExtent b="0" l="0" r="0" t="0"/>
                <wp:docPr id="6"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5114925" cy="350805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An Angular application is a tree of components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Data binding allows for automatic movement of </w:t>
      </w:r>
      <w:commentRangeStart w:id="1"/>
      <w:r w:rsidDel="00000000" w:rsidR="00000000" w:rsidRPr="00000000">
        <w:rPr>
          <w:rtl w:val="0"/>
        </w:rPr>
        <w:t xml:space="preserve">data from parent to child</w:t>
      </w:r>
      <w:commentRangeEnd w:id="1"/>
      <w:r w:rsidDel="00000000" w:rsidR="00000000" w:rsidRPr="00000000">
        <w:commentReference w:id="1"/>
      </w:r>
      <w:r w:rsidDel="00000000" w:rsidR="00000000" w:rsidRPr="00000000">
        <w:rPr>
          <w:rtl w:val="0"/>
        </w:rPr>
        <w:t xml:space="preserve"> component.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Commands allow </w:t>
      </w:r>
      <w:ins w:author="Shannon Massman" w:id="6" w:date="2015-09-21T03:09:31Z">
        <w:commentRangeStart w:id="2"/>
        <w:r w:rsidDel="00000000" w:rsidR="00000000" w:rsidRPr="00000000">
          <w:rPr>
            <w:rtl w:val="0"/>
          </w:rPr>
          <w:t xml:space="preserve">a parent event to request</w:t>
        </w:r>
      </w:ins>
      <w:del w:author="Shannon Massman" w:id="6" w:date="2015-09-21T03:09:31Z">
        <w:commentRangeEnd w:id="2"/>
        <w:r w:rsidDel="00000000" w:rsidR="00000000" w:rsidRPr="00000000">
          <w:commentReference w:id="2"/>
        </w:r>
        <w:r w:rsidDel="00000000" w:rsidR="00000000" w:rsidRPr="00000000">
          <w:rPr>
            <w:rtl w:val="0"/>
          </w:rPr>
          <w:delText xml:space="preserve">for parent event requesting</w:delText>
        </w:r>
      </w:del>
      <w:r w:rsidDel="00000000" w:rsidR="00000000" w:rsidRPr="00000000">
        <w:rPr>
          <w:rtl w:val="0"/>
        </w:rPr>
        <w:t xml:space="preserve"> a side effect from a child </w:t>
      </w:r>
      <w:r w:rsidDel="00000000" w:rsidR="00000000" w:rsidRPr="00000000">
        <w:rPr>
          <w:rtl w:val="0"/>
        </w:rPr>
        <w:t xml:space="preserve">component</w:t>
      </w:r>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Events allow a child component to notify the parent of state change.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code shows what components, data binding, commands, and events mean to Angular. Angular users don’t write code like this; Angular takes care of it for them.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The code people don’t need to write, thanks to Angular: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function ParentComponent()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var input = new HTMLInputElement(</w:t>
            </w:r>
            <w:ins w:author="G Ngan" w:id="7" w:date="2015-10-27T06:30:34Z">
              <w:r w:rsidDel="00000000" w:rsidR="00000000" w:rsidRPr="00000000">
                <w:rPr>
                  <w:rFonts w:ascii="Courier New" w:cs="Courier New" w:eastAsia="Courier New" w:hAnsi="Courier New"/>
                  <w:rtl w:val="0"/>
                </w:rPr>
                <w:t xml:space="preserve"> </w:t>
              </w:r>
            </w:ins>
            <w:r w:rsidDel="00000000" w:rsidR="00000000" w:rsidRPr="00000000">
              <w:rPr>
                <w:rFonts w:ascii="Courier New" w:cs="Courier New" w:eastAsia="Courier New" w:hAnsi="Courier New"/>
                <w:rtl w:val="0"/>
              </w:rPr>
              <w:t xml:space="preserve">); // Child component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input.value = 'world'; // Property assignment (data binding)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input.focus(); // command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input.addEventListener('change', function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 event notification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fn502jippxx2" w:id="3"/>
      <w:bookmarkEnd w:id="3"/>
      <w:r w:rsidDel="00000000" w:rsidR="00000000" w:rsidRPr="00000000">
        <w:rPr>
          <w:rtl w:val="0"/>
        </w:rPr>
        <w:t xml:space="preserve">Component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Angular component is a building block </w:t>
      </w:r>
      <w:r w:rsidDel="00000000" w:rsidR="00000000" w:rsidRPr="00000000">
        <w:rPr>
          <w:rtl w:val="0"/>
        </w:rPr>
        <w:t xml:space="preserve">that consists </w:t>
      </w:r>
      <w:r w:rsidDel="00000000" w:rsidR="00000000" w:rsidRPr="00000000">
        <w:rPr>
          <w:rtl w:val="0"/>
        </w:rPr>
        <w:t xml:space="preserve">of a </w:t>
      </w:r>
      <w:r w:rsidDel="00000000" w:rsidR="00000000" w:rsidRPr="00000000">
        <w:rPr>
          <w:b w:val="1"/>
          <w:rtl w:val="0"/>
        </w:rPr>
        <w:t xml:space="preserve">controller</w:t>
      </w:r>
      <w:r w:rsidDel="00000000" w:rsidR="00000000" w:rsidRPr="00000000">
        <w:rPr>
          <w:rtl w:val="0"/>
        </w:rPr>
        <w:t xml:space="preserve">, a </w:t>
      </w:r>
      <w:r w:rsidDel="00000000" w:rsidR="00000000" w:rsidRPr="00000000">
        <w:rPr>
          <w:b w:val="1"/>
          <w:rtl w:val="0"/>
        </w:rPr>
        <w:t xml:space="preserve">view</w:t>
      </w:r>
      <w:r w:rsidDel="00000000" w:rsidR="00000000" w:rsidRPr="00000000">
        <w:rPr>
          <w:rtl w:val="0"/>
        </w:rPr>
        <w:t xml:space="preserve">, and a </w:t>
      </w:r>
      <w:r w:rsidDel="00000000" w:rsidR="00000000" w:rsidRPr="00000000">
        <w:rPr>
          <w:b w:val="1"/>
          <w:rtl w:val="0"/>
        </w:rPr>
        <w:t xml:space="preserve">d</w:t>
      </w:r>
      <w:r w:rsidDel="00000000" w:rsidR="00000000" w:rsidRPr="00000000">
        <w:rPr>
          <w:b w:val="1"/>
          <w:rtl w:val="0"/>
        </w:rPr>
        <w:t xml:space="preserve">etector</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Component annotation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&lt;prompt question="What is your name?"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(answer)="greet($event)"&gt;&lt;/prompt&gt;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@Component({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 PUBLIC </w:t>
            </w:r>
            <w:r w:rsidDel="00000000" w:rsidR="00000000" w:rsidRPr="00000000">
              <w:rPr>
                <w:rFonts w:ascii="Courier New" w:cs="Courier New" w:eastAsia="Courier New" w:hAnsi="Courier New"/>
                <w:rtl w:val="0"/>
              </w:rPr>
              <w:t xml:space="preserve">BINDINGS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selector: 'prompt',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properties</w:t>
            </w:r>
            <w:r w:rsidDel="00000000" w:rsidR="00000000" w:rsidRPr="00000000">
              <w:rPr>
                <w:rFonts w:ascii="Courier New" w:cs="Courier New" w:eastAsia="Courier New" w:hAnsi="Courier New"/>
                <w:rtl w:val="0"/>
              </w:rPr>
              <w:t xml:space="preserve">: ['question'],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events: ['answer'],</w:t>
            </w:r>
          </w:p>
          <w:p w:rsidR="00000000" w:rsidDel="00000000" w:rsidP="00000000" w:rsidRDefault="00000000" w:rsidRPr="00000000">
            <w:pPr>
              <w:pStyle w:val="Heading1"/>
              <w:widowControl w:val="0"/>
              <w:spacing w:line="240" w:lineRule="auto"/>
              <w:contextualSpacing w:val="0"/>
              <w:pPrChange w:author="Doug Crank" w:id="0" w:date="2015-10-10T00:37:26Z">
                <w:pPr>
                  <w:keepNext w:val="0"/>
                  <w:keepLines w:val="0"/>
                  <w:widowControl w:val="0"/>
                  <w:spacing w:after="0" w:before="0" w:line="240" w:lineRule="auto"/>
                  <w:ind w:left="0" w:right="0" w:firstLine="0"/>
                  <w:contextualSpacing w:val="0"/>
                  <w:jc w:val="left"/>
                </w:pPr>
              </w:pPrChange>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 VIEW PRIVATE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commands: ['focus'],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listeners: { 'click': 'ask()'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View annotation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@View({</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template</w:t>
            </w: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&lt;form (submit)="onAnswer(</w:t>
            </w:r>
            <w:r w:rsidDel="00000000" w:rsidR="00000000" w:rsidRPr="00000000">
              <w:rPr>
                <w:rFonts w:ascii="Courier New" w:cs="Courier New" w:eastAsia="Courier New" w:hAnsi="Courier New"/>
                <w:rtl w:val="0"/>
              </w:rPr>
              <w:t xml:space="preserve">input</w:t>
            </w:r>
            <w:r w:rsidDel="00000000" w:rsidR="00000000" w:rsidRPr="00000000">
              <w:rPr>
                <w:rFonts w:ascii="Courier New" w:cs="Courier New" w:eastAsia="Courier New" w:hAnsi="Courier New"/>
                <w:rtl w:val="0"/>
              </w:rPr>
              <w:t xml:space="preserve">.value)" [hidden]="!show"&gt;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{{question}}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&lt;input #input </w:t>
            </w:r>
            <w:commentRangeStart w:id="3"/>
            <w:r w:rsidDel="00000000" w:rsidR="00000000" w:rsidRPr="00000000">
              <w:rPr>
                <w:rFonts w:ascii="Courier New" w:cs="Courier New" w:eastAsia="Courier New" w:hAnsi="Courier New"/>
                <w:rtl w:val="0"/>
              </w:rPr>
              <w:t xml:space="preserve">@focus="input.focus()</w:t>
            </w:r>
            <w:commentRangeEnd w:id="3"/>
            <w:r w:rsidDel="00000000" w:rsidR="00000000" w:rsidRPr="00000000">
              <w:commentReference w:id="3"/>
            </w:r>
            <w:r w:rsidDel="00000000" w:rsidR="00000000" w:rsidRPr="00000000">
              <w:rPr>
                <w:rFonts w:ascii="Courier New" w:cs="Courier New" w:eastAsia="Courier New" w:hAnsi="Courier New"/>
                <w:rtl w:val="0"/>
              </w:rPr>
              <w:t xml:space="preserve">"&gt;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&lt;/form&gt;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stylesheets: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directives: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Component controller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class Prompt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 PUBLIC BINDINGS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question:string;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answer:Emitter;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 VIEW PRIVATE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show:bool;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focus:Emitter;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constructor()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this.focus = new </w:t>
            </w:r>
            <w:r w:rsidDel="00000000" w:rsidR="00000000" w:rsidRPr="00000000">
              <w:rPr>
                <w:rFonts w:ascii="Courier New" w:cs="Courier New" w:eastAsia="Courier New" w:hAnsi="Courier New"/>
                <w:rtl w:val="0"/>
              </w:rPr>
              <w:t xml:space="preserve">Emitter</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this.answer = new Emitter();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ask()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this.show = true;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this.focus.call();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onAnswer(value)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this.answer.call(value);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this.show = false;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w:t>
      </w:r>
      <w:r w:rsidDel="00000000" w:rsidR="00000000" w:rsidRPr="00000000">
        <w:rPr>
          <w:b w:val="1"/>
          <w:rtl w:val="0"/>
        </w:rPr>
        <w:t xml:space="preserve">controller</w:t>
      </w:r>
      <w:r w:rsidDel="00000000" w:rsidR="00000000" w:rsidRPr="00000000">
        <w:rPr>
          <w:rtl w:val="0"/>
        </w:rPr>
        <w:t xml:space="preserve"> is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class that’s annotated with @Component and @View.</w:t>
      </w: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w:t>
      </w:r>
      <w:r w:rsidDel="00000000" w:rsidR="00000000" w:rsidRPr="00000000">
        <w:rPr>
          <w:b w:val="1"/>
          <w:rtl w:val="0"/>
        </w:rPr>
        <w:t xml:space="preserve">view</w:t>
      </w:r>
      <w:r w:rsidDel="00000000" w:rsidR="00000000" w:rsidRPr="00000000">
        <w:rPr>
          <w:rtl w:val="0"/>
        </w:rPr>
        <w:t xml:space="preserve"> is created from the @View annotation.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w:t>
      </w:r>
      <w:r w:rsidDel="00000000" w:rsidR="00000000" w:rsidRPr="00000000">
        <w:rPr>
          <w:b w:val="1"/>
          <w:rtl w:val="0"/>
        </w:rPr>
        <w:t xml:space="preserve">detector</w:t>
      </w:r>
      <w:r w:rsidDel="00000000" w:rsidR="00000000" w:rsidRPr="00000000">
        <w:rPr>
          <w:rtl w:val="0"/>
        </w:rPr>
        <w:t xml:space="preserve"> is created dynamically</w:t>
      </w:r>
      <w:r w:rsidDel="00000000" w:rsidR="00000000" w:rsidRPr="00000000">
        <w:rPr>
          <w:rtl w:val="0"/>
        </w:rPr>
        <w:t xml:space="preserve"> from the expressions in the @View template.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controller instance is the evaluation context for all </w:t>
      </w:r>
      <w:r w:rsidDel="00000000" w:rsidR="00000000" w:rsidRPr="00000000">
        <w:rPr>
          <w:rtl w:val="0"/>
        </w:rPr>
        <w:t xml:space="preserve">expressions/statements</w:t>
      </w:r>
      <w:r w:rsidDel="00000000" w:rsidR="00000000" w:rsidRPr="00000000">
        <w:rPr>
          <w:rtl w:val="0"/>
        </w:rPr>
        <w:t xml:space="preserve"> in the @View</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248275" cy="4210050"/>
                <wp:effectExtent b="0" l="0" r="0" t="0"/>
                <wp:docPr id="5" name=""/>
                <a:graphic>
                  <a:graphicData uri="http://schemas.microsoft.com/office/word/2010/wordprocessingGroup">
                    <wpg:wgp>
                      <wpg:cNvGrpSpPr/>
                      <wpg:grpSpPr>
                        <a:xfrm>
                          <a:off x="2190750" y="923925"/>
                          <a:ext cx="5248275" cy="4210050"/>
                          <a:chOff x="2190750" y="923925"/>
                          <a:chExt cx="5229300" cy="4190999"/>
                        </a:xfrm>
                      </wpg:grpSpPr>
                      <wps:wsp>
                        <wps:cNvSpPr/>
                        <wps:cNvPr id="1" name="Shape 1"/>
                        <wps:spPr>
                          <a:xfrm>
                            <a:off x="2190750" y="923925"/>
                            <a:ext cx="5229300" cy="4190999"/>
                          </a:xfrm>
                          <a:prstGeom prst="roundRect">
                            <a:avLst>
                              <a:gd fmla="val 5848" name="adj"/>
                            </a:avLst>
                          </a:prstGeom>
                          <a:solidFill>
                            <a:srgbClr val="CFE2F3">
                              <a:alpha val="48850"/>
                            </a:srgbClr>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ComponentInstance (</w:t>
                              </w:r>
                              <w:r w:rsidDel="00000000" w:rsidR="00000000" w:rsidRPr="00000000">
                                <w:rPr>
                                  <w:rFonts w:ascii="Courier New" w:cs="Courier New" w:eastAsia="Courier New" w:hAnsi="Courier New"/>
                                  <w:b w:val="0"/>
                                  <w:i w:val="0"/>
                                  <w:smallCaps w:val="0"/>
                                  <w:strike w:val="0"/>
                                  <w:color w:val="000000"/>
                                  <w:sz w:val="28"/>
                                  <w:vertAlign w:val="baseline"/>
                                </w:rPr>
                                <w:t xml:space="preserve">@Component</w:t>
                              </w:r>
                              <w:r w:rsidDel="00000000" w:rsidR="00000000" w:rsidRPr="00000000">
                                <w:rPr>
                                  <w:rFonts w:ascii="Arial" w:cs="Arial" w:eastAsia="Arial" w:hAnsi="Arial"/>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tIns="91425"/>
                      </wps:wsp>
                      <wps:wsp>
                        <wps:cNvSpPr/>
                        <wps:cNvPr id="3" name="Shape 3"/>
                        <wps:spPr>
                          <a:xfrm>
                            <a:off x="2438400" y="1524000"/>
                            <a:ext cx="1714500" cy="1266900"/>
                          </a:xfrm>
                          <a:prstGeom prst="roundRect">
                            <a:avLst>
                              <a:gd fmla="val 16667" name="adj"/>
                            </a:avLst>
                          </a:prstGeom>
                          <a:solidFill>
                            <a:srgbClr val="D9EAD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Courier New" w:cs="Courier New" w:eastAsia="Courier New" w:hAnsi="Courier New"/>
                                  <w:b w:val="0"/>
                                  <w:i w:val="0"/>
                                  <w:smallCaps w:val="0"/>
                                  <w:strike w:val="0"/>
                                  <w:color w:val="000000"/>
                                  <w:sz w:val="28"/>
                                  <w:vertAlign w:val="baseline"/>
                                </w:rPr>
                                <w:t xml:space="preserve">Controller</w:t>
                              </w:r>
                              <w:r w:rsidDel="00000000" w:rsidR="00000000" w:rsidRPr="00000000">
                                <w:rPr>
                                  <w:rFonts w:ascii="Courier New" w:cs="Courier New" w:eastAsia="Courier New" w:hAnsi="Courier New"/>
                                  <w:b w:val="0"/>
                                  <w:i w:val="0"/>
                                  <w:smallCaps w:val="0"/>
                                  <w:strike w:val="0"/>
                                  <w:color w:val="000000"/>
                                  <w:sz w:val="28"/>
                                  <w:vertAlign w:val="baseline"/>
                                </w:rPr>
                                <w:br w:type="textWrapping"/>
                              </w:r>
                              <w:r w:rsidDel="00000000" w:rsidR="00000000" w:rsidRPr="00000000">
                                <w:rPr>
                                  <w:rFonts w:ascii="Courier New" w:cs="Courier New" w:eastAsia="Courier New" w:hAnsi="Courier New"/>
                                  <w:b w:val="0"/>
                                  <w:i w:val="0"/>
                                  <w:smallCaps w:val="0"/>
                                  <w:strike w:val="0"/>
                                  <w:color w:val="000000"/>
                                  <w:sz w:val="28"/>
                                  <w:vertAlign w:val="baseline"/>
                                </w:rPr>
                                <w:t xml:space="preserve">(Prompt)</w:t>
                              </w:r>
                            </w:p>
                          </w:txbxContent>
                        </wps:txbx>
                        <wps:bodyPr anchorCtr="0" anchor="ctr" bIns="91425" lIns="91425" rIns="91425" tIns="91425"/>
                      </wps:wsp>
                      <wps:wsp>
                        <wps:cNvSpPr/>
                        <wps:cNvPr id="24" name="Shape 24"/>
                        <wps:spPr>
                          <a:xfrm>
                            <a:off x="2438400" y="4191000"/>
                            <a:ext cx="4705500" cy="619200"/>
                          </a:xfrm>
                          <a:prstGeom prst="roundRect">
                            <a:avLst>
                              <a:gd fmla="val 16667" name="adj"/>
                            </a:avLst>
                          </a:prstGeom>
                          <a:solidFill>
                            <a:srgbClr val="EAD1DC"/>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Courier New" w:cs="Courier New" w:eastAsia="Courier New" w:hAnsi="Courier New"/>
                                  <w:b w:val="0"/>
                                  <w:i w:val="0"/>
                                  <w:smallCaps w:val="0"/>
                                  <w:strike w:val="0"/>
                                  <w:color w:val="000000"/>
                                  <w:sz w:val="28"/>
                                  <w:vertAlign w:val="baseline"/>
                                </w:rPr>
                                <w:t xml:space="preserve"> Detector</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(Auto-generated)</w:t>
                              </w:r>
                            </w:p>
                          </w:txbxContent>
                        </wps:txbx>
                        <wps:bodyPr anchorCtr="0" anchor="ctr" bIns="91425" lIns="91425" rIns="91425" tIns="91425"/>
                      </wps:wsp>
                      <wps:wsp>
                        <wps:cNvSpPr/>
                        <wps:cNvPr id="2" name="Shape 2"/>
                        <wps:spPr>
                          <a:xfrm>
                            <a:off x="5429550" y="1524000"/>
                            <a:ext cx="1714500" cy="1266900"/>
                          </a:xfrm>
                          <a:prstGeom prst="roundRect">
                            <a:avLst>
                              <a:gd fmla="val 16667" name="adj"/>
                            </a:avLst>
                          </a:prstGeom>
                          <a:solidFill>
                            <a:srgbClr val="FFF2CC"/>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Courier New" w:cs="Courier New" w:eastAsia="Courier New" w:hAnsi="Courier New"/>
                                  <w:b w:val="0"/>
                                  <w:i w:val="0"/>
                                  <w:smallCaps w:val="0"/>
                                  <w:strike w:val="0"/>
                                  <w:color w:val="000000"/>
                                  <w:sz w:val="28"/>
                                  <w:vertAlign w:val="baseline"/>
                                </w:rPr>
                                <w:t xml:space="preserve">@View</w:t>
                              </w:r>
                            </w:p>
                          </w:txbxContent>
                        </wps:txbx>
                        <wps:bodyPr anchorCtr="0" anchor="ctr" bIns="91425" lIns="91425" rIns="91425" tIns="91425"/>
                      </wps:wsp>
                      <wps:wsp>
                        <wps:cNvSpPr/>
                        <wps:cNvPr id="25" name="Shape 25"/>
                        <wps:spPr>
                          <a:xfrm rot="-5400000">
                            <a:off x="2331300" y="3217050"/>
                            <a:ext cx="1400099" cy="547800"/>
                          </a:xfrm>
                          <a:prstGeom prst="rightArrow">
                            <a:avLst>
                              <a:gd fmla="val 50000" name="adj1"/>
                              <a:gd fmla="val 50000" name="adj2"/>
                            </a:avLst>
                          </a:prstGeom>
                          <a:solidFill>
                            <a:srgbClr val="F1C232"/>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Get changes</w:t>
                              </w:r>
                            </w:p>
                          </w:txbxContent>
                        </wps:txbx>
                        <wps:bodyPr anchorCtr="0" anchor="ctr" bIns="91425" lIns="91425" rIns="91425" tIns="91425"/>
                      </wps:wsp>
                      <wps:wsp>
                        <wps:cNvSpPr/>
                        <wps:cNvPr id="26" name="Shape 26"/>
                        <wps:spPr>
                          <a:xfrm rot="-5400000">
                            <a:off x="5769825" y="3226650"/>
                            <a:ext cx="1400099" cy="528600"/>
                          </a:xfrm>
                          <a:prstGeom prst="rightArrow">
                            <a:avLst>
                              <a:gd fmla="val 50000" name="adj1"/>
                              <a:gd fmla="val 50000" name="adj2"/>
                            </a:avLst>
                          </a:prstGeom>
                          <a:solidFill>
                            <a:srgbClr val="F1C232"/>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Set properties</w:t>
                              </w:r>
                            </w:p>
                          </w:txbxContent>
                        </wps:txbx>
                        <wps:bodyPr anchorCtr="0" anchor="ctr" bIns="91425" lIns="91425" rIns="91425" tIns="91425"/>
                      </wps:wsp>
                      <wps:wsp>
                        <wps:cNvSpPr/>
                        <wps:cNvPr id="39" name="Shape 39"/>
                        <wps:spPr>
                          <a:xfrm>
                            <a:off x="4152825" y="1676437"/>
                            <a:ext cx="1276500" cy="504900"/>
                          </a:xfrm>
                          <a:prstGeom prst="rightArrow">
                            <a:avLst>
                              <a:gd fmla="val 50000" name="adj1"/>
                              <a:gd fmla="val 50000" name="adj2"/>
                            </a:avLst>
                          </a:prstGeom>
                          <a:solidFill>
                            <a:srgbClr val="F1C232"/>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Commands</w:t>
                              </w:r>
                            </w:p>
                          </w:txbxContent>
                        </wps:txbx>
                        <wps:bodyPr anchorCtr="0" anchor="ctr" bIns="91425" lIns="91425" rIns="91425" tIns="91425"/>
                      </wps:wsp>
                      <wps:wsp>
                        <wps:cNvSpPr/>
                        <wps:cNvPr id="40" name="Shape 40"/>
                        <wps:spPr>
                          <a:xfrm flipH="1">
                            <a:off x="4152974" y="2181262"/>
                            <a:ext cx="1276500" cy="457200"/>
                          </a:xfrm>
                          <a:prstGeom prst="rightArrow">
                            <a:avLst>
                              <a:gd fmla="val 50000" name="adj1"/>
                              <a:gd fmla="val 50000" name="adj2"/>
                            </a:avLst>
                          </a:prstGeom>
                          <a:solidFill>
                            <a:srgbClr val="F1C232"/>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Events</w:t>
                              </w:r>
                            </w:p>
                          </w:txbxContent>
                        </wps:txbx>
                        <wps:bodyPr anchorCtr="0" anchor="ctr" bIns="91425" lIns="91425" rIns="91425" tIns="91425"/>
                      </wps:wsp>
                      <wps:wsp>
                        <wps:cNvSpPr/>
                        <wps:cNvPr id="27" name="Shape 27"/>
                        <wps:spPr>
                          <a:xfrm>
                            <a:off x="3438525" y="2905125"/>
                            <a:ext cx="2714700" cy="1104899"/>
                          </a:xfrm>
                          <a:prstGeom prst="curvedUpArrow">
                            <a:avLst>
                              <a:gd fmla="val 25000" name="adj1"/>
                              <a:gd fmla="val 50000" name="adj2"/>
                              <a:gd fmla="val 25000" name="adj3"/>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Data Binding</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(effect)</w:t>
                              </w:r>
                            </w:p>
                          </w:txbxContent>
                        </wps:txbx>
                        <wps:bodyPr anchorCtr="0" anchor="ctr" bIns="91425" lIns="91425" rIns="91425" tIns="91425"/>
                      </wps:wsp>
                    </wpg:wgp>
                  </a:graphicData>
                </a:graphic>
              </wp:inline>
            </w:drawing>
          </mc:Choice>
          <mc:Fallback>
            <w:drawing>
              <wp:inline distB="114300" distT="114300" distL="114300" distR="114300">
                <wp:extent cx="5248275" cy="4210050"/>
                <wp:effectExtent b="0" l="0" r="0" t="0"/>
                <wp:docPr id="5"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5248275" cy="4210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b6j5s8qqa16r" w:id="4"/>
      <w:bookmarkEnd w:id="4"/>
      <w:r w:rsidDel="00000000" w:rsidR="00000000" w:rsidRPr="00000000">
        <w:rPr>
          <w:rtl w:val="0"/>
        </w:rPr>
        <w:t xml:space="preserve">View</w:t>
      </w: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 view is a visual representation of the UI.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Views can be made up of other components or primitives (HTML).</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Input to views: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Setting a property on the view updates a child component or HTML element property.</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Invoking an </w:t>
      </w:r>
      <w:commentRangeStart w:id="4"/>
      <w:r w:rsidDel="00000000" w:rsidR="00000000" w:rsidRPr="00000000">
        <w:rPr>
          <w:rtl w:val="0"/>
        </w:rPr>
        <w:t xml:space="preserve">action</w:t>
      </w:r>
      <w:commentRangeEnd w:id="4"/>
      <w:r w:rsidDel="00000000" w:rsidR="00000000" w:rsidRPr="00000000">
        <w:commentReference w:id="4"/>
      </w:r>
      <w:r w:rsidDel="00000000" w:rsidR="00000000" w:rsidRPr="00000000">
        <w:rPr>
          <w:rtl w:val="0"/>
        </w:rPr>
        <w:t xml:space="preserve"> on the view invokes a method on a child component or HTML element.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Output from views: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A </w:t>
      </w:r>
      <w:r w:rsidDel="00000000" w:rsidR="00000000" w:rsidRPr="00000000">
        <w:rPr>
          <w:rtl w:val="0"/>
        </w:rPr>
        <w:t xml:space="preserve">view</w:t>
      </w:r>
      <w:r w:rsidDel="00000000" w:rsidR="00000000" w:rsidRPr="00000000">
        <w:rPr>
          <w:rtl w:val="0"/>
        </w:rPr>
        <w:t xml:space="preserve"> can listen to child </w:t>
      </w:r>
      <w:r w:rsidDel="00000000" w:rsidR="00000000" w:rsidRPr="00000000">
        <w:rPr>
          <w:rtl w:val="0"/>
        </w:rPr>
        <w:t xml:space="preserve">components or HTML elements</w:t>
      </w:r>
      <w:r w:rsidDel="00000000" w:rsidR="00000000" w:rsidRPr="00000000">
        <w:rPr>
          <w:rtl w:val="0"/>
        </w:rPr>
        <w:t xml:space="preserve"> and invoke methods on the </w:t>
      </w:r>
      <w:r w:rsidDel="00000000" w:rsidR="00000000" w:rsidRPr="00000000">
        <w:rPr>
          <w:rtl w:val="0"/>
        </w:rPr>
        <w:t xml:space="preserve">controller</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610225" cy="2800350"/>
                <wp:effectExtent b="0" l="0" r="0" t="0"/>
                <wp:docPr id="4" name=""/>
                <a:graphic>
                  <a:graphicData uri="http://schemas.microsoft.com/office/word/2010/wordprocessingGroup">
                    <wpg:wgp>
                      <wpg:cNvGrpSpPr/>
                      <wpg:grpSpPr>
                        <a:xfrm>
                          <a:off x="2424300" y="1221600"/>
                          <a:ext cx="5610225" cy="2800350"/>
                          <a:chOff x="2424300" y="1221600"/>
                          <a:chExt cx="5595900" cy="2778750"/>
                        </a:xfrm>
                      </wpg:grpSpPr>
                      <wps:wsp>
                        <wps:cNvSpPr/>
                        <wps:cNvPr id="28" name="Shape 28"/>
                        <wps:spPr>
                          <a:xfrm>
                            <a:off x="2424300" y="1221600"/>
                            <a:ext cx="5595900" cy="1921800"/>
                          </a:xfrm>
                          <a:prstGeom prst="roundRect">
                            <a:avLst>
                              <a:gd fmla="val 12132" name="adj"/>
                            </a:avLst>
                          </a:prstGeom>
                          <a:solidFill>
                            <a:srgbClr val="FFF2CC">
                              <a:alpha val="66540"/>
                            </a:srgbClr>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Open Sans" w:cs="Open Sans" w:eastAsia="Open Sans" w:hAnsi="Open Sans"/>
                                  <w:b w:val="0"/>
                                  <w:i w:val="0"/>
                                  <w:smallCaps w:val="0"/>
                                  <w:strike w:val="0"/>
                                  <w:color w:val="000000"/>
                                  <w:sz w:val="28"/>
                                  <w:vertAlign w:val="baseline"/>
                                </w:rPr>
                                <w:t xml:space="preserve">@View</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Open Sans" w:cs="Open Sans" w:eastAsia="Open Sans" w:hAnsi="Open Sans"/>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Open Sans" w:cs="Open Sans" w:eastAsia="Open Sans" w:hAnsi="Open Sans"/>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&lt;form </w:t>
                              </w:r>
                              <w:r w:rsidDel="00000000" w:rsidR="00000000" w:rsidRPr="00000000">
                                <w:rPr>
                                  <w:rFonts w:ascii="Courier New" w:cs="Courier New" w:eastAsia="Courier New" w:hAnsi="Courier New"/>
                                  <w:b w:val="0"/>
                                  <w:i w:val="0"/>
                                  <w:smallCaps w:val="0"/>
                                  <w:strike w:val="0"/>
                                  <w:color w:val="000000"/>
                                  <w:sz w:val="28"/>
                                  <w:shd w:fill="dd7e6b"/>
                                  <w:vertAlign w:val="baseline"/>
                                </w:rPr>
                                <w:t xml:space="preserve">(submit)="onAnswer($input.value)</w:t>
                              </w:r>
                              <w:r w:rsidDel="00000000" w:rsidR="00000000" w:rsidRPr="00000000">
                                <w:rPr>
                                  <w:rFonts w:ascii="Courier New" w:cs="Courier New" w:eastAsia="Courier New" w:hAnsi="Courier New"/>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      </w:t>
                              </w:r>
                              <w:r w:rsidDel="00000000" w:rsidR="00000000" w:rsidRPr="00000000">
                                <w:rPr>
                                  <w:rFonts w:ascii="Courier New" w:cs="Courier New" w:eastAsia="Courier New" w:hAnsi="Courier New"/>
                                  <w:b w:val="0"/>
                                  <w:i w:val="0"/>
                                  <w:smallCaps w:val="0"/>
                                  <w:strike w:val="0"/>
                                  <w:color w:val="000000"/>
                                  <w:sz w:val="28"/>
                                  <w:shd w:fill="6aa84f"/>
                                  <w:vertAlign w:val="baseline"/>
                                </w:rPr>
                                <w:t xml:space="preserve">[hidden]="!show"</w:t>
                              </w:r>
                              <w:r w:rsidDel="00000000" w:rsidR="00000000" w:rsidRPr="00000000">
                                <w:rPr>
                                  <w:rFonts w:ascii="Courier New" w:cs="Courier New" w:eastAsia="Courier New" w:hAnsi="Courier New"/>
                                  <w:b w:val="0"/>
                                  <w:i w:val="0"/>
                                  <w:smallCaps w:val="0"/>
                                  <w:strike w:val="0"/>
                                  <w:color w:val="000000"/>
                                  <w:sz w:val="28"/>
                                  <w:vertAlign w:val="baseline"/>
                                </w:rPr>
                                <w:t xml:space="preserve">&gt;</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  </w:t>
                              </w:r>
                              <w:r w:rsidDel="00000000" w:rsidR="00000000" w:rsidRPr="00000000">
                                <w:rPr>
                                  <w:rFonts w:ascii="Courier New" w:cs="Courier New" w:eastAsia="Courier New" w:hAnsi="Courier New"/>
                                  <w:b w:val="0"/>
                                  <w:i w:val="0"/>
                                  <w:smallCaps w:val="0"/>
                                  <w:strike w:val="0"/>
                                  <w:color w:val="000000"/>
                                  <w:sz w:val="28"/>
                                  <w:shd w:fill="6aa84f"/>
                                  <w:vertAlign w:val="baseline"/>
                                </w:rPr>
                                <w:t xml:space="preserve">{{question}}</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shd w:fill="6aa84f"/>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  &lt;input </w:t>
                              </w:r>
                              <w:r w:rsidDel="00000000" w:rsidR="00000000" w:rsidRPr="00000000">
                                <w:rPr>
                                  <w:rFonts w:ascii="Courier New" w:cs="Courier New" w:eastAsia="Courier New" w:hAnsi="Courier New"/>
                                  <w:b w:val="0"/>
                                  <w:i w:val="0"/>
                                  <w:smallCaps w:val="0"/>
                                  <w:strike w:val="0"/>
                                  <w:color w:val="000000"/>
                                  <w:sz w:val="28"/>
                                  <w:shd w:fill="cccccc"/>
                                  <w:vertAlign w:val="baseline"/>
                                </w:rPr>
                                <w:t xml:space="preserve">#input</w:t>
                              </w:r>
                              <w:r w:rsidDel="00000000" w:rsidR="00000000" w:rsidRPr="00000000">
                                <w:rPr>
                                  <w:rFonts w:ascii="Courier New" w:cs="Courier New" w:eastAsia="Courier New" w:hAnsi="Courier New"/>
                                  <w:b w:val="0"/>
                                  <w:i w:val="0"/>
                                  <w:smallCaps w:val="0"/>
                                  <w:strike w:val="0"/>
                                  <w:color w:val="000000"/>
                                  <w:sz w:val="28"/>
                                  <w:vertAlign w:val="baseline"/>
                                </w:rPr>
                                <w:t xml:space="preserve"> </w:t>
                              </w:r>
                              <w:r w:rsidDel="00000000" w:rsidR="00000000" w:rsidRPr="00000000">
                                <w:rPr>
                                  <w:rFonts w:ascii="Courier New" w:cs="Courier New" w:eastAsia="Courier New" w:hAnsi="Courier New"/>
                                  <w:b w:val="0"/>
                                  <w:i w:val="0"/>
                                  <w:smallCaps w:val="0"/>
                                  <w:strike w:val="0"/>
                                  <w:color w:val="000000"/>
                                  <w:sz w:val="28"/>
                                  <w:shd w:fill="f6b26b"/>
                                  <w:vertAlign w:val="baseline"/>
                                </w:rPr>
                                <w:t xml:space="preserve">@focus="$input.focus()"</w:t>
                              </w:r>
                              <w:r w:rsidDel="00000000" w:rsidR="00000000" w:rsidRPr="00000000">
                                <w:rPr>
                                  <w:rFonts w:ascii="Courier New" w:cs="Courier New" w:eastAsia="Courier New" w:hAnsi="Courier New"/>
                                  <w:b w:val="0"/>
                                  <w:i w:val="0"/>
                                  <w:smallCaps w:val="0"/>
                                  <w:strike w:val="0"/>
                                  <w:color w:val="000000"/>
                                  <w:sz w:val="28"/>
                                  <w:vertAlign w:val="baseline"/>
                                </w:rPr>
                                <w:t xml:space="preserve">&gt;</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&lt;/form&gt;</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r>
                            </w:p>
                          </w:txbxContent>
                        </wps:txbx>
                        <wps:bodyPr anchorCtr="0" anchor="t" bIns="91425" lIns="91425" rIns="91425" tIns="91425"/>
                      </wps:wsp>
                      <wpg:grpSp>
                        <wpg:cNvGrpSpPr/>
                        <wpg:grpSpPr>
                          <a:xfrm>
                            <a:off x="5615175" y="2800350"/>
                            <a:ext cx="2214374" cy="1200000"/>
                            <a:chOff x="5691375" y="2952750"/>
                            <a:chExt cx="2214374" cy="1200000"/>
                          </a:xfrm>
                        </wpg:grpSpPr>
                        <wps:wsp>
                          <wps:cNvSpPr/>
                          <wps:cNvPr id="30" name="Shape 30"/>
                          <wps:spPr>
                            <a:xfrm>
                              <a:off x="5691375" y="2952750"/>
                              <a:ext cx="2214299" cy="1200000"/>
                            </a:xfrm>
                            <a:prstGeom prst="roundRect">
                              <a:avLst>
                                <a:gd fmla="val 9310" name="adj"/>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right"/>
                                  <w:textDirection w:val="lr"/>
                                </w:pPr>
                              </w:p>
                            </w:txbxContent>
                          </wps:txbx>
                          <wps:bodyPr anchorCtr="0" anchor="t" bIns="91425" lIns="91425" rIns="91425" tIns="91425"/>
                        </wps:wsp>
                        <wps:wsp>
                          <wps:cNvSpPr/>
                          <wps:cNvPr id="31" name="Shape 31"/>
                          <wps:spPr>
                            <a:xfrm>
                              <a:off x="5848350" y="3069250"/>
                              <a:ext cx="390599" cy="190500"/>
                            </a:xfrm>
                            <a:prstGeom prst="rect">
                              <a:avLst/>
                            </a:prstGeom>
                            <a:solidFill>
                              <a:srgbClr val="CC0000">
                                <a:alpha val="46540"/>
                              </a:srgbClr>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t" bIns="91425" lIns="91425" rIns="91425" tIns="91425"/>
                        </wps:wsp>
                        <wps:wsp>
                          <wps:cNvSpPr/>
                          <wps:cNvPr id="32" name="Shape 32"/>
                          <wps:spPr>
                            <a:xfrm>
                              <a:off x="5848350" y="3335950"/>
                              <a:ext cx="390599" cy="190500"/>
                            </a:xfrm>
                            <a:prstGeom prst="rect">
                              <a:avLst/>
                            </a:prstGeom>
                            <a:solidFill>
                              <a:srgbClr val="F1C232"/>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t" bIns="91425" lIns="91425" rIns="91425" tIns="91425"/>
                        </wps:wsp>
                        <wps:wsp>
                          <wps:cNvSpPr/>
                          <wps:cNvPr id="33" name="Shape 33"/>
                          <wps:spPr>
                            <a:xfrm>
                              <a:off x="5848350" y="3605207"/>
                              <a:ext cx="390599" cy="190500"/>
                            </a:xfrm>
                            <a:prstGeom prst="rect">
                              <a:avLst/>
                            </a:prstGeom>
                            <a:solidFill>
                              <a:srgbClr val="000000">
                                <a:alpha val="20380"/>
                              </a:srgbClr>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t" bIns="91425" lIns="91425" rIns="91425" tIns="91425"/>
                        </wps:wsp>
                        <wps:wsp>
                          <wps:cNvSpPr/>
                          <wps:cNvPr id="34" name="Shape 34"/>
                          <wps:spPr>
                            <a:xfrm>
                              <a:off x="5848350" y="3860007"/>
                              <a:ext cx="390599" cy="190500"/>
                            </a:xfrm>
                            <a:prstGeom prst="rect">
                              <a:avLst/>
                            </a:prstGeom>
                            <a:solidFill>
                              <a:srgbClr val="6AA84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t" bIns="91425" lIns="91425" rIns="91425" tIns="91425"/>
                        </wps:wsp>
                        <wps:wsp>
                          <wps:cNvSpPr txBox="1"/>
                          <wps:cNvPr id="35" name="Shape 35"/>
                          <wps:spPr>
                            <a:xfrm>
                              <a:off x="6238950" y="3054975"/>
                              <a:ext cx="140970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Event</w:t>
                                </w:r>
                              </w:p>
                            </w:txbxContent>
                          </wps:txbx>
                          <wps:bodyPr anchorCtr="0" anchor="ctr" bIns="91425" lIns="91425" rIns="91425" tIns="91425"/>
                        </wps:wsp>
                        <wps:wsp>
                          <wps:cNvSpPr txBox="1"/>
                          <wps:cNvPr id="36" name="Shape 36"/>
                          <wps:spPr>
                            <a:xfrm>
                              <a:off x="6238950" y="3347850"/>
                              <a:ext cx="140970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Actions</w:t>
                                </w:r>
                              </w:p>
                            </w:txbxContent>
                          </wps:txbx>
                          <wps:bodyPr anchorCtr="0" anchor="ctr" bIns="91425" lIns="91425" rIns="91425" tIns="91425"/>
                        </wps:wsp>
                        <wps:wsp>
                          <wps:cNvSpPr txBox="1"/>
                          <wps:cNvPr id="37" name="Shape 37"/>
                          <wps:spPr>
                            <a:xfrm>
                              <a:off x="6238950" y="3860007"/>
                              <a:ext cx="1666799"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Property binding</w:t>
                                </w:r>
                              </w:p>
                            </w:txbxContent>
                          </wps:txbx>
                          <wps:bodyPr anchorCtr="0" anchor="ctr" bIns="91425" lIns="91425" rIns="91425" tIns="91425"/>
                        </wps:wsp>
                        <wps:wsp>
                          <wps:cNvSpPr txBox="1"/>
                          <wps:cNvPr id="38" name="Shape 38"/>
                          <wps:spPr>
                            <a:xfrm>
                              <a:off x="6238950" y="3593307"/>
                              <a:ext cx="140970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Local variable</w:t>
                                </w:r>
                              </w:p>
                            </w:txbxContent>
                          </wps:txbx>
                          <wps:bodyPr anchorCtr="0" anchor="ctr" bIns="91425" lIns="91425" rIns="91425" tIns="91425"/>
                        </wps:wsp>
                      </wpg:grpSp>
                    </wpg:wgp>
                  </a:graphicData>
                </a:graphic>
              </wp:inline>
            </w:drawing>
          </mc:Choice>
          <mc:Fallback>
            <w:drawing>
              <wp:inline distB="114300" distT="114300" distL="114300" distR="114300">
                <wp:extent cx="5610225" cy="2800350"/>
                <wp:effectExtent b="0" l="0" r="0" t="0"/>
                <wp:docPr id="4" name="image08.png"/>
                <a:graphic>
                  <a:graphicData uri="http://schemas.openxmlformats.org/drawingml/2006/picture">
                    <pic:pic>
                      <pic:nvPicPr>
                        <pic:cNvPr id="0" name="image08.png"/>
                        <pic:cNvPicPr preferRelativeResize="0"/>
                      </pic:nvPicPr>
                      <pic:blipFill>
                        <a:blip r:embed="rId6"/>
                        <a:srcRect/>
                        <a:stretch>
                          <a:fillRect/>
                        </a:stretch>
                      </pic:blipFill>
                      <pic:spPr>
                        <a:xfrm>
                          <a:off x="0" y="0"/>
                          <a:ext cx="5610225" cy="2800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deoxhoagpy4y" w:id="5"/>
      <w:bookmarkEnd w:id="5"/>
      <w:r w:rsidDel="00000000" w:rsidR="00000000" w:rsidRPr="00000000">
        <w:rPr>
          <w:rtl w:val="0"/>
        </w:rPr>
        <w:t xml:space="preserve">Binding: Properties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View properties are placeholders in the view that can accept values.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View properties are declared using  </w:t>
      </w:r>
      <w:r w:rsidDel="00000000" w:rsidR="00000000" w:rsidRPr="00000000">
        <w:rPr>
          <w:rFonts w:ascii="Courier New" w:cs="Courier New" w:eastAsia="Courier New" w:hAnsi="Courier New"/>
          <w:rtl w:val="0"/>
        </w:rPr>
        <w:t xml:space="preserve">{{exp}}</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[prop]='exp'</w:t>
      </w:r>
      <w:r w:rsidDel="00000000" w:rsidR="00000000" w:rsidRPr="00000000">
        <w:rPr>
          <w:rtl w:val="0"/>
        </w:rPr>
        <w:t xml:space="preserve"> syntax. </w:t>
      </w:r>
      <w:commentRangeStart w:id="5"/>
      <w:commentRangeStart w:id="6"/>
      <w:r w:rsidDel="00000000" w:rsidR="00000000" w:rsidRPr="00000000">
        <w:rPr>
          <w:rtl w:val="0"/>
        </w:rPr>
        <w:t xml:space="preserve">The view retains the placeholder location for the value</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t xml:space="preserve">. </w:t>
      </w:r>
      <w:r w:rsidDel="00000000" w:rsidR="00000000" w:rsidRPr="00000000">
        <w:rPr>
          <w:rtl w:val="0"/>
        </w:rPr>
        <w:t xml:space="preserve">The detector </w:t>
      </w:r>
      <w:commentRangeStart w:id="7"/>
      <w:r w:rsidDel="00000000" w:rsidR="00000000" w:rsidRPr="00000000">
        <w:rPr>
          <w:rtl w:val="0"/>
        </w:rPr>
        <w:t xml:space="preserve">handles</w:t>
      </w:r>
      <w:commentRangeEnd w:id="7"/>
      <w:r w:rsidDel="00000000" w:rsidR="00000000" w:rsidRPr="00000000">
        <w:commentReference w:id="7"/>
      </w:r>
      <w:r w:rsidDel="00000000" w:rsidR="00000000" w:rsidRPr="00000000">
        <w:rPr>
          <w:rtl w:val="0"/>
        </w:rPr>
        <w:t xml:space="preserve"> watching the </w:t>
      </w:r>
      <w:r w:rsidDel="00000000" w:rsidR="00000000" w:rsidRPr="00000000">
        <w:rPr>
          <w:rFonts w:ascii="Courier New" w:cs="Courier New" w:eastAsia="Courier New" w:hAnsi="Courier New"/>
          <w:rtl w:val="0"/>
        </w:rPr>
        <w:t xml:space="preserve">exp</w:t>
      </w:r>
      <w:r w:rsidDel="00000000" w:rsidR="00000000" w:rsidRPr="00000000">
        <w:rPr>
          <w:rtl w:val="0"/>
        </w:rPr>
        <w:t xml:space="preserve">. When the detector detects a change, </w:t>
      </w:r>
      <w:r w:rsidDel="00000000" w:rsidR="00000000" w:rsidRPr="00000000">
        <w:rPr>
          <w:rtl w:val="0"/>
        </w:rPr>
        <w:t xml:space="preserve">it sets the view property</w:t>
      </w:r>
      <w:r w:rsidDel="00000000" w:rsidR="00000000" w:rsidRPr="00000000">
        <w:rPr>
          <w:rtl w:val="0"/>
        </w:rPr>
        <w:t xml:space="preserve"> to the new value of the expression.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248275" cy="5695950"/>
                <wp:effectExtent b="0" l="0" r="0" t="0"/>
                <wp:docPr id="3" name=""/>
                <a:graphic>
                  <a:graphicData uri="http://schemas.microsoft.com/office/word/2010/wordprocessingGroup">
                    <wpg:wgp>
                      <wpg:cNvGrpSpPr/>
                      <wpg:grpSpPr>
                        <a:xfrm>
                          <a:off x="2871750" y="1324200"/>
                          <a:ext cx="5248275" cy="5695950"/>
                          <a:chOff x="2871750" y="1324200"/>
                          <a:chExt cx="5229300" cy="5673000"/>
                        </a:xfrm>
                      </wpg:grpSpPr>
                      <wps:wsp>
                        <wps:cNvSpPr/>
                        <wps:cNvPr id="1" name="Shape 1"/>
                        <wps:spPr>
                          <a:xfrm>
                            <a:off x="2871750" y="1324200"/>
                            <a:ext cx="5229300" cy="5673000"/>
                          </a:xfrm>
                          <a:prstGeom prst="roundRect">
                            <a:avLst>
                              <a:gd fmla="val 5848" name="adj"/>
                            </a:avLst>
                          </a:prstGeom>
                          <a:solidFill>
                            <a:srgbClr val="CFE2F3">
                              <a:alpha val="48850"/>
                            </a:srgbClr>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ComponentInstance</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tIns="91425"/>
                      </wps:wsp>
                      <wps:wsp>
                        <wps:cNvSpPr/>
                        <wps:cNvPr id="3" name="Shape 3"/>
                        <wps:spPr>
                          <a:xfrm>
                            <a:off x="3119400" y="1914750"/>
                            <a:ext cx="2247900" cy="1619399"/>
                          </a:xfrm>
                          <a:prstGeom prst="roundRect">
                            <a:avLst>
                              <a:gd fmla="val 16667" name="adj"/>
                            </a:avLst>
                          </a:prstGeom>
                          <a:solidFill>
                            <a:srgbClr val="D9EAD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t xml:space="preserve">class Greeter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  constructor()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    this.name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       'World';</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w:t>
                              </w:r>
                            </w:p>
                          </w:txbxContent>
                        </wps:txbx>
                        <wps:bodyPr anchorCtr="0" anchor="t" bIns="91425" lIns="91425" rIns="91425" tIns="91425"/>
                      </wps:wsp>
                      <wps:wsp>
                        <wps:cNvSpPr/>
                        <wps:cNvPr id="24" name="Shape 24"/>
                        <wps:spPr>
                          <a:xfrm>
                            <a:off x="3119400" y="4934175"/>
                            <a:ext cx="4705500" cy="1913100"/>
                          </a:xfrm>
                          <a:prstGeom prst="roundRect">
                            <a:avLst>
                              <a:gd fmla="val 11701" name="adj"/>
                            </a:avLst>
                          </a:prstGeom>
                          <a:solidFill>
                            <a:srgbClr val="EAD1DC"/>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t xml:space="preserve">//Auto-generated code:</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detectChanges()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  var value = controller.name;</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  if (value != lastName)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    // we know that {{name}} is at 0.</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    view.setProperty(0, value);</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  }</w:t>
                              </w:r>
                              <w:r w:rsidDel="00000000" w:rsidR="00000000" w:rsidRPr="00000000">
                                <w:rPr>
                                  <w:rFonts w:ascii="Courier New" w:cs="Courier New" w:eastAsia="Courier New" w:hAnsi="Courier New"/>
                                  <w:b w:val="0"/>
                                  <w:i w:val="0"/>
                                  <w:smallCaps w:val="0"/>
                                  <w:strike w:val="0"/>
                                  <w:color w:val="000000"/>
                                  <w:sz w:val="28"/>
                                  <w:vertAlign w:val="baseline"/>
                                </w:rPr>
                                <w:br w:type="textWrapping"/>
                              </w:r>
                              <w:r w:rsidDel="00000000" w:rsidR="00000000" w:rsidRPr="00000000">
                                <w:rPr>
                                  <w:rFonts w:ascii="Courier New" w:cs="Courier New" w:eastAsia="Courier New" w:hAnsi="Courier New"/>
                                  <w:b w:val="0"/>
                                  <w:i w:val="0"/>
                                  <w:smallCaps w:val="0"/>
                                  <w:strike w:val="0"/>
                                  <w:color w:val="000000"/>
                                  <w:sz w:val="28"/>
                                  <w:vertAlign w:val="baseline"/>
                                </w:rPr>
                                <w:t xml:space="preserve">}</w:t>
                              </w:r>
                            </w:p>
                          </w:txbxContent>
                        </wps:txbx>
                        <wps:bodyPr anchorCtr="0" anchor="t" bIns="91425" lIns="91425" rIns="91425" tIns="91425"/>
                      </wps:wsp>
                      <wps:wsp>
                        <wps:cNvSpPr/>
                        <wps:cNvPr id="2" name="Shape 2"/>
                        <wps:spPr>
                          <a:xfrm>
                            <a:off x="5577150" y="1914750"/>
                            <a:ext cx="2247900" cy="1619399"/>
                          </a:xfrm>
                          <a:prstGeom prst="roundRect">
                            <a:avLst>
                              <a:gd fmla="val 16667" name="adj"/>
                            </a:avLst>
                          </a:prstGeom>
                          <a:solidFill>
                            <a:srgbClr val="FFF2CC"/>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t xml:space="preserve">&lt;div&gt;</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  Hello </w:t>
                              </w:r>
                              <w:r w:rsidDel="00000000" w:rsidR="00000000" w:rsidRPr="00000000">
                                <w:rPr>
                                  <w:rFonts w:ascii="Courier New" w:cs="Courier New" w:eastAsia="Courier New" w:hAnsi="Courier New"/>
                                  <w:b w:val="0"/>
                                  <w:i w:val="0"/>
                                  <w:smallCaps w:val="0"/>
                                  <w:strike w:val="0"/>
                                  <w:color w:val="000000"/>
                                  <w:sz w:val="28"/>
                                  <w:shd w:fill="b6d7a8"/>
                                  <w:vertAlign w:val="baseline"/>
                                </w:rPr>
                                <w:t xml:space="preserve">{{name}}</w:t>
                              </w:r>
                              <w:r w:rsidDel="00000000" w:rsidR="00000000" w:rsidRPr="00000000">
                                <w:rPr>
                                  <w:rFonts w:ascii="Courier New" w:cs="Courier New" w:eastAsia="Courier New" w:hAnsi="Courier New"/>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&lt;/div&gt;</w:t>
                              </w:r>
                            </w:p>
                          </w:txbxContent>
                        </wps:txbx>
                        <wps:bodyPr anchorCtr="0" anchor="t" bIns="91425" lIns="91425" rIns="91425" tIns="91425"/>
                      </wps:wsp>
                      <wps:wsp>
                        <wps:cNvSpPr/>
                        <wps:cNvPr id="25" name="Shape 25"/>
                        <wps:spPr>
                          <a:xfrm rot="-5400000">
                            <a:off x="3012300" y="3960225"/>
                            <a:ext cx="1400099" cy="547800"/>
                          </a:xfrm>
                          <a:prstGeom prst="rightArrow">
                            <a:avLst>
                              <a:gd fmla="val 50000" name="adj1"/>
                              <a:gd fmla="val 50000" name="adj2"/>
                            </a:avLst>
                          </a:prstGeom>
                          <a:solidFill>
                            <a:srgbClr val="F1C232"/>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Get changes</w:t>
                              </w:r>
                            </w:p>
                          </w:txbxContent>
                        </wps:txbx>
                        <wps:bodyPr anchorCtr="0" anchor="ctr" bIns="91425" lIns="91425" rIns="91425" tIns="91425"/>
                      </wps:wsp>
                      <wps:wsp>
                        <wps:cNvSpPr/>
                        <wps:cNvPr id="26" name="Shape 26"/>
                        <wps:spPr>
                          <a:xfrm rot="-5400000">
                            <a:off x="6469875" y="3988875"/>
                            <a:ext cx="1361999" cy="528600"/>
                          </a:xfrm>
                          <a:prstGeom prst="rightArrow">
                            <a:avLst>
                              <a:gd fmla="val 50000" name="adj1"/>
                              <a:gd fmla="val 50000" name="adj2"/>
                            </a:avLst>
                          </a:prstGeom>
                          <a:solidFill>
                            <a:srgbClr val="F1C232"/>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Set property </w:t>
                              </w:r>
                            </w:p>
                          </w:txbxContent>
                        </wps:txbx>
                        <wps:bodyPr anchorCtr="0" anchor="ctr" bIns="91425" lIns="91425" rIns="91425" tIns="91425"/>
                      </wps:wsp>
                      <wps:wsp>
                        <wps:cNvSpPr/>
                        <wps:cNvPr id="27" name="Shape 27"/>
                        <wps:spPr>
                          <a:xfrm>
                            <a:off x="4119525" y="3648300"/>
                            <a:ext cx="2714700" cy="1104899"/>
                          </a:xfrm>
                          <a:prstGeom prst="curvedUpArrow">
                            <a:avLst>
                              <a:gd fmla="val 25000" name="adj1"/>
                              <a:gd fmla="val 50000" name="adj2"/>
                              <a:gd fmla="val 25000" name="adj3"/>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Data binding</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(effect)</w:t>
                              </w:r>
                            </w:p>
                          </w:txbxContent>
                        </wps:txbx>
                        <wps:bodyPr anchorCtr="0" anchor="ctr" bIns="91425" lIns="91425" rIns="91425" tIns="91425"/>
                      </wps:wsp>
                    </wpg:wgp>
                  </a:graphicData>
                </a:graphic>
              </wp:inline>
            </w:drawing>
          </mc:Choice>
          <mc:Fallback>
            <w:drawing>
              <wp:inline distB="114300" distT="114300" distL="114300" distR="114300">
                <wp:extent cx="5248275" cy="5695950"/>
                <wp:effectExtent b="0" l="0" r="0" t="0"/>
                <wp:docPr id="3" name="image06.png"/>
                <a:graphic>
                  <a:graphicData uri="http://schemas.openxmlformats.org/drawingml/2006/picture">
                    <pic:pic>
                      <pic:nvPicPr>
                        <pic:cNvPr id="0" name="image06.png"/>
                        <pic:cNvPicPr preferRelativeResize="0"/>
                      </pic:nvPicPr>
                      <pic:blipFill>
                        <a:blip r:embed="rId6"/>
                        <a:srcRect/>
                        <a:stretch>
                          <a:fillRect/>
                        </a:stretch>
                      </pic:blipFill>
                      <pic:spPr>
                        <a:xfrm>
                          <a:off x="0" y="0"/>
                          <a:ext cx="5248275" cy="56959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oe3xvy6nekmy" w:id="6"/>
      <w:bookmarkEnd w:id="6"/>
      <w:r w:rsidDel="00000000" w:rsidR="00000000" w:rsidRPr="00000000">
        <w:rPr>
          <w:rtl w:val="0"/>
        </w:rPr>
        <w:t xml:space="preserve">Binding: Events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Events are used to execute code with side effects</w:t>
      </w:r>
      <w:r w:rsidDel="00000000" w:rsidR="00000000" w:rsidRPr="00000000">
        <w:rPr>
          <w:rtl w:val="0"/>
        </w:rPr>
        <w:t xml:space="preserve">, usually </w:t>
      </w:r>
      <w:r w:rsidDel="00000000" w:rsidR="00000000" w:rsidRPr="00000000">
        <w:rPr>
          <w:rtl w:val="0"/>
        </w:rPr>
        <w:t xml:space="preserve">due to </w:t>
      </w:r>
      <w:commentRangeStart w:id="8"/>
      <w:commentRangeStart w:id="9"/>
      <w:commentRangeStart w:id="10"/>
      <w:r w:rsidDel="00000000" w:rsidR="00000000" w:rsidRPr="00000000">
        <w:rPr>
          <w:rtl w:val="0"/>
        </w:rPr>
        <w:t xml:space="preserve">user UI interactions</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Events are declared using</w:t>
      </w:r>
      <w:r w:rsidDel="00000000" w:rsidR="00000000" w:rsidRPr="00000000">
        <w:rPr>
          <w:rFonts w:ascii="Courier New" w:cs="Courier New" w:eastAsia="Courier New" w:hAnsi="Courier New"/>
          <w:rtl w:val="0"/>
        </w:rPr>
        <w:t xml:space="preserve">(event-name)="statement"</w:t>
      </w:r>
      <w:r w:rsidDel="00000000" w:rsidR="00000000" w:rsidRPr="00000000">
        <w:rPr>
          <w:rtl w:val="0"/>
        </w:rPr>
        <w:t xml:space="preserve"> syntax and set up event listeners on the </w:t>
      </w:r>
      <w:r w:rsidDel="00000000" w:rsidR="00000000" w:rsidRPr="00000000">
        <w:rPr>
          <w:rtl w:val="0"/>
        </w:rPr>
        <w:t xml:space="preserve">DOM element</w:t>
      </w:r>
      <w:r w:rsidDel="00000000" w:rsidR="00000000" w:rsidRPr="00000000">
        <w:rPr>
          <w:rtl w:val="0"/>
        </w:rPr>
        <w:t xml:space="preserve">. When the underlying component fires the event, Angular executes </w:t>
      </w:r>
      <w:r w:rsidDel="00000000" w:rsidR="00000000" w:rsidRPr="00000000">
        <w:rPr>
          <w:rFonts w:ascii="Courier New" w:cs="Courier New" w:eastAsia="Courier New" w:hAnsi="Courier New"/>
          <w:rtl w:val="0"/>
        </w:rPr>
        <w:t xml:space="preserve">statement</w:t>
      </w:r>
      <w:r w:rsidDel="00000000" w:rsidR="00000000" w:rsidRPr="00000000">
        <w:rPr>
          <w:rtl w:val="0"/>
        </w:rPr>
        <w:t xml:space="preserve"> on the controller.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248275" cy="5400011"/>
                <wp:effectExtent b="0" l="0" r="0" t="0"/>
                <wp:docPr id="8" name=""/>
                <a:graphic>
                  <a:graphicData uri="http://schemas.microsoft.com/office/word/2010/wordprocessingGroup">
                    <wpg:wgp>
                      <wpg:cNvGrpSpPr/>
                      <wpg:grpSpPr>
                        <a:xfrm>
                          <a:off x="2871750" y="1324200"/>
                          <a:ext cx="5248275" cy="5400011"/>
                          <a:chOff x="2871750" y="1324200"/>
                          <a:chExt cx="5576999" cy="5748000"/>
                        </a:xfrm>
                      </wpg:grpSpPr>
                      <wps:wsp>
                        <wps:cNvSpPr/>
                        <wps:cNvPr id="1" name="Shape 1"/>
                        <wps:spPr>
                          <a:xfrm>
                            <a:off x="2871750" y="1324200"/>
                            <a:ext cx="5576999" cy="5748000"/>
                          </a:xfrm>
                          <a:prstGeom prst="roundRect">
                            <a:avLst>
                              <a:gd fmla="val 5848" name="adj"/>
                            </a:avLst>
                          </a:prstGeom>
                          <a:solidFill>
                            <a:srgbClr val="CFE2F3">
                              <a:alpha val="48850"/>
                            </a:srgbClr>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ComponentInstance</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tIns="91425"/>
                      </wps:wsp>
                      <wps:wsp>
                        <wps:cNvSpPr/>
                        <wps:cNvPr id="3" name="Shape 3"/>
                        <wps:spPr>
                          <a:xfrm>
                            <a:off x="3119400" y="1914750"/>
                            <a:ext cx="2247900" cy="1619399"/>
                          </a:xfrm>
                          <a:prstGeom prst="roundRect">
                            <a:avLst>
                              <a:gd fmla="val 16667" name="adj"/>
                            </a:avLst>
                          </a:prstGeom>
                          <a:solidFill>
                            <a:srgbClr val="D9EAD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t xml:space="preserve">class Greeter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  hi()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    alert('!');</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w:t>
                              </w:r>
                            </w:p>
                          </w:txbxContent>
                        </wps:txbx>
                        <wps:bodyPr anchorCtr="0" anchor="t" bIns="91425" lIns="91425" rIns="91425" tIns="91425"/>
                      </wps:wsp>
                      <wps:wsp>
                        <wps:cNvSpPr/>
                        <wps:cNvPr id="24" name="Shape 24"/>
                        <wps:spPr>
                          <a:xfrm>
                            <a:off x="3119400" y="4934175"/>
                            <a:ext cx="5138700" cy="1971300"/>
                          </a:xfrm>
                          <a:prstGeom prst="roundRect">
                            <a:avLst>
                              <a:gd fmla="val 14074" name="adj"/>
                            </a:avLst>
                          </a:prstGeom>
                          <a:solidFill>
                            <a:srgbClr val="EAD1DC"/>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t xml:space="preserve">// Auto-generated code:</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setupEvents()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  // we know that &lt;button&gt; is at 0.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  var e = view.elements[0];</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  e.addEventListener('click', function ()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    controller.hi();</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w:t>
                              </w:r>
                            </w:p>
                          </w:txbxContent>
                        </wps:txbx>
                        <wps:bodyPr anchorCtr="0" anchor="t" bIns="91425" lIns="91425" rIns="91425" tIns="91425"/>
                      </wps:wsp>
                      <wps:wsp>
                        <wps:cNvSpPr/>
                        <wps:cNvPr id="2" name="Shape 2"/>
                        <wps:spPr>
                          <a:xfrm>
                            <a:off x="5967675" y="1914750"/>
                            <a:ext cx="2247900" cy="1619399"/>
                          </a:xfrm>
                          <a:prstGeom prst="roundRect">
                            <a:avLst>
                              <a:gd fmla="val 16667" name="adj"/>
                            </a:avLst>
                          </a:prstGeom>
                          <a:solidFill>
                            <a:srgbClr val="FFF2CC"/>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t xml:space="preserve">&lt;button</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  </w:t>
                              </w:r>
                              <w:r w:rsidDel="00000000" w:rsidR="00000000" w:rsidRPr="00000000">
                                <w:rPr>
                                  <w:rFonts w:ascii="Courier New" w:cs="Courier New" w:eastAsia="Courier New" w:hAnsi="Courier New"/>
                                  <w:b w:val="0"/>
                                  <w:i w:val="0"/>
                                  <w:smallCaps w:val="0"/>
                                  <w:strike w:val="0"/>
                                  <w:color w:val="000000"/>
                                  <w:sz w:val="28"/>
                                  <w:shd w:fill="e6b8af"/>
                                  <w:vertAlign w:val="baseline"/>
                                </w:rPr>
                                <w:t xml:space="preserve">(click)="hi()"</w:t>
                              </w:r>
                              <w:r w:rsidDel="00000000" w:rsidR="00000000" w:rsidRPr="00000000">
                                <w:rPr>
                                  <w:rFonts w:ascii="Courier New" w:cs="Courier New" w:eastAsia="Courier New" w:hAnsi="Courier New"/>
                                  <w:b w:val="0"/>
                                  <w:i w:val="0"/>
                                  <w:smallCaps w:val="0"/>
                                  <w:strike w:val="0"/>
                                  <w:color w:val="000000"/>
                                  <w:sz w:val="28"/>
                                  <w:vertAlign w:val="baseline"/>
                                </w:rPr>
                                <w:t xml:space="preserve">&gt;</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  Greet</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&lt;/button&gt;</w:t>
                              </w:r>
                            </w:p>
                          </w:txbxContent>
                        </wps:txbx>
                        <wps:bodyPr anchorCtr="0" anchor="t" bIns="91425" lIns="91425" rIns="91425" tIns="91425"/>
                      </wps:wsp>
                      <wps:wsp>
                        <wps:cNvSpPr/>
                        <wps:cNvPr id="25" name="Shape 25"/>
                        <wps:spPr>
                          <a:xfrm rot="-5400000">
                            <a:off x="3543300" y="3941175"/>
                            <a:ext cx="1400099" cy="547800"/>
                          </a:xfrm>
                          <a:prstGeom prst="rightArrow">
                            <a:avLst>
                              <a:gd fmla="val 50000" name="adj1"/>
                              <a:gd fmla="val 50000" name="adj2"/>
                            </a:avLst>
                          </a:prstGeom>
                          <a:solidFill>
                            <a:srgbClr val="F1C232"/>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Call Controller</w:t>
                              </w:r>
                            </w:p>
                          </w:txbxContent>
                        </wps:txbx>
                        <wps:bodyPr anchorCtr="0" anchor="ctr" bIns="91425" lIns="91425" rIns="91425" tIns="91425"/>
                      </wps:wsp>
                      <wps:wsp>
                        <wps:cNvSpPr/>
                        <wps:cNvPr id="26" name="Shape 26"/>
                        <wps:spPr>
                          <a:xfrm rot="-5400000">
                            <a:off x="6410625" y="3969825"/>
                            <a:ext cx="1361999" cy="528600"/>
                          </a:xfrm>
                          <a:prstGeom prst="rightArrow">
                            <a:avLst>
                              <a:gd fmla="val 50000" name="adj1"/>
                              <a:gd fmla="val 50000" name="adj2"/>
                            </a:avLst>
                          </a:prstGeom>
                          <a:solidFill>
                            <a:srgbClr val="F1C232"/>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Listen</w:t>
                              </w:r>
                            </w:p>
                          </w:txbxContent>
                        </wps:txbx>
                        <wps:bodyPr anchorCtr="0" anchor="ctr" bIns="91425" lIns="91425" rIns="91425" tIns="91425"/>
                      </wps:wsp>
                    </wpg:wgp>
                  </a:graphicData>
                </a:graphic>
              </wp:inline>
            </w:drawing>
          </mc:Choice>
          <mc:Fallback>
            <w:drawing>
              <wp:inline distB="114300" distT="114300" distL="114300" distR="114300">
                <wp:extent cx="5248275" cy="5400011"/>
                <wp:effectExtent b="0" l="0" r="0" t="0"/>
                <wp:docPr id="8"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5248275" cy="540001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2"/>
        <w:contextualSpacing w:val="0"/>
      </w:pPr>
      <w:bookmarkStart w:colFirst="0" w:colLast="0" w:name="h.dixiv13lagx2" w:id="7"/>
      <w:bookmarkEnd w:id="7"/>
      <w:r w:rsidDel="00000000" w:rsidR="00000000" w:rsidRPr="00000000">
        <w:rPr>
          <w:rtl w:val="0"/>
        </w:rPr>
        <w:t xml:space="preserve">Binding: Actions</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Actions allow the </w:t>
      </w:r>
      <w:r w:rsidDel="00000000" w:rsidR="00000000" w:rsidRPr="00000000">
        <w:rPr>
          <w:rtl w:val="0"/>
        </w:rPr>
        <w:t xml:space="preserve">controller</w:t>
      </w:r>
      <w:r w:rsidDel="00000000" w:rsidR="00000000" w:rsidRPr="00000000">
        <w:rPr>
          <w:rtl w:val="0"/>
        </w:rPr>
        <w:t xml:space="preserve"> to invoke methods on the elements in the. (focusing, transitions, ...)</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Actions are declared using </w:t>
      </w:r>
      <w:r w:rsidDel="00000000" w:rsidR="00000000" w:rsidRPr="00000000">
        <w:rPr>
          <w:rFonts w:ascii="Courier New" w:cs="Courier New" w:eastAsia="Courier New" w:hAnsi="Courier New"/>
          <w:rtl w:val="0"/>
        </w:rPr>
        <w:t xml:space="preserve">@name="statement"</w:t>
      </w:r>
      <w:r w:rsidDel="00000000" w:rsidR="00000000" w:rsidRPr="00000000">
        <w:rPr>
          <w:rtl w:val="0"/>
        </w:rPr>
        <w:t xml:space="preserve"> syntax. When the controller fires an action and the view then invokes methods on the child elements or components.</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mc:AlternateContent>
          <mc:Choice Requires="wpg">
            <w:drawing>
              <wp:inline distB="114300" distT="114300" distL="114300" distR="114300">
                <wp:extent cx="5248275" cy="5426788"/>
                <wp:effectExtent b="0" l="0" r="0" t="0"/>
                <wp:docPr id="9" name=""/>
                <a:graphic>
                  <a:graphicData uri="http://schemas.microsoft.com/office/word/2010/wordprocessingGroup">
                    <wpg:wgp>
                      <wpg:cNvGrpSpPr/>
                      <wpg:grpSpPr>
                        <a:xfrm>
                          <a:off x="2871750" y="1324200"/>
                          <a:ext cx="5248275" cy="5426788"/>
                          <a:chOff x="2871750" y="1324200"/>
                          <a:chExt cx="5576999" cy="5769600"/>
                        </a:xfrm>
                      </wpg:grpSpPr>
                      <wps:wsp>
                        <wps:cNvSpPr/>
                        <wps:cNvPr id="1" name="Shape 1"/>
                        <wps:spPr>
                          <a:xfrm>
                            <a:off x="2871750" y="1324200"/>
                            <a:ext cx="5576999" cy="5769600"/>
                          </a:xfrm>
                          <a:prstGeom prst="roundRect">
                            <a:avLst>
                              <a:gd fmla="val 5848" name="adj"/>
                            </a:avLst>
                          </a:prstGeom>
                          <a:solidFill>
                            <a:srgbClr val="CFE2F3">
                              <a:alpha val="48850"/>
                            </a:srgbClr>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ComponentInstance</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tIns="91425"/>
                      </wps:wsp>
                      <wps:wsp>
                        <wps:cNvSpPr/>
                        <wps:cNvPr id="3" name="Shape 3"/>
                        <wps:spPr>
                          <a:xfrm>
                            <a:off x="3119400" y="1914750"/>
                            <a:ext cx="2247900" cy="1619399"/>
                          </a:xfrm>
                          <a:prstGeom prst="roundRect">
                            <a:avLst>
                              <a:gd fmla="val 16667" name="adj"/>
                            </a:avLst>
                          </a:prstGeom>
                          <a:solidFill>
                            <a:srgbClr val="D9EAD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t xml:space="preserve">class Greeter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  doSomething()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    action</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    .do('init');</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w:t>
                              </w:r>
                            </w:p>
                          </w:txbxContent>
                        </wps:txbx>
                        <wps:bodyPr anchorCtr="0" anchor="t" bIns="91425" lIns="91425" rIns="91425" tIns="91425"/>
                      </wps:wsp>
                      <wps:wsp>
                        <wps:cNvSpPr/>
                        <wps:cNvPr id="24" name="Shape 24"/>
                        <wps:spPr>
                          <a:xfrm>
                            <a:off x="3119400" y="4934175"/>
                            <a:ext cx="5138700" cy="1971300"/>
                          </a:xfrm>
                          <a:prstGeom prst="roundRect">
                            <a:avLst>
                              <a:gd fmla="val 12443" name="adj"/>
                            </a:avLst>
                          </a:prstGeom>
                          <a:solidFill>
                            <a:srgbClr val="EAD1DC"/>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t xml:space="preserve">// Auto-generated code:</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setupCommands()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 commands.listen('init', function ()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    // we know that &lt;input&gt; is at 0.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    var e = view.elements[0];</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    e.focus());</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w:t>
                              </w:r>
                            </w:p>
                          </w:txbxContent>
                        </wps:txbx>
                        <wps:bodyPr anchorCtr="0" anchor="t" bIns="91425" lIns="91425" rIns="91425" tIns="91425"/>
                      </wps:wsp>
                      <wps:wsp>
                        <wps:cNvSpPr/>
                        <wps:cNvPr id="2" name="Shape 2"/>
                        <wps:spPr>
                          <a:xfrm>
                            <a:off x="5676900" y="1914750"/>
                            <a:ext cx="2538599" cy="1619399"/>
                          </a:xfrm>
                          <a:prstGeom prst="roundRect">
                            <a:avLst>
                              <a:gd fmla="val 16667" name="adj"/>
                            </a:avLst>
                          </a:prstGeom>
                          <a:solidFill>
                            <a:srgbClr val="FFF2CC"/>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t xml:space="preserve">&lt;input #e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  </w:t>
                              </w:r>
                              <w:r w:rsidDel="00000000" w:rsidR="00000000" w:rsidRPr="00000000">
                                <w:rPr>
                                  <w:rFonts w:ascii="Courier New" w:cs="Courier New" w:eastAsia="Courier New" w:hAnsi="Courier New"/>
                                  <w:b w:val="0"/>
                                  <w:i w:val="0"/>
                                  <w:smallCaps w:val="0"/>
                                  <w:strike w:val="0"/>
                                  <w:color w:val="000000"/>
                                  <w:sz w:val="28"/>
                                  <w:shd w:fill="ffd966"/>
                                  <w:vertAlign w:val="baseline"/>
                                </w:rPr>
                                <w:t xml:space="preserve">@init="e.focus()"</w:t>
                              </w:r>
                              <w:r w:rsidDel="00000000" w:rsidR="00000000" w:rsidRPr="00000000">
                                <w:rPr>
                                  <w:rFonts w:ascii="Courier New" w:cs="Courier New" w:eastAsia="Courier New" w:hAnsi="Courier New"/>
                                  <w:b w:val="0"/>
                                  <w:i w:val="0"/>
                                  <w:smallCaps w:val="0"/>
                                  <w:strike w:val="0"/>
                                  <w:color w:val="000000"/>
                                  <w:sz w:val="28"/>
                                  <w:vertAlign w:val="baseline"/>
                                </w:rPr>
                                <w:t xml:space="preserve">&gt;</w:t>
                              </w:r>
                            </w:p>
                          </w:txbxContent>
                        </wps:txbx>
                        <wps:bodyPr anchorCtr="0" anchor="t" bIns="91425" lIns="91425" rIns="91425" tIns="91425"/>
                      </wps:wsp>
                      <wps:wsp>
                        <wps:cNvSpPr/>
                        <wps:cNvPr id="25" name="Shape 25"/>
                        <wps:spPr>
                          <a:xfrm rot="-5400000">
                            <a:off x="3543300" y="3941175"/>
                            <a:ext cx="1400099" cy="547800"/>
                          </a:xfrm>
                          <a:prstGeom prst="rightArrow">
                            <a:avLst>
                              <a:gd fmla="val 50000" name="adj1"/>
                              <a:gd fmla="val 50000" name="adj2"/>
                            </a:avLst>
                          </a:prstGeom>
                          <a:solidFill>
                            <a:srgbClr val="F1C232"/>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Listen</w:t>
                              </w:r>
                            </w:p>
                          </w:txbxContent>
                        </wps:txbx>
                        <wps:bodyPr anchorCtr="0" anchor="ctr" bIns="91425" lIns="91425" rIns="91425" tIns="91425"/>
                      </wps:wsp>
                      <wps:wsp>
                        <wps:cNvSpPr/>
                        <wps:cNvPr id="26" name="Shape 26"/>
                        <wps:spPr>
                          <a:xfrm rot="-5400000">
                            <a:off x="6410625" y="3969825"/>
                            <a:ext cx="1361999" cy="528600"/>
                          </a:xfrm>
                          <a:prstGeom prst="rightArrow">
                            <a:avLst>
                              <a:gd fmla="val 50000" name="adj1"/>
                              <a:gd fmla="val 50000" name="adj2"/>
                            </a:avLst>
                          </a:prstGeom>
                          <a:solidFill>
                            <a:srgbClr val="F1C232"/>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Invoke Method</w:t>
                              </w:r>
                            </w:p>
                          </w:txbxContent>
                        </wps:txbx>
                        <wps:bodyPr anchorCtr="0" anchor="ctr" bIns="91425" lIns="91425" rIns="91425" tIns="91425"/>
                      </wps:wsp>
                    </wpg:wgp>
                  </a:graphicData>
                </a:graphic>
              </wp:inline>
            </w:drawing>
          </mc:Choice>
          <mc:Fallback>
            <w:drawing>
              <wp:inline distB="114300" distT="114300" distL="114300" distR="114300">
                <wp:extent cx="5248275" cy="5426788"/>
                <wp:effectExtent b="0" l="0" r="0" t="0"/>
                <wp:docPr id="9"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5248275" cy="54267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ltl9c4uur06v" w:id="8"/>
      <w:bookmarkEnd w:id="8"/>
      <w:r w:rsidDel="00000000" w:rsidR="00000000" w:rsidRPr="00000000">
        <w:rPr>
          <w:rtl w:val="0"/>
        </w:rPr>
        <w:t xml:space="preserve">Component Data Flow in Shadow DOM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component is built up from smaller components that are specified in the </w:t>
      </w:r>
      <w:r w:rsidDel="00000000" w:rsidR="00000000" w:rsidRPr="00000000">
        <w:rPr>
          <w:rtl w:val="0"/>
        </w:rPr>
        <w:t xml:space="preserve">@</w:t>
      </w:r>
      <w:r w:rsidDel="00000000" w:rsidR="00000000" w:rsidRPr="00000000">
        <w:rPr>
          <w:rtl w:val="0"/>
        </w:rPr>
        <w:t xml:space="preserve">View.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248275" cy="5602986"/>
                <wp:effectExtent b="0" l="0" r="0" t="0"/>
                <wp:docPr id="1" name=""/>
                <a:graphic>
                  <a:graphicData uri="http://schemas.microsoft.com/office/word/2010/wordprocessingGroup">
                    <wpg:wgp>
                      <wpg:cNvGrpSpPr/>
                      <wpg:grpSpPr>
                        <a:xfrm>
                          <a:off x="1387724" y="471500"/>
                          <a:ext cx="5248275" cy="5602986"/>
                          <a:chOff x="1387724" y="471500"/>
                          <a:chExt cx="7541926" cy="7350924"/>
                        </a:xfrm>
                      </wpg:grpSpPr>
                      <wps:wsp>
                        <wps:cNvSpPr/>
                        <wps:cNvPr id="1" name="Shape 1"/>
                        <wps:spPr>
                          <a:xfrm>
                            <a:off x="2043150" y="471500"/>
                            <a:ext cx="6753300" cy="3368399"/>
                          </a:xfrm>
                          <a:prstGeom prst="roundRect">
                            <a:avLst>
                              <a:gd fmla="val 5848" name="adj"/>
                            </a:avLst>
                          </a:prstGeom>
                          <a:solidFill>
                            <a:srgbClr val="CFE2F3">
                              <a:alpha val="48850"/>
                            </a:srgbClr>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ComponentInstance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@Component({</w:t>
                              </w:r>
                              <w:r w:rsidDel="00000000" w:rsidR="00000000" w:rsidRPr="00000000">
                                <w:rPr>
                                  <w:rFonts w:ascii="Courier New" w:cs="Courier New" w:eastAsia="Courier New" w:hAnsi="Courier New"/>
                                  <w:b w:val="0"/>
                                  <w:i w:val="0"/>
                                  <w:smallCaps w:val="0"/>
                                  <w:strike w:val="0"/>
                                  <w:color w:val="000000"/>
                                  <w:sz w:val="28"/>
                                  <w:vertAlign w:val="baseline"/>
                                </w:rPr>
                                <w:br w:type="textWrapping"/>
                              </w:r>
                              <w:r w:rsidDel="00000000" w:rsidR="00000000" w:rsidRPr="00000000">
                                <w:rPr>
                                  <w:rFonts w:ascii="Courier New" w:cs="Courier New" w:eastAsia="Courier New" w:hAnsi="Courier New"/>
                                  <w:b w:val="0"/>
                                  <w:i w:val="0"/>
                                  <w:smallCaps w:val="0"/>
                                  <w:strike w:val="0"/>
                                  <w:color w:val="000000"/>
                                  <w:sz w:val="28"/>
                                  <w:vertAlign w:val="baseline"/>
                                </w:rPr>
                                <w:t xml:space="preserve">  actions: ["nav"]</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tIns="91425"/>
                      </wps:wsp>
                      <wps:wsp>
                        <wps:cNvSpPr/>
                        <wps:cNvPr id="2" name="Shape 2"/>
                        <wps:spPr>
                          <a:xfrm>
                            <a:off x="4176750" y="1572825"/>
                            <a:ext cx="4371899" cy="2047800"/>
                          </a:xfrm>
                          <a:prstGeom prst="roundRect">
                            <a:avLst>
                              <a:gd fmla="val 6848" name="adj"/>
                            </a:avLst>
                          </a:prstGeom>
                          <a:solidFill>
                            <a:srgbClr val="FFF2CC"/>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t xml:space="preserve">View (@View)</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&lt;map </w:t>
                              </w:r>
                              <w:r w:rsidDel="00000000" w:rsidR="00000000" w:rsidRPr="00000000">
                                <w:rPr>
                                  <w:rFonts w:ascii="Courier New" w:cs="Courier New" w:eastAsia="Courier New" w:hAnsi="Courier New"/>
                                  <w:b w:val="0"/>
                                  <w:i w:val="0"/>
                                  <w:smallCaps w:val="0"/>
                                  <w:strike w:val="0"/>
                                  <w:color w:val="000000"/>
                                  <w:sz w:val="28"/>
                                  <w:shd w:fill="93c47d"/>
                                  <w:vertAlign w:val="baseline"/>
                                </w:rPr>
                                <w:t xml:space="preserve">[pos]="position"</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shd w:fill="93c47d"/>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     </w:t>
                              </w:r>
                              <w:r w:rsidDel="00000000" w:rsidR="00000000" w:rsidRPr="00000000">
                                <w:rPr>
                                  <w:rFonts w:ascii="Courier New" w:cs="Courier New" w:eastAsia="Courier New" w:hAnsi="Courier New"/>
                                  <w:b w:val="0"/>
                                  <w:i w:val="0"/>
                                  <w:smallCaps w:val="0"/>
                                  <w:strike w:val="0"/>
                                  <w:color w:val="000000"/>
                                  <w:sz w:val="28"/>
                                  <w:shd w:fill="93c47d"/>
                                  <w:vertAlign w:val="baseline"/>
                                </w:rPr>
                                <w:t xml:space="preserve">[zoom]="zoomLevel"</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shd w:fill="93c47d"/>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     </w:t>
                              </w:r>
                              <w:r w:rsidDel="00000000" w:rsidR="00000000" w:rsidRPr="00000000">
                                <w:rPr>
                                  <w:rFonts w:ascii="Courier New" w:cs="Courier New" w:eastAsia="Courier New" w:hAnsi="Courier New"/>
                                  <w:b w:val="0"/>
                                  <w:i w:val="0"/>
                                  <w:smallCaps w:val="0"/>
                                  <w:strike w:val="0"/>
                                  <w:color w:val="000000"/>
                                  <w:sz w:val="28"/>
                                  <w:shd w:fill="ea9999"/>
                                  <w:vertAlign w:val="baseline"/>
                                </w:rPr>
                                <w:t xml:space="preserve">(drag)="dragMap($event)"</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shd w:fill="ea9999"/>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     </w:t>
                              </w:r>
                              <w:r w:rsidDel="00000000" w:rsidR="00000000" w:rsidRPr="00000000">
                                <w:rPr>
                                  <w:rFonts w:ascii="Courier New" w:cs="Courier New" w:eastAsia="Courier New" w:hAnsi="Courier New"/>
                                  <w:b w:val="0"/>
                                  <w:i w:val="0"/>
                                  <w:smallCaps w:val="0"/>
                                  <w:strike w:val="0"/>
                                  <w:color w:val="000000"/>
                                  <w:sz w:val="28"/>
                                  <w:shd w:fill="f1c232"/>
                                  <w:vertAlign w:val="baseline"/>
                                </w:rPr>
                                <w:t xml:space="preserve">@nav="$self.navigate(from, to)"</w:t>
                              </w:r>
                              <w:r w:rsidDel="00000000" w:rsidR="00000000" w:rsidRPr="00000000">
                                <w:rPr>
                                  <w:rFonts w:ascii="Courier New" w:cs="Courier New" w:eastAsia="Courier New" w:hAnsi="Courier New"/>
                                  <w:b w:val="0"/>
                                  <w:i w:val="0"/>
                                  <w:smallCaps w:val="0"/>
                                  <w:strike w:val="0"/>
                                  <w:color w:val="000000"/>
                                  <w:sz w:val="28"/>
                                  <w:vertAlign w:val="baseline"/>
                                </w:rPr>
                                <w:t xml:space="preserve">&gt;</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&lt;/map&gt;</w:t>
                              </w:r>
                            </w:p>
                          </w:txbxContent>
                        </wps:txbx>
                        <wps:bodyPr anchorCtr="0" anchor="t" bIns="91425" lIns="91425" rIns="91425" tIns="91425"/>
                      </wps:wsp>
                      <wps:wsp>
                        <wps:cNvSpPr/>
                        <wps:cNvPr id="3" name="Shape 3"/>
                        <wps:spPr>
                          <a:xfrm>
                            <a:off x="2290800" y="1572825"/>
                            <a:ext cx="1714500" cy="2047800"/>
                          </a:xfrm>
                          <a:prstGeom prst="roundRect">
                            <a:avLst>
                              <a:gd fmla="val 16667" name="adj"/>
                            </a:avLst>
                          </a:prstGeom>
                          <a:solidFill>
                            <a:srgbClr val="D9EAD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t xml:space="preserve">Controller</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class MyApp</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 position;</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 zoomLevel;</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 dragMap(e);</w:t>
                              </w:r>
                            </w:p>
                          </w:txbxContent>
                        </wps:txbx>
                        <wps:bodyPr anchorCtr="0" anchor="t" bIns="91425" lIns="91425" rIns="91425" tIns="91425"/>
                      </wps:wsp>
                      <wps:wsp>
                        <wps:cNvSpPr/>
                        <wps:cNvPr id="4" name="Shape 4"/>
                        <wps:spPr>
                          <a:xfrm>
                            <a:off x="4176750" y="4049325"/>
                            <a:ext cx="4752900" cy="3773099"/>
                          </a:xfrm>
                          <a:prstGeom prst="roundRect">
                            <a:avLst>
                              <a:gd fmla="val 5848" name="adj"/>
                            </a:avLst>
                          </a:prstGeom>
                          <a:solidFill>
                            <a:srgbClr val="CFE2F3">
                              <a:alpha val="48850"/>
                            </a:srgbClr>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ComponentDef</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@Component({</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  selector:"map",</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  properties: ["pos", "zoom"],</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  events: ["drag"]</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tIns="91425"/>
                      </wps:wsp>
                      <wps:wsp>
                        <wps:cNvSpPr/>
                        <wps:cNvPr id="5" name="Shape 5"/>
                        <wps:spPr>
                          <a:xfrm>
                            <a:off x="6629400" y="5645950"/>
                            <a:ext cx="2019299" cy="2047800"/>
                          </a:xfrm>
                          <a:prstGeom prst="roundRect">
                            <a:avLst>
                              <a:gd fmla="val 6848" name="adj"/>
                            </a:avLst>
                          </a:prstGeom>
                          <a:solidFill>
                            <a:srgbClr val="FFF2CC"/>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t xml:space="preserve">View (@View)</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&lt;div&gt;</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&lt;/div&gt;</w:t>
                              </w:r>
                            </w:p>
                          </w:txbxContent>
                        </wps:txbx>
                        <wps:bodyPr anchorCtr="0" anchor="t" bIns="91425" lIns="91425" rIns="91425" tIns="91425"/>
                      </wps:wsp>
                      <wps:wsp>
                        <wps:cNvSpPr/>
                        <wps:cNvPr id="6" name="Shape 6"/>
                        <wps:spPr>
                          <a:xfrm>
                            <a:off x="4457700" y="5645950"/>
                            <a:ext cx="2019299" cy="2047800"/>
                          </a:xfrm>
                          <a:prstGeom prst="roundRect">
                            <a:avLst>
                              <a:gd fmla="val 9767" name="adj"/>
                            </a:avLst>
                          </a:prstGeom>
                          <a:solidFill>
                            <a:srgbClr val="D9EAD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t xml:space="preserve">Controller</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class Map</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 pos;</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 zoom;</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 navigate(f,t);</w:t>
                              </w:r>
                            </w:p>
                          </w:txbxContent>
                        </wps:txbx>
                        <wps:bodyPr anchorCtr="0" anchor="t" bIns="91425" lIns="91425" rIns="91425" tIns="91425"/>
                      </wps:wsp>
                      <wps:wsp>
                        <wps:cNvSpPr/>
                        <wps:cNvPr id="7" name="Shape 7"/>
                        <wps:spPr>
                          <a:xfrm rot="-5400000">
                            <a:off x="1387724" y="4380925"/>
                            <a:ext cx="4073099" cy="2209799"/>
                          </a:xfrm>
                          <a:prstGeom prst="bentArrow">
                            <a:avLst>
                              <a:gd fmla="val 11206" name="adj1"/>
                              <a:gd fmla="val 12636" name="adj2"/>
                              <a:gd fmla="val 11351" name="adj3"/>
                              <a:gd fmla="val 44508" name="adj4"/>
                            </a:avLst>
                          </a:prstGeom>
                          <a:solidFill>
                            <a:srgbClr val="EA9999"/>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8" name="Shape 8"/>
                        <wps:spPr>
                          <a:xfrm flipH="1" rot="10800000">
                            <a:off x="2932230" y="3449142"/>
                            <a:ext cx="1596899" cy="3579900"/>
                          </a:xfrm>
                          <a:prstGeom prst="bentArrow">
                            <a:avLst>
                              <a:gd fmla="val 17093" name="adj1"/>
                              <a:gd fmla="val 16221" name="adj2"/>
                              <a:gd fmla="val 11351" name="adj3"/>
                              <a:gd fmla="val 44508" name="adj4"/>
                            </a:avLst>
                          </a:prstGeom>
                          <a:solidFill>
                            <a:srgbClr val="F1C232"/>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9" name="Shape 9"/>
                        <wps:spPr>
                          <a:xfrm flipH="1" rot="10800000">
                            <a:off x="3350837" y="3449371"/>
                            <a:ext cx="1156800" cy="2719499"/>
                          </a:xfrm>
                          <a:prstGeom prst="bentArrow">
                            <a:avLst>
                              <a:gd fmla="val 22761" name="adj1"/>
                              <a:gd fmla="val 19923" name="adj2"/>
                              <a:gd fmla="val 11351" name="adj3"/>
                              <a:gd fmla="val 44508" name="adj4"/>
                            </a:avLst>
                          </a:prstGeom>
                          <a:solidFill>
                            <a:srgbClr val="93C47D"/>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10" name="Shape 10"/>
                        <wps:spPr>
                          <a:xfrm rot="5400000">
                            <a:off x="2664524" y="4089825"/>
                            <a:ext cx="1647900" cy="3668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Property Binding</w:t>
                              </w:r>
                            </w:p>
                          </w:txbxContent>
                        </wps:txbx>
                        <wps:bodyPr anchorCtr="0" anchor="ctr" bIns="91425" lIns="91425" rIns="91425" tIns="91425"/>
                      </wps:wsp>
                      <wps:wsp>
                        <wps:cNvSpPr txBox="1"/>
                        <wps:cNvPr id="11" name="Shape 11"/>
                        <wps:spPr>
                          <a:xfrm rot="5400000">
                            <a:off x="2249493" y="4089825"/>
                            <a:ext cx="1647900" cy="3668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Commands</w:t>
                              </w:r>
                            </w:p>
                          </w:txbxContent>
                        </wps:txbx>
                        <wps:bodyPr anchorCtr="0" anchor="ctr" bIns="91425" lIns="91425" rIns="91425" tIns="91425"/>
                      </wps:wsp>
                      <wps:wsp>
                        <wps:cNvSpPr txBox="1"/>
                        <wps:cNvPr id="12" name="Shape 12"/>
                        <wps:spPr>
                          <a:xfrm rot="5400000">
                            <a:off x="1788602" y="4089825"/>
                            <a:ext cx="1647900" cy="3668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Events</w:t>
                              </w:r>
                            </w:p>
                          </w:txbxContent>
                        </wps:txbx>
                        <wps:bodyPr anchorCtr="0" anchor="ctr" bIns="91425" lIns="91425" rIns="91425" tIns="91425"/>
                      </wps:wsp>
                    </wpg:wgp>
                  </a:graphicData>
                </a:graphic>
              </wp:inline>
            </w:drawing>
          </mc:Choice>
          <mc:Fallback>
            <w:drawing>
              <wp:inline distB="114300" distT="114300" distL="114300" distR="114300">
                <wp:extent cx="5248275" cy="5602986"/>
                <wp:effectExtent b="0" l="0" r="0" t="0"/>
                <wp:docPr id="1" name="image01.png"/>
                <a:graphic>
                  <a:graphicData uri="http://schemas.openxmlformats.org/drawingml/2006/picture">
                    <pic:pic>
                      <pic:nvPicPr>
                        <pic:cNvPr id="0" name="image01.png"/>
                        <pic:cNvPicPr preferRelativeResize="0"/>
                      </pic:nvPicPr>
                      <pic:blipFill>
                        <a:blip r:embed="rId6"/>
                        <a:srcRect/>
                        <a:stretch>
                          <a:fillRect/>
                        </a:stretch>
                      </pic:blipFill>
                      <pic:spPr>
                        <a:xfrm>
                          <a:off x="0" y="0"/>
                          <a:ext cx="5248275" cy="560298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ehavwx3i370" w:id="9"/>
      <w:bookmarkEnd w:id="9"/>
      <w:r w:rsidDel="00000000" w:rsidR="00000000" w:rsidRPr="00000000">
        <w:rPr>
          <w:rtl w:val="0"/>
        </w:rPr>
        <w:t xml:space="preserve">Shadow DOM vs. Light DOM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Shadow DOM is the private implementation of a component. </w:t>
      </w:r>
    </w:p>
    <w:p w:rsidR="00000000" w:rsidDel="00000000" w:rsidP="00000000" w:rsidRDefault="00000000" w:rsidRPr="00000000">
      <w:pPr>
        <w:contextualSpacing w:val="0"/>
        <w:rPr>
          <w:del w:author="Daniele Oppezzo" w:id="9" w:date="2015-10-02T21:44:55Z"/>
        </w:rPr>
      </w:pPr>
      <w:r w:rsidDel="00000000" w:rsidR="00000000" w:rsidRPr="00000000">
        <w:rPr>
          <w:rtl w:val="0"/>
        </w:rPr>
        <w:t xml:space="preserve">Light DOM is how existing components are composed together. (A Light DOM is often part of larger Shadow DOM.)</w:t>
      </w:r>
      <w:del w:author="Daniele Oppezzo" w:id="9" w:date="2015-10-02T21:44:55Z">
        <w:r w:rsidDel="00000000" w:rsidR="00000000" w:rsidRPr="00000000">
          <w:rPr>
            <w:rtl w:val="0"/>
          </w:rPr>
        </w:r>
      </w:del>
    </w:p>
    <w:p w:rsidR="00000000" w:rsidDel="00000000" w:rsidP="00000000" w:rsidRDefault="00000000" w:rsidRPr="00000000">
      <w:pPr>
        <w:contextualSpacing w:val="0"/>
        <w:rPr>
          <w:del w:author="Daniele Oppezzo" w:id="9" w:date="2015-10-02T21:44:55Z"/>
        </w:rPr>
      </w:pPr>
      <w:del w:author="Daniele Oppezzo" w:id="9" w:date="2015-10-02T21:44:55Z">
        <w:r w:rsidDel="00000000" w:rsidR="00000000" w:rsidRPr="00000000">
          <w:rPr>
            <w:rtl w:val="0"/>
          </w:rPr>
        </w:r>
      </w:del>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943600" cy="6191877"/>
                <wp:effectExtent b="0" l="0" r="0" t="0"/>
                <wp:docPr id="2" name=""/>
                <a:graphic>
                  <a:graphicData uri="http://schemas.microsoft.com/office/word/2010/wordprocessingGroup">
                    <wpg:wgp>
                      <wpg:cNvGrpSpPr/>
                      <wpg:grpSpPr>
                        <a:xfrm>
                          <a:off x="1642850" y="352950"/>
                          <a:ext cx="5943600" cy="6191877"/>
                          <a:chOff x="1642850" y="352950"/>
                          <a:chExt cx="7501200" cy="7819152"/>
                        </a:xfrm>
                      </wpg:grpSpPr>
                      <wps:wsp>
                        <wps:cNvSpPr/>
                        <wps:cNvPr id="13" name="Shape 13"/>
                        <wps:spPr>
                          <a:xfrm>
                            <a:off x="1656549" y="352950"/>
                            <a:ext cx="7487400" cy="2267099"/>
                          </a:xfrm>
                          <a:prstGeom prst="roundRect">
                            <a:avLst>
                              <a:gd fmla="val 9523" name="adj"/>
                            </a:avLst>
                          </a:prstGeom>
                          <a:noFill/>
                          <a:ln cap="flat" cmpd="sng" w="19050">
                            <a:solidFill>
                              <a:srgbClr val="000000"/>
                            </a:solidFill>
                            <a:prstDash val="dash"/>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1"/>
                                  <w:i w:val="0"/>
                                  <w:smallCaps w:val="0"/>
                                  <w:strike w:val="0"/>
                                  <w:color w:val="000000"/>
                                  <w:sz w:val="28"/>
                                  <w:vertAlign w:val="baseline"/>
                                </w:rPr>
                                <w:t xml:space="preserve">Source</w:t>
                              </w:r>
                            </w:p>
                          </w:txbxContent>
                        </wps:txbx>
                        <wps:bodyPr anchorCtr="0" anchor="t" bIns="91425" lIns="91425" rIns="91425" tIns="91425"/>
                      </wps:wsp>
                      <wps:wsp>
                        <wps:cNvSpPr/>
                        <wps:cNvPr id="14" name="Shape 14"/>
                        <wps:spPr>
                          <a:xfrm>
                            <a:off x="1642850" y="2752171"/>
                            <a:ext cx="7501200" cy="3072899"/>
                          </a:xfrm>
                          <a:prstGeom prst="roundRect">
                            <a:avLst>
                              <a:gd fmla="val 9523" name="adj"/>
                            </a:avLst>
                          </a:prstGeom>
                          <a:noFill/>
                          <a:ln cap="flat" cmpd="sng" w="19050">
                            <a:solidFill>
                              <a:srgbClr val="000000"/>
                            </a:solidFill>
                            <a:prstDash val="dash"/>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1"/>
                                  <w:i w:val="0"/>
                                  <w:smallCaps w:val="0"/>
                                  <w:strike w:val="0"/>
                                  <w:color w:val="000000"/>
                                  <w:sz w:val="28"/>
                                  <w:vertAlign w:val="baseline"/>
                                </w:rPr>
                                <w:t xml:space="preserve">Runtime</w:t>
                              </w:r>
                              <w:r w:rsidDel="00000000" w:rsidR="00000000" w:rsidRPr="00000000">
                                <w:rPr>
                                  <w:rFonts w:ascii="Arial" w:cs="Arial" w:eastAsia="Arial" w:hAnsi="Arial"/>
                                  <w:b w:val="1"/>
                                  <w:i w:val="0"/>
                                  <w:smallCaps w:val="0"/>
                                  <w:strike w:val="0"/>
                                  <w:color w:val="000000"/>
                                  <w:sz w:val="28"/>
                                  <w:vertAlign w:val="baseline"/>
                                </w:rPr>
                                <w:br w:type="textWrapping"/>
                              </w:r>
                              <w:r w:rsidDel="00000000" w:rsidR="00000000" w:rsidRPr="00000000">
                                <w:rPr>
                                  <w:rFonts w:ascii="Arial" w:cs="Arial" w:eastAsia="Arial" w:hAnsi="Arial"/>
                                  <w:b w:val="1"/>
                                  <w:i w:val="0"/>
                                  <w:smallCaps w:val="0"/>
                                  <w:strike w:val="0"/>
                                  <w:color w:val="000000"/>
                                  <w:sz w:val="28"/>
                                  <w:vertAlign w:val="baseline"/>
                                </w:rPr>
                                <w:t xml:space="preserve">DOM</w:t>
                              </w:r>
                            </w:p>
                          </w:txbxContent>
                        </wps:txbx>
                        <wps:bodyPr anchorCtr="0" anchor="t" bIns="91425" lIns="91425" rIns="91425" tIns="91425"/>
                      </wps:wsp>
                      <wps:wsp>
                        <wps:cNvSpPr/>
                        <wps:cNvPr id="15" name="Shape 15"/>
                        <wps:spPr>
                          <a:xfrm>
                            <a:off x="1642850" y="5957202"/>
                            <a:ext cx="7501200" cy="2214900"/>
                          </a:xfrm>
                          <a:prstGeom prst="roundRect">
                            <a:avLst>
                              <a:gd fmla="val 9523" name="adj"/>
                            </a:avLst>
                          </a:prstGeom>
                          <a:noFill/>
                          <a:ln cap="flat" cmpd="sng" w="19050">
                            <a:solidFill>
                              <a:srgbClr val="000000"/>
                            </a:solidFill>
                            <a:prstDash val="dash"/>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1"/>
                                  <w:i w:val="0"/>
                                  <w:smallCaps w:val="0"/>
                                  <w:strike w:val="0"/>
                                  <w:color w:val="000000"/>
                                  <w:sz w:val="28"/>
                                  <w:vertAlign w:val="baseline"/>
                                </w:rPr>
                                <w:t xml:space="preserve">Rendered</w:t>
                              </w:r>
                            </w:p>
                          </w:txbxContent>
                        </wps:txbx>
                        <wps:bodyPr anchorCtr="0" anchor="t" bIns="91425" lIns="91425" rIns="91425" tIns="91425"/>
                      </wps:wsp>
                      <wps:wsp>
                        <wps:cNvSpPr/>
                        <wps:cNvPr id="16" name="Shape 16"/>
                        <wps:spPr>
                          <a:xfrm>
                            <a:off x="4181450" y="6082271"/>
                            <a:ext cx="3171899" cy="1928100"/>
                          </a:xfrm>
                          <a:prstGeom prst="roundRect">
                            <a:avLst>
                              <a:gd fmla="val 8722" name="adj"/>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Open Sans" w:cs="Open Sans" w:eastAsia="Open Sans" w:hAnsi="Open Sans"/>
                                  <w:b w:val="1"/>
                                  <w:i w:val="0"/>
                                  <w:smallCaps w:val="0"/>
                                  <w:strike w:val="0"/>
                                  <w:color w:val="e06666"/>
                                  <w:sz w:val="28"/>
                                  <w:vertAlign w:val="baseline"/>
                                </w:rPr>
                                <w:t xml:space="preserve">Awesome</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Open Sans" w:cs="Open Sans" w:eastAsia="Open Sans" w:hAnsi="Open Sans"/>
                                  <w:b w:val="1"/>
                                  <w:i w:val="0"/>
                                  <w:smallCaps w:val="0"/>
                                  <w:strike w:val="0"/>
                                  <w:color w:val="e06666"/>
                                  <w:sz w:val="28"/>
                                  <w:vertAlign w:val="baseline"/>
                                </w:rPr>
                              </w:r>
                            </w:p>
                          </w:txbxContent>
                        </wps:txbx>
                        <wps:bodyPr anchorCtr="0" anchor="t" bIns="91425" lIns="91425" rIns="91425" tIns="91425"/>
                      </wps:wsp>
                      <wpg:grpSp>
                        <wpg:cNvGrpSpPr/>
                        <wpg:grpSpPr>
                          <a:xfrm>
                            <a:off x="4343398" y="6634787"/>
                            <a:ext cx="2705047" cy="1152600"/>
                            <a:chOff x="1543050" y="4791075"/>
                            <a:chExt cx="1657199" cy="1152600"/>
                          </a:xfrm>
                        </wpg:grpSpPr>
                        <wps:wsp>
                          <wps:cNvSpPr/>
                          <wps:cNvPr id="18" name="Shape 18"/>
                          <wps:spPr>
                            <a:xfrm>
                              <a:off x="1543050" y="4791075"/>
                              <a:ext cx="1657199" cy="1152600"/>
                            </a:xfrm>
                            <a:prstGeom prst="rect">
                              <a:avLst/>
                            </a:prstGeom>
                            <a:solidFill>
                              <a:srgbClr val="FFFFFF"/>
                            </a:solidFill>
                            <a:ln cap="flat" cmpd="sng" w="19050">
                              <a:solidFill>
                                <a:srgbClr val="38761D"/>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rIns="91425" tIns="91425"/>
                        </wps:wsp>
                        <wps:wsp>
                          <wps:cNvSpPr txBox="1"/>
                          <wps:cNvPr id="19" name="Shape 19"/>
                          <wps:spPr>
                            <a:xfrm>
                              <a:off x="1543050" y="4791075"/>
                              <a:ext cx="1657199" cy="361800"/>
                            </a:xfrm>
                            <a:prstGeom prst="rect">
                              <a:avLst/>
                            </a:prstGeom>
                            <a:solidFill>
                              <a:srgbClr val="6AA84F"/>
                            </a:solidFill>
                            <a:ln cap="flat" cmpd="sng" w="9525">
                              <a:solidFill>
                                <a:srgbClr val="38761D"/>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1"/>
                                    <w:i w:val="0"/>
                                    <w:smallCaps w:val="0"/>
                                    <w:strike w:val="0"/>
                                    <w:color w:val="ffffff"/>
                                    <w:sz w:val="28"/>
                                    <w:vertAlign w:val="baseline"/>
                                  </w:rPr>
                                  <w:t xml:space="preserve">Emoticon</w:t>
                                </w:r>
                              </w:p>
                            </w:txbxContent>
                          </wps:txbx>
                          <wps:bodyPr anchorCtr="0" anchor="ctr" bIns="91425" lIns="91425" rIns="91425" tIns="91425"/>
                        </wps:wsp>
                      </wpg:grpSp>
                      <wps:wsp>
                        <wps:cNvSpPr/>
                        <wps:cNvPr id="20" name="Shape 20"/>
                        <wps:spPr>
                          <a:xfrm>
                            <a:off x="2757387" y="438662"/>
                            <a:ext cx="3171899" cy="2047800"/>
                          </a:xfrm>
                          <a:prstGeom prst="roundRect">
                            <a:avLst>
                              <a:gd fmla="val 8722" name="adj"/>
                            </a:avLst>
                          </a:prstGeom>
                          <a:solidFill>
                            <a:srgbClr val="F4CCCC"/>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1"/>
                                  <w:i w:val="0"/>
                                  <w:smallCaps w:val="0"/>
                                  <w:strike w:val="0"/>
                                  <w:color w:val="000000"/>
                                  <w:sz w:val="28"/>
                                  <w:vertAlign w:val="baseline"/>
                                </w:rPr>
                                <w:t xml:space="preserve">Component: &lt;</w:t>
                              </w:r>
                              <w:r w:rsidDel="00000000" w:rsidR="00000000" w:rsidRPr="00000000">
                                <w:rPr>
                                  <w:rFonts w:ascii="Courier New" w:cs="Courier New" w:eastAsia="Courier New" w:hAnsi="Courier New"/>
                                  <w:b w:val="1"/>
                                  <w:i w:val="0"/>
                                  <w:smallCaps w:val="0"/>
                                  <w:strike w:val="0"/>
                                  <w:color w:val="000000"/>
                                  <w:sz w:val="28"/>
                                  <w:vertAlign w:val="baseline"/>
                                </w:rPr>
                                <w:t xml:space="preserve">my-app&gt;</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&lt;h1&gt;Awesome&lt;/h1&gt;</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&lt;zippy title="Emoticon"&gt;</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  &lt;img src="smile.png"&gt;</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&lt;/zippy&gt;</w:t>
                              </w:r>
                            </w:p>
                          </w:txbxContent>
                        </wps:txbx>
                        <wps:bodyPr anchorCtr="0" anchor="t" bIns="91425" lIns="91425" rIns="91425" tIns="91425"/>
                      </wps:wsp>
                      <wps:wsp>
                        <wps:cNvSpPr/>
                        <wps:cNvPr id="21" name="Shape 21"/>
                        <wps:spPr>
                          <a:xfrm>
                            <a:off x="6262698" y="438675"/>
                            <a:ext cx="2705100" cy="2047800"/>
                          </a:xfrm>
                          <a:prstGeom prst="roundRect">
                            <a:avLst>
                              <a:gd fmla="val 8722" name="adj"/>
                            </a:avLst>
                          </a:prstGeom>
                          <a:solidFill>
                            <a:srgbClr val="D9EAD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1"/>
                                  <w:i w:val="0"/>
                                  <w:smallCaps w:val="0"/>
                                  <w:strike w:val="0"/>
                                  <w:color w:val="000000"/>
                                  <w:sz w:val="28"/>
                                  <w:vertAlign w:val="baseline"/>
                                </w:rPr>
                                <w:t xml:space="preserve">Component: &lt;</w:t>
                              </w:r>
                              <w:r w:rsidDel="00000000" w:rsidR="00000000" w:rsidRPr="00000000">
                                <w:rPr>
                                  <w:rFonts w:ascii="Courier New" w:cs="Courier New" w:eastAsia="Courier New" w:hAnsi="Courier New"/>
                                  <w:b w:val="1"/>
                                  <w:i w:val="0"/>
                                  <w:smallCaps w:val="0"/>
                                  <w:strike w:val="0"/>
                                  <w:color w:val="000000"/>
                                  <w:sz w:val="28"/>
                                  <w:vertAlign w:val="baseline"/>
                                </w:rPr>
                                <w:t xml:space="preserve">zippy&gt;</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&lt;div&gt;</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  &lt;h1&gt;{{title}}&lt;/h1&gt;</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  &lt;content&gt;&lt;/content&gt;</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&lt;/div&gt;</w:t>
                              </w:r>
                            </w:p>
                          </w:txbxContent>
                        </wps:txbx>
                        <wps:bodyPr anchorCtr="0" anchor="t" bIns="91425" lIns="91425" rIns="91425" tIns="91425"/>
                      </wps:wsp>
                      <wps:wsp>
                        <wps:cNvSpPr/>
                        <wps:cNvPr id="22" name="Shape 22"/>
                        <wps:spPr>
                          <a:xfrm>
                            <a:off x="4229100" y="2834162"/>
                            <a:ext cx="3581399" cy="2790899"/>
                          </a:xfrm>
                          <a:prstGeom prst="roundRect">
                            <a:avLst>
                              <a:gd fmla="val 5118" name="adj"/>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1"/>
                                  <w:i w:val="0"/>
                                  <w:smallCaps w:val="0"/>
                                  <w:strike w:val="0"/>
                                  <w:color w:val="000000"/>
                                  <w:sz w:val="28"/>
                                  <w:vertAlign w:val="baseline"/>
                                </w:rPr>
                                <w:t xml:space="preserve">&lt;my-app&gt;</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e06666"/>
                                  <w:sz w:val="28"/>
                                  <w:vertAlign w:val="baseline"/>
                                </w:rPr>
                                <w:t xml:space="preserve">  # SHADOW</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1"/>
                                  <w:i w:val="0"/>
                                  <w:smallCaps w:val="0"/>
                                  <w:strike w:val="0"/>
                                  <w:color w:val="e06666"/>
                                  <w:sz w:val="28"/>
                                  <w:vertAlign w:val="baseline"/>
                                </w:rPr>
                              </w:r>
                              <w:r w:rsidDel="00000000" w:rsidR="00000000" w:rsidRPr="00000000">
                                <w:rPr>
                                  <w:rFonts w:ascii="Courier New" w:cs="Courier New" w:eastAsia="Courier New" w:hAnsi="Courier New"/>
                                  <w:b w:val="1"/>
                                  <w:i w:val="0"/>
                                  <w:smallCaps w:val="0"/>
                                  <w:strike w:val="0"/>
                                  <w:color w:val="e06666"/>
                                  <w:sz w:val="28"/>
                                  <w:vertAlign w:val="baseline"/>
                                </w:rPr>
                                <w:t xml:space="preserve">  | &lt;h1&gt;Awesome&lt;/h1&gt;</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1"/>
                                  <w:i w:val="0"/>
                                  <w:smallCaps w:val="0"/>
                                  <w:strike w:val="0"/>
                                  <w:color w:val="e06666"/>
                                  <w:sz w:val="28"/>
                                  <w:vertAlign w:val="baseline"/>
                                </w:rPr>
                              </w:r>
                              <w:r w:rsidDel="00000000" w:rsidR="00000000" w:rsidRPr="00000000">
                                <w:rPr>
                                  <w:rFonts w:ascii="Courier New" w:cs="Courier New" w:eastAsia="Courier New" w:hAnsi="Courier New"/>
                                  <w:b w:val="1"/>
                                  <w:i w:val="0"/>
                                  <w:smallCaps w:val="0"/>
                                  <w:strike w:val="0"/>
                                  <w:color w:val="e06666"/>
                                  <w:sz w:val="28"/>
                                  <w:vertAlign w:val="baseline"/>
                                </w:rPr>
                                <w:t xml:space="preserve">  | &lt;zippy title="Emoticon"&gt;</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1"/>
                                  <w:i w:val="0"/>
                                  <w:smallCaps w:val="0"/>
                                  <w:strike w:val="0"/>
                                  <w:color w:val="e06666"/>
                                  <w:sz w:val="28"/>
                                  <w:vertAlign w:val="baseline"/>
                                </w:rPr>
                              </w:r>
                              <w:r w:rsidDel="00000000" w:rsidR="00000000" w:rsidRPr="00000000">
                                <w:rPr>
                                  <w:rFonts w:ascii="Courier New" w:cs="Courier New" w:eastAsia="Courier New" w:hAnsi="Courier New"/>
                                  <w:b w:val="1"/>
                                  <w:i w:val="0"/>
                                  <w:smallCaps w:val="0"/>
                                  <w:strike w:val="0"/>
                                  <w:color w:val="38761d"/>
                                  <w:sz w:val="28"/>
                                  <w:vertAlign w:val="baseline"/>
                                </w:rPr>
                                <w:t xml:space="preserve">  </w:t>
                              </w:r>
                              <w:r w:rsidDel="00000000" w:rsidR="00000000" w:rsidRPr="00000000">
                                <w:rPr>
                                  <w:rFonts w:ascii="Courier New" w:cs="Courier New" w:eastAsia="Courier New" w:hAnsi="Courier New"/>
                                  <w:b w:val="1"/>
                                  <w:i w:val="0"/>
                                  <w:smallCaps w:val="0"/>
                                  <w:strike w:val="0"/>
                                  <w:color w:val="e06666"/>
                                  <w:sz w:val="28"/>
                                  <w:vertAlign w:val="baseline"/>
                                </w:rPr>
                                <w:t xml:space="preserve">|</w:t>
                              </w:r>
                              <w:r w:rsidDel="00000000" w:rsidR="00000000" w:rsidRPr="00000000">
                                <w:rPr>
                                  <w:rFonts w:ascii="Courier New" w:cs="Courier New" w:eastAsia="Courier New" w:hAnsi="Courier New"/>
                                  <w:b w:val="1"/>
                                  <w:i w:val="0"/>
                                  <w:smallCaps w:val="0"/>
                                  <w:strike w:val="0"/>
                                  <w:color w:val="38761d"/>
                                  <w:sz w:val="28"/>
                                  <w:vertAlign w:val="baseline"/>
                                </w:rPr>
                                <w:t xml:space="preserve">   # SHADOW</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1"/>
                                  <w:i w:val="0"/>
                                  <w:smallCaps w:val="0"/>
                                  <w:strike w:val="0"/>
                                  <w:color w:val="38761d"/>
                                  <w:sz w:val="28"/>
                                  <w:vertAlign w:val="baseline"/>
                                </w:rPr>
                              </w:r>
                              <w:r w:rsidDel="00000000" w:rsidR="00000000" w:rsidRPr="00000000">
                                <w:rPr>
                                  <w:rFonts w:ascii="Courier New" w:cs="Courier New" w:eastAsia="Courier New" w:hAnsi="Courier New"/>
                                  <w:b w:val="1"/>
                                  <w:i w:val="0"/>
                                  <w:smallCaps w:val="0"/>
                                  <w:strike w:val="0"/>
                                  <w:color w:val="38761d"/>
                                  <w:sz w:val="28"/>
                                  <w:vertAlign w:val="baseline"/>
                                </w:rPr>
                                <w:t xml:space="preserve">  </w:t>
                              </w:r>
                              <w:r w:rsidDel="00000000" w:rsidR="00000000" w:rsidRPr="00000000">
                                <w:rPr>
                                  <w:rFonts w:ascii="Courier New" w:cs="Courier New" w:eastAsia="Courier New" w:hAnsi="Courier New"/>
                                  <w:b w:val="1"/>
                                  <w:i w:val="0"/>
                                  <w:smallCaps w:val="0"/>
                                  <w:strike w:val="0"/>
                                  <w:color w:val="e06666"/>
                                  <w:sz w:val="28"/>
                                  <w:vertAlign w:val="baseline"/>
                                </w:rPr>
                                <w:t xml:space="preserve">|</w:t>
                              </w:r>
                              <w:r w:rsidDel="00000000" w:rsidR="00000000" w:rsidRPr="00000000">
                                <w:rPr>
                                  <w:rFonts w:ascii="Courier New" w:cs="Courier New" w:eastAsia="Courier New" w:hAnsi="Courier New"/>
                                  <w:b w:val="1"/>
                                  <w:i w:val="0"/>
                                  <w:smallCaps w:val="0"/>
                                  <w:strike w:val="0"/>
                                  <w:color w:val="38761d"/>
                                  <w:sz w:val="28"/>
                                  <w:vertAlign w:val="baseline"/>
                                </w:rPr>
                                <w:t xml:space="preserve">   | &lt;div&gt;</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1"/>
                                  <w:i w:val="0"/>
                                  <w:smallCaps w:val="0"/>
                                  <w:strike w:val="0"/>
                                  <w:color w:val="38761d"/>
                                  <w:sz w:val="28"/>
                                  <w:vertAlign w:val="baseline"/>
                                </w:rPr>
                              </w:r>
                              <w:r w:rsidDel="00000000" w:rsidR="00000000" w:rsidRPr="00000000">
                                <w:rPr>
                                  <w:rFonts w:ascii="Courier New" w:cs="Courier New" w:eastAsia="Courier New" w:hAnsi="Courier New"/>
                                  <w:b w:val="1"/>
                                  <w:i w:val="0"/>
                                  <w:smallCaps w:val="0"/>
                                  <w:strike w:val="0"/>
                                  <w:color w:val="38761d"/>
                                  <w:sz w:val="28"/>
                                  <w:vertAlign w:val="baseline"/>
                                </w:rPr>
                                <w:t xml:space="preserve">  </w:t>
                              </w:r>
                              <w:r w:rsidDel="00000000" w:rsidR="00000000" w:rsidRPr="00000000">
                                <w:rPr>
                                  <w:rFonts w:ascii="Courier New" w:cs="Courier New" w:eastAsia="Courier New" w:hAnsi="Courier New"/>
                                  <w:b w:val="1"/>
                                  <w:i w:val="0"/>
                                  <w:smallCaps w:val="0"/>
                                  <w:strike w:val="0"/>
                                  <w:color w:val="e06666"/>
                                  <w:sz w:val="28"/>
                                  <w:vertAlign w:val="baseline"/>
                                </w:rPr>
                                <w:t xml:space="preserve">|</w:t>
                              </w:r>
                              <w:r w:rsidDel="00000000" w:rsidR="00000000" w:rsidRPr="00000000">
                                <w:rPr>
                                  <w:rFonts w:ascii="Courier New" w:cs="Courier New" w:eastAsia="Courier New" w:hAnsi="Courier New"/>
                                  <w:b w:val="1"/>
                                  <w:i w:val="0"/>
                                  <w:smallCaps w:val="0"/>
                                  <w:strike w:val="0"/>
                                  <w:color w:val="38761d"/>
                                  <w:sz w:val="28"/>
                                  <w:vertAlign w:val="baseline"/>
                                </w:rPr>
                                <w:t xml:space="preserve">   |   &lt;h1&gt; {{title}}&lt;/h1&gt;</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1"/>
                                  <w:i w:val="0"/>
                                  <w:smallCaps w:val="0"/>
                                  <w:strike w:val="0"/>
                                  <w:color w:val="38761d"/>
                                  <w:sz w:val="28"/>
                                  <w:vertAlign w:val="baseline"/>
                                </w:rPr>
                              </w:r>
                              <w:r w:rsidDel="00000000" w:rsidR="00000000" w:rsidRPr="00000000">
                                <w:rPr>
                                  <w:rFonts w:ascii="Courier New" w:cs="Courier New" w:eastAsia="Courier New" w:hAnsi="Courier New"/>
                                  <w:b w:val="1"/>
                                  <w:i w:val="0"/>
                                  <w:smallCaps w:val="0"/>
                                  <w:strike w:val="0"/>
                                  <w:color w:val="38761d"/>
                                  <w:sz w:val="28"/>
                                  <w:vertAlign w:val="baseline"/>
                                </w:rPr>
                                <w:t xml:space="preserve">  </w:t>
                              </w:r>
                              <w:r w:rsidDel="00000000" w:rsidR="00000000" w:rsidRPr="00000000">
                                <w:rPr>
                                  <w:rFonts w:ascii="Courier New" w:cs="Courier New" w:eastAsia="Courier New" w:hAnsi="Courier New"/>
                                  <w:b w:val="1"/>
                                  <w:i w:val="0"/>
                                  <w:smallCaps w:val="0"/>
                                  <w:strike w:val="0"/>
                                  <w:color w:val="e06666"/>
                                  <w:sz w:val="28"/>
                                  <w:vertAlign w:val="baseline"/>
                                </w:rPr>
                                <w:t xml:space="preserve">|</w:t>
                              </w:r>
                              <w:r w:rsidDel="00000000" w:rsidR="00000000" w:rsidRPr="00000000">
                                <w:rPr>
                                  <w:rFonts w:ascii="Courier New" w:cs="Courier New" w:eastAsia="Courier New" w:hAnsi="Courier New"/>
                                  <w:b w:val="1"/>
                                  <w:i w:val="0"/>
                                  <w:smallCaps w:val="0"/>
                                  <w:strike w:val="0"/>
                                  <w:color w:val="38761d"/>
                                  <w:sz w:val="28"/>
                                  <w:vertAlign w:val="baseline"/>
                                </w:rPr>
                                <w:t xml:space="preserve">   |   &lt;content&gt;&lt;/content&gt;</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1"/>
                                  <w:i w:val="0"/>
                                  <w:smallCaps w:val="0"/>
                                  <w:strike w:val="0"/>
                                  <w:color w:val="38761d"/>
                                  <w:sz w:val="28"/>
                                  <w:vertAlign w:val="baseline"/>
                                </w:rPr>
                              </w:r>
                              <w:r w:rsidDel="00000000" w:rsidR="00000000" w:rsidRPr="00000000">
                                <w:rPr>
                                  <w:rFonts w:ascii="Courier New" w:cs="Courier New" w:eastAsia="Courier New" w:hAnsi="Courier New"/>
                                  <w:b w:val="1"/>
                                  <w:i w:val="0"/>
                                  <w:smallCaps w:val="0"/>
                                  <w:strike w:val="0"/>
                                  <w:color w:val="38761d"/>
                                  <w:sz w:val="28"/>
                                  <w:vertAlign w:val="baseline"/>
                                </w:rPr>
                                <w:t xml:space="preserve">  </w:t>
                              </w:r>
                              <w:r w:rsidDel="00000000" w:rsidR="00000000" w:rsidRPr="00000000">
                                <w:rPr>
                                  <w:rFonts w:ascii="Courier New" w:cs="Courier New" w:eastAsia="Courier New" w:hAnsi="Courier New"/>
                                  <w:b w:val="1"/>
                                  <w:i w:val="0"/>
                                  <w:smallCaps w:val="0"/>
                                  <w:strike w:val="0"/>
                                  <w:color w:val="e06666"/>
                                  <w:sz w:val="28"/>
                                  <w:vertAlign w:val="baseline"/>
                                </w:rPr>
                                <w:t xml:space="preserve">|</w:t>
                              </w:r>
                              <w:r w:rsidDel="00000000" w:rsidR="00000000" w:rsidRPr="00000000">
                                <w:rPr>
                                  <w:rFonts w:ascii="Courier New" w:cs="Courier New" w:eastAsia="Courier New" w:hAnsi="Courier New"/>
                                  <w:b w:val="1"/>
                                  <w:i w:val="0"/>
                                  <w:smallCaps w:val="0"/>
                                  <w:strike w:val="0"/>
                                  <w:color w:val="38761d"/>
                                  <w:sz w:val="28"/>
                                  <w:vertAlign w:val="baseline"/>
                                </w:rPr>
                                <w:t xml:space="preserve">   +-&lt;/div&gt;</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1"/>
                                  <w:i w:val="0"/>
                                  <w:smallCaps w:val="0"/>
                                  <w:strike w:val="0"/>
                                  <w:color w:val="38761d"/>
                                  <w:sz w:val="28"/>
                                  <w:vertAlign w:val="baseline"/>
                                </w:rPr>
                              </w:r>
                              <w:r w:rsidDel="00000000" w:rsidR="00000000" w:rsidRPr="00000000">
                                <w:rPr>
                                  <w:rFonts w:ascii="Courier New" w:cs="Courier New" w:eastAsia="Courier New" w:hAnsi="Courier New"/>
                                  <w:b w:val="1"/>
                                  <w:i w:val="0"/>
                                  <w:smallCaps w:val="0"/>
                                  <w:strike w:val="0"/>
                                  <w:color w:val="e06666"/>
                                  <w:sz w:val="28"/>
                                  <w:vertAlign w:val="baseline"/>
                                </w:rPr>
                                <w:t xml:space="preserve">  |   &lt;img src="smile.png"&gt;</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1"/>
                                  <w:i w:val="0"/>
                                  <w:smallCaps w:val="0"/>
                                  <w:strike w:val="0"/>
                                  <w:color w:val="e06666"/>
                                  <w:sz w:val="28"/>
                                  <w:vertAlign w:val="baseline"/>
                                </w:rPr>
                              </w:r>
                              <w:r w:rsidDel="00000000" w:rsidR="00000000" w:rsidRPr="00000000">
                                <w:rPr>
                                  <w:rFonts w:ascii="Courier New" w:cs="Courier New" w:eastAsia="Courier New" w:hAnsi="Courier New"/>
                                  <w:b w:val="1"/>
                                  <w:i w:val="0"/>
                                  <w:smallCaps w:val="0"/>
                                  <w:strike w:val="0"/>
                                  <w:color w:val="e06666"/>
                                  <w:sz w:val="28"/>
                                  <w:vertAlign w:val="baseline"/>
                                </w:rPr>
                                <w:t xml:space="preserve">  +-&lt;/zippy&gt;</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1"/>
                                  <w:i w:val="0"/>
                                  <w:smallCaps w:val="0"/>
                                  <w:strike w:val="0"/>
                                  <w:color w:val="e06666"/>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&lt;/mp-app&gt;</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1"/>
                                  <w:i w:val="0"/>
                                  <w:smallCaps w:val="0"/>
                                  <w:strike w:val="0"/>
                                  <w:color w:val="000000"/>
                                  <w:sz w:val="28"/>
                                  <w:vertAlign w:val="baseline"/>
                                </w:rPr>
                              </w:r>
                            </w:p>
                          </w:txbxContent>
                        </wps:txbx>
                        <wps:bodyPr anchorCtr="0" anchor="t" bIns="91425" lIns="91425" rIns="91425" tIns="91425"/>
                      </wps:wsp>
                      <pic:pic>
                        <pic:nvPicPr>
                          <pic:cNvPr id="23" name="Shape 23"/>
                          <pic:cNvPicPr preferRelativeResize="0"/>
                        </pic:nvPicPr>
                        <pic:blipFill/>
                        <pic:spPr>
                          <a:xfrm>
                            <a:off x="4619737" y="7091662"/>
                            <a:ext cx="561974" cy="581350"/>
                          </a:xfrm>
                          <a:prstGeom prst="rect">
                            <a:avLst/>
                          </a:prstGeom>
                          <a:noFill/>
                          <a:ln>
                            <a:noFill/>
                          </a:ln>
                        </pic:spPr>
                      </pic:pic>
                    </wpg:wgp>
                  </a:graphicData>
                </a:graphic>
              </wp:inline>
            </w:drawing>
          </mc:Choice>
          <mc:Fallback>
            <w:drawing>
              <wp:inline distB="114300" distT="114300" distL="114300" distR="114300">
                <wp:extent cx="5943600" cy="6191877"/>
                <wp:effectExtent b="0" l="0" r="0" t="0"/>
                <wp:docPr id="2" name="image03.png"/>
                <a:graphic>
                  <a:graphicData uri="http://schemas.openxmlformats.org/drawingml/2006/picture">
                    <pic:pic>
                      <pic:nvPicPr>
                        <pic:cNvPr id="0" name="image03.png"/>
                        <pic:cNvPicPr preferRelativeResize="0"/>
                      </pic:nvPicPr>
                      <pic:blipFill>
                        <a:blip r:embed="rId6"/>
                        <a:srcRect/>
                        <a:stretch>
                          <a:fillRect/>
                        </a:stretch>
                      </pic:blipFill>
                      <pic:spPr>
                        <a:xfrm>
                          <a:off x="0" y="0"/>
                          <a:ext cx="5943600" cy="619187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Source code: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Both </w:t>
      </w:r>
      <w:r w:rsidDel="00000000" w:rsidR="00000000" w:rsidRPr="00000000">
        <w:rPr>
          <w:rFonts w:ascii="Courier New" w:cs="Courier New" w:eastAsia="Courier New" w:hAnsi="Courier New"/>
          <w:rtl w:val="0"/>
        </w:rPr>
        <w:t xml:space="preserve">&lt;my-app&gt;</w:t>
      </w:r>
      <w:r w:rsidDel="00000000" w:rsidR="00000000" w:rsidRPr="00000000">
        <w:rPr>
          <w:rtl w:val="0"/>
        </w:rPr>
        <w:t xml:space="preserve"> (red) and </w:t>
      </w:r>
      <w:r w:rsidDel="00000000" w:rsidR="00000000" w:rsidRPr="00000000">
        <w:rPr>
          <w:rFonts w:ascii="Courier New" w:cs="Courier New" w:eastAsia="Courier New" w:hAnsi="Courier New"/>
          <w:rtl w:val="0"/>
        </w:rPr>
        <w:t xml:space="preserve">&lt;zippy&gt;</w:t>
      </w:r>
      <w:r w:rsidDel="00000000" w:rsidR="00000000" w:rsidRPr="00000000">
        <w:rPr>
          <w:rtl w:val="0"/>
        </w:rPr>
        <w:t xml:space="preserve"> (green) have a template. The template is made up of other HTML elements.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Runtime DOM representation: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At runtime each component gets its own Shadow DOM, into which the component’s </w:t>
      </w:r>
      <w:r w:rsidDel="00000000" w:rsidR="00000000" w:rsidRPr="00000000">
        <w:rPr>
          <w:rtl w:val="0"/>
        </w:rPr>
        <w:t xml:space="preserve">view</w:t>
      </w:r>
      <w:r w:rsidDel="00000000" w:rsidR="00000000" w:rsidRPr="00000000">
        <w:rPr>
          <w:rtl w:val="0"/>
        </w:rPr>
        <w:t xml:space="preserve"> is loaded.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Fonts w:ascii="Courier New" w:cs="Courier New" w:eastAsia="Courier New" w:hAnsi="Courier New"/>
          <w:rtl w:val="0"/>
        </w:rPr>
        <w:t xml:space="preserve">&lt;img&gt;</w:t>
      </w:r>
      <w:r w:rsidDel="00000000" w:rsidR="00000000" w:rsidRPr="00000000">
        <w:rPr>
          <w:rtl w:val="0"/>
        </w:rPr>
        <w:t xml:space="preserve"> is part of </w:t>
      </w:r>
      <w:r w:rsidDel="00000000" w:rsidR="00000000" w:rsidRPr="00000000">
        <w:rPr>
          <w:rFonts w:ascii="Courier New" w:cs="Courier New" w:eastAsia="Courier New" w:hAnsi="Courier New"/>
          <w:rtl w:val="0"/>
        </w:rPr>
        <w:t xml:space="preserve">&lt;my-app&gt;</w:t>
      </w:r>
      <w:r w:rsidDel="00000000" w:rsidR="00000000" w:rsidRPr="00000000">
        <w:rPr>
          <w:rtl w:val="0"/>
        </w:rPr>
        <w:t xml:space="preserve"> Shadow DOM.</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Fonts w:ascii="Courier New" w:cs="Courier New" w:eastAsia="Courier New" w:hAnsi="Courier New"/>
          <w:rtl w:val="0"/>
        </w:rPr>
        <w:t xml:space="preserve">&lt;img&gt;</w:t>
      </w:r>
      <w:r w:rsidDel="00000000" w:rsidR="00000000" w:rsidRPr="00000000">
        <w:rPr>
          <w:rtl w:val="0"/>
        </w:rPr>
        <w:t xml:space="preserve"> is also part of </w:t>
      </w:r>
      <w:r w:rsidDel="00000000" w:rsidR="00000000" w:rsidRPr="00000000">
        <w:rPr>
          <w:rFonts w:ascii="Courier New" w:cs="Courier New" w:eastAsia="Courier New" w:hAnsi="Courier New"/>
          <w:rtl w:val="0"/>
        </w:rPr>
        <w:t xml:space="preserve">&lt;zippy&gt;</w:t>
      </w:r>
      <w:r w:rsidDel="00000000" w:rsidR="00000000" w:rsidRPr="00000000">
        <w:rPr>
          <w:rtl w:val="0"/>
        </w:rPr>
        <w:t xml:space="preserve">'s Light DOM (it is inside of the</w:t>
      </w:r>
      <w:r w:rsidDel="00000000" w:rsidR="00000000" w:rsidRPr="00000000">
        <w:rPr>
          <w:rFonts w:ascii="Courier New" w:cs="Courier New" w:eastAsia="Courier New" w:hAnsi="Courier New"/>
          <w:rtl w:val="0"/>
        </w:rPr>
        <w:t xml:space="preserve"> &lt;zippy&gt;</w:t>
      </w:r>
      <w:r w:rsidDel="00000000" w:rsidR="00000000" w:rsidRPr="00000000">
        <w:rPr>
          <w:rtl w:val="0"/>
        </w:rPr>
        <w:t xml:space="preserve"> element).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NOTE: Element can be considered both Light and Shadow DOM depending on the point of view. </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When discussing Zippy behavior we refer to </w:t>
      </w:r>
      <w:r w:rsidDel="00000000" w:rsidR="00000000" w:rsidRPr="00000000">
        <w:rPr>
          <w:rFonts w:ascii="Courier New" w:cs="Courier New" w:eastAsia="Courier New" w:hAnsi="Courier New"/>
          <w:rtl w:val="0"/>
        </w:rPr>
        <w:t xml:space="preserve">&lt;img&gt;</w:t>
      </w:r>
      <w:r w:rsidDel="00000000" w:rsidR="00000000" w:rsidRPr="00000000">
        <w:rPr>
          <w:rtl w:val="0"/>
        </w:rPr>
        <w:t xml:space="preserve"> as being in </w:t>
      </w:r>
      <w:r w:rsidDel="00000000" w:rsidR="00000000" w:rsidRPr="00000000">
        <w:rPr>
          <w:rFonts w:ascii="Courier New" w:cs="Courier New" w:eastAsia="Courier New" w:hAnsi="Courier New"/>
          <w:rtl w:val="0"/>
        </w:rPr>
        <w:t xml:space="preserve">&lt;zippy&gt;</w:t>
      </w:r>
      <w:r w:rsidDel="00000000" w:rsidR="00000000" w:rsidRPr="00000000">
        <w:rPr>
          <w:rtl w:val="0"/>
        </w:rPr>
        <w:t xml:space="preserve">'s light DOM.</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When discussing </w:t>
      </w:r>
      <w:r w:rsidDel="00000000" w:rsidR="00000000" w:rsidRPr="00000000">
        <w:rPr>
          <w:rFonts w:ascii="Courier New" w:cs="Courier New" w:eastAsia="Courier New" w:hAnsi="Courier New"/>
          <w:rtl w:val="0"/>
        </w:rPr>
        <w:t xml:space="preserve">&lt;my-app&gt;</w:t>
      </w:r>
      <w:r w:rsidDel="00000000" w:rsidR="00000000" w:rsidRPr="00000000">
        <w:rPr>
          <w:rtl w:val="0"/>
        </w:rPr>
        <w:t xml:space="preserve"> we refer to </w:t>
      </w:r>
      <w:r w:rsidDel="00000000" w:rsidR="00000000" w:rsidRPr="00000000">
        <w:rPr>
          <w:rFonts w:ascii="Courier New" w:cs="Courier New" w:eastAsia="Courier New" w:hAnsi="Courier New"/>
          <w:rtl w:val="0"/>
        </w:rPr>
        <w:t xml:space="preserve">&lt;img&gt;</w:t>
      </w:r>
      <w:r w:rsidDel="00000000" w:rsidR="00000000" w:rsidRPr="00000000">
        <w:rPr>
          <w:rtl w:val="0"/>
        </w:rPr>
        <w:t xml:space="preserve"> as part of </w:t>
      </w:r>
      <w:r w:rsidDel="00000000" w:rsidR="00000000" w:rsidRPr="00000000">
        <w:rPr>
          <w:rFonts w:ascii="Courier New" w:cs="Courier New" w:eastAsia="Courier New" w:hAnsi="Courier New"/>
          <w:rtl w:val="0"/>
        </w:rPr>
        <w:t xml:space="preserve">&lt;my-app&gt;</w:t>
      </w:r>
      <w:r w:rsidDel="00000000" w:rsidR="00000000" w:rsidRPr="00000000">
        <w:rPr>
          <w:rtl w:val="0"/>
        </w:rPr>
        <w:t xml:space="preserve">'s shadow DOM.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Visual representation: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Projection. The </w:t>
      </w:r>
      <w:r w:rsidDel="00000000" w:rsidR="00000000" w:rsidRPr="00000000">
        <w:rPr>
          <w:rFonts w:ascii="Courier New" w:cs="Courier New" w:eastAsia="Courier New" w:hAnsi="Courier New"/>
          <w:rtl w:val="0"/>
        </w:rPr>
        <w:t xml:space="preserve">&lt;img&gt;</w:t>
      </w:r>
      <w:r w:rsidDel="00000000" w:rsidR="00000000" w:rsidRPr="00000000">
        <w:rPr>
          <w:rtl w:val="0"/>
        </w:rPr>
        <w:t xml:space="preserve"> element is projected from </w:t>
      </w:r>
      <w:r w:rsidDel="00000000" w:rsidR="00000000" w:rsidRPr="00000000">
        <w:rPr>
          <w:rFonts w:ascii="Courier New" w:cs="Courier New" w:eastAsia="Courier New" w:hAnsi="Courier New"/>
          <w:rtl w:val="0"/>
        </w:rPr>
        <w:t xml:space="preserve">&lt;zippy&gt;</w:t>
      </w:r>
      <w:r w:rsidDel="00000000" w:rsidR="00000000" w:rsidRPr="00000000">
        <w:rPr>
          <w:rtl w:val="0"/>
        </w:rPr>
        <w:t xml:space="preserve">'s </w:t>
      </w:r>
      <w:r w:rsidDel="00000000" w:rsidR="00000000" w:rsidRPr="00000000">
        <w:rPr>
          <w:rFonts w:ascii="Courier New" w:cs="Courier New" w:eastAsia="Courier New" w:hAnsi="Courier New"/>
          <w:rtl w:val="0"/>
        </w:rPr>
        <w:t xml:space="preserve">&lt;content&gt;</w:t>
      </w:r>
      <w:r w:rsidDel="00000000" w:rsidR="00000000" w:rsidRPr="00000000">
        <w:rPr>
          <w:rtl w:val="0"/>
        </w:rPr>
        <w:t xml:space="preserve"> element. (It behaves as if</w:t>
      </w:r>
      <w:r w:rsidDel="00000000" w:rsidR="00000000" w:rsidRPr="00000000">
        <w:rPr>
          <w:rtl w:val="0"/>
        </w:rPr>
        <w:t xml:space="preserve"> </w:t>
      </w:r>
      <w:r w:rsidDel="00000000" w:rsidR="00000000" w:rsidRPr="00000000">
        <w:rPr>
          <w:rFonts w:ascii="Courier New" w:cs="Courier New" w:eastAsia="Courier New" w:hAnsi="Courier New"/>
          <w:rtl w:val="0"/>
        </w:rPr>
        <w:t xml:space="preserve">&lt;img&gt;</w:t>
      </w:r>
      <w:r w:rsidDel="00000000" w:rsidR="00000000" w:rsidRPr="00000000">
        <w:rPr>
          <w:rtl w:val="0"/>
        </w:rPr>
        <w:t xml:space="preserve"> was inside the </w:t>
      </w:r>
      <w:r w:rsidDel="00000000" w:rsidR="00000000" w:rsidRPr="00000000">
        <w:rPr>
          <w:rFonts w:ascii="Courier New" w:cs="Courier New" w:eastAsia="Courier New" w:hAnsi="Courier New"/>
          <w:rtl w:val="0"/>
        </w:rPr>
        <w:t xml:space="preserve">&lt;content&gt;</w:t>
      </w:r>
      <w:r w:rsidDel="00000000" w:rsidR="00000000" w:rsidRPr="00000000">
        <w:rPr>
          <w:rtl w:val="0"/>
        </w:rPr>
        <w:t xml:space="preserv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&lt;content&gt;</w:t>
      </w:r>
      <w:r w:rsidDel="00000000" w:rsidR="00000000" w:rsidRPr="00000000">
        <w:rPr>
          <w:rtl w:val="0"/>
        </w:rPr>
        <w:t xml:space="preserve"> element behaves as if the component's light DOM was inside the </w:t>
      </w:r>
      <w:r w:rsidDel="00000000" w:rsidR="00000000" w:rsidRPr="00000000">
        <w:rPr>
          <w:rFonts w:ascii="Courier New" w:cs="Courier New" w:eastAsia="Courier New" w:hAnsi="Courier New"/>
          <w:rtl w:val="0"/>
        </w:rPr>
        <w:t xml:space="preserve">&lt;content&gt;</w:t>
      </w:r>
      <w:r w:rsidDel="00000000" w:rsidR="00000000" w:rsidRPr="00000000">
        <w:rPr>
          <w:rtl w:val="0"/>
        </w:rPr>
        <w:t xml:space="preserve"> element.</w:t>
      </w:r>
    </w:p>
    <w:p w:rsidR="00000000" w:rsidDel="00000000" w:rsidP="00000000" w:rsidRDefault="00000000" w:rsidRPr="00000000">
      <w:pPr>
        <w:pStyle w:val="Heading1"/>
        <w:contextualSpacing w:val="0"/>
      </w:pPr>
      <w:bookmarkStart w:colFirst="0" w:colLast="0" w:name="h.krh6beyqrpkj" w:id="10"/>
      <w:bookmarkEnd w:id="10"/>
      <w:r w:rsidDel="00000000" w:rsidR="00000000" w:rsidRPr="00000000">
        <w:rPr>
          <w:rtl w:val="0"/>
        </w:rPr>
        <w:t xml:space="preserve">ViewRenderer</w:t>
      </w:r>
    </w:p>
    <w:p w:rsidR="00000000" w:rsidDel="00000000" w:rsidP="00000000" w:rsidRDefault="00000000" w:rsidRPr="00000000">
      <w:pPr>
        <w:pStyle w:val="Heading1"/>
        <w:contextualSpacing w:val="0"/>
      </w:pPr>
      <w:bookmarkStart w:colFirst="0" w:colLast="0" w:name="h.f3sbz3qbu67r" w:id="11"/>
      <w:bookmarkEnd w:id="11"/>
      <w:r w:rsidDel="00000000" w:rsidR="00000000" w:rsidRPr="00000000">
        <w:rPr>
          <w:rtl w:val="0"/>
        </w:rPr>
        <w:t xml:space="preserve">Application environment</w:t>
      </w: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In Angular an application’s environment consists of:</w:t>
      </w:r>
    </w:p>
    <w:p w:rsidR="00000000" w:rsidDel="00000000" w:rsidP="00000000" w:rsidRDefault="00000000" w:rsidRPr="00000000">
      <w:pPr>
        <w:keepNext w:val="0"/>
        <w:keepLines w:val="0"/>
        <w:numPr>
          <w:ilvl w:val="0"/>
          <w:numId w:val="3"/>
        </w:numPr>
        <w:spacing w:before="0" w:lineRule="auto"/>
        <w:ind w:left="720" w:hanging="360"/>
        <w:contextualSpacing w:val="1"/>
        <w:rPr/>
      </w:pPr>
      <w:r w:rsidDel="00000000" w:rsidR="00000000" w:rsidRPr="00000000">
        <w:rPr>
          <w:rtl w:val="0"/>
        </w:rPr>
        <w:t xml:space="preserve">Platform Injector</w:t>
      </w:r>
    </w:p>
    <w:p w:rsidR="00000000" w:rsidDel="00000000" w:rsidP="00000000" w:rsidRDefault="00000000" w:rsidRPr="00000000">
      <w:pPr>
        <w:keepNext w:val="0"/>
        <w:keepLines w:val="0"/>
        <w:numPr>
          <w:ilvl w:val="0"/>
          <w:numId w:val="3"/>
        </w:numPr>
        <w:spacing w:before="0" w:lineRule="auto"/>
        <w:ind w:left="720" w:hanging="360"/>
        <w:contextualSpacing w:val="1"/>
        <w:rPr/>
      </w:pPr>
      <w:r w:rsidDel="00000000" w:rsidR="00000000" w:rsidRPr="00000000">
        <w:rPr>
          <w:rtl w:val="0"/>
        </w:rPr>
        <w:t xml:space="preserve">AngularZone</w:t>
      </w:r>
    </w:p>
    <w:p w:rsidR="00000000" w:rsidDel="00000000" w:rsidP="00000000" w:rsidRDefault="00000000" w:rsidRPr="00000000">
      <w:pPr>
        <w:keepNext w:val="0"/>
        <w:keepLines w:val="0"/>
        <w:numPr>
          <w:ilvl w:val="1"/>
          <w:numId w:val="3"/>
        </w:numPr>
        <w:spacing w:before="0" w:lineRule="auto"/>
        <w:ind w:left="1440" w:hanging="360"/>
        <w:contextualSpacing w:val="1"/>
        <w:rPr/>
      </w:pPr>
      <w:r w:rsidDel="00000000" w:rsidR="00000000" w:rsidRPr="00000000">
        <w:rPr>
          <w:rtl w:val="0"/>
        </w:rPr>
        <w:t xml:space="preserve">AngularZone sets up Change Detection Domain</w:t>
      </w:r>
    </w:p>
    <w:p w:rsidR="00000000" w:rsidDel="00000000" w:rsidP="00000000" w:rsidRDefault="00000000" w:rsidRPr="00000000">
      <w:pPr>
        <w:keepNext w:val="0"/>
        <w:keepLines w:val="0"/>
        <w:numPr>
          <w:ilvl w:val="0"/>
          <w:numId w:val="3"/>
        </w:numPr>
        <w:spacing w:before="0" w:lineRule="auto"/>
        <w:ind w:left="720" w:hanging="360"/>
        <w:contextualSpacing w:val="1"/>
        <w:rPr/>
      </w:pPr>
      <w:r w:rsidDel="00000000" w:rsidR="00000000" w:rsidRPr="00000000">
        <w:rPr>
          <w:rtl w:val="0"/>
        </w:rPr>
        <w:t xml:space="preserve">Application Injector (filled with Angular-specific things)</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mc:AlternateContent>
          <mc:Choice Requires="wpg">
            <w:drawing>
              <wp:inline distB="114300" distT="114300" distL="114300" distR="114300">
                <wp:extent cx="4238168" cy="1849036"/>
                <wp:effectExtent b="0" l="0" r="0" t="0"/>
                <wp:docPr id="7" name=""/>
                <a:graphic>
                  <a:graphicData uri="http://schemas.microsoft.com/office/word/2010/wordprocessingGroup">
                    <wpg:wgp>
                      <wpg:cNvGrpSpPr/>
                      <wpg:grpSpPr>
                        <a:xfrm>
                          <a:off x="2719500" y="2195475"/>
                          <a:ext cx="4238168" cy="1849036"/>
                          <a:chOff x="2719500" y="2195475"/>
                          <a:chExt cx="6338700" cy="2748000"/>
                        </a:xfrm>
                      </wpg:grpSpPr>
                      <wps:wsp>
                        <wps:cNvSpPr/>
                        <wps:cNvPr id="60" name="Shape 60"/>
                        <wps:spPr>
                          <a:xfrm>
                            <a:off x="2719500" y="2195475"/>
                            <a:ext cx="6338700" cy="2748000"/>
                          </a:xfrm>
                          <a:prstGeom prst="roundRect">
                            <a:avLst>
                              <a:gd fmla="val 7462" name="adj"/>
                            </a:avLst>
                          </a:prstGeom>
                          <a:solidFill>
                            <a:srgbClr val="D9D2E9"/>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Open Sans" w:cs="Open Sans" w:eastAsia="Open Sans" w:hAnsi="Open Sans"/>
                                  <w:b w:val="0"/>
                                  <w:i w:val="0"/>
                                  <w:smallCaps w:val="0"/>
                                  <w:strike w:val="0"/>
                                  <w:color w:val="000000"/>
                                  <w:sz w:val="28"/>
                                  <w:vertAlign w:val="baseline"/>
                                </w:rPr>
                                <w:t xml:space="preserve">Platform</w:t>
                              </w:r>
                              <w:r w:rsidDel="00000000" w:rsidR="00000000" w:rsidRPr="00000000">
                                <w:rPr>
                                  <w:rFonts w:ascii="Courier New" w:cs="Courier New" w:eastAsia="Courier New" w:hAnsi="Courier New"/>
                                  <w:b w:val="0"/>
                                  <w:i w:val="0"/>
                                  <w:smallCaps w:val="0"/>
                                  <w:strike w:val="0"/>
                                  <w:color w:val="000000"/>
                                  <w:sz w:val="28"/>
                                  <w:vertAlign w:val="baseline"/>
                                </w:rPr>
                                <w:t xml:space="preserve"> Injector</w:t>
                              </w:r>
                            </w:p>
                          </w:txbxContent>
                        </wps:txbx>
                        <wps:bodyPr anchorCtr="0" anchor="t" bIns="91425" lIns="91425" rIns="91425" tIns="91425"/>
                      </wps:wsp>
                      <wps:wsp>
                        <wps:cNvSpPr/>
                        <wps:cNvPr id="61" name="Shape 61"/>
                        <wps:spPr>
                          <a:xfrm>
                            <a:off x="2843325" y="2786025"/>
                            <a:ext cx="2833500" cy="2014500"/>
                          </a:xfrm>
                          <a:prstGeom prst="roundRect">
                            <a:avLst>
                              <a:gd fmla="val 7462" name="adj"/>
                            </a:avLst>
                          </a:prstGeom>
                          <a:solidFill>
                            <a:srgbClr val="D9EAD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t xml:space="preserve">AngularZone</w:t>
                              </w:r>
                              <w:r w:rsidDel="00000000" w:rsidR="00000000" w:rsidRPr="00000000">
                                <w:rPr>
                                  <w:rFonts w:ascii="Open Sans" w:cs="Open Sans" w:eastAsia="Open Sans" w:hAnsi="Open Sans"/>
                                  <w:b w:val="0"/>
                                  <w:i w:val="0"/>
                                  <w:smallCaps w:val="0"/>
                                  <w:strike w:val="0"/>
                                  <w:color w:val="000000"/>
                                  <w:sz w:val="28"/>
                                  <w:vertAlign w:val="baseline"/>
                                </w:rPr>
                                <w:t xml:space="preserve"> (Application 1)</w:t>
                              </w:r>
                            </w:p>
                          </w:txbxContent>
                        </wps:txbx>
                        <wps:bodyPr anchorCtr="0" anchor="t" bIns="91425" lIns="91425" rIns="91425" tIns="91425"/>
                      </wps:wsp>
                      <wps:wsp>
                        <wps:cNvSpPr/>
                        <wps:cNvPr id="62" name="Shape 62"/>
                        <wps:spPr>
                          <a:xfrm>
                            <a:off x="3002775" y="3295650"/>
                            <a:ext cx="2514599" cy="1390800"/>
                          </a:xfrm>
                          <a:prstGeom prst="roundRect">
                            <a:avLst>
                              <a:gd fmla="val 7462" name="adj"/>
                            </a:avLst>
                          </a:prstGeom>
                          <a:solidFill>
                            <a:srgbClr val="FFF2CC"/>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Open Sans" w:cs="Open Sans" w:eastAsia="Open Sans" w:hAnsi="Open Sans"/>
                                  <w:b w:val="0"/>
                                  <w:i w:val="0"/>
                                  <w:smallCaps w:val="0"/>
                                  <w:strike w:val="0"/>
                                  <w:color w:val="000000"/>
                                  <w:sz w:val="28"/>
                                  <w:vertAlign w:val="baseline"/>
                                </w:rPr>
                                <w:t xml:space="preserve">Application</w:t>
                              </w:r>
                              <w:r w:rsidDel="00000000" w:rsidR="00000000" w:rsidRPr="00000000">
                                <w:rPr>
                                  <w:rFonts w:ascii="Courier New" w:cs="Courier New" w:eastAsia="Courier New" w:hAnsi="Courier New"/>
                                  <w:b w:val="0"/>
                                  <w:i w:val="0"/>
                                  <w:smallCaps w:val="0"/>
                                  <w:strike w:val="0"/>
                                  <w:color w:val="000000"/>
                                  <w:sz w:val="28"/>
                                  <w:vertAlign w:val="baseline"/>
                                </w:rPr>
                                <w:t xml:space="preserve"> Injector</w:t>
                              </w:r>
                            </w:p>
                          </w:txbxContent>
                        </wps:txbx>
                        <wps:bodyPr anchorCtr="0" anchor="t" bIns="91425" lIns="91425" rIns="91425" tIns="91425"/>
                      </wps:wsp>
                      <wps:wsp>
                        <wps:cNvSpPr/>
                        <wps:cNvPr id="63" name="Shape 63"/>
                        <wps:spPr>
                          <a:xfrm>
                            <a:off x="6005625" y="2786025"/>
                            <a:ext cx="2833500" cy="2014500"/>
                          </a:xfrm>
                          <a:prstGeom prst="roundRect">
                            <a:avLst>
                              <a:gd fmla="val 7462" name="adj"/>
                            </a:avLst>
                          </a:prstGeom>
                          <a:solidFill>
                            <a:srgbClr val="D9EAD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8"/>
                                  <w:vertAlign w:val="baseline"/>
                                </w:rPr>
                                <w:t xml:space="preserve">AngularZone</w:t>
                              </w:r>
                              <w:r w:rsidDel="00000000" w:rsidR="00000000" w:rsidRPr="00000000">
                                <w:rPr>
                                  <w:rFonts w:ascii="Open Sans" w:cs="Open Sans" w:eastAsia="Open Sans" w:hAnsi="Open Sans"/>
                                  <w:b w:val="0"/>
                                  <w:i w:val="0"/>
                                  <w:smallCaps w:val="0"/>
                                  <w:strike w:val="0"/>
                                  <w:color w:val="000000"/>
                                  <w:sz w:val="28"/>
                                  <w:vertAlign w:val="baseline"/>
                                </w:rPr>
                                <w:t xml:space="preserve"> (Application 2)</w:t>
                              </w:r>
                            </w:p>
                          </w:txbxContent>
                        </wps:txbx>
                        <wps:bodyPr anchorCtr="0" anchor="t" bIns="91425" lIns="91425" rIns="91425" tIns="91425"/>
                      </wps:wsp>
                      <wps:wsp>
                        <wps:cNvSpPr/>
                        <wps:cNvPr id="64" name="Shape 64"/>
                        <wps:spPr>
                          <a:xfrm>
                            <a:off x="3179025" y="3778950"/>
                            <a:ext cx="2162100" cy="781199"/>
                          </a:xfrm>
                          <a:prstGeom prst="roundRect">
                            <a:avLst>
                              <a:gd fmla="val 7462"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Root </w:t>
                              </w:r>
                              <w:r w:rsidDel="00000000" w:rsidR="00000000" w:rsidRPr="00000000">
                                <w:rPr>
                                  <w:rFonts w:ascii="Courier New" w:cs="Courier New" w:eastAsia="Courier New" w:hAnsi="Courier New"/>
                                  <w:b w:val="0"/>
                                  <w:i w:val="0"/>
                                  <w:smallCaps w:val="0"/>
                                  <w:strike w:val="0"/>
                                  <w:color w:val="000000"/>
                                  <w:sz w:val="28"/>
                                  <w:vertAlign w:val="baseline"/>
                                </w:rPr>
                                <w:t xml:space="preserve">@Component</w:t>
                              </w:r>
                            </w:p>
                          </w:txbxContent>
                        </wps:txbx>
                        <wps:bodyPr anchorCtr="0" anchor="ctr" bIns="91425" lIns="91425" rIns="91425" tIns="91425"/>
                      </wps:wsp>
                      <wps:wsp>
                        <wps:cNvSpPr/>
                        <wps:cNvPr id="65" name="Shape 65"/>
                        <wps:spPr>
                          <a:xfrm>
                            <a:off x="6165075" y="3295650"/>
                            <a:ext cx="2514599" cy="1390800"/>
                          </a:xfrm>
                          <a:prstGeom prst="roundRect">
                            <a:avLst>
                              <a:gd fmla="val 7462" name="adj"/>
                            </a:avLst>
                          </a:prstGeom>
                          <a:solidFill>
                            <a:srgbClr val="FFF2CC"/>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Open Sans" w:cs="Open Sans" w:eastAsia="Open Sans" w:hAnsi="Open Sans"/>
                                  <w:b w:val="0"/>
                                  <w:i w:val="0"/>
                                  <w:smallCaps w:val="0"/>
                                  <w:strike w:val="0"/>
                                  <w:color w:val="000000"/>
                                  <w:sz w:val="28"/>
                                  <w:vertAlign w:val="baseline"/>
                                </w:rPr>
                                <w:t xml:space="preserve">Application</w:t>
                              </w:r>
                              <w:r w:rsidDel="00000000" w:rsidR="00000000" w:rsidRPr="00000000">
                                <w:rPr>
                                  <w:rFonts w:ascii="Courier New" w:cs="Courier New" w:eastAsia="Courier New" w:hAnsi="Courier New"/>
                                  <w:b w:val="0"/>
                                  <w:i w:val="0"/>
                                  <w:smallCaps w:val="0"/>
                                  <w:strike w:val="0"/>
                                  <w:color w:val="000000"/>
                                  <w:sz w:val="28"/>
                                  <w:vertAlign w:val="baseline"/>
                                </w:rPr>
                                <w:t xml:space="preserve"> Injector</w:t>
                              </w:r>
                            </w:p>
                          </w:txbxContent>
                        </wps:txbx>
                        <wps:bodyPr anchorCtr="0" anchor="t" bIns="91425" lIns="91425" rIns="91425" tIns="91425"/>
                      </wps:wsp>
                      <wps:wsp>
                        <wps:cNvSpPr/>
                        <wps:cNvPr id="66" name="Shape 66"/>
                        <wps:spPr>
                          <a:xfrm>
                            <a:off x="6341325" y="3778950"/>
                            <a:ext cx="2162100" cy="781199"/>
                          </a:xfrm>
                          <a:prstGeom prst="roundRect">
                            <a:avLst>
                              <a:gd fmla="val 7462"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Root </w:t>
                              </w:r>
                              <w:r w:rsidDel="00000000" w:rsidR="00000000" w:rsidRPr="00000000">
                                <w:rPr>
                                  <w:rFonts w:ascii="Courier New" w:cs="Courier New" w:eastAsia="Courier New" w:hAnsi="Courier New"/>
                                  <w:b w:val="0"/>
                                  <w:i w:val="0"/>
                                  <w:smallCaps w:val="0"/>
                                  <w:strike w:val="0"/>
                                  <w:color w:val="000000"/>
                                  <w:sz w:val="28"/>
                                  <w:vertAlign w:val="baseline"/>
                                </w:rPr>
                                <w:t xml:space="preserve">@Component</w:t>
                              </w:r>
                            </w:p>
                          </w:txbxContent>
                        </wps:txbx>
                        <wps:bodyPr anchorCtr="0" anchor="ctr" bIns="91425" lIns="91425" rIns="91425" tIns="91425"/>
                      </wps:wsp>
                      <wps:wsp>
                        <wps:cNvSpPr/>
                        <wps:cNvPr id="67" name="Shape 67"/>
                        <wps:spPr>
                          <a:xfrm>
                            <a:off x="6005625" y="2786025"/>
                            <a:ext cx="2833500" cy="2014500"/>
                          </a:xfrm>
                          <a:prstGeom prst="roundRect">
                            <a:avLst>
                              <a:gd fmla="val 7462" name="adj"/>
                            </a:avLst>
                          </a:prstGeom>
                          <a:solidFill>
                            <a:srgbClr val="D9EAD3">
                              <a:alpha val="68080"/>
                            </a:srgbClr>
                          </a:solid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t" bIns="91425" lIns="91425" rIns="91425" tIns="91425"/>
                      </wps:wsp>
                    </wpg:wgp>
                  </a:graphicData>
                </a:graphic>
              </wp:inline>
            </w:drawing>
          </mc:Choice>
          <mc:Fallback>
            <w:drawing>
              <wp:inline distB="114300" distT="114300" distL="114300" distR="114300">
                <wp:extent cx="4238168" cy="1849036"/>
                <wp:effectExtent b="0" l="0" r="0" t="0"/>
                <wp:docPr id="7"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4238168" cy="184903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Style w:val="Heading1"/>
        <w:contextualSpacing w:val="0"/>
      </w:pPr>
      <w:bookmarkStart w:colFirst="0" w:colLast="0" w:name="h.4gg77k78769j" w:id="12"/>
      <w:bookmarkEnd w:id="12"/>
      <w:r w:rsidDel="00000000" w:rsidR="00000000" w:rsidRPr="00000000">
        <w:rPr>
          <w:rtl w:val="0"/>
        </w:rPr>
        <w:t xml:space="preserve">Component Injector</w:t>
      </w:r>
    </w:p>
    <w:p w:rsidR="00000000" w:rsidDel="00000000" w:rsidP="00000000" w:rsidRDefault="00000000" w:rsidRPr="00000000">
      <w:pPr>
        <w:pStyle w:val="Heading1"/>
        <w:contextualSpacing w:val="0"/>
      </w:pPr>
      <w:bookmarkStart w:colFirst="0" w:colLast="0" w:name="h.dou19g8qni33" w:id="13"/>
      <w:bookmarkEnd w:id="13"/>
      <w:r w:rsidDel="00000000" w:rsidR="00000000" w:rsidRPr="00000000">
        <w:rPr>
          <w:rtl w:val="0"/>
        </w:rPr>
        <w:t xml:space="preserve">Element Injector</w:t>
      </w:r>
    </w:p>
    <w:p w:rsidR="00000000" w:rsidDel="00000000" w:rsidP="00000000" w:rsidRDefault="00000000" w:rsidRPr="00000000">
      <w:pPr>
        <w:pStyle w:val="Heading1"/>
        <w:contextualSpacing w:val="0"/>
      </w:pPr>
      <w:bookmarkStart w:colFirst="0" w:colLast="0" w:name="h.nhwl065xz2ca" w:id="14"/>
      <w:bookmarkEnd w:id="14"/>
      <w:r w:rsidDel="00000000" w:rsidR="00000000" w:rsidRPr="00000000">
        <w:rPr>
          <w:rtl w:val="0"/>
        </w:rPr>
        <w:t xml:space="preserve">Templates</w:t>
      </w:r>
    </w:p>
    <w:p w:rsidR="00000000" w:rsidDel="00000000" w:rsidP="00000000" w:rsidRDefault="00000000" w:rsidRPr="00000000">
      <w:pPr>
        <w:pStyle w:val="Heading1"/>
        <w:keepNext w:val="1"/>
        <w:keepLines w:val="1"/>
        <w:spacing w:before="200" w:lineRule="auto"/>
        <w:contextualSpacing w:val="0"/>
      </w:pPr>
      <w:bookmarkStart w:colFirst="0" w:colLast="0" w:name="h.xm9rbf3bjjih" w:id="15"/>
      <w:bookmarkEnd w:id="15"/>
      <w:r w:rsidDel="00000000" w:rsidR="00000000" w:rsidRPr="00000000">
        <w:rPr>
          <w:rtl w:val="0"/>
        </w:rPr>
        <w:t xml:space="preserve">Zone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Kathy Walrath" w:id="8" w:date="2015-04-13T23:34: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don't think of user interactions as side effects. Perhaps "side effects" isn't the term we want here.</w:t>
      </w:r>
    </w:p>
  </w:comment>
  <w:comment w:author="Miško Hevery" w:id="9" w:date="2015-04-11T23:37: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Rewritten, better?</w:t>
      </w:r>
    </w:p>
  </w:comment>
  <w:comment w:author="Kathy Walrath" w:id="10" w:date="2015-04-13T23:34: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It's still unclear what's due to user UI interactions—the events, the code, or the side effects.</w:t>
      </w:r>
    </w:p>
  </w:comment>
  <w:comment w:author="Pawel Kozlowski" w:id="5" w:date="2015-04-08T04:54:3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I'm not sure what does it mean... What are we trying to say here?</w:t>
      </w:r>
    </w:p>
  </w:comment>
  <w:comment w:author="Kathy Walrath" w:id="6" w:date="2015-04-08T04:54:3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p>
  </w:comment>
  <w:comment w:author="Jeff Whelpley" w:id="3" w:date="2015-04-24T03:28: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finally got this after thinking about it for a bit, but it is confusing naming the command the same as the input function you are calling. For this example, you may want to change @focus to @myInputFocus or something like that just to make it easier to distinguish.</w:t>
      </w:r>
    </w:p>
  </w:comment>
  <w:comment w:author="Wade Lovell" w:id="7" w:date="2015-05-11T01:24: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detector watches the exp." would be clearer.</w:t>
      </w:r>
    </w:p>
  </w:comment>
  <w:comment w:author="Muhammad Umair" w:id="0" w:date="2015-09-22T19:41: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 m</w:t>
      </w:r>
    </w:p>
  </w:comment>
  <w:comment w:author="Kathy Walrath" w:id="4" w:date="2015-04-09T01:35: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command?</w:t>
      </w:r>
    </w:p>
  </w:comment>
  <w:comment w:author="Shannon Massman" w:id="2" w:date="2015-09-21T03:09: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personally found "for event requesting a" difficult to understand.</w:t>
      </w:r>
    </w:p>
  </w:comment>
  <w:comment w:author="Shannon Massman" w:id="1" w:date="2015-09-21T03:21: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At this point in the document, due to my experience with Angular 1.x, I deeply want to know if this movement of data is read-only / one way, and my other software experience begs to know if the movement is by reference or value. I'd be fine waiting for that to be revealed, except that it also leaves me confused about the purpose of commands and events. Does "data binding" correlate to all of the 1.x bindings (@, &amp;, =) or do binding, commands, and events correlate to one token each? I feel like I haven't understood anything from this section.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 w:name="Open Sans">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