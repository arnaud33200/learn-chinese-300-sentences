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oisbys59gdxa" w:id="0"/>
      <w:bookmarkEnd w:id="0"/>
      <w:ins w:author="Vova Porton" w:id="0" w:date="2015-10-26T14:29:53Z">
        <w:r w:rsidDel="00000000" w:rsidR="00000000" w:rsidRPr="00000000">
          <w:rPr>
            <w:rtl w:val="0"/>
          </w:rPr>
          <w:t xml:space="preserve">1</w:t>
        </w:r>
      </w:ins>
      <w:r w:rsidDel="00000000" w:rsidR="00000000" w:rsidRPr="00000000">
        <w:rPr>
          <w:rtl w:val="0"/>
        </w:rPr>
        <w:t xml:space="preserve">Angular 2.0: </w:t>
      </w:r>
      <w:r w:rsidDel="00000000" w:rsidR="00000000" w:rsidRPr="00000000">
        <w:rPr>
          <w:rtl w:val="0"/>
        </w:rPr>
        <w:t xml:space="preserve">Forms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980000"/>
          <w:rtl w:val="0"/>
        </w:rPr>
        <w:t xml:space="preserve">This document is published to the web as part of the public </w:t>
      </w:r>
      <w:hyperlink r:id="rId6">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2"/>
        <w:contextualSpacing w:val="0"/>
      </w:pPr>
      <w:bookmarkStart w:colFirst="0" w:colLast="0" w:name="h.7dv3sd3nal57"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h.4g4xymawmzh4" w:id="2"/>
      <w:bookmarkEnd w:id="2"/>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1.x uses two-way data bindings to get data from the DOM. This can create cycles in the change detection graph, which results in the following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is difficult to reason about the data flow in the application and understand which components can affect which values.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framework has to run digest multiple times, which is not </w:t>
      </w:r>
      <w:r w:rsidDel="00000000" w:rsidR="00000000" w:rsidRPr="00000000">
        <w:rPr>
          <w:rtl w:val="0"/>
        </w:rPr>
        <w:t xml:space="preserve">performant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Because of multiple digests, it is impossible to determine and notify the component that the model is stable. This is because notification can further change data, which can restart the binding process.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framework cannot set all the bindings on a parent element before processing its children, which makes implementing certain patterns very difficult.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framework is harder to learn. The developer has to think about the digest cycle.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Since the order of updates is not well defined, troubleshooting certain types of problems is challenging.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Instead of a generic mechanism for two-way data bindings, Angular 2 can have a more constrained API for getting data from the DOM as a remedy for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8ijgdwwj589" w:id="3"/>
      <w:bookmarkEnd w:id="3"/>
      <w:r w:rsidDel="00000000" w:rsidR="00000000" w:rsidRPr="00000000">
        <w:rPr>
          <w:rtl w:val="0"/>
        </w:rPr>
        <w:t xml:space="preserve">Proposed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FormControl, FormControlGroup, FormControlArray are three basic primitives for constructing forms.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FormBuilder provides a DSL making form declaration more concise. FormBuilder creates FormControl, FormControlGroup, FormControlArray.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Forms can be declared in the template of a component. This creates FormControl, FormControlGroup, FormControlArray.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most developers will use FormBuilder or will declare their forms in the template, most examples in the document use FormControl, FormControlGroup, FormControlArray directly. This is to make the examples more explicit.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9bmzoififmj" w:id="4"/>
      <w:bookmarkEnd w:id="4"/>
      <w:r w:rsidDel="00000000" w:rsidR="00000000" w:rsidRPr="00000000">
        <w:rPr>
          <w:rtl w:val="0"/>
        </w:rPr>
        <w:t xml:space="preserve">Simple Forms</w:t>
      </w:r>
    </w:p>
    <w:p w:rsidR="00000000" w:rsidDel="00000000" w:rsidP="00000000" w:rsidRDefault="00000000" w:rsidRPr="00000000">
      <w:pPr>
        <w:contextualSpacing w:val="0"/>
      </w:pPr>
      <w:r w:rsidDel="00000000" w:rsidR="00000000" w:rsidRPr="00000000">
        <w:rPr>
          <w:rtl w:val="0"/>
        </w:rPr>
      </w:r>
    </w:p>
    <w:tbl>
      <w:tblPr>
        <w:tblStyle w:val="Table1"/>
        <w:bidi w:val="0"/>
        <w:tblW w:w="12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5"/>
        <w:gridCol w:w="6660"/>
        <w:tblGridChange w:id="0">
          <w:tblGrid>
            <w:gridCol w:w="5985"/>
            <w:gridCol w:w="66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[control-group]='loginForm'&gt;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w:t>
            </w:r>
            <w:r w:rsidDel="00000000" w:rsidR="00000000" w:rsidRPr="00000000">
              <w:rPr>
                <w:rFonts w:ascii="Courier New" w:cs="Courier New" w:eastAsia="Courier New" w:hAnsi="Courier New"/>
                <w:sz w:val="20"/>
                <w:szCs w:val="20"/>
                <w:rtl w:val="0"/>
              </w:rPr>
              <w:t xml:space="preserve">control=</w:t>
            </w:r>
            <w:r w:rsidDel="00000000" w:rsidR="00000000" w:rsidRPr="00000000">
              <w:rPr>
                <w:rFonts w:ascii="Courier New" w:cs="Courier New" w:eastAsia="Courier New" w:hAnsi="Courier New"/>
                <w:sz w:val="20"/>
                <w:szCs w:val="20"/>
                <w:rtl w:val="0"/>
              </w:rPr>
              <w:t xml:space="preserve">'login'</w:t>
            </w:r>
            <w:r w:rsidDel="00000000" w:rsidR="00000000" w:rsidRPr="00000000">
              <w:rPr>
                <w:rFonts w:ascii="Courier New" w:cs="Courier New" w:eastAsia="Courier New" w:hAnsi="Courier New"/>
                <w:sz w:val="20"/>
                <w:szCs w:val="20"/>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control='password' type="password"&gt;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w:t>
            </w:r>
            <w:r w:rsidDel="00000000" w:rsidR="00000000" w:rsidRPr="00000000">
              <w:rPr>
                <w:rFonts w:ascii="Courier New" w:cs="Courier New" w:eastAsia="Courier New" w:hAnsi="Courier New"/>
                <w:sz w:val="20"/>
                <w:szCs w:val="20"/>
                <w:rtl w:val="0"/>
              </w:rPr>
              <w:t xml:space="preserve">Component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rPr>
                <w:del w:author="Somosree Dey" w:id="1" w:date="2015-07-27T17:51:31Z"/>
              </w:rPr>
            </w:pPr>
            <w:r w:rsidDel="00000000" w:rsidR="00000000" w:rsidRPr="00000000">
              <w:rPr>
                <w:rFonts w:ascii="Courier New" w:cs="Courier New" w:eastAsia="Courier New" w:hAnsi="Courier New"/>
                <w:sz w:val="20"/>
                <w:szCs w:val="20"/>
                <w:rtl w:val="0"/>
              </w:rPr>
              <w:t xml:space="preserve">  const</w:t>
            </w:r>
            <w:del w:author="Somosree Dey" w:id="1" w:date="2015-07-27T17:51:31Z">
              <w:r w:rsidDel="00000000" w:rsidR="00000000" w:rsidRPr="00000000">
                <w:rPr>
                  <w:rFonts w:ascii="Courier New" w:cs="Courier New" w:eastAsia="Courier New" w:hAnsi="Courier New"/>
                  <w:sz w:val="20"/>
                  <w:szCs w:val="20"/>
                  <w:rtl w:val="0"/>
                </w:rPr>
                <w:delText xml:space="preserve">ructor() {</w:delText>
              </w:r>
            </w:del>
          </w:p>
          <w:p w:rsidR="00000000" w:rsidDel="00000000" w:rsidP="00000000" w:rsidRDefault="00000000" w:rsidRPr="00000000">
            <w:pPr>
              <w:contextualSpacing w:val="0"/>
              <w:rPr>
                <w:del w:author="Somosree Dey" w:id="1" w:date="2015-07-27T17:51:31Z"/>
              </w:rPr>
            </w:pPr>
            <w:del w:author="Somosree Dey" w:id="1" w:date="2015-07-27T17:51:31Z">
              <w:r w:rsidDel="00000000" w:rsidR="00000000" w:rsidRPr="00000000">
                <w:rPr>
                  <w:rFonts w:ascii="Courier New" w:cs="Courier New" w:eastAsia="Courier New" w:hAnsi="Courier New"/>
                  <w:sz w:val="20"/>
                  <w:szCs w:val="20"/>
                  <w:rtl w:val="0"/>
                </w:rPr>
                <w:delText xml:space="preserve">    </w:delText>
              </w:r>
              <w:commentRangeStart w:id="0"/>
              <w:commentRangeStart w:id="1"/>
              <w:commentRangeStart w:id="2"/>
              <w:commentRangeStart w:id="3"/>
              <w:commentRangeStart w:id="4"/>
              <w:commentRangeStart w:id="5"/>
              <w:commentRangeStart w:id="6"/>
              <w:commentRangeStart w:id="7"/>
              <w:r w:rsidDel="00000000" w:rsidR="00000000" w:rsidRPr="00000000">
                <w:rPr>
                  <w:rFonts w:ascii="Courier New" w:cs="Courier New" w:eastAsia="Courier New" w:hAnsi="Courier New"/>
                  <w:sz w:val="20"/>
                  <w:szCs w:val="20"/>
                  <w:rtl w:val="0"/>
                </w:rPr>
                <w:delText xml:space="preserve">this.loginForm = new FormControlGroup("form", [</w:delText>
              </w:r>
            </w:del>
          </w:p>
          <w:p w:rsidR="00000000" w:rsidDel="00000000" w:rsidP="00000000" w:rsidRDefault="00000000" w:rsidRPr="00000000">
            <w:pPr>
              <w:contextualSpacing w:val="0"/>
            </w:pPr>
            <w:del w:author="Somosree Dey" w:id="1" w:date="2015-07-27T17:51:31Z">
              <w:r w:rsidDel="00000000" w:rsidR="00000000" w:rsidRPr="00000000">
                <w:rPr>
                  <w:rFonts w:ascii="Courier New" w:cs="Courier New" w:eastAsia="Courier New" w:hAnsi="Courier New"/>
                  <w:sz w:val="20"/>
                  <w:szCs w:val="20"/>
                  <w:rtl w:val="0"/>
                </w:rPr>
                <w:delText xml:space="preserve">      </w:delText>
              </w:r>
              <w:r w:rsidDel="00000000" w:rsidR="00000000" w:rsidRPr="00000000">
                <w:rPr>
                  <w:rFonts w:ascii="Courier New" w:cs="Courier New" w:eastAsia="Courier New" w:hAnsi="Courier New"/>
                  <w:sz w:val="20"/>
                  <w:szCs w:val="20"/>
                  <w:rtl w:val="0"/>
                </w:rPr>
                <w:delText xml:space="preserve">new</w:delText>
              </w:r>
            </w:del>
            <w:r w:rsidDel="00000000" w:rsidR="00000000" w:rsidRPr="00000000">
              <w:rPr>
                <w:rFonts w:ascii="Courier New" w:cs="Courier New" w:eastAsia="Courier New" w:hAnsi="Courier New"/>
                <w:sz w:val="20"/>
                <w:szCs w:val="20"/>
                <w:rtl w:val="0"/>
              </w:rPr>
              <w:t xml:space="preserve"> FormControl</w:t>
            </w:r>
            <w:r w:rsidDel="00000000" w:rsidR="00000000" w:rsidRPr="00000000">
              <w:rPr>
                <w:rFonts w:ascii="Courier New" w:cs="Courier New" w:eastAsia="Courier New" w:hAnsi="Courier New"/>
                <w:sz w:val="20"/>
                <w:szCs w:val="20"/>
                <w:rtl w:val="0"/>
              </w:rPr>
              <w:t xml:space="preserve">("login"),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igw1lovsyfm1" w:id="5"/>
      <w:bookmarkEnd w:id="5"/>
      <w:r w:rsidDel="00000000" w:rsidR="00000000" w:rsidRPr="00000000">
        <w:rPr>
          <w:rtl w:val="0"/>
        </w:rPr>
        <w:t xml:space="preserve">Nested Forms</w:t>
      </w:r>
    </w:p>
    <w:p w:rsidR="00000000" w:rsidDel="00000000" w:rsidP="00000000" w:rsidRDefault="00000000" w:rsidRPr="00000000">
      <w:pPr>
        <w:contextualSpacing w:val="0"/>
      </w:pPr>
      <w:ins w:author="Anonymous" w:id="2" w:date="2015-06-11T18:51:34Z">
        <w:del w:author="Tilahun Teklemariam" w:id="3" w:date="2015-07-29T17:52:28Z">
          <w:r w:rsidDel="00000000" w:rsidR="00000000" w:rsidRPr="00000000">
            <w:rPr>
              <w:rtl w:val="0"/>
            </w:rPr>
            <w:tab/>
          </w:r>
        </w:del>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FormControlGroup implements the FormControl interface. This enables the nesting of control groups.</w:t>
      </w:r>
    </w:p>
    <w:p w:rsidR="00000000" w:rsidDel="00000000" w:rsidP="00000000" w:rsidRDefault="00000000" w:rsidRPr="00000000">
      <w:pPr>
        <w:contextualSpacing w:val="0"/>
      </w:pPr>
      <w:r w:rsidDel="00000000" w:rsidR="00000000" w:rsidRPr="00000000">
        <w:rPr>
          <w:rtl w:val="0"/>
        </w:rPr>
      </w:r>
    </w:p>
    <w:tbl>
      <w:tblPr>
        <w:tblStyle w:val="Table2"/>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rPr>
          <w:trHeight w:val="4740" w:hRule="atLeast"/>
          <w:trPrChange w:author="Daniel Cantor" w:id="4" w:date="2015-08-05T14:36:34Z">
            <w:trPr/>
          </w:trPrChange>
        </w:trPr>
        <w:tc>
          <w:tcPr>
            <w:tcMar>
              <w:top w:w="100.0" w:type="dxa"/>
              <w:left w:w="100.0" w:type="dxa"/>
              <w:bottom w:w="100.0" w:type="dxa"/>
              <w:right w:w="100.0" w:type="dxa"/>
            </w:tcMar>
            <w:tcPrChange w:author="Daniel Cantor" w:id="4" w:date="2015-08-05T14:36:34Z">
              <w:tcPr>
                <w:tcMar>
                  <w:top w:w="100.0" w:type="dxa"/>
                  <w:left w:w="100.0" w:type="dxa"/>
                  <w:bottom w:w="100.0" w:type="dxa"/>
                  <w:right w:w="100.0" w:type="dxa"/>
                </w:tcMar>
              </w:tcPr>
            </w:tcPrChange>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[control-group]='personInfoForm'&gt;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control-group='address'&gt;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control='city'&gt;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control='country'&gt;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control-group='name'&gt;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control='first'&gt;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control='last'&gt;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tc>
        <w:tc>
          <w:tcPr>
            <w:tcMar>
              <w:top w:w="100.0" w:type="dxa"/>
              <w:left w:w="100.0" w:type="dxa"/>
              <w:bottom w:w="100.0" w:type="dxa"/>
              <w:right w:w="100.0" w:type="dxa"/>
            </w:tcMar>
            <w:tcPrChange w:author="Daniel Cantor" w:id="4" w:date="2015-08-05T14:36:34Z">
              <w:tcPr>
                <w:tcMar>
                  <w:top w:w="100.0" w:type="dxa"/>
                  <w:left w:w="100.0" w:type="dxa"/>
                  <w:bottom w:w="100.0" w:type="dxa"/>
                  <w:right w:w="100.0" w:type="dxa"/>
                </w:tcMar>
              </w:tcPr>
            </w:tcPrChange>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w:t>
            </w:r>
            <w:r w:rsidDel="00000000" w:rsidR="00000000" w:rsidRPr="00000000">
              <w:rPr>
                <w:rFonts w:ascii="Courier New" w:cs="Courier New" w:eastAsia="Courier New" w:hAnsi="Courier New"/>
                <w:sz w:val="20"/>
                <w:szCs w:val="20"/>
                <w:rtl w:val="0"/>
              </w:rPr>
              <w:t xml:space="preserve">Component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this.personInfoForm = </w:t>
            </w:r>
            <w:r w:rsidDel="00000000" w:rsidR="00000000" w:rsidRPr="00000000">
              <w:rPr>
                <w:rFonts w:ascii="Courier New" w:cs="Courier New" w:eastAsia="Courier New" w:hAnsi="Courier New"/>
                <w:sz w:val="20"/>
                <w:szCs w:val="20"/>
                <w:rtl w:val="0"/>
              </w:rPr>
              <w:t xml:space="preserve">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FormControlGroup("address",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FormControl("city"),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FormControl("country")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FormControlGroup("name",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FormControl("first"),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FormControl("last")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create multiple instances of the same control using FormControlArray.</w:t>
      </w:r>
    </w:p>
    <w:p w:rsidR="00000000" w:rsidDel="00000000" w:rsidP="00000000" w:rsidRDefault="00000000" w:rsidRPr="00000000">
      <w:pPr>
        <w:contextualSpacing w:val="0"/>
      </w:pPr>
      <w:r w:rsidDel="00000000" w:rsidR="00000000" w:rsidRPr="00000000">
        <w:rPr>
          <w:rtl w:val="0"/>
        </w:rPr>
      </w:r>
    </w:p>
    <w:tbl>
      <w:tblPr>
        <w:tblStyle w:val="Table3"/>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[control-group]='itemsForm'&gt;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template="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ng-repeat: #item in itemsForm.items" control='item'&gt;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w:t>
            </w:r>
            <w:r w:rsidDel="00000000" w:rsidR="00000000" w:rsidRPr="00000000">
              <w:rPr>
                <w:rFonts w:ascii="Courier New" w:cs="Courier New" w:eastAsia="Courier New" w:hAnsi="Courier New"/>
                <w:sz w:val="20"/>
                <w:szCs w:val="20"/>
                <w:rtl w:val="0"/>
              </w:rPr>
              <w:t xml:space="preserve">Component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this.itemsForm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FormControlArray("items", </w:t>
            </w:r>
            <w:r w:rsidDel="00000000" w:rsidR="00000000" w:rsidRPr="00000000">
              <w:rPr>
                <w:rFonts w:ascii="Courier New" w:cs="Courier New" w:eastAsia="Courier New" w:hAnsi="Courier New"/>
                <w:sz w:val="20"/>
                <w:szCs w:val="20"/>
                <w:rtl w:val="0"/>
              </w:rPr>
              <w:t xml:space="preserve">new FormControl("item")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FormControl, FormControlGroup, FormControlArray are not singletons, and do not match particular DOM nodes, when they are constructed by the component. They are the description of what a form should look like.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Bound and Unbound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FormControl can be in two states: bound and unbound. We have to have the two states because when we create a </w:t>
      </w:r>
    </w:p>
    <w:p w:rsidR="00000000" w:rsidDel="00000000" w:rsidP="00000000" w:rsidRDefault="00000000" w:rsidRPr="00000000">
      <w:pPr>
        <w:contextualSpacing w:val="0"/>
      </w:pPr>
      <w:r w:rsidDel="00000000" w:rsidR="00000000" w:rsidRPr="00000000">
        <w:rPr>
          <w:rtl w:val="0"/>
        </w:rPr>
        <w:t xml:space="preserve">form object in the constructor of a component, we have not compiled the template yet. So we have not bound the form to the DOM yet. So only bound controls have DOM elements and values. Also, only </w:t>
      </w:r>
      <w:r w:rsidDel="00000000" w:rsidR="00000000" w:rsidRPr="00000000">
        <w:rPr>
          <w:rtl w:val="0"/>
        </w:rPr>
        <w:t xml:space="preserve">bound controls affect their form validity.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a look at the following example:</w:t>
      </w:r>
    </w:p>
    <w:p w:rsidR="00000000" w:rsidDel="00000000" w:rsidP="00000000" w:rsidRDefault="00000000" w:rsidRPr="00000000">
      <w:pPr>
        <w:contextualSpacing w:val="0"/>
      </w:pPr>
      <w:r w:rsidDel="00000000" w:rsidR="00000000" w:rsidRPr="00000000">
        <w:rPr>
          <w:rtl w:val="0"/>
        </w:rPr>
      </w:r>
    </w:p>
    <w:tbl>
      <w:tblPr>
        <w:tblStyle w:val="Table4"/>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[control-group]='form'&gt;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template="ng-if: someExp"&gt;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control='item'&gt;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w:t>
            </w:r>
            <w:r w:rsidDel="00000000" w:rsidR="00000000" w:rsidRPr="00000000">
              <w:rPr>
                <w:rFonts w:ascii="Courier New" w:cs="Courier New" w:eastAsia="Courier New" w:hAnsi="Courier New"/>
                <w:sz w:val="20"/>
                <w:szCs w:val="20"/>
                <w:rtl w:val="0"/>
              </w:rPr>
              <w:t xml:space="preserve">Component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w:t>
            </w:r>
            <w:r w:rsidDel="00000000" w:rsidR="00000000" w:rsidRPr="00000000">
              <w:rPr>
                <w:rFonts w:ascii="Courier New" w:cs="Courier New" w:eastAsia="Courier New" w:hAnsi="Courier New"/>
                <w:sz w:val="20"/>
                <w:szCs w:val="20"/>
                <w:rtl w:val="0"/>
              </w:rPr>
              <w:t xml:space="preserve">FormControl("item")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form is unbound in the constructor. This is because we have not compiled the template of that component yet.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the compilation of the template, the input control and the form itself get bound to DOM elements.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 ng-if removes the input element from the DOM, the corresponding control gets unbound again. At that point the form is bound, but it has no bound children.</w:t>
      </w:r>
    </w:p>
    <w:p w:rsidR="00000000" w:rsidDel="00000000" w:rsidP="00000000" w:rsidRDefault="00000000" w:rsidRPr="00000000">
      <w:pPr>
        <w:contextualSpacing w:val="0"/>
      </w:pPr>
      <w:r w:rsidDel="00000000" w:rsidR="00000000" w:rsidRPr="00000000">
        <w:rPr>
          <w:rtl w:val="0"/>
        </w:rPr>
      </w:r>
    </w:p>
    <w:tbl>
      <w:tblPr>
        <w:tblStyle w:val="Table5"/>
        <w:bidi w:val="0"/>
        <w:tblW w:w="12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//when item is bound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this.form.controls.item.bound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this.form.controls.item.value === "some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this.form.value === {item: "some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this.form.valid //depends on the item’s validity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//when item is unbound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this.form.controls.item.bound === false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this.form.controls.item.value === undefined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this.form.value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this.form.valid //DOES NOT depend on the item’s validity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btjztexp2ce" w:id="6"/>
      <w:bookmarkEnd w:id="6"/>
      <w:r w:rsidDel="00000000" w:rsidR="00000000" w:rsidRPr="00000000">
        <w:rPr>
          <w:rtl w:val="0"/>
        </w:rPr>
        <w:t xml:space="preserve">Alternative designs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alternative design is to separate bound and unbound states into two separate classes (e.g., ProtoFormControl and FormControl.)  Although it separates the concerns better, it makes the API rather awkward:</w:t>
      </w:r>
    </w:p>
    <w:p w:rsidR="00000000" w:rsidDel="00000000" w:rsidP="00000000" w:rsidRDefault="00000000" w:rsidRPr="00000000">
      <w:pPr>
        <w:contextualSpacing w:val="0"/>
      </w:pPr>
      <w:r w:rsidDel="00000000" w:rsidR="00000000" w:rsidRPr="00000000">
        <w:rPr>
          <w:rtl w:val="0"/>
        </w:rPr>
      </w:r>
    </w:p>
    <w:tbl>
      <w:tblPr>
        <w:tblStyle w:val="Table6"/>
        <w:bidi w:val="0"/>
        <w:tblW w:w="12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w:t>
            </w:r>
            <w:r w:rsidDel="00000000" w:rsidR="00000000" w:rsidRPr="00000000">
              <w:rPr>
                <w:rFonts w:ascii="Courier New" w:cs="Courier New" w:eastAsia="Courier New" w:hAnsi="Courier New"/>
                <w:sz w:val="20"/>
                <w:szCs w:val="20"/>
                <w:rtl w:val="0"/>
              </w:rPr>
              <w:t xml:space="preserve">Component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this.form = new ProtoFormControlGroup("form",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Proto</w:t>
            </w:r>
            <w:r w:rsidDel="00000000" w:rsidR="00000000" w:rsidRPr="00000000">
              <w:rPr>
                <w:rFonts w:ascii="Courier New" w:cs="Courier New" w:eastAsia="Courier New" w:hAnsi="Courier New"/>
                <w:sz w:val="20"/>
                <w:szCs w:val="20"/>
                <w:rtl w:val="0"/>
              </w:rPr>
              <w:t xml:space="preserve">FormControl("item")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this.form.onBound((boundForm) =&gt;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boundForm.onChange(() =&gt;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alternative is to introduce OptionalControl decorator.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[control-group]='form'&gt;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template="ng-if: form.controls.item.included"&gt;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control='item'&gt;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w:t>
            </w:r>
            <w:r w:rsidDel="00000000" w:rsidR="00000000" w:rsidRPr="00000000">
              <w:rPr>
                <w:rFonts w:ascii="Courier New" w:cs="Courier New" w:eastAsia="Courier New" w:hAnsi="Courier New"/>
                <w:sz w:val="20"/>
                <w:szCs w:val="20"/>
                <w:rtl w:val="0"/>
              </w:rPr>
              <w:t xml:space="preserve">Component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OptionalControl(new </w:t>
            </w:r>
            <w:r w:rsidDel="00000000" w:rsidR="00000000" w:rsidRPr="00000000">
              <w:rPr>
                <w:rFonts w:ascii="Courier New" w:cs="Courier New" w:eastAsia="Courier New" w:hAnsi="Courier New"/>
                <w:sz w:val="20"/>
                <w:szCs w:val="20"/>
                <w:rtl w:val="0"/>
              </w:rPr>
              <w:t xml:space="preserve">FormControl("item")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OptionalControl has the following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12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interface OptionalControl extends FormControl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included:boolean;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included optional controls are used to run validations or generate the form’s value.</w:t>
      </w:r>
      <w:r w:rsidDel="00000000" w:rsidR="00000000" w:rsidRPr="00000000">
        <w:rPr>
          <w:rtl w:val="0"/>
        </w:rPr>
      </w:r>
    </w:p>
    <w:p w:rsidR="00000000" w:rsidDel="00000000" w:rsidP="00000000" w:rsidRDefault="00000000" w:rsidRPr="00000000">
      <w:pPr>
        <w:pStyle w:val="Heading2"/>
        <w:contextualSpacing w:val="0"/>
      </w:pPr>
      <w:bookmarkStart w:colFirst="0" w:colLast="0" w:name="h.vi1fq15jw3s1" w:id="7"/>
      <w:bookmarkEnd w:id="7"/>
      <w:r w:rsidDel="00000000" w:rsidR="00000000" w:rsidRPr="00000000">
        <w:rPr>
          <w:rtl w:val="0"/>
        </w:rPr>
        <w:t xml:space="preserve">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look at the operations of the FormControl interface.</w:t>
      </w:r>
    </w:p>
    <w:p w:rsidR="00000000" w:rsidDel="00000000" w:rsidP="00000000" w:rsidRDefault="00000000" w:rsidRPr="00000000">
      <w:pPr>
        <w:contextualSpacing w:val="0"/>
      </w:pPr>
      <w:r w:rsidDel="00000000" w:rsidR="00000000" w:rsidRPr="00000000">
        <w:rPr>
          <w:rtl w:val="0"/>
        </w:rPr>
      </w:r>
    </w:p>
    <w:tbl>
      <w:tblPr>
        <w:tblStyle w:val="Table9"/>
        <w:bidi w:val="0"/>
        <w:tblW w:w="12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commentRangeStart w:id="8"/>
            <w:r w:rsidDel="00000000" w:rsidR="00000000" w:rsidRPr="00000000">
              <w:rPr>
                <w:rFonts w:ascii="Courier New" w:cs="Courier New" w:eastAsia="Courier New" w:hAnsi="Courier New"/>
                <w:sz w:val="20"/>
                <w:szCs w:val="20"/>
                <w:rtl w:val="0"/>
              </w:rPr>
              <w:t xml:space="preserve">interface FormControl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get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set value(newValue);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bind(element);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get bound:boolean;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name:string;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valid:boolean;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errors:Map;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onChange(fn);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clone():FormControl;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interface FormControlGroup extends FormControl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writeTo(object);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readFrom(object);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get controls:Map&lt;String,FormControl&gt;;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fugvj4dzl18" w:id="8"/>
      <w:bookmarkEnd w:id="8"/>
      <w:r w:rsidDel="00000000" w:rsidR="00000000" w:rsidRPr="00000000">
        <w:rPr>
          <w:rtl w:val="0"/>
        </w:rPr>
        <w:t xml:space="preserve">Getting Controls</w:t>
      </w:r>
    </w:p>
    <w:p w:rsidR="00000000" w:rsidDel="00000000" w:rsidP="00000000" w:rsidRDefault="00000000" w:rsidRPr="00000000">
      <w:pPr>
        <w:contextualSpacing w:val="0"/>
      </w:pPr>
      <w:r w:rsidDel="00000000" w:rsidR="00000000" w:rsidRPr="00000000">
        <w:rPr>
          <w:rtl w:val="0"/>
        </w:rPr>
      </w:r>
    </w:p>
    <w:tbl>
      <w:tblPr>
        <w:tblStyle w:val="Table10"/>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FormControl("login"),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login = form.controls["login"];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Javascript we can use the dot notation: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rPr>
          <w:trHeight w:val="240" w:hRule="atLeast"/>
          <w:trPrChange w:author="Unknown" w:id="5" w:date="2015-03-03T14:14:42Z">
            <w:trPr/>
          </w:trPrChange>
        </w:trPr>
        <w:tc>
          <w:tcPr>
            <w:tcMar>
              <w:top w:w="100.0" w:type="dxa"/>
              <w:left w:w="100.0" w:type="dxa"/>
              <w:bottom w:w="100.0" w:type="dxa"/>
              <w:right w:w="100.0" w:type="dxa"/>
            </w:tcMar>
            <w:tcPrChange w:author="Unknown" w:id="5" w:date="2015-03-03T14:14:42Z">
              <w:tcPr>
                <w:tcMar>
                  <w:top w:w="100.0" w:type="dxa"/>
                  <w:left w:w="100.0" w:type="dxa"/>
                  <w:bottom w:w="100.0" w:type="dxa"/>
                  <w:right w:w="100.0" w:type="dxa"/>
                </w:tcMar>
              </w:tcPr>
            </w:tcPrChange>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login = form.controls.login;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06o0sefpdnb" w:id="9"/>
      <w:bookmarkEnd w:id="9"/>
      <w:r w:rsidDel="00000000" w:rsidR="00000000" w:rsidRPr="00000000">
        <w:rPr>
          <w:rtl w:val="0"/>
        </w:rPr>
        <w:t xml:space="preserve">Reading and Writing Values</w:t>
      </w:r>
    </w:p>
    <w:p w:rsidR="00000000" w:rsidDel="00000000" w:rsidP="00000000" w:rsidRDefault="00000000" w:rsidRPr="00000000">
      <w:pPr>
        <w:contextualSpacing w:val="0"/>
      </w:pPr>
      <w:r w:rsidDel="00000000" w:rsidR="00000000" w:rsidRPr="00000000">
        <w:rPr>
          <w:rtl w:val="0"/>
        </w:rPr>
      </w:r>
    </w:p>
    <w:tbl>
      <w:tblPr>
        <w:tblStyle w:val="Table12"/>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FormControl("login"),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loginValue = form.controls.login.value;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form.controls.login.</w:t>
            </w:r>
            <w:commentRangeStart w:id="9"/>
            <w:commentRangeStart w:id="10"/>
            <w:r w:rsidDel="00000000" w:rsidR="00000000" w:rsidRPr="00000000">
              <w:rPr>
                <w:rFonts w:ascii="Courier New" w:cs="Courier New" w:eastAsia="Courier New" w:hAnsi="Courier New"/>
                <w:sz w:val="20"/>
                <w:szCs w:val="20"/>
                <w:rtl w:val="0"/>
              </w:rPr>
              <w:t xml:space="preserve">value</w:t>
            </w:r>
            <w:commentRangeEnd w:id="9"/>
            <w:r w:rsidDel="00000000" w:rsidR="00000000" w:rsidRPr="00000000">
              <w:commentReference w:id="9"/>
            </w:r>
            <w:commentRangeEnd w:id="10"/>
            <w:r w:rsidDel="00000000" w:rsidR="00000000" w:rsidRPr="00000000">
              <w:commentReference w:id="10"/>
            </w:r>
            <w:r w:rsidDel="00000000" w:rsidR="00000000" w:rsidRPr="00000000">
              <w:rPr>
                <w:rFonts w:ascii="Courier New" w:cs="Courier New" w:eastAsia="Courier New" w:hAnsi="Courier New"/>
                <w:sz w:val="20"/>
                <w:szCs w:val="20"/>
                <w:rtl w:val="0"/>
              </w:rPr>
              <w:t xml:space="preserve"> = 'New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formValue = form.value; //will construct </w:t>
            </w:r>
            <w:r w:rsidDel="00000000" w:rsidR="00000000" w:rsidRPr="00000000">
              <w:rPr>
                <w:rFonts w:ascii="Courier New" w:cs="Courier New" w:eastAsia="Courier New" w:hAnsi="Courier New"/>
                <w:sz w:val="20"/>
                <w:szCs w:val="20"/>
                <w:rtl w:val="0"/>
              </w:rPr>
              <w:t xml:space="preserve">an object</w:t>
            </w:r>
            <w:r w:rsidDel="00000000" w:rsidR="00000000" w:rsidRPr="00000000">
              <w:rPr>
                <w:rFonts w:ascii="Courier New" w:cs="Courier New" w:eastAsia="Courier New" w:hAnsi="Courier New"/>
                <w:sz w:val="20"/>
                <w:szCs w:val="20"/>
                <w:rtl w:val="0"/>
              </w:rPr>
              <w:t xml:space="preserve"> {login: "some value", password: "some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form.value = {login:"new value", password: 'new value'}; //will update the login and password controls</w:t>
            </w:r>
          </w:p>
        </w:tc>
      </w:tr>
    </w:tbl>
    <w:p w:rsidR="00000000" w:rsidDel="00000000" w:rsidP="00000000" w:rsidRDefault="00000000" w:rsidRPr="00000000">
      <w:pPr>
        <w:contextualSpacing w:val="0"/>
      </w:pPr>
      <w:r w:rsidDel="00000000" w:rsidR="00000000" w:rsidRPr="00000000">
        <w:rPr>
          <w:rtl w:val="0"/>
        </w:rPr>
        <w:t xml:space="preserve">If constructing value objects is too expensive, or there is an existing domain object, we can use readFrom and writeTo instead.</w:t>
      </w:r>
    </w:p>
    <w:p w:rsidR="00000000" w:rsidDel="00000000" w:rsidP="00000000" w:rsidRDefault="00000000" w:rsidRPr="00000000">
      <w:pPr>
        <w:contextualSpacing w:val="0"/>
      </w:pPr>
      <w:r w:rsidDel="00000000" w:rsidR="00000000" w:rsidRPr="00000000">
        <w:rPr>
          <w:rtl w:val="0"/>
        </w:rPr>
      </w:r>
    </w:p>
    <w:tbl>
      <w:tblPr>
        <w:tblStyle w:val="Table13"/>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form.readFrom(person);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form.writeTo(person);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use `value =` or `readFrom` to initialize a form.</w:t>
      </w:r>
    </w:p>
    <w:p w:rsidR="00000000" w:rsidDel="00000000" w:rsidP="00000000" w:rsidRDefault="00000000" w:rsidRPr="00000000">
      <w:pPr>
        <w:contextualSpacing w:val="0"/>
      </w:pPr>
      <w:r w:rsidDel="00000000" w:rsidR="00000000" w:rsidRPr="00000000">
        <w:rPr>
          <w:rtl w:val="0"/>
        </w:rPr>
      </w:r>
    </w:p>
    <w:tbl>
      <w:tblPr>
        <w:tblStyle w:val="Table14"/>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FormControl("login"),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this.form.value = {login : "some silly default"};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das4ktiy7y5" w:id="10"/>
      <w:bookmarkEnd w:id="10"/>
      <w:r w:rsidDel="00000000" w:rsidR="00000000" w:rsidRPr="00000000">
        <w:rPr>
          <w:rtl w:val="0"/>
        </w:rPr>
        <w:t xml:space="preserve">Listening to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ways to interact with a form. For instance, we can set up an event handler that will use its value. </w:t>
      </w:r>
    </w:p>
    <w:p w:rsidR="00000000" w:rsidDel="00000000" w:rsidP="00000000" w:rsidRDefault="00000000" w:rsidRPr="00000000">
      <w:pPr>
        <w:contextualSpacing w:val="0"/>
      </w:pPr>
      <w:r w:rsidDel="00000000" w:rsidR="00000000" w:rsidRPr="00000000">
        <w:rPr>
          <w:rtl w:val="0"/>
        </w:rPr>
      </w:r>
    </w:p>
    <w:tbl>
      <w:tblPr>
        <w:tblStyle w:val="Table15"/>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[control-group]='loginForm' (submit)="submitForm()"&gt;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control='login'&gt;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control='password' type="password"&gt;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submitForm()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submitFormService.submit(this.loginForm.value);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cases, however, when we want to know</w:t>
      </w:r>
      <w:r w:rsidDel="00000000" w:rsidR="00000000" w:rsidRPr="00000000">
        <w:rPr>
          <w:rtl w:val="0"/>
        </w:rPr>
        <w:t xml:space="preserve"> if the values of any of the controls in a form changed</w:t>
      </w:r>
      <w:r w:rsidDel="00000000" w:rsidR="00000000" w:rsidRPr="00000000">
        <w:rPr>
          <w:rtl w:val="0"/>
        </w:rPr>
        <w:t xml:space="preserve">. We can do that by attaching an event listener to the form object itself.</w:t>
      </w:r>
    </w:p>
    <w:p w:rsidR="00000000" w:rsidDel="00000000" w:rsidP="00000000" w:rsidRDefault="00000000" w:rsidRPr="00000000">
      <w:pPr>
        <w:contextualSpacing w:val="0"/>
      </w:pPr>
      <w:r w:rsidDel="00000000" w:rsidR="00000000" w:rsidRPr="00000000">
        <w:rPr>
          <w:rtl w:val="0"/>
        </w:rPr>
      </w:r>
    </w:p>
    <w:tbl>
      <w:tblPr>
        <w:tblStyle w:val="Table16"/>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commentRangeStart w:id="11"/>
            <w:r w:rsidDel="00000000" w:rsidR="00000000" w:rsidRPr="00000000">
              <w:rPr>
                <w:rFonts w:ascii="Courier New" w:cs="Courier New" w:eastAsia="Courier New" w:hAnsi="Courier New"/>
                <w:sz w:val="20"/>
                <w:szCs w:val="20"/>
                <w:rtl w:val="0"/>
              </w:rPr>
              <w:t xml:space="preserve">form.</w:t>
            </w:r>
            <w:r w:rsidDel="00000000" w:rsidR="00000000" w:rsidRPr="00000000">
              <w:rPr>
                <w:rFonts w:ascii="Courier New" w:cs="Courier New" w:eastAsia="Courier New" w:hAnsi="Courier New"/>
                <w:sz w:val="20"/>
                <w:szCs w:val="20"/>
                <w:rtl w:val="0"/>
              </w:rPr>
              <w:t xml:space="preserve">onChange</w:t>
            </w:r>
            <w:r w:rsidDel="00000000" w:rsidR="00000000" w:rsidRPr="00000000">
              <w:rPr>
                <w:rFonts w:ascii="Courier New" w:cs="Courier New" w:eastAsia="Courier New" w:hAnsi="Courier New"/>
                <w:sz w:val="20"/>
                <w:szCs w:val="20"/>
                <w:rtl w:val="0"/>
              </w:rPr>
              <w:t xml:space="preserve">(() =&gt;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//do something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FormControl is observable, so we can listen to the changes in a particular control or a group of controls. When a FormControl gets updates, it notifies its listener. </w:t>
      </w:r>
      <w:commentRangeStart w:id="12"/>
      <w:commentRangeStart w:id="13"/>
      <w:r w:rsidDel="00000000" w:rsidR="00000000" w:rsidRPr="00000000">
        <w:rPr>
          <w:rtl w:val="0"/>
        </w:rPr>
        <w:t xml:space="preserve">This notification happens synchronously and does not involve Angular’s change detection</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A FormControlGroup notifies its listeners when one of its controls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uds2vovzhcu" w:id="11"/>
      <w:bookmarkEnd w:id="11"/>
      <w:r w:rsidDel="00000000" w:rsidR="00000000" w:rsidRPr="00000000">
        <w:rPr>
          <w:rtl w:val="0"/>
        </w:rPr>
        <w:t xml:space="preserve">Validations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FormControl can have a validator assigned to it.</w:t>
      </w:r>
    </w:p>
    <w:p w:rsidR="00000000" w:rsidDel="00000000" w:rsidP="00000000" w:rsidRDefault="00000000" w:rsidRPr="00000000">
      <w:pPr>
        <w:contextualSpacing w:val="0"/>
      </w:pPr>
      <w:r w:rsidDel="00000000" w:rsidR="00000000" w:rsidRPr="00000000">
        <w:rPr>
          <w:rtl w:val="0"/>
        </w:rPr>
      </w:r>
    </w:p>
    <w:tbl>
      <w:tblPr>
        <w:tblStyle w:val="Table17"/>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w:t>
            </w:r>
            <w:r w:rsidDel="00000000" w:rsidR="00000000" w:rsidRPr="00000000">
              <w:rPr>
                <w:rFonts w:ascii="Courier New" w:cs="Courier New" w:eastAsia="Courier New" w:hAnsi="Courier New"/>
                <w:sz w:val="20"/>
                <w:szCs w:val="20"/>
                <w:rtl w:val="0"/>
              </w:rPr>
              <w:t xml:space="preserve">("login", </w:t>
            </w:r>
            <w:r w:rsidDel="00000000" w:rsidR="00000000" w:rsidRPr="00000000">
              <w:rPr>
                <w:rFonts w:ascii="Courier New" w:cs="Courier New" w:eastAsia="Courier New" w:hAnsi="Courier New"/>
                <w:sz w:val="20"/>
                <w:szCs w:val="20"/>
                <w:rtl w:val="0"/>
              </w:rPr>
              <w:t xml:space="preserve">Validations.required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validator runs when the control's value changes. By default, the valid and errors properties of a FormControlGroup is calculated by reducing the valid and errors properties of its children.</w:t>
      </w:r>
    </w:p>
    <w:p w:rsidR="00000000" w:rsidDel="00000000" w:rsidP="00000000" w:rsidRDefault="00000000" w:rsidRPr="00000000">
      <w:pPr>
        <w:contextualSpacing w:val="0"/>
      </w:pPr>
      <w:r w:rsidDel="00000000" w:rsidR="00000000" w:rsidRPr="00000000">
        <w:rPr>
          <w:rtl w:val="0"/>
        </w:rPr>
      </w:r>
    </w:p>
    <w:tbl>
      <w:tblPr>
        <w:tblStyle w:val="Table18"/>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this.form.controls.login.errors; returns {required: ["must be present"]}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this.form.errors; //returns {login: {required: ["must be present"]}, password: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behaviour can be overridden.</w:t>
      </w:r>
    </w:p>
    <w:p w:rsidR="00000000" w:rsidDel="00000000" w:rsidP="00000000" w:rsidRDefault="00000000" w:rsidRPr="00000000">
      <w:pPr>
        <w:contextualSpacing w:val="0"/>
      </w:pPr>
      <w:r w:rsidDel="00000000" w:rsidR="00000000" w:rsidRPr="00000000">
        <w:rPr>
          <w:rtl w:val="0"/>
        </w:rPr>
      </w:r>
    </w:p>
    <w:tbl>
      <w:tblPr>
        <w:tblStyle w:val="Table19"/>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FormControl("password-confirmation")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samePassword);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isFormValid = this.form.valid;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this.form.errors: {base: ["password are not the same"]}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control’s perspective, the validator is just a pure function. For instance:</w:t>
      </w:r>
    </w:p>
    <w:p w:rsidR="00000000" w:rsidDel="00000000" w:rsidP="00000000" w:rsidRDefault="00000000" w:rsidRPr="00000000">
      <w:pPr>
        <w:contextualSpacing w:val="0"/>
      </w:pPr>
      <w:r w:rsidDel="00000000" w:rsidR="00000000" w:rsidRPr="00000000">
        <w:rPr>
          <w:rtl w:val="0"/>
        </w:rPr>
      </w:r>
    </w:p>
    <w:tbl>
      <w:tblPr>
        <w:tblStyle w:val="Table20"/>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function required(c:FormControl):Map&lt;String, List&lt;String&gt;&gt;{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if(! c.value)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return {required: </w:t>
            </w:r>
            <w:r w:rsidDel="00000000" w:rsidR="00000000" w:rsidRPr="00000000">
              <w:rPr>
                <w:rFonts w:ascii="Courier New" w:cs="Courier New" w:eastAsia="Courier New" w:hAnsi="Courier New"/>
                <w:sz w:val="20"/>
                <w:szCs w:val="20"/>
                <w:rtl w:val="0"/>
              </w:rPr>
              <w:t xml:space="preserve">["must be present"]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variety of combinators will be provided to compose validators. </w:t>
      </w:r>
    </w:p>
    <w:p w:rsidR="00000000" w:rsidDel="00000000" w:rsidP="00000000" w:rsidRDefault="00000000" w:rsidRPr="00000000">
      <w:pPr>
        <w:contextualSpacing w:val="0"/>
      </w:pPr>
      <w:r w:rsidDel="00000000" w:rsidR="00000000" w:rsidRPr="00000000">
        <w:rPr>
          <w:rtl w:val="0"/>
        </w:rPr>
      </w:r>
    </w:p>
    <w:tbl>
      <w:tblPr>
        <w:tblStyle w:val="Table21"/>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function compose(validators:List)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return function(c:FormControl):Map&lt;String,List&lt;String&gt;&gt;{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return validators.reduce((m, v) =&gt; mergeResult(m, v),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validator = compose(required, maxLength(10))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API is not </w:t>
      </w:r>
      <w:r w:rsidDel="00000000" w:rsidR="00000000" w:rsidRPr="00000000">
        <w:rPr>
          <w:rtl w:val="0"/>
        </w:rPr>
        <w:t xml:space="preserve">completely fleshed out</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9y0eng1gr17a" w:id="12"/>
      <w:bookmarkEnd w:id="12"/>
      <w:r w:rsidDel="00000000" w:rsidR="00000000" w:rsidRPr="00000000">
        <w:rPr>
          <w:rtl w:val="0"/>
        </w:rPr>
        <w:t xml:space="preserve">Using FormBuilder (</w:t>
      </w:r>
      <w:r w:rsidDel="00000000" w:rsidR="00000000" w:rsidRPr="00000000">
        <w:rPr>
          <w:rtl w:val="0"/>
        </w:rPr>
        <w:t xml:space="preserve">DSL for Defining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FormControlGroup and FormControl directly can be verbose. To make form configuration more compact there will be a DSL built on top the basic primitives.</w:t>
      </w:r>
    </w:p>
    <w:p w:rsidR="00000000" w:rsidDel="00000000" w:rsidP="00000000" w:rsidRDefault="00000000" w:rsidRPr="00000000">
      <w:pPr>
        <w:contextualSpacing w:val="0"/>
      </w:pPr>
      <w:r w:rsidDel="00000000" w:rsidR="00000000" w:rsidRPr="00000000">
        <w:rPr>
          <w:rtl w:val="0"/>
        </w:rPr>
      </w:r>
    </w:p>
    <w:tbl>
      <w:tblPr>
        <w:tblStyle w:val="Table22"/>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FormControl("login", Validations.required),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this.form = </w:t>
            </w:r>
            <w:r w:rsidDel="00000000" w:rsidR="00000000" w:rsidRPr="00000000">
              <w:rPr>
                <w:rFonts w:ascii="Courier New" w:cs="Courier New" w:eastAsia="Courier New" w:hAnsi="Courier New"/>
                <w:sz w:val="20"/>
                <w:szCs w:val="20"/>
                <w:rtl w:val="0"/>
              </w:rPr>
              <w:t xml:space="preserve">formBuilder</w:t>
            </w:r>
            <w:r w:rsidDel="00000000" w:rsidR="00000000" w:rsidRPr="00000000">
              <w:rPr>
                <w:rFonts w:ascii="Courier New" w:cs="Courier New" w:eastAsia="Courier New" w:hAnsi="Courier New"/>
                <w:sz w:val="20"/>
                <w:szCs w:val="20"/>
                <w:rtl w:val="0"/>
              </w:rPr>
              <w:t xml:space="preserve">.group({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login: {type: string, validator: Validations.required},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password: {type: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use the builder to instantiate individual controls:</w:t>
      </w:r>
    </w:p>
    <w:p w:rsidR="00000000" w:rsidDel="00000000" w:rsidP="00000000" w:rsidRDefault="00000000" w:rsidRPr="00000000">
      <w:pPr>
        <w:contextualSpacing w:val="0"/>
      </w:pPr>
      <w:r w:rsidDel="00000000" w:rsidR="00000000" w:rsidRPr="00000000">
        <w:rPr>
          <w:rtl w:val="0"/>
        </w:rPr>
      </w:r>
    </w:p>
    <w:tbl>
      <w:tblPr>
        <w:tblStyle w:val="Table23"/>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loginControl = new FormControl("login", Validations.required);</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loginControl = </w:t>
            </w:r>
            <w:r w:rsidDel="00000000" w:rsidR="00000000" w:rsidRPr="00000000">
              <w:rPr>
                <w:rFonts w:ascii="Courier New" w:cs="Courier New" w:eastAsia="Courier New" w:hAnsi="Courier New"/>
                <w:sz w:val="20"/>
                <w:szCs w:val="20"/>
                <w:rtl w:val="0"/>
              </w:rPr>
              <w:t xml:space="preserve">formBuilder</w:t>
            </w:r>
            <w:r w:rsidDel="00000000" w:rsidR="00000000" w:rsidRPr="00000000">
              <w:rPr>
                <w:rFonts w:ascii="Courier New" w:cs="Courier New" w:eastAsia="Courier New" w:hAnsi="Courier New"/>
                <w:sz w:val="20"/>
                <w:szCs w:val="20"/>
                <w:rtl w:val="0"/>
              </w:rPr>
              <w:t xml:space="preserve">.control("login", Validations.required)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making the configuration more concise, FormBuilder allows replacing the form with a test double.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details of the DSL have not been fleshed out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Using 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 can be very useful when constructing validators.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say we have the following validator: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UniqEmailValidator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constructor(http:Http)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validate(object){}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it is stateless, we can inject it into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constructor(uniqEmailValidator:UniqEmailValidator){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this.signupForm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new FormControl("login", uniqEmailValidator),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validators can be injected together as a group.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CustomValidators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uniqEmail:Validator;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constructor(uniqEmail:UniqEmailValidator)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this.uniqEmail = uniqEmail;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constructor(validators:CustomValidators){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this.signupForm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new FormControl("login", validators.uniqEmail),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new FormControl("password")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when it does not suffice, a factory pattern can be applied.</w:t>
      </w:r>
    </w:p>
    <w:p w:rsidR="00000000" w:rsidDel="00000000" w:rsidP="00000000" w:rsidRDefault="00000000" w:rsidRPr="00000000">
      <w:pPr>
        <w:contextualSpacing w:val="0"/>
      </w:pPr>
      <w:r w:rsidDel="00000000" w:rsidR="00000000" w:rsidRPr="00000000">
        <w:rPr>
          <w:rtl w:val="0"/>
        </w:rPr>
      </w:r>
    </w:p>
    <w:tbl>
      <w:tblPr>
        <w:tblStyle w:val="Table27"/>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FormFactory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constructor(http:Http)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this.http = http;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uniqEmailControl(name:string)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return new FormControl(name, new UniqEmailValidator(http));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control(name:string)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return new FormControl(name);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constructor(ff:FormFactory)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this.signupForm = new FormControlGroup("form",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ff.uniqEmailControl("login"),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ff.control("password")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fngu3uqdtz8" w:id="13"/>
      <w:bookmarkEnd w:id="13"/>
      <w:r w:rsidDel="00000000" w:rsidR="00000000" w:rsidRPr="00000000">
        <w:rPr>
          <w:rtl w:val="0"/>
        </w:rPr>
        <w:t xml:space="preserve">Using Custom Elements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things that a FormControl needs to interact with a DOM element: a list of events the element can emit, a function that reads a value of the element, a function that updates the value of the element. We can override these functions to work with custom elements.</w:t>
      </w:r>
    </w:p>
    <w:p w:rsidR="00000000" w:rsidDel="00000000" w:rsidP="00000000" w:rsidRDefault="00000000" w:rsidRPr="00000000">
      <w:pPr>
        <w:contextualSpacing w:val="0"/>
      </w:pPr>
      <w:r w:rsidDel="00000000" w:rsidR="00000000" w:rsidRPr="00000000">
        <w:rPr>
          <w:rtl w:val="0"/>
        </w:rPr>
      </w:r>
    </w:p>
    <w:tbl>
      <w:tblPr>
        <w:tblStyle w:val="Table28"/>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customControl = new FormControl("custom-login", validator,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events: ['custom1', 'custom2'],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readValue: (el) =&gt; el.customValue,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writeValue: (el, value) =&gt; el.customValue =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this is not enough, we can provide a custom implementation of the FormControl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kj0cfvjn89ah" w:id="14"/>
      <w:bookmarkEnd w:id="14"/>
      <w:r w:rsidDel="00000000" w:rsidR="00000000" w:rsidRPr="00000000">
        <w:rPr>
          <w:rtl w:val="0"/>
        </w:rPr>
        <w:t xml:space="preserve">Debounce</w:t>
      </w:r>
    </w:p>
    <w:p w:rsidR="00000000" w:rsidDel="00000000" w:rsidP="00000000" w:rsidRDefault="00000000" w:rsidRPr="00000000">
      <w:pPr>
        <w:contextualSpacing w:val="0"/>
      </w:pPr>
      <w:r w:rsidDel="00000000" w:rsidR="00000000" w:rsidRPr="00000000">
        <w:rPr>
          <w:rtl w:val="0"/>
        </w:rPr>
      </w:r>
    </w:p>
    <w:tbl>
      <w:tblPr>
        <w:tblStyle w:val="Table29"/>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var control = new FormControl("slow-input", validator,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debounce: {"default" : 500, "blur"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slow-input control will update the model in 500 milliseconds after an event gets fired, unless it is a blur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this is not enough, we can provide a custom implementation of the FormControl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hy3zg972d9m" w:id="15"/>
      <w:bookmarkEnd w:id="15"/>
      <w:r w:rsidDel="00000000" w:rsidR="00000000" w:rsidRPr="00000000">
        <w:rPr>
          <w:rtl w:val="0"/>
        </w:rPr>
        <w:t xml:space="preserve">Decorators</w:t>
      </w:r>
    </w:p>
    <w:p w:rsidR="00000000" w:rsidDel="00000000" w:rsidP="00000000" w:rsidRDefault="00000000" w:rsidRPr="00000000">
      <w:pPr>
        <w:contextualSpacing w:val="0"/>
      </w:pPr>
      <w:r w:rsidDel="00000000" w:rsidR="00000000" w:rsidRPr="00000000">
        <w:rPr>
          <w:rtl w:val="0"/>
        </w:rPr>
      </w:r>
    </w:p>
    <w:tbl>
      <w:tblPr>
        <w:tblStyle w:val="Table30"/>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&lt;input control="price" price-decorator&gt;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@Decorator({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selector: "input[price-decorator]"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PriceDecorator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constructor(fc:FormControl)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fc.formatters.push(formatPrice);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fc.parsers.push(parsePrice);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decorator can add/remove </w:t>
      </w:r>
      <w:commentRangeStart w:id="14"/>
      <w:commentRangeStart w:id="15"/>
      <w:r w:rsidDel="00000000" w:rsidR="00000000" w:rsidRPr="00000000">
        <w:rPr>
          <w:rtl w:val="0"/>
        </w:rPr>
        <w:t xml:space="preserve">parsers, formatters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and validators.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ogn9lwbb2w1" w:id="16"/>
      <w:bookmarkEnd w:id="16"/>
      <w:r w:rsidDel="00000000" w:rsidR="00000000" w:rsidRPr="00000000">
        <w:rPr>
          <w:rtl w:val="0"/>
        </w:rPr>
        <w:t xml:space="preserve">Forms Declaration in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Often we do not want to burden the controller with the knowledge about a form structure. If the form is simple enough, we may want to express it all in html.</w:t>
      </w:r>
    </w:p>
    <w:p w:rsidR="00000000" w:rsidDel="00000000" w:rsidP="00000000" w:rsidRDefault="00000000" w:rsidRPr="00000000">
      <w:pPr>
        <w:contextualSpacing w:val="0"/>
      </w:pPr>
      <w:r w:rsidDel="00000000" w:rsidR="00000000" w:rsidRPr="00000000">
        <w:rPr>
          <w:rtl w:val="0"/>
        </w:rPr>
      </w:r>
    </w:p>
    <w:tbl>
      <w:tblPr>
        <w:tblStyle w:val="Table31"/>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#login new-control-group (submit)="submitForm(login.form)"&gt;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control='login'&gt;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control='password' type="password"&gt;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submitForm(form:FormControl)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submitFormService.submit(form.value);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pStyle w:val="Heading2"/>
        <w:contextualSpacing w:val="0"/>
      </w:pPr>
      <w:bookmarkStart w:colFirst="0" w:colLast="0" w:name="h.px9nox8azca1" w:id="17"/>
      <w:bookmarkEnd w:id="17"/>
      <w:r w:rsidDel="00000000" w:rsidR="00000000" w:rsidRPr="00000000">
        <w:rPr>
          <w:rFonts w:ascii="Arial" w:cs="Arial" w:eastAsia="Arial" w:hAnsi="Arial"/>
          <w:b w:val="0"/>
          <w:sz w:val="22"/>
          <w:szCs w:val="22"/>
          <w:rtl w:val="0"/>
        </w:rPr>
        <w:t xml:space="preserve">Here instead of using a FormControl that is created by the controller, </w:t>
      </w:r>
      <w:commentRangeStart w:id="16"/>
      <w:commentRangeStart w:id="17"/>
      <w:commentRangeStart w:id="18"/>
      <w:commentRangeStart w:id="19"/>
      <w:r w:rsidDel="00000000" w:rsidR="00000000" w:rsidRPr="00000000">
        <w:rPr>
          <w:rFonts w:ascii="Arial" w:cs="Arial" w:eastAsia="Arial" w:hAnsi="Arial"/>
          <w:b w:val="0"/>
          <w:sz w:val="22"/>
          <w:szCs w:val="22"/>
          <w:rtl w:val="0"/>
        </w:rPr>
        <w:t xml:space="preserve">the framework will create it when instantiating the view</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rial" w:cs="Arial" w:eastAsia="Arial" w:hAnsi="Arial"/>
          <w:b w:val="0"/>
          <w:sz w:val="22"/>
          <w:szCs w:val="22"/>
          <w:rtl w:val="0"/>
        </w:rPr>
        <w:t xml:space="preserve">. This control then can be passed into functions such as submitForm.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provide the initial state for the form defined in html as follows:</w:t>
      </w:r>
    </w:p>
    <w:p w:rsidR="00000000" w:rsidDel="00000000" w:rsidP="00000000" w:rsidRDefault="00000000" w:rsidRPr="00000000">
      <w:pPr>
        <w:contextualSpacing w:val="0"/>
      </w:pPr>
      <w:r w:rsidDel="00000000" w:rsidR="00000000" w:rsidRPr="00000000">
        <w:rPr>
          <w:rtl w:val="0"/>
        </w:rPr>
      </w:r>
    </w:p>
    <w:tbl>
      <w:tblPr>
        <w:tblStyle w:val="Table32"/>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 var=”self” [new-control-group]="{login: 'some init value'}" (submit)="submitForm(self.form)"&gt;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control='login'&gt;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&lt;input control='password' type="password"&gt;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&lt;/form&gt;</w:t>
            </w:r>
          </w:p>
        </w:tc>
      </w:tr>
    </w:tbl>
    <w:p w:rsidR="00000000" w:rsidDel="00000000" w:rsidP="00000000" w:rsidRDefault="00000000" w:rsidRPr="00000000">
      <w:pPr>
        <w:pStyle w:val="Heading2"/>
        <w:keepNext w:val="1"/>
        <w:keepLines w:val="1"/>
        <w:spacing w:before="200" w:lineRule="auto"/>
        <w:contextualSpacing w:val="0"/>
      </w:pPr>
      <w:bookmarkStart w:colFirst="0" w:colLast="0" w:name="h.jdpgv6ubbvy" w:id="18"/>
      <w:bookmarkEnd w:id="18"/>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hf7p3wvvhw54" w:id="19"/>
      <w:bookmarkEnd w:id="19"/>
      <w:r w:rsidDel="00000000" w:rsidR="00000000" w:rsidRPr="00000000">
        <w:rPr>
          <w:rtl w:val="0"/>
        </w:rPr>
        <w:t xml:space="preserve">Forms, Events, and Dirty-Checking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FormControl gets bound, it will attach an event listener to its DOM element. So when the DOM element fires an event, the FormControl will update its value. </w:t>
      </w:r>
      <w:commentRangeStart w:id="20"/>
      <w:commentRangeStart w:id="21"/>
      <w:commentRangeStart w:id="22"/>
      <w:r w:rsidDel="00000000" w:rsidR="00000000" w:rsidRPr="00000000">
        <w:rPr>
          <w:rtl w:val="0"/>
        </w:rPr>
        <w:t xml:space="preserve">This includes running its validator and notifying its listeners</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The form itself does not trigger dirty-checking cycles. To do that we need to create a binding. </w:t>
      </w:r>
      <w:r w:rsidDel="00000000" w:rsidR="00000000" w:rsidRPr="00000000">
        <w:rPr>
          <w:rtl w:val="0"/>
        </w:rPr>
        <w:t xml:space="preserve">One way to do that is to write</w:t>
      </w:r>
      <w:r w:rsidDel="00000000" w:rsidR="00000000" w:rsidRPr="00000000">
        <w:rPr>
          <w:rtl w:val="0"/>
        </w:rPr>
        <w:t xml:space="preserve"> the form</w:t>
      </w:r>
      <w:r w:rsidDel="00000000" w:rsidR="00000000" w:rsidRPr="00000000">
        <w:rPr>
          <w:rtl w:val="0"/>
        </w:rPr>
        <w:t xml:space="preserve">’s value into another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someEventHandler()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this.domainObject = this.form.value;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{{domainObject.value}}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6555"/>
        <w:tblGridChange w:id="0">
          <w:tblGrid>
            <w:gridCol w:w="5940"/>
            <w:gridCol w:w="65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SomeComponent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someEventHandler()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this.form.writeTo(this.domainObject);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{{domainObject.value}}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we can always bind to the form object itself, although it is discouraged:</w:t>
      </w:r>
    </w:p>
    <w:p w:rsidR="00000000" w:rsidDel="00000000" w:rsidP="00000000" w:rsidRDefault="00000000" w:rsidRPr="00000000">
      <w:pPr>
        <w:contextualSpacing w:val="0"/>
      </w:pPr>
      <w:r w:rsidDel="00000000" w:rsidR="00000000" w:rsidRPr="00000000">
        <w:rPr>
          <w:rtl w:val="0"/>
        </w:rPr>
      </w:r>
    </w:p>
    <w:tbl>
      <w:tblPr>
        <w:tblStyle w:val="Table35"/>
        <w:bidi w:val="0"/>
        <w:tblW w:w="12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5"/>
        <w:tblGridChange w:id="0">
          <w:tblGrid>
            <w:gridCol w:w="124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{{form.controls.login.value}}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value of a FormControl is set by the user, the control will schedule a DOM write to update the DOM.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More Examples</w:t>
      </w:r>
      <w:r w:rsidDel="00000000" w:rsidR="00000000" w:rsidRPr="00000000">
        <w:rPr>
          <w:rtl w:val="0"/>
        </w:rPr>
      </w:r>
    </w:p>
    <w:p w:rsidR="00000000" w:rsidDel="00000000" w:rsidP="00000000" w:rsidRDefault="00000000" w:rsidRPr="00000000">
      <w:pPr>
        <w:pStyle w:val="Heading2"/>
        <w:contextualSpacing w:val="0"/>
      </w:pPr>
      <w:bookmarkStart w:colFirst="0" w:colLast="0" w:name="h.aaca1axhdlse" w:id="20"/>
      <w:bookmarkEnd w:id="20"/>
      <w:r w:rsidDel="00000000" w:rsidR="00000000" w:rsidRPr="00000000">
        <w:rPr>
          <w:color w:val="666666"/>
          <w:sz w:val="24"/>
          <w:szCs w:val="24"/>
          <w:rtl w:val="0"/>
        </w:rPr>
        <w:t xml:space="preserve">Account Registration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is a complex form that demonstrates the following features:</w:t>
      </w:r>
    </w:p>
    <w:p w:rsidR="00000000" w:rsidDel="00000000" w:rsidP="00000000" w:rsidRDefault="00000000" w:rsidRPr="00000000">
      <w:pPr>
        <w:numPr>
          <w:ilvl w:val="0"/>
          <w:numId w:val="2"/>
        </w:numPr>
        <w:ind w:left="720" w:hanging="360"/>
        <w:contextualSpacing w:val="1"/>
        <w:rPr>
          <w:u w:val="none"/>
        </w:rPr>
      </w:pPr>
      <w:commentRangeStart w:id="23"/>
      <w:commentRangeStart w:id="24"/>
      <w:commentRangeStart w:id="25"/>
      <w:commentRangeStart w:id="26"/>
      <w:commentRangeStart w:id="27"/>
      <w:r w:rsidDel="00000000" w:rsidR="00000000" w:rsidRPr="00000000">
        <w:rPr>
          <w:rtl w:val="0"/>
        </w:rPr>
        <w:t xml:space="preserve">Local</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validations (required)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Cross-control validations (same)</w:t>
      </w:r>
    </w:p>
    <w:p w:rsidR="00000000" w:rsidDel="00000000" w:rsidP="00000000" w:rsidRDefault="00000000" w:rsidRPr="00000000">
      <w:pPr>
        <w:numPr>
          <w:ilvl w:val="0"/>
          <w:numId w:val="2"/>
        </w:numPr>
        <w:ind w:left="720" w:hanging="360"/>
        <w:contextualSpacing w:val="1"/>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tbl>
      <w:tblPr>
        <w:tblStyle w:val="Table36"/>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7410"/>
        <w:tblGridChange w:id="0">
          <w:tblGrid>
            <w:gridCol w:w="5085"/>
            <w:gridCol w:w="7410"/>
          </w:tblGrid>
        </w:tblGridChange>
      </w:tblGrid>
      <w:tr>
        <w:trPr>
          <w:ins w:author="Felix Lambert" w:id="6" w:date="2015-10-23T23:24:06Z"/>
        </w:trPr>
        <w:tc>
          <w:tcPr/>
          <w:p w:rsidR="00000000" w:rsidDel="00000000" w:rsidP="00000000" w:rsidRDefault="00000000" w:rsidRPr="00000000">
            <w:pPr>
              <w:contextualSpacing w:val="0"/>
              <w:rPr>
                <w:ins w:author="Felix Lambert" w:id="6" w:date="2015-10-23T23:24:06Z"/>
              </w:rPr>
            </w:pPr>
            <w:ins w:author="Felix Lambert" w:id="6" w:date="2015-10-23T23:24:06Z">
              <w:commentRangeStart w:id="28"/>
              <w:r w:rsidDel="00000000" w:rsidR="00000000" w:rsidRPr="00000000">
                <w:rPr>
                  <w:rtl w:val="0"/>
                </w:rPr>
                <w:t xml:space="preserve">&lt;form [control-group]='form'&gt;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 control-group='loginInfo'&gt;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w:t>
              </w:r>
              <w:commentRangeStart w:id="29"/>
              <w:commentRangeStart w:id="30"/>
              <w:r w:rsidDel="00000000" w:rsidR="00000000" w:rsidRPr="00000000">
                <w:rPr>
                  <w:rtl w:val="0"/>
                </w:rPr>
                <w:t xml:space="preserve">input</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control='login'&gt;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&lt;input control='password'&gt;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&lt;input control='pconfirm'&gt;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 template="ng-repeat: #c in: form.contacts"&gt;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 template="ng-if: c.isPhone"&gt;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Phone: &lt;input [control]="c"&gt;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 template="ng-if: c.isEmail"&gt;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Email: &lt;input [control]="c"&gt;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&lt;button on-click=addPhone()'&gt;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&lt;button on-click=addEmail()'&gt;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&lt;/div&gt;</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&lt;/form&gt;</w:t>
              </w:r>
              <w:commentRangeEnd w:id="28"/>
              <w:r w:rsidDel="00000000" w:rsidR="00000000" w:rsidRPr="00000000">
                <w:commentReference w:id="28"/>
              </w:r>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tc>
        <w:tc>
          <w:tcPr/>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class SomeComponent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constructor()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this.form = new FormControlGroup("form",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new FormControlGroup("loginInfo",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new FormControl("login", Validations.required),</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new FormControl("password", </w:t>
              </w:r>
              <w:commentRangeStart w:id="31"/>
              <w:commentRangeStart w:id="32"/>
              <w:commentRangeStart w:id="33"/>
              <w:commentRangeStart w:id="34"/>
              <w:commentRangeStart w:id="35"/>
              <w:commentRangeStart w:id="36"/>
              <w:commentRangeStart w:id="37"/>
              <w:commentRangeStart w:id="38"/>
              <w:commentRangeStart w:id="39"/>
              <w:commentRangeStart w:id="40"/>
              <w:r w:rsidDel="00000000" w:rsidR="00000000" w:rsidRPr="00000000">
                <w:rPr>
                  <w:rtl w:val="0"/>
                </w:rPr>
                <w:t xml:space="preserve">Validations.required</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new FormControl("pconfirm", Validations.required)</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 Validations.same("password", "pconfirm")),</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new FormControlArray("contacts", new FormControl())</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addPhone(){</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this.form.controls.contacts.push(new Contact("phone"));</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addEmail(){</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this.form.controls.contacts.push(new Contact("email"));</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  }</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t xml:space="preserve">}</w:t>
              </w:r>
            </w:ins>
          </w:p>
          <w:p w:rsidR="00000000" w:rsidDel="00000000" w:rsidP="00000000" w:rsidRDefault="00000000" w:rsidRPr="00000000">
            <w:pPr>
              <w:contextualSpacing w:val="0"/>
              <w:rPr>
                <w:ins w:author="Felix Lambert" w:id="6" w:date="2015-10-23T23:24:06Z"/>
              </w:rPr>
            </w:pPr>
            <w:ins w:author="Felix Lambert" w:id="6" w:date="2015-10-23T23:24:06Z">
              <w:r w:rsidDel="00000000" w:rsidR="00000000" w:rsidRPr="00000000">
                <w:rPr>
                  <w:rtl w:val="0"/>
                </w:rPr>
              </w:r>
            </w:ins>
          </w:p>
        </w:tc>
      </w:tr>
    </w:tbl>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nested groups (loginInfo)</w:t>
      </w:r>
    </w:p>
    <w:p w:rsidR="00000000" w:rsidDel="00000000" w:rsidP="00000000" w:rsidRDefault="00000000" w:rsidRPr="00000000">
      <w:pPr>
        <w:numPr>
          <w:ilvl w:val="0"/>
          <w:numId w:val="2"/>
        </w:numPr>
        <w:ind w:left="720" w:hanging="360"/>
        <w:contextualSpacing w:val="1"/>
        <w:rPr>
          <w:del w:author="Felix Lambert" w:id="6" w:date="2015-10-23T23:24:06Z"/>
          <w:u w:val="none"/>
        </w:rPr>
      </w:pPr>
      <w:r w:rsidDel="00000000" w:rsidR="00000000" w:rsidRPr="00000000">
        <w:rPr>
          <w:rtl w:val="0"/>
        </w:rPr>
        <w:t xml:space="preserve">Using arrays of controls (contacts)</w:t>
      </w:r>
      <w:del w:author="Felix Lambert" w:id="6" w:date="2015-10-23T23:24:06Z">
        <w:r w:rsidDel="00000000" w:rsidR="00000000" w:rsidRPr="00000000">
          <w:rPr>
            <w:rtl w:val="0"/>
          </w:rPr>
        </w:r>
      </w:del>
    </w:p>
    <w:p w:rsidR="00000000" w:rsidDel="00000000" w:rsidP="00000000" w:rsidRDefault="00000000" w:rsidRPr="00000000">
      <w:pPr>
        <w:numPr>
          <w:ilvl w:val="0"/>
          <w:numId w:val="2"/>
        </w:numPr>
        <w:ind w:left="720" w:hanging="360"/>
        <w:contextualSpacing w:val="1"/>
        <w:pPrChange w:author="Felix Lambert" w:id="0" w:date="2015-10-23T23:24:06Z">
          <w:pPr>
            <w:contextualSpacing w:val="0"/>
          </w:pPr>
        </w:pPrChange>
      </w:pPr>
      <w:r w:rsidDel="00000000" w:rsidR="00000000" w:rsidRPr="00000000">
        <w:rPr>
          <w:rtl w:val="0"/>
        </w:rPr>
      </w:r>
    </w:p>
    <w:tbl>
      <w:tblPr>
        <w:tblStyle w:val="Table37"/>
        <w:bidi w:val="0"/>
        <w:tblW w:w="12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7410"/>
        <w:tblGridChange w:id="0">
          <w:tblGrid>
            <w:gridCol w:w="5085"/>
            <w:gridCol w:w="74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&lt;form [control-group]='form'&gt;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 control-group='loginInfo'&gt;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&lt;input control='login'&gt;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&lt;input control='password'&gt;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&lt;input control='pconfirm'&gt;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tl w:val="0"/>
                </w:rPr>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 template="ng-repeat: #c in: form.contacts"&gt;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 template="ng-if: c.isPhone"&gt;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Phone: &lt;input [control]="c"&gt;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tl w:val="0"/>
                </w:rPr>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 template="ng-if: c.isEmail"&gt;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Email: &lt;input [control]="c"&gt;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tl w:val="0"/>
                </w:rPr>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&lt;button on-click=addPhone()'&gt;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&lt;button on-click=addEmail()'&gt;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&lt;/div&gt;</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&lt;/form&gt;</w:delText>
              </w:r>
            </w:del>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class SomeComponent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constructor()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this.form = new FormControlGroup("form",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new FormControlGroup("loginInfo",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new FormControl("login", Validations.required),</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new FormControl("password", Validations.required),</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new FormControl("pconfirm", Validations.required)</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 Validations.same("password", "pconfirm")),</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tl w:val="0"/>
                </w:rPr>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new FormControlArray("contacts", new FormControl())</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tl w:val="0"/>
                </w:rPr>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addPhone(){</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this.form.controls.contacts.push(new Contact("phone"));</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tl w:val="0"/>
                </w:rPr>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addEmail(){</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this.form.controls.contacts.push(new Contact("email"));</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pPr>
              <w:contextualSpacing w:val="0"/>
              <w:rPr>
                <w:del w:author="Felix Lambert" w:id="6" w:date="2015-10-23T23:24:06Z"/>
              </w:rPr>
            </w:pPr>
            <w:del w:author="Felix Lambert" w:id="6" w:date="2015-10-23T23:24:06Z">
              <w:r w:rsidDel="00000000" w:rsidR="00000000" w:rsidRPr="00000000">
                <w:rPr>
                  <w:rFonts w:ascii="Courier New" w:cs="Courier New" w:eastAsia="Courier New" w:hAnsi="Courier New"/>
                  <w:sz w:val="20"/>
                  <w:szCs w:val="20"/>
                  <w:rtl w:val="0"/>
                </w:rPr>
                <w:delText xml:space="preserve">}</w:delText>
              </w:r>
            </w:del>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34lhzyoinba" w:id="21"/>
      <w:bookmarkEnd w:id="21"/>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prototypes implementing most of the functionality described in the document. Once we agree on the API, I will add implementation notes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iam O'Rourke" w:id="29" w:date="2015-03-22T04:5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this work with web components and custom angular directives as the input controls?  Such as ( in 1.x syntax) &lt;my-input ng-model="ctrl.myField"&gt;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above is expecting two way binding.  First to get the initial value, then to know where the user input should be placed.</w:t>
      </w:r>
    </w:p>
  </w:comment>
  <w:comment w:author="Victor Savkin" w:id="30" w:date="2015-03-22T04:5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Similar to ng-model there is an adapter layer that allows the control directive to interact with the component. So you can extend Forms to work with exotic web components.</w:t>
      </w:r>
    </w:p>
  </w:comment>
  <w:comment w:author="Kent C. Dodds" w:id="12" w:date="2015-03-19T00:2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listener, will the user be able to modify the value of FormControls? If so, I don't see how this fixes the issue with knowing when the model value is stable (described above). I suppose it would be difficult to ensure that the developer is unable to change the value of the FormControl though...</w:t>
      </w:r>
    </w:p>
  </w:comment>
  <w:comment w:author="Victor Savkin" w:id="13" w:date="2015-03-19T00:2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are right. Being able to update the value of a control can create similar issues as two-way data-bindings. And there are scenarios where you would want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we are in a better situation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onChange is local. Meaning that every form is processed separately. So  performance is not a concern. Also, we know that nothing else in the system can "automatically" affect the form.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A good practice would be to attach a listener to the form object itself, not to individual fields. This simplifies reasoning about onChange.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This decision is form-specific. Something that does not make sense for change detection can be used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By model I meant the application model, not the form object.</w:t>
      </w:r>
    </w:p>
  </w:comment>
  <w:comment w:author="Pete Bacon Darwin" w:id="31" w:date="2015-03-22T05:1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a way of declaring validations in the template instead of in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these validations work with native browser validation, such as input[email] or required?</w:t>
      </w:r>
    </w:p>
  </w:comment>
  <w:comment w:author="Victor Savkin" w:id="32" w:date="2014-12-18T01:1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Yup, we can do that by using the decorator approach.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@Decorator(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selector: '[required]'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 ValidateRequired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constructor(c: FormControl)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c.validation = Validations.required;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you can have one directive for all custom validations: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&lt;input control="name" validations="uniq"&gt;</w:t>
      </w:r>
    </w:p>
  </w:comment>
  <w:comment w:author="Pete Bacon Darwin" w:id="33" w:date="2014-12-18T04:0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what would happen if you had two such directives on an control: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&lt;input control="name" required maxlength="3"&gt;</w:t>
      </w:r>
    </w:p>
  </w:comment>
  <w:comment w:author="Victor Savkin" w:id="34" w:date="2014-12-18T06:2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has not been fleshed out, but I imagine something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 Required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constructor(c:FormControl)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c.validator = Validations.compose(c.validator, Validations.required);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 MaxLength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constructor(c:FormControl)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c.validator = Validations.compose(c.validator, Validations.maxLength(13));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a FormControl has only one validator. If you want to validate multiple things, you have to construct a composite validator. You can use various combinators for that.</w:t>
      </w:r>
    </w:p>
  </w:comment>
  <w:comment w:author="Sander Elias" w:id="35" w:date="2015-02-27T14:0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turning over complexity to the developer that should be taken care off by ng2 itself!. Multiple validations is a very common thing, and should be as easy to use as possible for an developer.</w:t>
      </w:r>
    </w:p>
  </w:comment>
  <w:comment w:author="Kent C. Dodds" w:id="36" w:date="2015-03-11T06:26: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with Sander on this one. I think that Angular can do more to help simplify things for developer.</w:t>
      </w:r>
    </w:p>
  </w:comment>
  <w:comment w:author="irth orbits" w:id="37" w:date="2015-03-18T14:0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about if the html had a fancy (valid) attribute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`&lt;input [control]='login' (valid)='someFn(login)'/&gt;`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someFn(login) checks the value of 'login' and must return true to validate?</w:t>
      </w:r>
    </w:p>
  </w:comment>
  <w:comment w:author="Victor Savkin" w:id="38" w:date="2015-03-19T00:0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 is used for event bindings only. Since (valid) is not an event, it would break this model</w:t>
      </w:r>
    </w:p>
  </w:comment>
  <w:comment w:author="irth orbits" w:id="39" w:date="2015-03-20T12:1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clearing that mistake, Victor. Is something like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[valid]="someFn()" the proper syntax then? basically it would be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ng-valid="someFun()" in 1.x.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might make sense to treat validations as events and be useful for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server-side validations.</w:t>
      </w:r>
    </w:p>
  </w:comment>
  <w:comment w:author="Victor Savkin" w:id="40" w:date="2015-03-22T05:1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[valid]="someFn()" is a property binding, which means that someFn() will be evaluated during change detection and will call valid= on the element/directive. This is essentially a custom validator defined in the template.  If this is your intent, then you will be able to do it, although not by using the valid property.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(valid)="someFn()" is an event binding, which means that if at some point the element/directive fires the valid event, the someFn function will be called. This would allow you to react to the fact that the control got valid.</w:t>
      </w:r>
    </w:p>
  </w:comment>
  <w:comment w:author="Josh Graber" w:id="0" w:date="2015-03-18T23:5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format results in redundancy of the form structure in the view and the code unless `new-control-group` is used. Perhaps this should be the preferred method in order to avoid redundantly declaring the hierarchy? Any thoughts on how to limit this redundancy? What happens if the structure of the controls in the view does not match the constructed FormControlGroup?</w:t>
      </w:r>
    </w:p>
  </w:comment>
  <w:comment w:author="Isaac - iZo - Alwar" w:id="1" w:date="2015-03-10T17:5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Isaac - iZo - Alwar" w:id="2" w:date="2015-03-10T17:57: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Kent C. Dodds" w:id="3" w:date="2015-03-11T05:2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Josh. I see the value of being able to be able to customize your template, however I think that the main use case is that you want the fields to appear in the order that the FormControls are specified.</w:t>
      </w:r>
    </w:p>
  </w:comment>
  <w:comment w:author="Kent C. Dodds" w:id="4" w:date="2015-03-11T05:30: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thinking that it may be nice to specify a second parameter of options to the FormControl constructor which would have a component property which would be used to power the template and the fields would be rendered in the order of the FormControls in a FormControlGroup.</w:t>
      </w:r>
    </w:p>
  </w:comment>
  <w:comment w:author="Evgeniy OZ" w:id="5" w:date="2015-03-18T00:4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can ask FormControlGroup to parse HTML of our template and find inputs under some form name we provide? For example, if we have form with name "form1" in template, then we could write this.userForm = new FormControlGroup(this, "form1"); where "this" is link to template. Something like that.</w:t>
      </w:r>
    </w:p>
  </w:comment>
  <w:comment w:author="irth orbits" w:id="6" w:date="2015-03-18T13:1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a good call, +Evgeniy and +Kent. i'd prefer a component that parses the form constructor into basic HTML (unique and predictable namespacing for classes and ids would also make a better workflow for me)</w:t>
      </w:r>
    </w:p>
  </w:comment>
  <w:comment w:author="Victor Savkin" w:id="7" w:date="2015-03-18T23:5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 think there is a lot of value in having the form html generated from the form definition (something like formly), but I see it as a layer on top of the currently proposed solution.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I strongly believe that the component's controller should not depend on the structure of template. It makes them harder to reason about and test.</w:t>
      </w:r>
    </w:p>
  </w:comment>
  <w:comment w:author="Pete Bacon Darwin" w:id="20" w:date="2014-12-18T03:4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happens to the value if the validator returns false? Are the listeners notified? If so, what values are provided to them?</w:t>
      </w:r>
    </w:p>
  </w:comment>
  <w:comment w:author="Victor Savkin" w:id="21" w:date="2014-12-18T01:4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my current thinking: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Form API is just a nicer way to interact with the DOM. Therefore, a FormControl always contains a parsed value of the bound input element. Even if it is invalid.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onChange will fire even if the form is invalid. If you want to update the model only if the form is valid, you can do the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form.onChange(()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(form.valid) form.writeTo(model);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want to store the valid state of the form, do the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form.onChange(()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(form.valid) validFormValue = form.value;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if you want to reset the form to the last valid state, do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form.value = validFormValue;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considering something similar to `allowInvalid`, but I feel like it can make the API too complicated.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situation in Angular2 is easier cause you do not bind an input to a domain object. Instead, you have to manually listen to changes and update the object. This gives you a good place to implement various strategies of handling invalid state.</w:t>
      </w:r>
    </w:p>
  </w:comment>
  <w:comment w:author="Pete Bacon Darwin" w:id="22" w:date="2014-12-18T03:4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like this idea a lot - it is something I have been thinking about for 1.x too: give the developer the power to decide.</w:t>
      </w:r>
    </w:p>
  </w:comment>
  <w:comment w:author="Pete Bacon Darwin" w:id="14" w:date="2014-12-18T00:4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mention of parsers and formatters - where do they live in the update process?</w:t>
      </w:r>
    </w:p>
  </w:comment>
  <w:comment w:author="Victor Savkin" w:id="15" w:date="2014-12-18T00:4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FormControl has a list of formatters and a list of parsers. It calls the formatters before updating the value of its element. And it calls parsers when reading the element's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implement a custom form control implementing the FormControl interface that won't use formatters and parsers, or will use them in a different way.</w:t>
      </w:r>
    </w:p>
  </w:comment>
  <w:comment w:author="Pete Bacon Darwin" w:id="16" w:date="2014-12-18T01:4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the framework know to do this? Is it simply checking whether the component instance has a property defined for the given form id?</w:t>
      </w:r>
    </w:p>
  </w:comment>
  <w:comment w:author="Victor Savkin" w:id="17" w:date="2014-12-18T00:57: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is how it will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framework matches `form[new-control-group]` and instantiates some DeclarativeForm component. This component has a form control factory object. This factory can be used to create FormControl on demand.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framework matches `input[control]`, which requires a parent form component. It finds the one created in Step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It uses the form control factory object to create a FormControl for the input and binds it to the 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`#login` is a generic Angular syntax referencing the element's component. So in the example it refers to the DeclarativeForm object created in Step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there is nothing in SomeComponent that has to know about the form.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it make sense?</w:t>
      </w:r>
    </w:p>
  </w:comment>
  <w:comment w:author="Pete Bacon Darwin" w:id="18" w:date="2014-12-18T01:0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so there is a semantic difference between new-control-group and control-group, right? The former telling the framework to do the creation, the second telling the framework to get the object from the component</w:t>
      </w:r>
    </w:p>
  </w:comment>
  <w:comment w:author="Victor Savkin" w:id="19" w:date="2014-12-18T01:4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w:t>
      </w:r>
    </w:p>
  </w:comment>
  <w:comment w:author="Dylan Barrell" w:id="28" w:date="2015-03-25T00:1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Extremely bad, inaccessible form example, needs to be fixed.</w:t>
      </w:r>
    </w:p>
  </w:comment>
  <w:comment w:author="Dylan Barrell" w:id="8" w:date="2015-03-25T00:1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API is deficient in that it is missing two fields, one of which should be required and one optional.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required field should be "label" and the optional field should be an array of additional descriptions.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a date field might contain a label of "Date of Birth" and might have a description of "mm/dd/yyyy"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labels must then be associated with the input field in such a way that the assistive technology can determine the association.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generating the markup, this could be a wrapped label for the label and an aria-describedby association for the other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a question is how the markup gets generated for error message information.</w:t>
      </w:r>
    </w:p>
  </w:comment>
  <w:comment w:author="Miško Hevery" w:id="23" w:date="2015-03-18T13:5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about server side asynchronous  validation?</w:t>
      </w:r>
    </w:p>
  </w:comment>
  <w:comment w:author="Pete Bacon Darwin" w:id="24" w:date="2014-12-18T06:2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state of the control when asynchronous validation is pending?</w:t>
      </w:r>
    </w:p>
  </w:comment>
  <w:comment w:author="Victor Savkin" w:id="25" w:date="2014-12-18T06:0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it is not supported. We can tweak the design a little bit to make it possible.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Suppose we have a field that has an async validation. We want the field to have the pending class while it is being validated.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&lt;form [control-group]='myForm'&gt;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&lt;div template="ng-if: myForm.pending"&gt;Wait a second!&lt;/div&gt;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&lt;input control="login" [ng-class]="{pending: myForm.controls.login.pending}" ensure-uniq-login&gt;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&lt;/form&gt;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first thing we will need to do to implement it is to add the state field to the FormControl interface.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enum FormControlState {Invalid,Pending,Valid}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 FormControl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state:FormControlState;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get valid:boolean; //state == Valid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get pending:boolean; //state == Pending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 FormControlGroup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state:FormControlState; // composition of the children + its 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Next, we will have to support validators returning promises.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should not be difficult. We will set the state of the control to Pending before invoking the validator. Next, we invoke the validator to get a promise object.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if the returned promise resolves, the control's state will be set to Valid. If the promise is rejected, then it will be set to Invalid. FormControlGroup will wait on the promises of its controls.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want to make it work, we will have to provide the following guarantee: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the latest invocation of the validation should affect the state of the control. Let's say we fire the same validation twice: V1 and V2. V1 must be ignored even if V2 returns first. One way to achieve that is to use some-sort of observable object to actually run validations.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curious if Angular 1.3 provides this guarantee or not.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 me know if it sounds reasonable. If it does, I'll update the doc.</w:t>
      </w:r>
    </w:p>
  </w:comment>
  <w:comment w:author="Pete Bacon Darwin" w:id="26" w:date="2014-12-18T06:31: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one of the more messy and convoluted areas of 1.x - there is also the issue of pending state when debouncing</w:t>
      </w:r>
    </w:p>
  </w:comment>
  <w:comment w:author="irth orbits" w:id="27" w:date="2015-03-18T13:5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it's server-side, along with the validation data, we could generate and send simple tokens with md5 or w/e that matches up with client info like time and ip to help with the guarantee... if a client changes something that affects validation while awaiting previous validation, the previous validation request will be rejected because the md5 value will not be what the client is now expecting: only the latest request will have the expected md5 value.</w:t>
      </w:r>
    </w:p>
  </w:comment>
  <w:comment w:author="Miško Hevery" w:id="9" w:date="2014-12-18T00:3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a set method to imply that setting value will cause validation?</w:t>
      </w:r>
    </w:p>
  </w:comment>
  <w:comment w:author="Victor Savkin" w:id="10" w:date="2014-12-18T00:3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good point. It is done this way to mimic the DOM API, where you do "input.value=".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should change it.</w:t>
      </w:r>
    </w:p>
  </w:comment>
  <w:comment w:author="irth orbits" w:id="11" w:date="2015-03-18T13:43: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prevent setting watchers for other inputs unnecessarily. if form inputs are nested objects of the parent form, we could watch for changes on specific inputs.. i.e. form['login'].onChange(fn()) or form.password.onChange(fn())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olders/0BxgtL8yFJbacUnUxc3l5aTZrbVk" TargetMode="External"/></Relationships>
</file>