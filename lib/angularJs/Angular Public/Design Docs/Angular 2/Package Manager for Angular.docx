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left"/>
        <w:rPr/>
        <w:pPrChange w:author="Ben Doran" w:id="0" w:date="2015-06-21T21:20:12Z">
          <w:pPr>
            <w:pStyle w:val="Title"/>
            <w:keepNext w:val="1"/>
            <w:keepLines w:val="1"/>
            <w:widowControl w:val="0"/>
            <w:contextualSpacing w:val="0"/>
            <w:jc w:val="center"/>
          </w:pPr>
        </w:pPrChange>
      </w:pPr>
      <w:bookmarkStart w:colFirst="0" w:colLast="0" w:name="h.xgjl2srtytjt" w:id="0"/>
      <w:bookmarkEnd w:id="0"/>
      <w:ins w:author="Tobias Schönit" w:id="0" w:date="2015-04-29T01:41:05Z">
        <w:del w:author="Rocco Georgi" w:id="1" w:date="2015-07-16T18:58:29Z">
          <w:r w:rsidDel="00000000" w:rsidR="00000000" w:rsidRPr="00000000">
            <w:rPr>
              <w:rtl w:val="0"/>
            </w:rPr>
            <w:delText xml:space="preserve">sdf</w:delText>
          </w:r>
        </w:del>
      </w:ins>
      <w:r w:rsidDel="00000000" w:rsidR="00000000" w:rsidRPr="00000000">
        <w:rPr>
          <w:rFonts w:ascii="Open Sans" w:cs="Open Sans" w:eastAsia="Open Sans" w:hAnsi="Open Sans"/>
          <w:rtl w:val="0"/>
        </w:rPr>
        <w:t xml:space="preserve">Package Manager for Angular</w:t>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rFonts w:ascii="Open Sans" w:cs="Open Sans" w:eastAsia="Open Sans" w:hAnsi="Open Sans"/>
          <w:i w:val="1"/>
          <w:color w:val="666666"/>
          <w:rtl w:val="0"/>
        </w:rPr>
        <w:t xml:space="preserve">Status: slightly outdated | Authors: </w:t>
      </w:r>
      <w:hyperlink r:id="rId7">
        <w:r w:rsidDel="00000000" w:rsidR="00000000" w:rsidRPr="00000000">
          <w:rPr>
            <w:rFonts w:ascii="Open Sans" w:cs="Open Sans" w:eastAsia="Open Sans" w:hAnsi="Open Sans"/>
            <w:i w:val="1"/>
            <w:color w:val="1155cc"/>
            <w:u w:val="single"/>
            <w:rtl w:val="0"/>
          </w:rPr>
          <w:t xml:space="preserve">igor@angula</w:t>
        </w:r>
      </w:hyperlink>
      <w:del w:author="Rolando Rodriguez" w:id="3" w:date="2015-08-26T12:39:54Z">
        <w:r w:rsidDel="00000000" w:rsidR="00000000" w:rsidRPr="00000000">
          <w:fldChar w:fldCharType="begin"/>
        </w:r>
        <w:r w:rsidDel="00000000" w:rsidR="00000000" w:rsidRPr="00000000">
          <w:delInstrText xml:space="preserve">HYPERLINK "mailto:igor@angularjs.org"</w:delInstrText>
        </w:r>
        <w:r w:rsidDel="00000000" w:rsidR="00000000" w:rsidRPr="00000000">
          <w:fldChar w:fldCharType="separate"/>
        </w:r>
        <w:r w:rsidDel="00000000" w:rsidR="00000000" w:rsidRPr="00000000">
          <w:rPr>
            <w:rFonts w:ascii="Open Sans" w:cs="Open Sans" w:eastAsia="Open Sans" w:hAnsi="Open Sans"/>
            <w:i w:val="1"/>
            <w:color w:val="1155cc"/>
            <w:u w:val="single"/>
            <w:rtl w:val="0"/>
          </w:rPr>
          <w:delText xml:space="preserve">r</w:delText>
        </w:r>
        <w:r w:rsidDel="00000000" w:rsidR="00000000" w:rsidRPr="00000000">
          <w:fldChar w:fldCharType="end"/>
        </w:r>
      </w:del>
      <w:hyperlink r:id="rId8">
        <w:r w:rsidDel="00000000" w:rsidR="00000000" w:rsidRPr="00000000">
          <w:rPr>
            <w:rFonts w:ascii="Open Sans" w:cs="Open Sans" w:eastAsia="Open Sans" w:hAnsi="Open Sans"/>
            <w:i w:val="1"/>
            <w:color w:val="1155cc"/>
            <w:u w:val="single"/>
            <w:rtl w:val="0"/>
          </w:rPr>
          <w:t xml:space="preserve">js.org</w:t>
        </w:r>
      </w:hyperlink>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rFonts w:ascii="Open Sans" w:cs="Open Sans" w:eastAsia="Open Sans" w:hAnsi="Open Sans"/>
          <w:i w:val="1"/>
          <w:color w:val="666666"/>
          <w:rtl w:val="0"/>
        </w:rPr>
        <w:t xml:space="preserve">Created: Feb 2014 | Last update: March 2014 | Url: </w:t>
      </w:r>
      <w:hyperlink r:id="rId9">
        <w:r w:rsidDel="00000000" w:rsidR="00000000" w:rsidRPr="00000000">
          <w:rPr>
            <w:rFonts w:ascii="Open Sans" w:cs="Open Sans" w:eastAsia="Open Sans" w:hAnsi="Open Sans"/>
            <w:i w:val="1"/>
            <w:color w:val="1155cc"/>
            <w:u w:val="single"/>
            <w:rtl w:val="0"/>
          </w:rPr>
          <w:t xml:space="preserve">http://goo.gl/vEnvQ5</w:t>
        </w:r>
      </w:hyperlink>
      <w:r w:rsidDel="00000000" w:rsidR="00000000" w:rsidRPr="00000000">
        <w:rPr>
          <w:rtl w:val="0"/>
        </w:rPr>
      </w:r>
    </w:p>
    <w:p w:rsidR="00000000" w:rsidDel="00000000" w:rsidP="00000000" w:rsidRDefault="00000000" w:rsidRPr="00000000">
      <w:pPr>
        <w:widowControl w:val="0"/>
        <w:spacing w:after="80" w:lineRule="auto"/>
        <w:contextualSpacing w:val="0"/>
        <w:jc w:val="center"/>
        <w:rPr/>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Select a reliable, secure and client-side focused package manager for Angular 2 core, Angular dependencies, as well as third-party components. If no existing solution meeting our criteria exists, this document should select the one that is the closest to our ideal and suggest improvements and a plan for implementing them.</w:t>
      </w:r>
    </w:p>
    <w:p w:rsidR="00000000" w:rsidDel="00000000" w:rsidP="00000000" w:rsidRDefault="00000000" w:rsidRPr="00000000">
      <w:pPr>
        <w:widowControl w:val="0"/>
        <w:spacing w:after="80" w:before="280" w:lineRule="auto"/>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wwgnimruvhlu" w:id="2"/>
      <w:bookmarkEnd w:id="2"/>
      <w:r w:rsidDel="00000000" w:rsidR="00000000" w:rsidRPr="00000000">
        <w:rPr>
          <w:rFonts w:ascii="Open Sans" w:cs="Open Sans" w:eastAsia="Open Sans" w:hAnsi="Open Sans"/>
          <w:rtl w:val="0"/>
        </w:rPr>
        <w:t xml:space="preserve">Backgroun</w:t>
      </w:r>
      <w:del w:author="12brent1" w:id="4" w:date="2015-04-28T23:57:18Z">
        <w:r w:rsidDel="00000000" w:rsidR="00000000" w:rsidRPr="00000000">
          <w:rPr>
            <w:rFonts w:ascii="Open Sans" w:cs="Open Sans" w:eastAsia="Open Sans" w:hAnsi="Open Sans"/>
            <w:rtl w:val="0"/>
          </w:rPr>
          <w:delText xml:space="preserve">d</w:delText>
        </w:r>
      </w:del>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AngularJS was originally created when modularity wasn't a mainstream best practice in client-side development.  In 2012 </w:t>
      </w:r>
      <w:hyperlink r:id="rId10">
        <w:r w:rsidDel="00000000" w:rsidR="00000000" w:rsidRPr="00000000">
          <w:rPr>
            <w:rFonts w:ascii="Open Sans" w:cs="Open Sans" w:eastAsia="Open Sans" w:hAnsi="Open Sans"/>
            <w:color w:val="1155cc"/>
            <w:u w:val="single"/>
            <w:rtl w:val="0"/>
          </w:rPr>
          <w:t xml:space="preserve">bower</w:t>
        </w:r>
      </w:hyperlink>
      <w:r w:rsidDel="00000000" w:rsidR="00000000" w:rsidRPr="00000000">
        <w:rPr>
          <w:rFonts w:ascii="Open Sans" w:cs="Open Sans" w:eastAsia="Open Sans" w:hAnsi="Open Sans"/>
          <w:rtl w:val="0"/>
        </w:rPr>
        <w:t xml:space="preserve"> came out and we started using it because it seemed to be the best choice at the time.</w:t>
      </w:r>
      <w:r w:rsidDel="00000000" w:rsidR="00000000" w:rsidRPr="00000000">
        <w:rPr>
          <w:rFonts w:ascii="Open Sans" w:cs="Open Sans" w:eastAsia="Open Sans" w:hAnsi="Open Sans"/>
          <w:rtl w:val="0"/>
        </w:rPr>
        <w:t xml:space="preserve"> While bower did a decent job at serving our needs, it wasn't without complications. We discovered several design flaws that pushed us to reconsider our options for Angular 2. Most of these issues are reflected as requirements in this doc.</w:t>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v93ljdiqj2co" w:id="3"/>
      <w:bookmarkEnd w:id="3"/>
      <w:r w:rsidDel="00000000" w:rsidR="00000000" w:rsidRPr="00000000">
        <w:rPr>
          <w:rFonts w:ascii="Open Sans" w:cs="Open Sans" w:eastAsia="Open Sans" w:hAnsi="Open Sans"/>
          <w:rtl w:val="0"/>
        </w:rPr>
        <w:t xml:space="preserve">Prior</w:t>
      </w:r>
      <w:r w:rsidDel="00000000" w:rsidR="00000000" w:rsidRPr="00000000">
        <w:rPr>
          <w:rFonts w:ascii="Open Sans" w:cs="Open Sans" w:eastAsia="Open Sans" w:hAnsi="Open Sans"/>
          <w:rtl w:val="0"/>
        </w:rPr>
        <w:t xml:space="preserve"> Art</w:t>
      </w:r>
      <w:r w:rsidDel="00000000" w:rsidR="00000000" w:rsidRPr="00000000">
        <w:rPr>
          <w:rtl w:val="0"/>
        </w:rPr>
      </w:r>
    </w:p>
    <w:p w:rsidR="00000000" w:rsidDel="00000000" w:rsidP="00000000" w:rsidRDefault="00000000" w:rsidRPr="00000000">
      <w:pPr>
        <w:pStyle w:val="Heading2"/>
        <w:widowControl w:val="0"/>
        <w:spacing w:after="80" w:before="280" w:lineRule="auto"/>
        <w:contextualSpacing w:val="0"/>
      </w:pPr>
      <w:bookmarkStart w:colFirst="0" w:colLast="0" w:name="h.1lmaiwh10fcd" w:id="4"/>
      <w:bookmarkEnd w:id="4"/>
      <w:r w:rsidDel="00000000" w:rsidR="00000000" w:rsidRPr="00000000">
        <w:rPr>
          <w:rFonts w:ascii="Open Sans" w:cs="Open Sans" w:eastAsia="Open Sans" w:hAnsi="Open Sans"/>
          <w:rtl w:val="0"/>
        </w:rPr>
        <w:t xml:space="preserve">bower</w:t>
      </w:r>
    </w:p>
    <w:p w:rsidR="00000000" w:rsidDel="00000000" w:rsidP="00000000" w:rsidRDefault="00000000" w:rsidRPr="00000000">
      <w:pPr>
        <w:contextualSpacing w:val="0"/>
      </w:pPr>
      <w:hyperlink r:id="rId11">
        <w:r w:rsidDel="00000000" w:rsidR="00000000" w:rsidRPr="00000000">
          <w:rPr>
            <w:rFonts w:ascii="Open Sans" w:cs="Open Sans" w:eastAsia="Open Sans" w:hAnsi="Open Sans"/>
            <w:color w:val="1155cc"/>
            <w:u w:val="single"/>
            <w:rtl w:val="0"/>
          </w:rPr>
          <w:t xml:space="preserve">bower</w:t>
        </w:r>
      </w:hyperlink>
      <w:r w:rsidDel="00000000" w:rsidR="00000000" w:rsidRPr="00000000">
        <w:rPr>
          <w:rFonts w:ascii="Open Sans" w:cs="Open Sans" w:eastAsia="Open Sans" w:hAnsi="Open Sans"/>
          <w:rtl w:val="0"/>
        </w:rPr>
        <w:t xml:space="preserve"> is a node.js powered package manager that is module system agnostic, uses a custom namespace registry and </w:t>
      </w:r>
      <w:r w:rsidDel="00000000" w:rsidR="00000000" w:rsidRPr="00000000">
        <w:rPr>
          <w:rFonts w:ascii="Open Sans" w:cs="Open Sans" w:eastAsia="Open Sans" w:hAnsi="Open Sans"/>
          <w:rtl w:val="0"/>
        </w:rPr>
        <w:t xml:space="preserve">distributed </w:t>
      </w:r>
      <w:r w:rsidDel="00000000" w:rsidR="00000000" w:rsidRPr="00000000">
        <w:rPr>
          <w:rFonts w:ascii="Open Sans" w:cs="Open Sans" w:eastAsia="Open Sans" w:hAnsi="Open Sans"/>
          <w:rtl w:val="0"/>
        </w:rPr>
        <w:t xml:space="preserve">git</w:t>
      </w:r>
      <w:r w:rsidDel="00000000" w:rsidR="00000000" w:rsidRPr="00000000">
        <w:rPr>
          <w:rFonts w:ascii="Open Sans" w:cs="Open Sans" w:eastAsia="Open Sans" w:hAnsi="Open Sans"/>
          <w:rtl w:val="0"/>
        </w:rPr>
        <w:t xml:space="preserve"> (and other SCMs) as its file repository and transport</w:t>
      </w:r>
      <w:r w:rsidDel="00000000" w:rsidR="00000000" w:rsidRPr="00000000">
        <w:rPr>
          <w:rFonts w:ascii="Open Sans" w:cs="Open Sans" w:eastAsia="Open Sans" w:hAnsi="Open Sans"/>
          <w:rtl w:val="0"/>
        </w:rPr>
        <w:t xml:space="preserve"> layer. It's heavily focused on client-side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Roadmap: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rPr>
      </w:pPr>
      <w:hyperlink r:id="rId12">
        <w:r w:rsidDel="00000000" w:rsidR="00000000" w:rsidRPr="00000000">
          <w:rPr>
            <w:rFonts w:ascii="Open Sans" w:cs="Open Sans" w:eastAsia="Open Sans" w:hAnsi="Open Sans"/>
            <w:color w:val="1155cc"/>
            <w:u w:val="single"/>
            <w:rtl w:val="0"/>
          </w:rPr>
          <w:t xml:space="preserve">Next-gen registry &amp; architecture doc</w:t>
        </w:r>
      </w:hyperlink>
      <w:r w:rsidDel="00000000" w:rsidR="00000000" w:rsidRPr="00000000">
        <w:rPr>
          <w:rFonts w:ascii="Open Sans" w:cs="Open Sans" w:eastAsia="Open Sans" w:hAnsi="Open Sans"/>
          <w:rtl w:val="0"/>
        </w:rPr>
        <w:t xml:space="preserve"> ( Jul 13, 2014)</w:t>
      </w:r>
    </w:p>
    <w:p w:rsidR="00000000" w:rsidDel="00000000" w:rsidP="00000000" w:rsidRDefault="00000000" w:rsidRPr="00000000">
      <w:pPr>
        <w:numPr>
          <w:ilvl w:val="0"/>
          <w:numId w:val="1"/>
        </w:numPr>
        <w:ind w:left="720" w:hanging="360"/>
        <w:contextualSpacing w:val="1"/>
        <w:rPr>
          <w:rFonts w:ascii="Open Sans" w:cs="Open Sans" w:eastAsia="Open Sans" w:hAnsi="Open Sans"/>
        </w:rPr>
      </w:pPr>
      <w:hyperlink r:id="rId13">
        <w:r w:rsidDel="00000000" w:rsidR="00000000" w:rsidRPr="00000000">
          <w:rPr>
            <w:rFonts w:ascii="Open Sans" w:cs="Open Sans" w:eastAsia="Open Sans" w:hAnsi="Open Sans"/>
            <w:color w:val="1155cc"/>
            <w:u w:val="single"/>
            <w:rtl w:val="0"/>
          </w:rPr>
          <w:t xml:space="preserve">Design doc for Bower 2 from Jun 2013</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u w:val="none"/>
        </w:rPr>
      </w:pPr>
      <w:hyperlink r:id="rId14">
        <w:r w:rsidDel="00000000" w:rsidR="00000000" w:rsidRPr="00000000">
          <w:rPr>
            <w:rFonts w:ascii="Open Sans" w:cs="Open Sans" w:eastAsia="Open Sans" w:hAnsi="Open Sans"/>
            <w:color w:val="1155cc"/>
            <w:u w:val="single"/>
            <w:rtl w:val="0"/>
          </w:rPr>
          <w:t xml:space="preserve">signs</w:t>
        </w:r>
      </w:hyperlink>
      <w:r w:rsidDel="00000000" w:rsidR="00000000" w:rsidRPr="00000000">
        <w:rPr>
          <w:rFonts w:ascii="Open Sans" w:cs="Open Sans" w:eastAsia="Open Sans" w:hAnsi="Open Sans"/>
          <w:rtl w:val="0"/>
        </w:rPr>
        <w:t xml:space="preserve"> of </w:t>
      </w:r>
      <w:hyperlink r:id="rId15">
        <w:r w:rsidDel="00000000" w:rsidR="00000000" w:rsidRPr="00000000">
          <w:rPr>
            <w:rFonts w:ascii="Open Sans" w:cs="Open Sans" w:eastAsia="Open Sans" w:hAnsi="Open Sans"/>
            <w:color w:val="1155cc"/>
            <w:u w:val="single"/>
            <w:rtl w:val="0"/>
          </w:rPr>
          <w:t xml:space="preserve">progress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0"/>
        <w:spacing w:after="80" w:before="280" w:lineRule="auto"/>
        <w:contextualSpacing w:val="0"/>
      </w:pPr>
      <w:bookmarkStart w:colFirst="0" w:colLast="0" w:name="h.yvxtkismfx8s" w:id="5"/>
      <w:bookmarkEnd w:id="5"/>
      <w:r w:rsidDel="00000000" w:rsidR="00000000" w:rsidRPr="00000000">
        <w:rPr>
          <w:rFonts w:ascii="Open Sans" w:cs="Open Sans" w:eastAsia="Open Sans" w:hAnsi="Open Sans"/>
          <w:rtl w:val="0"/>
        </w:rPr>
        <w:t xml:space="preserve">npm</w:t>
      </w:r>
    </w:p>
    <w:p w:rsidR="00000000" w:rsidDel="00000000" w:rsidP="00000000" w:rsidRDefault="00000000" w:rsidRPr="00000000">
      <w:pPr>
        <w:contextualSpacing w:val="0"/>
      </w:pPr>
      <w:hyperlink r:id="rId16">
        <w:r w:rsidDel="00000000" w:rsidR="00000000" w:rsidRPr="00000000">
          <w:rPr>
            <w:rFonts w:ascii="Open Sans" w:cs="Open Sans" w:eastAsia="Open Sans" w:hAnsi="Open Sans"/>
            <w:color w:val="1155cc"/>
            <w:u w:val="single"/>
            <w:rtl w:val="0"/>
          </w:rPr>
          <w:t xml:space="preserve">npm</w:t>
        </w:r>
      </w:hyperlink>
      <w:r w:rsidDel="00000000" w:rsidR="00000000" w:rsidRPr="00000000">
        <w:rPr>
          <w:rFonts w:ascii="Open Sans" w:cs="Open Sans" w:eastAsia="Open Sans" w:hAnsi="Open Sans"/>
          <w:rtl w:val="0"/>
        </w:rPr>
        <w:t xml:space="preserve"> is the default package manager for Node.js. It's </w:t>
      </w:r>
      <w:commentRangeStart w:id="0"/>
      <w:commentRangeStart w:id="1"/>
      <w:commentRangeStart w:id="2"/>
      <w:commentRangeStart w:id="3"/>
      <w:r w:rsidDel="00000000" w:rsidR="00000000" w:rsidRPr="00000000">
        <w:rPr>
          <w:rFonts w:ascii="Open Sans" w:cs="Open Sans" w:eastAsia="Open Sans" w:hAnsi="Open Sans"/>
          <w:rtl w:val="0"/>
        </w:rPr>
        <w:t xml:space="preserve">module system agnostic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Open Sans" w:cs="Open Sans" w:eastAsia="Open Sans" w:hAnsi="Open Sans"/>
          <w:rtl w:val="0"/>
        </w:rPr>
        <w:t xml:space="preserve"> but is currently heavily dominated by server-side packages using the CommonJS module system targeting Node.js APIs.</w:t>
      </w:r>
    </w:p>
    <w:p w:rsidR="00000000" w:rsidDel="00000000" w:rsidP="00000000" w:rsidRDefault="00000000" w:rsidRPr="00000000">
      <w:pPr>
        <w:pStyle w:val="Heading2"/>
        <w:widowControl w:val="0"/>
        <w:spacing w:after="80" w:before="280" w:lineRule="auto"/>
        <w:contextualSpacing w:val="0"/>
      </w:pPr>
      <w:bookmarkStart w:colFirst="0" w:colLast="0" w:name="h.1y19y1r26b4j" w:id="6"/>
      <w:bookmarkEnd w:id="6"/>
      <w:r w:rsidDel="00000000" w:rsidR="00000000" w:rsidRPr="00000000">
        <w:rPr>
          <w:rFonts w:ascii="Open Sans" w:cs="Open Sans" w:eastAsia="Open Sans" w:hAnsi="Open Sans"/>
          <w:rtl w:val="0"/>
        </w:rPr>
        <w:t xml:space="preserve">pub</w:t>
      </w:r>
    </w:p>
    <w:p w:rsidR="00000000" w:rsidDel="00000000" w:rsidP="00000000" w:rsidRDefault="00000000" w:rsidRPr="00000000">
      <w:pPr>
        <w:contextualSpacing w:val="0"/>
      </w:pPr>
      <w:hyperlink r:id="rId17">
        <w:r w:rsidDel="00000000" w:rsidR="00000000" w:rsidRPr="00000000">
          <w:rPr>
            <w:rFonts w:ascii="Open Sans" w:cs="Open Sans" w:eastAsia="Open Sans" w:hAnsi="Open Sans"/>
            <w:color w:val="1155cc"/>
            <w:u w:val="single"/>
            <w:rtl w:val="0"/>
          </w:rPr>
          <w:t xml:space="preserve">pub</w:t>
        </w:r>
      </w:hyperlink>
      <w:r w:rsidDel="00000000" w:rsidR="00000000" w:rsidRPr="00000000">
        <w:rPr>
          <w:rFonts w:ascii="Open Sans" w:cs="Open Sans" w:eastAsia="Open Sans" w:hAnsi="Open Sans"/>
          <w:rtl w:val="0"/>
        </w:rPr>
        <w:t xml:space="preserve"> is the default package system for Dart. While it's not an ideal choice for JavaScript applications, the design philosophy behind pub aligns well with some of our requirements.</w:t>
      </w:r>
    </w:p>
    <w:p w:rsidR="00000000" w:rsidDel="00000000" w:rsidP="00000000" w:rsidRDefault="00000000" w:rsidRPr="00000000">
      <w:pPr>
        <w:pStyle w:val="Heading2"/>
        <w:widowControl w:val="0"/>
        <w:spacing w:after="80" w:before="280" w:lineRule="auto"/>
        <w:contextualSpacing w:val="0"/>
      </w:pPr>
      <w:bookmarkStart w:colFirst="0" w:colLast="0" w:name="h.ygyhug8e40ko" w:id="7"/>
      <w:bookmarkEnd w:id="7"/>
      <w:r w:rsidDel="00000000" w:rsidR="00000000" w:rsidRPr="00000000">
        <w:rPr>
          <w:rFonts w:ascii="Open Sans" w:cs="Open Sans" w:eastAsia="Open Sans" w:hAnsi="Open Sans"/>
          <w:rtl w:val="0"/>
        </w:rPr>
        <w:t xml:space="preserve">component</w:t>
      </w:r>
    </w:p>
    <w:p w:rsidR="00000000" w:rsidDel="00000000" w:rsidP="00000000" w:rsidRDefault="00000000" w:rsidRPr="00000000">
      <w:pPr>
        <w:contextualSpacing w:val="0"/>
      </w:pPr>
      <w:hyperlink r:id="rId18">
        <w:r w:rsidDel="00000000" w:rsidR="00000000" w:rsidRPr="00000000">
          <w:rPr>
            <w:rFonts w:ascii="Open Sans" w:cs="Open Sans" w:eastAsia="Open Sans" w:hAnsi="Open Sans"/>
            <w:color w:val="1155cc"/>
            <w:u w:val="single"/>
            <w:rtl w:val="0"/>
          </w:rPr>
          <w:t xml:space="preserve">component</w:t>
        </w:r>
      </w:hyperlink>
      <w:r w:rsidDel="00000000" w:rsidR="00000000" w:rsidRPr="00000000">
        <w:rPr>
          <w:rFonts w:ascii="Open Sans" w:cs="Open Sans" w:eastAsia="Open Sans" w:hAnsi="Open Sans"/>
          <w:rtl w:val="0"/>
        </w:rPr>
        <w:t xml:space="preserve"> is a node.js powered package manager that uses the CommonJS module system for file loading and GitHub as repository / registry service.</w:t>
      </w:r>
      <w:r w:rsidDel="00000000" w:rsidR="00000000" w:rsidRPr="00000000">
        <w:rPr>
          <w:rFonts w:ascii="Open Sans" w:cs="Open Sans" w:eastAsia="Open Sans" w:hAnsi="Open San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after="80" w:before="280" w:lineRule="auto"/>
        <w:contextualSpacing w:val="0"/>
      </w:pPr>
      <w:bookmarkStart w:colFirst="0" w:colLast="0" w:name="h.gh8ehekra2ju" w:id="8"/>
      <w:bookmarkEnd w:id="8"/>
      <w:commentRangeStart w:id="4"/>
      <w:commentRangeStart w:id="5"/>
      <w:r w:rsidDel="00000000" w:rsidR="00000000" w:rsidRPr="00000000">
        <w:rPr>
          <w:rtl w:val="0"/>
        </w:rPr>
        <w:t xml:space="preserve">duo</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u w:val="single"/>
          <w:rtl w:val="0"/>
        </w:rPr>
        <w:t xml:space="preserve">d</w:t>
      </w:r>
      <w:hyperlink r:id="rId19">
        <w:r w:rsidDel="00000000" w:rsidR="00000000" w:rsidRPr="00000000">
          <w:rPr>
            <w:color w:val="1155cc"/>
            <w:u w:val="single"/>
            <w:rtl w:val="0"/>
          </w:rPr>
          <w:t xml:space="preserve">uo</w:t>
        </w:r>
      </w:hyperlink>
      <w:r w:rsidDel="00000000" w:rsidR="00000000" w:rsidRPr="00000000">
        <w:rPr>
          <w:rtl w:val="0"/>
        </w:rPr>
        <w:t xml:space="preserve"> is a new/up-and-coming package manager that the </w:t>
      </w:r>
      <w:hyperlink r:id="rId20">
        <w:r w:rsidDel="00000000" w:rsidR="00000000" w:rsidRPr="00000000">
          <w:rPr>
            <w:rtl w:val="0"/>
          </w:rPr>
          <w:t xml:space="preserve">component</w:t>
        </w:r>
      </w:hyperlink>
      <w:r w:rsidDel="00000000" w:rsidR="00000000" w:rsidRPr="00000000">
        <w:rPr>
          <w:rtl w:val="0"/>
        </w:rPr>
        <w:t xml:space="preserve"> (see above) team are recommending: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Newcomers should use Duo instead of this implementation. Duo is more feature-complete and adds additional goodies while still supporting component.json, so check it out!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spacing w:after="80" w:before="280" w:lineRule="auto"/>
        <w:contextualSpacing w:val="0"/>
      </w:pPr>
      <w:bookmarkStart w:colFirst="0" w:colLast="0" w:name="h.shdf11hdnisz" w:id="9"/>
      <w:bookmarkEnd w:id="9"/>
      <w:r w:rsidDel="00000000" w:rsidR="00000000" w:rsidRPr="00000000">
        <w:rPr>
          <w:rFonts w:ascii="Open Sans" w:cs="Open Sans" w:eastAsia="Open Sans" w:hAnsi="Open Sans"/>
          <w:rtl w:val="0"/>
        </w:rPr>
        <w:t xml:space="preserve">maven/rubygems/etc</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Pretty much every modern (web) development platform has a package management solution. Some are better than others, but it's clear that package management is an important piece of a platform’s ecosystem. For example</w:t>
      </w:r>
      <w:r w:rsidDel="00000000" w:rsidR="00000000" w:rsidRPr="00000000">
        <w:rPr>
          <w:rFonts w:ascii="Open Sans" w:cs="Open Sans" w:eastAsia="Open Sans" w:hAnsi="Open Sans"/>
          <w:rtl w:val="0"/>
        </w:rPr>
        <w:t xml:space="preserve"> it was only after Maven took off th</w:t>
      </w:r>
      <w:r w:rsidDel="00000000" w:rsidR="00000000" w:rsidRPr="00000000">
        <w:rPr>
          <w:rFonts w:ascii="Open Sans" w:cs="Open Sans" w:eastAsia="Open Sans" w:hAnsi="Open Sans"/>
          <w:rtl w:val="0"/>
        </w:rPr>
        <w:t xml:space="preserve">at code reusability and sharing on the Java platform became a real thing.</w:t>
      </w:r>
    </w:p>
    <w:p w:rsidR="00000000" w:rsidDel="00000000" w:rsidP="00000000" w:rsidRDefault="00000000" w:rsidRPr="00000000">
      <w:pPr>
        <w:pStyle w:val="Heading2"/>
        <w:widowControl w:val="0"/>
        <w:spacing w:after="80" w:before="280" w:lineRule="auto"/>
        <w:contextualSpacing w:val="0"/>
      </w:pPr>
      <w:bookmarkStart w:colFirst="0" w:colLast="0" w:name="h.ev1zly7xvhjo" w:id="10"/>
      <w:bookmarkEnd w:id="10"/>
      <w:r w:rsidDel="00000000" w:rsidR="00000000" w:rsidRPr="00000000">
        <w:rPr>
          <w:rtl w:val="0"/>
        </w:rPr>
        <w:t xml:space="preserve">jspm</w:t>
      </w:r>
    </w:p>
    <w:p w:rsidR="00000000" w:rsidDel="00000000" w:rsidP="00000000" w:rsidRDefault="00000000" w:rsidRPr="00000000">
      <w:pPr>
        <w:widowControl w:val="0"/>
        <w:spacing w:after="80" w:lineRule="auto"/>
        <w:contextualSpacing w:val="0"/>
      </w:pPr>
      <w:hyperlink r:id="rId21">
        <w:r w:rsidDel="00000000" w:rsidR="00000000" w:rsidRPr="00000000">
          <w:rPr>
            <w:color w:val="1155cc"/>
            <w:u w:val="single"/>
            <w:rtl w:val="0"/>
          </w:rPr>
          <w:t xml:space="preserve">jspm</w:t>
        </w:r>
      </w:hyperlink>
      <w:r w:rsidDel="00000000" w:rsidR="00000000" w:rsidRPr="00000000">
        <w:rPr>
          <w:rtl w:val="0"/>
        </w:rPr>
        <w:t xml:space="preserve"> is a package manager for the SystemJS </w:t>
      </w:r>
      <w:r w:rsidDel="00000000" w:rsidR="00000000" w:rsidRPr="00000000">
        <w:rPr>
          <w:rtl w:val="0"/>
        </w:rPr>
        <w:t xml:space="preserve">universal module loader</w:t>
      </w:r>
      <w:r w:rsidDel="00000000" w:rsidR="00000000" w:rsidRPr="00000000">
        <w:rPr>
          <w:rtl w:val="0"/>
        </w:rPr>
        <w:t xml:space="preserve"> which supports AMD, CommonJS, globals and ES6 modules, the latter built on top of the dynamic ES6 module loader. It uses a flat dependency management which is a major requirement for version-management in the browser. jspm isn't also a package manager in classical sense. It's more like a package manager of package managers.</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55fp6rle4snf" w:id="11"/>
      <w:bookmarkEnd w:id="11"/>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gijrsdjw51q5" w:id="12"/>
      <w:bookmarkEnd w:id="12"/>
      <w:r w:rsidDel="00000000" w:rsidR="00000000" w:rsidRPr="00000000">
        <w:rPr>
          <w:rFonts w:ascii="Open Sans" w:cs="Open Sans" w:eastAsia="Open Sans" w:hAnsi="Open Sans"/>
          <w:rtl w:val="0"/>
        </w:rPr>
        <w:t xml:space="preserve">Detailed Design</w:t>
      </w:r>
    </w:p>
    <w:p w:rsidR="00000000" w:rsidDel="00000000" w:rsidP="00000000" w:rsidRDefault="00000000" w:rsidRPr="00000000">
      <w:pPr>
        <w:pStyle w:val="Heading2"/>
        <w:widowControl w:val="0"/>
        <w:spacing w:after="80" w:lineRule="auto"/>
        <w:contextualSpacing w:val="0"/>
      </w:pPr>
      <w:bookmarkStart w:colFirst="0" w:colLast="0" w:name="h.wa84zpwwov5o" w:id="13"/>
      <w:bookmarkEnd w:id="13"/>
      <w:commentRangeStart w:id="6"/>
      <w:commentRangeStart w:id="7"/>
      <w:commentRangeStart w:id="8"/>
      <w:commentRangeStart w:id="9"/>
      <w:commentRangeStart w:id="10"/>
      <w:commentRangeStart w:id="11"/>
      <w:commentRangeStart w:id="12"/>
      <w:r w:rsidDel="00000000" w:rsidR="00000000" w:rsidRPr="00000000">
        <w:rPr>
          <w:rFonts w:ascii="Open Sans" w:cs="Open Sans" w:eastAsia="Open Sans" w:hAnsi="Open Sans"/>
          <w:rtl w:val="0"/>
        </w:rPr>
        <w:t xml:space="preserve">Requirements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A package repository usually consists of the following components: the registry (metadata repository), file storage (package file repository), transport layer, </w:t>
      </w:r>
      <w:r w:rsidDel="00000000" w:rsidR="00000000" w:rsidRPr="00000000">
        <w:rPr>
          <w:rFonts w:ascii="Open Sans" w:cs="Open Sans" w:eastAsia="Open Sans" w:hAnsi="Open Sans"/>
          <w:rtl w:val="0"/>
        </w:rPr>
        <w:t xml:space="preserve">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registry</w:t>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support </w:t>
      </w:r>
      <w:r w:rsidDel="00000000" w:rsidR="00000000" w:rsidRPr="00000000">
        <w:rPr>
          <w:rFonts w:ascii="Open Sans" w:cs="Open Sans" w:eastAsia="Open Sans" w:hAnsi="Open Sans"/>
          <w:rtl w:val="0"/>
        </w:rPr>
        <w:t xml:space="preserve">replication</w:t>
      </w:r>
      <w:r w:rsidDel="00000000" w:rsidR="00000000" w:rsidRPr="00000000">
        <w:rPr>
          <w:rFonts w:ascii="Open Sans" w:cs="Open Sans" w:eastAsia="Open Sans" w:hAnsi="Open Sans"/>
          <w:vertAlign w:val="superscript"/>
        </w:rPr>
        <w:footnoteReference w:customMarkFollows="0" w:id="0"/>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have an API for querying packages by any metadata</w:t>
      </w:r>
    </w:p>
    <w:p w:rsidR="00000000" w:rsidDel="00000000" w:rsidP="00000000" w:rsidRDefault="00000000" w:rsidRPr="00000000">
      <w:pPr>
        <w:numPr>
          <w:ilvl w:val="1"/>
          <w:numId w:val="3"/>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must have web ui that enables package discoverability</w:t>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support package ownership transfer</w:t>
      </w:r>
      <w:r w:rsidDel="00000000" w:rsidR="00000000" w:rsidRPr="00000000">
        <w:rPr>
          <w:rFonts w:ascii="Open Sans" w:cs="Open Sans" w:eastAsia="Open Sans" w:hAnsi="Open Sans"/>
          <w:vertAlign w:val="superscript"/>
        </w:rPr>
        <w:footnoteReference w:customMarkFollows="0" w:id="1"/>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support good namespacing or have have clear rules that prevent name squatting</w:t>
      </w:r>
      <w:r w:rsidDel="00000000" w:rsidR="00000000" w:rsidRPr="00000000">
        <w:rPr>
          <w:rFonts w:ascii="Open Sans" w:cs="Open Sans" w:eastAsia="Open Sans" w:hAnsi="Open Sans"/>
          <w:vertAlign w:val="superscript"/>
        </w:rPr>
        <w:footnoteReference w:customMarkFollows="0" w:id="2"/>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could support query/download/usage stats</w:t>
      </w:r>
      <w:r w:rsidDel="00000000" w:rsidR="00000000" w:rsidRPr="00000000">
        <w:rPr>
          <w:rFonts w:ascii="Open Sans" w:cs="Open Sans" w:eastAsia="Open Sans" w:hAnsi="Open Sans"/>
          <w:vertAlign w:val="superscript"/>
        </w:rPr>
        <w:footnoteReference w:customMarkFollows="0" w:id="3"/>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file repository (storage mechanism for files in the package)</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be at least as available as the registry</w:t>
      </w:r>
      <w:r w:rsidDel="00000000" w:rsidR="00000000" w:rsidRPr="00000000">
        <w:rPr>
          <w:rFonts w:ascii="Open Sans" w:cs="Open Sans" w:eastAsia="Open Sans" w:hAnsi="Open Sans"/>
          <w:vertAlign w:val="superscript"/>
        </w:rPr>
        <w:footnoteReference w:customMarkFollows="0" w:id="4"/>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support replication</w:t>
      </w:r>
      <w:r w:rsidDel="00000000" w:rsidR="00000000" w:rsidRPr="00000000">
        <w:rPr>
          <w:rFonts w:ascii="Open Sans" w:cs="Open Sans" w:eastAsia="Open Sans" w:hAnsi="Open Sans"/>
          <w:vertAlign w:val="superscript"/>
        </w:rPr>
        <w:footnoteReference w:customMarkFollows="0" w:id="5"/>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guarantee immutability of files once published</w:t>
      </w:r>
      <w:r w:rsidDel="00000000" w:rsidR="00000000" w:rsidRPr="00000000">
        <w:rPr>
          <w:rFonts w:ascii="Open Sans" w:cs="Open Sans" w:eastAsia="Open Sans" w:hAnsi="Open Sans"/>
          <w:vertAlign w:val="superscript"/>
        </w:rPr>
        <w:footnoteReference w:customMarkFollows="0" w:id="6"/>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scale well during traffic spikes</w:t>
      </w:r>
      <w:r w:rsidDel="00000000" w:rsidR="00000000" w:rsidRPr="00000000">
        <w:rPr>
          <w:rFonts w:ascii="Open Sans" w:cs="Open Sans" w:eastAsia="Open Sans" w:hAnsi="Open Sans"/>
          <w:vertAlign w:val="superscript"/>
        </w:rPr>
        <w:footnoteReference w:customMarkFollows="0" w:id="7"/>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should be separate from project's source repository</w:t>
      </w:r>
      <w:r w:rsidDel="00000000" w:rsidR="00000000" w:rsidRPr="00000000">
        <w:rPr>
          <w:rFonts w:ascii="Open Sans" w:cs="Open Sans" w:eastAsia="Open Sans" w:hAnsi="Open Sans"/>
          <w:vertAlign w:val="superscript"/>
        </w:rPr>
        <w:footnoteReference w:customMarkFollows="0" w:id="8"/>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transport layer</w:t>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be secured using encryption (e.g. with TLS)</w:t>
      </w:r>
      <w:r w:rsidDel="00000000" w:rsidR="00000000" w:rsidRPr="00000000">
        <w:rPr>
          <w:rFonts w:ascii="Open Sans" w:cs="Open Sans" w:eastAsia="Open Sans" w:hAnsi="Open Sans"/>
          <w:vertAlign w:val="superscript"/>
        </w:rPr>
        <w:footnoteReference w:customMarkFollows="0" w:id="9"/>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use compression to reduce the amount of transferred data</w:t>
      </w:r>
      <w:r w:rsidDel="00000000" w:rsidR="00000000" w:rsidRPr="00000000">
        <w:rPr>
          <w:rFonts w:ascii="Open Sans" w:cs="Open Sans" w:eastAsia="Open Sans" w:hAnsi="Open Sans"/>
          <w:vertAlign w:val="superscript"/>
        </w:rPr>
        <w:footnoteReference w:customMarkFollows="0" w:id="10"/>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client</w:t>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have </w:t>
      </w:r>
      <w:r w:rsidDel="00000000" w:rsidR="00000000" w:rsidRPr="00000000">
        <w:rPr>
          <w:rFonts w:ascii="Open Sans" w:cs="Open Sans" w:eastAsia="Open Sans" w:hAnsi="Open Sans"/>
          <w:rtl w:val="0"/>
        </w:rPr>
        <w:t xml:space="preserve">minimal</w:t>
      </w:r>
      <w:r w:rsidDel="00000000" w:rsidR="00000000" w:rsidRPr="00000000">
        <w:rPr>
          <w:rFonts w:ascii="Open Sans" w:cs="Open Sans" w:eastAsia="Open Sans" w:hAnsi="Open Sans"/>
          <w:rtl w:val="0"/>
        </w:rPr>
        <w:t xml:space="preserve"> startup cost. (A noop update must take less than 0.5s)</w:t>
      </w:r>
      <w:r w:rsidDel="00000000" w:rsidR="00000000" w:rsidRPr="00000000">
        <w:rPr>
          <w:rFonts w:ascii="Open Sans" w:cs="Open Sans" w:eastAsia="Open Sans" w:hAnsi="Open Sans"/>
          <w:vertAlign w:val="superscript"/>
        </w:rPr>
        <w:footnoteReference w:customMarkFollows="0" w:id="11"/>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support offline invocation of `&lt;pkgcmd&gt; update` command if no new files need to be fetched via the network</w:t>
      </w:r>
      <w:r w:rsidDel="00000000" w:rsidR="00000000" w:rsidRPr="00000000">
        <w:rPr>
          <w:rFonts w:ascii="Open Sans" w:cs="Open Sans" w:eastAsia="Open Sans" w:hAnsi="Open Sans"/>
          <w:vertAlign w:val="superscript"/>
        </w:rPr>
        <w:footnoteReference w:customMarkFollows="0" w:id="12"/>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w:t>
      </w:r>
      <w:r w:rsidDel="00000000" w:rsidR="00000000" w:rsidRPr="00000000">
        <w:rPr>
          <w:rFonts w:ascii="Open Sans" w:cs="Open Sans" w:eastAsia="Open Sans" w:hAnsi="Open Sans"/>
          <w:rtl w:val="0"/>
        </w:rPr>
        <w:t xml:space="preserve">have</w:t>
      </w:r>
      <w:r w:rsidDel="00000000" w:rsidR="00000000" w:rsidRPr="00000000">
        <w:rPr>
          <w:rFonts w:ascii="Open Sans" w:cs="Open Sans" w:eastAsia="Open Sans" w:hAnsi="Open Sans"/>
          <w:rtl w:val="0"/>
        </w:rPr>
        <w:t xml:space="preserve"> a </w:t>
      </w:r>
      <w:hyperlink r:id="rId22">
        <w:r w:rsidDel="00000000" w:rsidR="00000000" w:rsidRPr="00000000">
          <w:rPr>
            <w:rFonts w:ascii="Open Sans" w:cs="Open Sans" w:eastAsia="Open Sans" w:hAnsi="Open Sans"/>
            <w:color w:val="1155cc"/>
            <w:u w:val="single"/>
            <w:rtl w:val="0"/>
          </w:rPr>
          <w:t xml:space="preserve">version constraint </w:t>
        </w:r>
      </w:hyperlink>
      <w:hyperlink r:id="rId23">
        <w:r w:rsidDel="00000000" w:rsidR="00000000" w:rsidRPr="00000000">
          <w:rPr>
            <w:rFonts w:ascii="Open Sans" w:cs="Open Sans" w:eastAsia="Open Sans" w:hAnsi="Open Sans"/>
            <w:color w:val="1155cc"/>
            <w:u w:val="single"/>
            <w:rtl w:val="0"/>
          </w:rPr>
          <w:t xml:space="preserve">solver</w:t>
        </w:r>
      </w:hyperlink>
      <w:r w:rsidDel="00000000" w:rsidR="00000000" w:rsidRPr="00000000">
        <w:rPr>
          <w:rFonts w:ascii="Open Sans" w:cs="Open Sans" w:eastAsia="Open Sans" w:hAnsi="Open Sans"/>
          <w:rtl w:val="0"/>
        </w:rPr>
        <w:t xml:space="preserve"> and not rely on module isolation to deal with conflicting transitive dependencies</w:t>
      </w:r>
      <w:r w:rsidDel="00000000" w:rsidR="00000000" w:rsidRPr="00000000">
        <w:rPr>
          <w:rFonts w:ascii="Open Sans" w:cs="Open Sans" w:eastAsia="Open Sans" w:hAnsi="Open Sans"/>
          <w:vertAlign w:val="superscript"/>
        </w:rPr>
        <w:footnoteReference w:customMarkFollows="0" w:id="13"/>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support freezing package version definition into the project (a.k.a. </w:t>
      </w:r>
      <w:r w:rsidDel="00000000" w:rsidR="00000000" w:rsidRPr="00000000">
        <w:rPr>
          <w:rFonts w:ascii="Open Sans" w:cs="Open Sans" w:eastAsia="Open Sans" w:hAnsi="Open Sans"/>
          <w:rtl w:val="0"/>
        </w:rPr>
        <w:t xml:space="preserve">shrinkwrap</w:t>
      </w:r>
      <w:r w:rsidDel="00000000" w:rsidR="00000000" w:rsidRPr="00000000">
        <w:rPr>
          <w:rFonts w:ascii="Open Sans" w:cs="Open Sans" w:eastAsia="Open Sans" w:hAnsi="Open Sans"/>
          <w:rtl w:val="0"/>
        </w:rPr>
        <w:t xml:space="preserve">, lockfile)</w:t>
      </w:r>
      <w:r w:rsidDel="00000000" w:rsidR="00000000" w:rsidRPr="00000000">
        <w:rPr>
          <w:rFonts w:ascii="Open Sans" w:cs="Open Sans" w:eastAsia="Open Sans" w:hAnsi="Open Sans"/>
          <w:vertAlign w:val="superscript"/>
        </w:rPr>
        <w:footnoteReference w:customMarkFollows="0" w:id="14"/>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be capable of answering the question "how many more bytes will adding dependency X and its transitive dependencies add to my project" (aptitude model)</w:t>
      </w:r>
      <w:r w:rsidDel="00000000" w:rsidR="00000000" w:rsidRPr="00000000">
        <w:rPr>
          <w:rFonts w:ascii="Open Sans" w:cs="Open Sans" w:eastAsia="Open Sans" w:hAnsi="Open Sans"/>
          <w:vertAlign w:val="superscript"/>
        </w:rPr>
        <w:footnoteReference w:customMarkFollows="0" w:id="15"/>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support mechanisms to prevent tampering and detect file corruption (signing files, file checksums)</w:t>
      </w:r>
      <w:r w:rsidDel="00000000" w:rsidR="00000000" w:rsidRPr="00000000">
        <w:rPr>
          <w:rFonts w:ascii="Open Sans" w:cs="Open Sans" w:eastAsia="Open Sans" w:hAnsi="Open Sans"/>
          <w:vertAlign w:val="superscript"/>
        </w:rPr>
        <w:footnoteReference w:customMarkFollows="0" w:id="16"/>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have </w:t>
      </w:r>
      <w:r w:rsidDel="00000000" w:rsidR="00000000" w:rsidRPr="00000000">
        <w:rPr>
          <w:rFonts w:ascii="Open Sans" w:cs="Open Sans" w:eastAsia="Open Sans" w:hAnsi="Open Sans"/>
          <w:rtl w:val="0"/>
        </w:rPr>
        <w:t xml:space="preserve">hooks</w:t>
      </w:r>
      <w:r w:rsidDel="00000000" w:rsidR="00000000" w:rsidRPr="00000000">
        <w:rPr>
          <w:rFonts w:ascii="Open Sans" w:cs="Open Sans" w:eastAsia="Open Sans" w:hAnsi="Open Sans"/>
          <w:rtl w:val="0"/>
        </w:rPr>
        <w:t xml:space="preserve"> for integration with build systems and template generators</w:t>
      </w:r>
      <w:r w:rsidDel="00000000" w:rsidR="00000000" w:rsidRPr="00000000">
        <w:rPr>
          <w:rFonts w:ascii="Open Sans" w:cs="Open Sans" w:eastAsia="Open Sans" w:hAnsi="Open Sans"/>
          <w:vertAlign w:val="superscript"/>
        </w:rPr>
        <w:footnoteReference w:customMarkFollows="0" w:id="17"/>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package format</w:t>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support custom metadata associated with each package</w:t>
      </w:r>
      <w:r w:rsidDel="00000000" w:rsidR="00000000" w:rsidRPr="00000000">
        <w:rPr>
          <w:rFonts w:ascii="Open Sans" w:cs="Open Sans" w:eastAsia="Open Sans" w:hAnsi="Open Sans"/>
          <w:vertAlign w:val="superscript"/>
        </w:rPr>
        <w:footnoteReference w:customMarkFollows="0" w:id="18"/>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be </w:t>
      </w:r>
      <w:r w:rsidDel="00000000" w:rsidR="00000000" w:rsidRPr="00000000">
        <w:rPr>
          <w:rFonts w:ascii="Open Sans" w:cs="Open Sans" w:eastAsia="Open Sans" w:hAnsi="Open Sans"/>
          <w:rtl w:val="0"/>
        </w:rPr>
        <w:t xml:space="preserve">module loader agnostic</w:t>
      </w:r>
      <w:r w:rsidDel="00000000" w:rsidR="00000000" w:rsidRPr="00000000">
        <w:rPr>
          <w:rFonts w:ascii="Open Sans" w:cs="Open Sans" w:eastAsia="Open Sans" w:hAnsi="Open Sans"/>
          <w:rtl w:val="0"/>
        </w:rPr>
        <w:t xml:space="preserve"> (we primarily care about </w:t>
      </w:r>
      <w:r w:rsidDel="00000000" w:rsidR="00000000" w:rsidRPr="00000000">
        <w:rPr>
          <w:rFonts w:ascii="Open Sans" w:cs="Open Sans" w:eastAsia="Open Sans" w:hAnsi="Open Sans"/>
          <w:rtl w:val="0"/>
        </w:rPr>
        <w:t xml:space="preserve">ES6</w:t>
      </w:r>
      <w:r w:rsidDel="00000000" w:rsidR="00000000" w:rsidRPr="00000000">
        <w:rPr>
          <w:rFonts w:ascii="Open Sans" w:cs="Open Sans" w:eastAsia="Open Sans" w:hAnsi="Open Sans"/>
          <w:rtl w:val="0"/>
        </w:rPr>
        <w:t xml:space="preserve"> modules, but don't require direct support).</w:t>
      </w:r>
      <w:r w:rsidDel="00000000" w:rsidR="00000000" w:rsidRPr="00000000">
        <w:rPr>
          <w:rFonts w:ascii="Open Sans" w:cs="Open Sans" w:eastAsia="Open Sans" w:hAnsi="Open Sans"/>
          <w:vertAlign w:val="superscript"/>
        </w:rPr>
        <w:footnoteReference w:customMarkFollows="0" w:id="19"/>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support non-javascript assets (images, css, etc)</w:t>
      </w:r>
      <w:r w:rsidDel="00000000" w:rsidR="00000000" w:rsidRPr="00000000">
        <w:rPr>
          <w:rFonts w:ascii="Open Sans" w:cs="Open Sans" w:eastAsia="Open Sans" w:hAnsi="Open Sans"/>
          <w:vertAlign w:val="superscript"/>
        </w:rPr>
        <w:footnoteReference w:customMarkFollows="0" w:id="20"/>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allow defining dependencies using rich semver based version matching</w:t>
      </w:r>
      <w:r w:rsidDel="00000000" w:rsidR="00000000" w:rsidRPr="00000000">
        <w:rPr>
          <w:rFonts w:ascii="Open Sans" w:cs="Open Sans" w:eastAsia="Open Sans" w:hAnsi="Open Sans"/>
          <w:vertAlign w:val="superscript"/>
        </w:rPr>
        <w:footnoteReference w:customMarkFollows="0" w:id="21"/>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community / development team</w:t>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have an active and diverse community around the project</w:t>
      </w:r>
      <w:r w:rsidDel="00000000" w:rsidR="00000000" w:rsidRPr="00000000">
        <w:rPr>
          <w:rFonts w:ascii="Open Sans" w:cs="Open Sans" w:eastAsia="Open Sans" w:hAnsi="Open Sans"/>
          <w:vertAlign w:val="superscript"/>
        </w:rPr>
        <w:footnoteReference w:customMarkFollows="0" w:id="22"/>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have committed and </w:t>
      </w:r>
      <w:r w:rsidDel="00000000" w:rsidR="00000000" w:rsidRPr="00000000">
        <w:rPr>
          <w:rFonts w:ascii="Open Sans" w:cs="Open Sans" w:eastAsia="Open Sans" w:hAnsi="Open Sans"/>
          <w:rtl w:val="0"/>
        </w:rPr>
        <w:t xml:space="preserve">responsive</w:t>
      </w:r>
      <w:r w:rsidDel="00000000" w:rsidR="00000000" w:rsidRPr="00000000">
        <w:rPr>
          <w:rFonts w:ascii="Open Sans" w:cs="Open Sans" w:eastAsia="Open Sans" w:hAnsi="Open Sans"/>
          <w:rtl w:val="0"/>
        </w:rPr>
        <w:t xml:space="preserve"> development team</w:t>
      </w:r>
      <w:r w:rsidDel="00000000" w:rsidR="00000000" w:rsidRPr="00000000">
        <w:rPr>
          <w:rFonts w:ascii="Open Sans" w:cs="Open Sans" w:eastAsia="Open Sans" w:hAnsi="Open Sans"/>
          <w:vertAlign w:val="superscript"/>
        </w:rPr>
        <w:footnoteReference w:customMarkFollows="0" w:id="23"/>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have </w:t>
      </w:r>
      <w:r w:rsidDel="00000000" w:rsidR="00000000" w:rsidRPr="00000000">
        <w:rPr>
          <w:rFonts w:ascii="Open Sans" w:cs="Open Sans" w:eastAsia="Open Sans" w:hAnsi="Open Sans"/>
          <w:rtl w:val="0"/>
        </w:rPr>
        <w:t xml:space="preserve">open/transparent</w:t>
      </w:r>
      <w:r w:rsidDel="00000000" w:rsidR="00000000" w:rsidRPr="00000000">
        <w:rPr>
          <w:rFonts w:ascii="Open Sans" w:cs="Open Sans" w:eastAsia="Open Sans" w:hAnsi="Open Sans"/>
          <w:rtl w:val="0"/>
        </w:rPr>
        <w:t xml:space="preserve"> development practices</w:t>
      </w:r>
      <w:r w:rsidDel="00000000" w:rsidR="00000000" w:rsidRPr="00000000">
        <w:rPr>
          <w:rFonts w:ascii="Open Sans" w:cs="Open Sans" w:eastAsia="Open Sans" w:hAnsi="Open Sans"/>
          <w:vertAlign w:val="superscript"/>
        </w:rPr>
        <w:footnoteReference w:customMarkFollows="0" w:id="24"/>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have a roadmap aligned with our requirements</w:t>
      </w:r>
      <w:r w:rsidDel="00000000" w:rsidR="00000000" w:rsidRPr="00000000">
        <w:rPr>
          <w:rFonts w:ascii="Open Sans" w:cs="Open Sans" w:eastAsia="Open Sans" w:hAnsi="Open Sans"/>
          <w:vertAlign w:val="superscript"/>
        </w:rPr>
        <w:footnoteReference w:customMarkFollows="0" w:id="25"/>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be open to our contributions if needed</w:t>
      </w:r>
      <w:r w:rsidDel="00000000" w:rsidR="00000000" w:rsidRPr="00000000">
        <w:rPr>
          <w:rFonts w:ascii="Open Sans" w:cs="Open Sans" w:eastAsia="Open Sans" w:hAnsi="Open Sans"/>
          <w:vertAlign w:val="superscript"/>
        </w:rPr>
        <w:footnoteReference w:customMarkFollows="0" w:id="2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t6fw0m854am" w:id="14"/>
      <w:bookmarkEnd w:id="14"/>
      <w:r w:rsidDel="00000000" w:rsidR="00000000" w:rsidRPr="00000000">
        <w:rPr>
          <w:rFonts w:ascii="Open Sans" w:cs="Open Sans" w:eastAsia="Open Sans" w:hAnsi="Open Sans"/>
          <w:rtl w:val="0"/>
        </w:rPr>
        <w:br w:type="textWrapping"/>
        <w:t xml:space="preserve">Comparison existing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This table mirrors the requirements described above</w:t>
      </w:r>
    </w:p>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1605"/>
        <w:gridCol w:w="1695"/>
        <w:gridCol w:w="1020"/>
        <w:gridCol w:w="1545"/>
        <w:tblGridChange w:id="0">
          <w:tblGrid>
            <w:gridCol w:w="3480"/>
            <w:gridCol w:w="1605"/>
            <w:gridCol w:w="1695"/>
            <w:gridCol w:w="1020"/>
            <w:gridCol w:w="154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requirement / solution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bower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npm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pub</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component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1. registry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a. replication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27"/>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b. rich api</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r:id="rId24">
              <w:r w:rsidDel="00000000" w:rsidR="00000000" w:rsidRPr="00000000">
                <w:rPr>
                  <w:rFonts w:ascii="Open Sans" w:cs="Open Sans" w:eastAsia="Open Sans" w:hAnsi="Open Sans"/>
                  <w:color w:val="1155cc"/>
                  <w:u w:val="single"/>
                  <w:rtl w:val="0"/>
                </w:rPr>
                <w:t xml:space="preserve">yes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r:id="rId25">
              <w:r w:rsidDel="00000000" w:rsidR="00000000" w:rsidRPr="00000000">
                <w:rPr>
                  <w:rFonts w:ascii="Open Sans" w:cs="Open Sans" w:eastAsia="Open Sans" w:hAnsi="Open Sans"/>
                  <w:color w:val="1155cc"/>
                  <w:u w:val="single"/>
                  <w:rtl w:val="0"/>
                </w:rPr>
                <w:t xml:space="preserve">yes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c. web ui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limited</w:t>
            </w:r>
            <w:r w:rsidDel="00000000" w:rsidR="00000000" w:rsidRPr="00000000">
              <w:rPr>
                <w:rFonts w:ascii="Open Sans" w:cs="Open Sans" w:eastAsia="Open Sans" w:hAnsi="Open Sans"/>
                <w:vertAlign w:val="superscript"/>
              </w:rPr>
              <w:footnoteReference w:customMarkFollows="0" w:id="28"/>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26">
              <w:r w:rsidDel="00000000" w:rsidR="00000000" w:rsidRPr="00000000">
                <w:rPr>
                  <w:rFonts w:ascii="Open Sans" w:cs="Open Sans" w:eastAsia="Open Sans" w:hAnsi="Open Sans"/>
                  <w:color w:val="1155cc"/>
                  <w:u w:val="single"/>
                  <w:rtl w:val="0"/>
                </w:rPr>
                <w:t xml:space="preserve">decent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27">
              <w:r w:rsidDel="00000000" w:rsidR="00000000" w:rsidRPr="00000000">
                <w:rPr>
                  <w:rFonts w:ascii="Open Sans" w:cs="Open Sans" w:eastAsia="Open Sans" w:hAnsi="Open Sans"/>
                  <w:color w:val="1155cc"/>
                  <w:u w:val="single"/>
                  <w:rtl w:val="0"/>
                </w:rPr>
                <w:t xml:space="preserve">great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28">
              <w:r w:rsidDel="00000000" w:rsidR="00000000" w:rsidRPr="00000000">
                <w:rPr>
                  <w:rFonts w:ascii="Open Sans" w:cs="Open Sans" w:eastAsia="Open Sans" w:hAnsi="Open Sans"/>
                  <w:color w:val="1155cc"/>
                  <w:u w:val="single"/>
                  <w:rtl w:val="0"/>
                </w:rPr>
                <w:t xml:space="preserve">broken</w:t>
              </w:r>
            </w:hyperlink>
            <w:r w:rsidDel="00000000" w:rsidR="00000000" w:rsidRPr="00000000">
              <w:rPr>
                <w:rFonts w:ascii="Open Sans" w:cs="Open Sans" w:eastAsia="Open Sans" w:hAnsi="Open Sans"/>
                <w:vertAlign w:val="superscript"/>
              </w:rPr>
              <w:footnoteReference w:customMarkFollows="0" w:id="29"/>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d. name transfers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manual</w:t>
            </w:r>
            <w:r w:rsidDel="00000000" w:rsidR="00000000" w:rsidRPr="00000000">
              <w:rPr>
                <w:rFonts w:ascii="Open Sans" w:cs="Open Sans" w:eastAsia="Open Sans" w:hAnsi="Open Sans"/>
                <w:vertAlign w:val="superscript"/>
              </w:rPr>
              <w:footnoteReference w:customMarkFollows="0" w:id="30"/>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 (via GH)</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e. namespacing / anti-squatting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commentRangeStart w:id="13"/>
            <w:commentRangeStart w:id="14"/>
            <w:hyperlink r:id="rId29">
              <w:r w:rsidDel="00000000" w:rsidR="00000000" w:rsidRPr="00000000">
                <w:rPr>
                  <w:rFonts w:ascii="Open Sans" w:cs="Open Sans" w:eastAsia="Open Sans" w:hAnsi="Open Sans"/>
                  <w:color w:val="1155cc"/>
                  <w:u w:val="single"/>
                  <w:rtl w:val="0"/>
                </w:rPr>
                <w:t xml:space="preserve">anti-squatting</w:t>
              </w:r>
            </w:hyperlink>
            <w:r w:rsidDel="00000000" w:rsidR="00000000" w:rsidRPr="00000000">
              <w:rPr>
                <w:rFonts w:ascii="Open Sans" w:cs="Open Sans" w:eastAsia="Open Sans" w:hAnsi="Open Sans"/>
                <w:rtl w:val="0"/>
              </w:rPr>
              <w:t xml:space="preserve"> only</w:t>
            </w:r>
            <w:r w:rsidDel="00000000" w:rsidR="00000000" w:rsidRPr="00000000">
              <w:rPr>
                <w:rFonts w:ascii="Open Sans" w:cs="Open Sans" w:eastAsia="Open Sans" w:hAnsi="Open Sans"/>
                <w:vertAlign w:val="superscript"/>
              </w:rPr>
              <w:footnoteReference w:customMarkFollows="0" w:id="31"/>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 (via GH)</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f. stats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r:id="rId30">
              <w:r w:rsidDel="00000000" w:rsidR="00000000" w:rsidRPr="00000000">
                <w:rPr>
                  <w:rFonts w:ascii="Open Sans" w:cs="Open Sans" w:eastAsia="Open Sans" w:hAnsi="Open Sans"/>
                  <w:color w:val="1155cc"/>
                  <w:u w:val="single"/>
                  <w:rtl w:val="0"/>
                </w:rPr>
                <w:t xml:space="preserve">yes</w:t>
              </w:r>
            </w:hyperlink>
            <w:r w:rsidDel="00000000" w:rsidR="00000000" w:rsidRPr="00000000">
              <w:rPr>
                <w:rFonts w:ascii="Open Sans" w:cs="Open Sans" w:eastAsia="Open Sans" w:hAnsi="Open Sans"/>
                <w:rtl w:val="0"/>
              </w:rPr>
              <w:t xml:space="preserve"> (client-based)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r:id="rId31">
              <w:r w:rsidDel="00000000" w:rsidR="00000000" w:rsidRPr="00000000">
                <w:rPr>
                  <w:rFonts w:ascii="Open Sans" w:cs="Open Sans" w:eastAsia="Open Sans" w:hAnsi="Open Sans"/>
                  <w:color w:val="1155cc"/>
                  <w:u w:val="single"/>
                  <w:rtl w:val="0"/>
                </w:rPr>
                <w:t xml:space="preserve">yes</w:t>
              </w:r>
            </w:hyperlink>
            <w:r w:rsidDel="00000000" w:rsidR="00000000" w:rsidRPr="00000000">
              <w:rPr>
                <w:rFonts w:ascii="Open Sans" w:cs="Open Sans" w:eastAsia="Open Sans" w:hAnsi="Open Sans"/>
                <w:rtl w:val="0"/>
              </w:rPr>
              <w:t xml:space="preserve">  (server-based</w:t>
            </w: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2. file repository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a. high availability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ins w:author="Ray Shan" w:id="5" w:date="2014-08-15T12:02:10Z">
              <w:r w:rsidDel="00000000" w:rsidR="00000000" w:rsidRPr="00000000">
                <w:rPr>
                  <w:rFonts w:ascii="Open Sans" w:cs="Open Sans" w:eastAsia="Open Sans" w:hAnsi="Open Sans"/>
                  <w:rtl w:val="0"/>
                </w:rPr>
                <w:t xml:space="preserve">usually</w:t>
              </w:r>
            </w:ins>
            <w:del w:author="Ray Shan" w:id="5" w:date="2014-08-15T12:02:10Z">
              <w:r w:rsidDel="00000000" w:rsidR="00000000" w:rsidRPr="00000000">
                <w:rPr>
                  <w:rFonts w:ascii="Open Sans" w:cs="Open Sans" w:eastAsia="Open Sans" w:hAnsi="Open Sans"/>
                  <w:rtl w:val="0"/>
                </w:rPr>
                <w:delText xml:space="preserve">no</w:delText>
              </w:r>
            </w:del>
            <w:r w:rsidDel="00000000" w:rsidR="00000000" w:rsidRPr="00000000">
              <w:rPr>
                <w:rFonts w:ascii="Open Sans" w:cs="Open Sans" w:eastAsia="Open Sans" w:hAnsi="Open Sans"/>
                <w:vertAlign w:val="superscript"/>
              </w:rPr>
              <w:footnoteReference w:customMarkFollows="0" w:id="32"/>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commentRangeStart w:id="15"/>
            <w:r w:rsidDel="00000000" w:rsidR="00000000" w:rsidRPr="00000000">
              <w:rPr>
                <w:rFonts w:ascii="Open Sans" w:cs="Open Sans" w:eastAsia="Open Sans" w:hAnsi="Open Sans"/>
                <w:rtl w:val="0"/>
              </w:rPr>
              <w:t xml:space="preserve">usually</w:t>
            </w:r>
            <w:r w:rsidDel="00000000" w:rsidR="00000000" w:rsidRPr="00000000">
              <w:rPr>
                <w:rFonts w:ascii="Open Sans" w:cs="Open Sans" w:eastAsia="Open Sans" w:hAnsi="Open Sans"/>
                <w:vertAlign w:val="superscript"/>
              </w:rPr>
              <w:footnoteReference w:customMarkFollows="0" w:id="33"/>
            </w:r>
            <w:commentRangeEnd w:id="15"/>
            <w:r w:rsidDel="00000000" w:rsidR="00000000" w:rsidRPr="00000000">
              <w:commentReference w:id="1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github</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b. replication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c. immutability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r w:rsidDel="00000000" w:rsidR="00000000" w:rsidRPr="00000000">
              <w:rPr>
                <w:rFonts w:ascii="Open Sans" w:cs="Open Sans" w:eastAsia="Open Sans" w:hAnsi="Open Sans"/>
                <w:vertAlign w:val="superscript"/>
              </w:rPr>
              <w:footnoteReference w:customMarkFollows="0" w:id="34"/>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ins w:author="Ben Clinkinbeard" w:id="6" w:date="2014-08-08T09:15:08Z">
              <w:commentRangeStart w:id="16"/>
              <w:r w:rsidDel="00000000" w:rsidR="00000000" w:rsidRPr="00000000">
                <w:rPr>
                  <w:rFonts w:ascii="Open Sans" w:cs="Open Sans" w:eastAsia="Open Sans" w:hAnsi="Open Sans"/>
                  <w:rtl w:val="0"/>
                </w:rPr>
                <w:t xml:space="preserve">yes</w:t>
              </w:r>
            </w:ins>
            <w:del w:author="Ben Clinkinbeard" w:id="6" w:date="2014-08-08T09:15:08Z">
              <w:commentRangeEnd w:id="16"/>
              <w:r w:rsidDel="00000000" w:rsidR="00000000" w:rsidRPr="00000000">
                <w:commentReference w:id="16"/>
              </w:r>
              <w:r w:rsidDel="00000000" w:rsidR="00000000" w:rsidRPr="00000000">
                <w:rPr>
                  <w:rFonts w:ascii="Open Sans" w:cs="Open Sans" w:eastAsia="Open Sans" w:hAnsi="Open Sans"/>
                  <w:rtl w:val="0"/>
                </w:rPr>
                <w:delText xml:space="preserve">soon</w:delText>
              </w:r>
              <w:r w:rsidDel="00000000" w:rsidR="00000000" w:rsidRPr="00000000">
                <w:rPr>
                  <w:rFonts w:ascii="Open Sans" w:cs="Open Sans" w:eastAsia="Open Sans" w:hAnsi="Open Sans"/>
                  <w:vertAlign w:val="superscript"/>
                </w:rPr>
                <w:footnoteReference w:customMarkFollows="0" w:id="35"/>
              </w:r>
            </w:del>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d. scalability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package dependent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usually</w:t>
            </w:r>
            <w:r w:rsidDel="00000000" w:rsidR="00000000" w:rsidRPr="00000000">
              <w:rPr>
                <w:rFonts w:ascii="Open Sans" w:cs="Open Sans" w:eastAsia="Open Sans" w:hAnsi="Open Sans"/>
                <w:vertAlign w:val="superscript"/>
              </w:rPr>
              <w:footnoteReference w:customMarkFollows="0" w:id="36"/>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37"/>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github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e. isolated from source repo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3. transport layer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a. secure by default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package dependent</w:t>
            </w:r>
            <w:r w:rsidDel="00000000" w:rsidR="00000000" w:rsidRPr="00000000">
              <w:rPr>
                <w:rFonts w:ascii="Open Sans" w:cs="Open Sans" w:eastAsia="Open Sans" w:hAnsi="Open Sans"/>
                <w:vertAlign w:val="superscript"/>
              </w:rPr>
              <w:footnoteReference w:customMarkFollows="0" w:id="38"/>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39"/>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b. compression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usually</w:t>
            </w:r>
            <w:r w:rsidDel="00000000" w:rsidR="00000000" w:rsidRPr="00000000">
              <w:rPr>
                <w:rFonts w:ascii="Open Sans" w:cs="Open Sans" w:eastAsia="Open Sans" w:hAnsi="Open Sans"/>
                <w:vertAlign w:val="superscript"/>
              </w:rPr>
              <w:footnoteReference w:customMarkFollows="0" w:id="40"/>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4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b w:val="1"/>
                <w:rtl w:val="0"/>
              </w:rPr>
              <w:t xml:space="preserve">4. client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a. noop update under 0.5s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r w:rsidDel="00000000" w:rsidR="00000000" w:rsidRPr="00000000">
              <w:rPr>
                <w:rFonts w:ascii="Open Sans" w:cs="Open Sans" w:eastAsia="Open Sans" w:hAnsi="Open Sans"/>
                <w:vertAlign w:val="superscript"/>
              </w:rPr>
              <w:footnoteReference w:customMarkFollows="0" w:id="42"/>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b. transparent offline mode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r w:rsidDel="00000000" w:rsidR="00000000" w:rsidRPr="00000000">
              <w:rPr>
                <w:rFonts w:ascii="Open Sans" w:cs="Open Sans" w:eastAsia="Open Sans" w:hAnsi="Open Sans"/>
                <w:vertAlign w:val="superscript"/>
              </w:rPr>
              <w:footnoteReference w:customMarkFollows="0" w:id="43"/>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yes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c. version constraint system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r:id="rId32">
              <w:r w:rsidDel="00000000" w:rsidR="00000000" w:rsidRPr="00000000">
                <w:rPr>
                  <w:rFonts w:ascii="Open Sans" w:cs="Open Sans" w:eastAsia="Open Sans" w:hAnsi="Open Sans"/>
                  <w:color w:val="1155cc"/>
                  <w:u w:val="single"/>
                  <w:rtl w:val="0"/>
                </w:rPr>
                <w:t xml:space="preserve">no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r w:rsidDel="00000000" w:rsidR="00000000" w:rsidRPr="00000000">
              <w:rPr>
                <w:rFonts w:ascii="Open Sans" w:cs="Open Sans" w:eastAsia="Open Sans" w:hAnsi="Open Sans"/>
                <w:vertAlign w:val="superscript"/>
              </w:rPr>
              <w:footnoteReference w:customMarkFollows="0" w:id="44"/>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r:id="rId33">
              <w:r w:rsidDel="00000000" w:rsidR="00000000" w:rsidRPr="00000000">
                <w:rPr>
                  <w:rFonts w:ascii="Open Sans" w:cs="Open Sans" w:eastAsia="Open Sans" w:hAnsi="Open Sans"/>
                  <w:color w:val="1155cc"/>
                  <w:u w:val="single"/>
                  <w:rtl w:val="0"/>
                </w:rPr>
                <w:t xml:space="preserve">yes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Open Sans" w:cs="Open Sans" w:eastAsia="Open Sans" w:hAnsi="Open Sans"/>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d. dependency freezing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34">
              <w:r w:rsidDel="00000000" w:rsidR="00000000" w:rsidRPr="00000000">
                <w:rPr>
                  <w:rFonts w:ascii="Open Sans" w:cs="Open Sans" w:eastAsia="Open Sans" w:hAnsi="Open Sans"/>
                  <w:color w:val="1155cc"/>
                  <w:u w:val="single"/>
                  <w:rtl w:val="0"/>
                </w:rPr>
                <w:t xml:space="preserve">no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4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35">
              <w:r w:rsidDel="00000000" w:rsidR="00000000" w:rsidRPr="00000000">
                <w:rPr>
                  <w:rFonts w:ascii="Open Sans" w:cs="Open Sans" w:eastAsia="Open Sans" w:hAnsi="Open Sans"/>
                  <w:color w:val="1155cc"/>
                  <w:u w:val="single"/>
                  <w:rtl w:val="0"/>
                </w:rPr>
                <w:t xml:space="preserve">yes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e. dependency weight analysis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f. tampering / corruption prevention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46"/>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g. tooling integration hooks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Fonts w:ascii="Open Sans" w:cs="Open Sans" w:eastAsia="Open Sans" w:hAnsi="Open Sans"/>
                <w:vertAlign w:val="superscript"/>
              </w:rPr>
              <w:footnoteReference w:customMarkFollows="0" w:id="47"/>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5. package format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Open Sans" w:cs="Open Sans" w:eastAsia="Open Sans" w:hAnsi="Open Sans"/>
                <w:rtl w:val="0"/>
              </w:rPr>
              <w:t xml:space="preserve">a. custom metadata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Open Sans" w:cs="Open Sans" w:eastAsia="Open Sans" w:hAnsi="Open Sans"/>
                <w:rtl w:val="0"/>
              </w:rPr>
              <w:t xml:space="preserve">partially</w:t>
            </w:r>
            <w:r w:rsidDel="00000000" w:rsidR="00000000" w:rsidRPr="00000000">
              <w:rPr>
                <w:rFonts w:ascii="Open Sans" w:cs="Open Sans" w:eastAsia="Open Sans" w:hAnsi="Open Sans"/>
                <w:vertAlign w:val="superscript"/>
              </w:rPr>
              <w:footnoteReference w:customMarkFollows="0" w:id="48"/>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commentRangeStart w:id="17"/>
            <w:r w:rsidDel="00000000" w:rsidR="00000000" w:rsidRPr="00000000">
              <w:rPr>
                <w:rFonts w:ascii="Open Sans" w:cs="Open Sans" w:eastAsia="Open Sans" w:hAnsi="Open Sans"/>
                <w:rtl w:val="0"/>
              </w:rPr>
              <w:t xml:space="preserve">partially</w:t>
            </w:r>
            <w:r w:rsidDel="00000000" w:rsidR="00000000" w:rsidRPr="00000000">
              <w:rPr>
                <w:rFonts w:ascii="Open Sans" w:cs="Open Sans" w:eastAsia="Open Sans" w:hAnsi="Open Sans"/>
                <w:vertAlign w:val="superscript"/>
              </w:rPr>
              <w:footnoteReference w:customMarkFollows="0" w:id="49"/>
            </w:r>
            <w:commentRangeEnd w:id="17"/>
            <w:r w:rsidDel="00000000" w:rsidR="00000000" w:rsidRPr="00000000">
              <w:commentReference w:id="17"/>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36">
              <w:r w:rsidDel="00000000" w:rsidR="00000000" w:rsidRPr="00000000">
                <w:rPr>
                  <w:rFonts w:ascii="Open Sans" w:cs="Open Sans" w:eastAsia="Open Sans" w:hAnsi="Open Sans"/>
                  <w:color w:val="1155cc"/>
                  <w:u w:val="single"/>
                  <w:rtl w:val="0"/>
                </w:rPr>
                <w:t xml:space="preserve">no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b. module loader agnostic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50"/>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Fonts w:ascii="Open Sans" w:cs="Open Sans" w:eastAsia="Open Sans" w:hAnsi="Open Sans"/>
                <w:vertAlign w:val="superscript"/>
              </w:rPr>
              <w:footnoteReference w:customMarkFollows="0" w:id="51"/>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c. non-javascript assets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d. semver version matching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6. community / core team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 active &amp; diverse community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52"/>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b. committed/responsive team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varies</w:t>
            </w:r>
            <w:r w:rsidDel="00000000" w:rsidR="00000000" w:rsidRPr="00000000">
              <w:rPr>
                <w:rFonts w:ascii="Open Sans" w:cs="Open Sans" w:eastAsia="Open Sans" w:hAnsi="Open Sans"/>
                <w:vertAlign w:val="superscript"/>
              </w:rPr>
              <w:footnoteReference w:customMarkFollows="0" w:id="53"/>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37">
              <w:r w:rsidDel="00000000" w:rsidR="00000000" w:rsidRPr="00000000">
                <w:rPr>
                  <w:rFonts w:ascii="Open Sans" w:cs="Open Sans" w:eastAsia="Open Sans" w:hAnsi="Open Sans"/>
                  <w:color w:val="1155cc"/>
                  <w:u w:val="single"/>
                  <w:rtl w:val="0"/>
                </w:rPr>
                <w:t xml:space="preserve">yes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c. open and transparent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38">
              <w:r w:rsidDel="00000000" w:rsidR="00000000" w:rsidRPr="00000000">
                <w:rPr>
                  <w:rFonts w:ascii="Open Sans" w:cs="Open Sans" w:eastAsia="Open Sans" w:hAnsi="Open Sans"/>
                  <w:color w:val="1155cc"/>
                  <w:u w:val="single"/>
                  <w:rtl w:val="0"/>
                </w:rPr>
                <w:t xml:space="preserve">yes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d. roadmap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unclear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39">
              <w:r w:rsidDel="00000000" w:rsidR="00000000" w:rsidRPr="00000000">
                <w:rPr>
                  <w:rFonts w:ascii="Open Sans" w:cs="Open Sans" w:eastAsia="Open Sans" w:hAnsi="Open Sans"/>
                  <w:color w:val="1155cc"/>
                  <w:u w:val="single"/>
                  <w:rtl w:val="0"/>
                </w:rPr>
                <w:t xml:space="preserve">positive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unclear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e. "contributable"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iffy</w:t>
            </w:r>
            <w:r w:rsidDel="00000000" w:rsidR="00000000" w:rsidRPr="00000000">
              <w:rPr>
                <w:rFonts w:ascii="Open Sans" w:cs="Open Sans" w:eastAsia="Open Sans" w:hAnsi="Open Sans"/>
                <w:vertAlign w:val="superscript"/>
              </w:rPr>
              <w:footnoteReference w:customMarkFollows="0" w:id="54"/>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commentRangeStart w:id="18"/>
            <w:r w:rsidDel="00000000" w:rsidR="00000000" w:rsidRPr="00000000">
              <w:rPr>
                <w:rFonts w:ascii="Open Sans" w:cs="Open Sans" w:eastAsia="Open Sans" w:hAnsi="Open Sans"/>
                <w:rtl w:val="0"/>
              </w:rPr>
              <w:t xml:space="preserve">???</w:t>
            </w:r>
            <w:commentRangeEnd w:id="18"/>
            <w:r w:rsidDel="00000000" w:rsidR="00000000" w:rsidRPr="00000000">
              <w:commentReference w:id="18"/>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t>
            </w:r>
            <w:r w:rsidDel="00000000" w:rsidR="00000000" w:rsidRPr="00000000">
              <w:rPr>
                <w:rtl w:val="0"/>
              </w:rPr>
            </w:r>
          </w:p>
        </w:tc>
      </w:tr>
    </w:tbl>
    <w:p w:rsidR="00000000" w:rsidDel="00000000" w:rsidP="00000000" w:rsidRDefault="00000000" w:rsidRPr="00000000">
      <w:pPr>
        <w:contextualSpacing w:val="0"/>
        <w:rPr>
          <w:ins w:author="Sven H." w:id="7" w:date="2014-09-18T23:57:12Z"/>
        </w:rPr>
      </w:pPr>
      <w:ins w:author="Sven H." w:id="7" w:date="2014-09-18T23:57:12Z">
        <w:r w:rsidDel="00000000" w:rsidR="00000000" w:rsidRPr="00000000">
          <w:rPr>
            <w:rtl w:val="0"/>
          </w:rPr>
        </w:r>
      </w:ins>
    </w:p>
    <w:p w:rsidR="00000000" w:rsidDel="00000000" w:rsidP="00000000" w:rsidRDefault="00000000" w:rsidRPr="00000000">
      <w:ins w:author="Sven H." w:id="7" w:date="2014-09-18T23:57:12Z">
        <w:r w:rsidDel="00000000" w:rsidR="00000000" w:rsidRPr="00000000">
          <w:br w:type="page"/>
        </w:r>
      </w:ins>
    </w:p>
    <w:p w:rsidR="00000000" w:rsidDel="00000000" w:rsidP="00000000" w:rsidRDefault="00000000" w:rsidRPr="00000000">
      <w:pPr>
        <w:contextualSpacing w:val="0"/>
        <w:rPr>
          <w:ins w:author="Sven H." w:id="7" w:date="2014-09-18T23:57:12Z"/>
        </w:rPr>
      </w:pPr>
      <w:ins w:author="Sven H." w:id="7" w:date="2014-09-18T23:57:12Z">
        <w:r w:rsidDel="00000000" w:rsidR="00000000" w:rsidRPr="00000000">
          <w:rPr>
            <w:rtl w:val="0"/>
          </w:rPr>
        </w:r>
      </w:ins>
    </w:p>
    <w:p w:rsidR="00000000" w:rsidDel="00000000" w:rsidP="00000000" w:rsidRDefault="00000000" w:rsidRPr="00000000">
      <w:pPr>
        <w:contextualSpacing w:val="0"/>
        <w:rPr>
          <w:ins w:author="Sven H." w:id="7" w:date="2014-09-18T23:57:12Z"/>
        </w:rPr>
      </w:pPr>
      <w:ins w:author="Sven H." w:id="7" w:date="2014-09-18T23:57:12Z">
        <w:r w:rsidDel="00000000" w:rsidR="00000000" w:rsidRPr="00000000">
          <w:rPr>
            <w:rtl w:val="0"/>
          </w:rPr>
        </w:r>
      </w:ins>
    </w:p>
    <w:tbl>
      <w:tblPr>
        <w:tblStyle w:val="Table2"/>
        <w:bidi w:val="0"/>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1410"/>
        <w:gridCol w:w="1575"/>
        <w:gridCol w:w="1695"/>
        <w:gridCol w:w="1020"/>
        <w:gridCol w:w="1545"/>
        <w:tblGridChange w:id="0">
          <w:tblGrid>
            <w:gridCol w:w="3480"/>
            <w:gridCol w:w="1410"/>
            <w:gridCol w:w="1575"/>
            <w:gridCol w:w="1695"/>
            <w:gridCol w:w="1020"/>
            <w:gridCol w:w="1545"/>
          </w:tblGrid>
        </w:tblGridChange>
      </w:tblGrid>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requirement / solution</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jspm</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duo</w:t>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1. registry</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a. replication</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55"/>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b. rich api</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c. web ui</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no</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d. name transfers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56"/>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e. namespacing / anti-squatting</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57"/>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f. stats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no</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2. file repository</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a. high availability</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vertAlign w:val="superscript"/>
                </w:rPr>
                <w:footnoteReference w:customMarkFollows="0" w:id="58"/>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b. replication</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c. immutability</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d. scalability</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e. isolated from source repo</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3. transport layer</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a. secure by default</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vertAlign w:val="superscript"/>
                </w:rPr>
                <w:footnoteReference w:customMarkFollows="0" w:id="59"/>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b. compression</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vertAlign w:val="superscript"/>
                </w:rPr>
                <w:footnoteReference w:customMarkFollows="0" w:id="60"/>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4. client</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a. noop update under 0.5s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vertAlign w:val="superscript"/>
                </w:rPr>
                <w:footnoteReference w:customMarkFollows="0" w:id="61"/>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b. transparent offline mode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62"/>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c. version constraint system</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63"/>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d. dependency freezing</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e. dependency weight analysis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no</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f. tampering / corruption prevention</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no</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g. tooling integration hooks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partly</w:t>
              </w:r>
              <w:r w:rsidDel="00000000" w:rsidR="00000000" w:rsidRPr="00000000">
                <w:rPr>
                  <w:rFonts w:ascii="Open Sans" w:cs="Open Sans" w:eastAsia="Open Sans" w:hAnsi="Open Sans"/>
                  <w:vertAlign w:val="superscript"/>
                </w:rPr>
                <w:footnoteReference w:customMarkFollows="0" w:id="64"/>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5. package format</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a. custom metadata</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b. module loader agnostic</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no</w:t>
              </w:r>
              <w:r w:rsidDel="00000000" w:rsidR="00000000" w:rsidRPr="00000000">
                <w:rPr>
                  <w:rFonts w:ascii="Open Sans" w:cs="Open Sans" w:eastAsia="Open Sans" w:hAnsi="Open Sans"/>
                  <w:vertAlign w:val="superscript"/>
                </w:rPr>
                <w:footnoteReference w:customMarkFollows="0" w:id="65"/>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c. non-javascript assets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vertAlign w:val="superscript"/>
                </w:rPr>
                <w:footnoteReference w:customMarkFollows="0" w:id="66"/>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d. semver version matching</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6. community / core team</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a. active &amp; diverse community</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b. committed/responsive team</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c. open and transparent</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d. roadmap</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vertAlign w:val="superscript"/>
                </w:rPr>
                <w:footnoteReference w:customMarkFollows="0" w:id="67"/>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r>
        <w:trPr>
          <w:ins w:author="Sven H." w:id="7" w:date="2014-09-18T23:57:12Z"/>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e. "contributable"</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Fonts w:ascii="Open Sans" w:cs="Open Sans" w:eastAsia="Open Sans" w:hAnsi="Open Sans"/>
                  <w:rtl w:val="0"/>
                </w:rPr>
                <w:t xml:space="preserve">yes</w:t>
              </w:r>
            </w:ins>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ins w:author="Sven H." w:id="7" w:date="2014-09-18T23:57:12Z"/>
              </w:rPr>
            </w:pPr>
            <w:ins w:author="Sven H." w:id="7" w:date="2014-09-18T23:57:12Z">
              <w:r w:rsidDel="00000000" w:rsidR="00000000" w:rsidRPr="00000000">
                <w:rPr>
                  <w:rtl w:val="0"/>
                </w:rPr>
              </w:r>
            </w:ins>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mbnrpsj3on80" w:id="15"/>
      <w:bookmarkEnd w:id="15"/>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ydr456a07ivp" w:id="16"/>
      <w:bookmarkEnd w:id="16"/>
      <w:r w:rsidDel="00000000" w:rsidR="00000000" w:rsidRPr="00000000">
        <w:rPr>
          <w:rFonts w:ascii="Open Sans" w:cs="Open Sans" w:eastAsia="Open Sans" w:hAnsi="Open Sans"/>
          <w:rtl w:val="0"/>
        </w:rPr>
        <w:t xml:space="preserve">Caveats</w:t>
      </w:r>
    </w:p>
    <w:p w:rsidR="00000000" w:rsidDel="00000000" w:rsidP="00000000" w:rsidRDefault="00000000" w:rsidRPr="00000000">
      <w:pPr>
        <w:widowControl w:val="0"/>
        <w:spacing w:after="80" w:before="280" w:lineRule="auto"/>
        <w:contextualSpacing w:val="0"/>
        <w:rPr/>
      </w:pPr>
      <w:r w:rsidDel="00000000" w:rsidR="00000000" w:rsidRPr="00000000">
        <w:rPr>
          <w:rFonts w:ascii="Open Sans" w:cs="Open Sans" w:eastAsia="Open Sans" w:hAnsi="Open Sans"/>
          <w:rtl w:val="0"/>
        </w:rPr>
        <w:t xml:space="preserve">Because the package repository will be used by many people, it should be developed and maintained by the JavaScript community at large. Unfortunately, package repository discussions run the risk of turning into religious debates. We need to be sensitive to the preferences and requirements of others without compromising the requirements set out above. Because Angular is such a widely-used and influential project, our choice will affect how other developers publish their code. Because of this, we want to pick a solution that benefits the whole JavaScript community.</w:t>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qjnbvlr7uej1" w:id="17"/>
      <w:bookmarkEnd w:id="17"/>
      <w:r w:rsidDel="00000000" w:rsidR="00000000" w:rsidRPr="00000000">
        <w:rPr>
          <w:rFonts w:ascii="Open Sans" w:cs="Open Sans" w:eastAsia="Open Sans" w:hAnsi="Open Sans"/>
          <w:rtl w:val="0"/>
        </w:rPr>
        <w:t xml:space="preserve">Security Considerations</w:t>
      </w:r>
    </w:p>
    <w:p w:rsidR="00000000" w:rsidDel="00000000" w:rsidP="00000000" w:rsidRDefault="00000000" w:rsidRPr="00000000">
      <w:pPr>
        <w:widowControl w:val="0"/>
        <w:spacing w:after="80" w:lineRule="auto"/>
        <w:contextualSpacing w:val="0"/>
      </w:pPr>
      <w:commentRangeStart w:id="19"/>
      <w:commentRangeStart w:id="20"/>
      <w:commentRangeStart w:id="21"/>
      <w:r w:rsidDel="00000000" w:rsidR="00000000" w:rsidRPr="00000000">
        <w:rPr>
          <w:rFonts w:ascii="Open Sans" w:cs="Open Sans" w:eastAsia="Open Sans" w:hAnsi="Open Sans"/>
          <w:rtl w:val="0"/>
        </w:rPr>
        <w:t xml:space="preserve">Developers should be able to trust the package repository system they use.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Open Sans" w:cs="Open Sans" w:eastAsia="Open Sans" w:hAnsi="Open Sans"/>
          <w:rtl w:val="0"/>
        </w:rPr>
        <w:t xml:space="preserve"> The repository maintainers should be security focused and take any proactive measures to secure the artifacts during publishing, storage, and retrieval. Because a repository is potentially vulnerable through these three vectors and contains trusted code artifacts, it is an attractive target for attackers.</w:t>
      </w:r>
    </w:p>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s30znup8hx9j" w:id="18"/>
      <w:bookmarkEnd w:id="18"/>
      <w:r w:rsidDel="00000000" w:rsidR="00000000" w:rsidRPr="00000000">
        <w:rPr>
          <w:rFonts w:ascii="Open Sans" w:cs="Open Sans" w:eastAsia="Open Sans" w:hAnsi="Open Sans"/>
          <w:rtl w:val="0"/>
        </w:rPr>
        <w:t xml:space="preserve">Performance Considerations / Test Strategy</w:t>
      </w:r>
    </w:p>
    <w:p w:rsidR="00000000" w:rsidDel="00000000" w:rsidP="00000000" w:rsidRDefault="00000000" w:rsidRPr="00000000">
      <w:pPr>
        <w:widowControl w:val="0"/>
        <w:spacing w:after="80" w:before="280" w:lineRule="auto"/>
        <w:contextualSpacing w:val="0"/>
        <w:rPr/>
      </w:pPr>
      <w:r w:rsidDel="00000000" w:rsidR="00000000" w:rsidRPr="00000000">
        <w:rPr>
          <w:rFonts w:ascii="Open Sans" w:cs="Open Sans" w:eastAsia="Open Sans" w:hAnsi="Open Sans"/>
          <w:rtl w:val="0"/>
        </w:rPr>
        <w:t xml:space="preserve">TBD</w:t>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59osdxvm5jwp" w:id="19"/>
      <w:bookmarkEnd w:id="19"/>
      <w:r w:rsidDel="00000000" w:rsidR="00000000" w:rsidRPr="00000000">
        <w:rPr>
          <w:rFonts w:ascii="Open Sans" w:cs="Open Sans" w:eastAsia="Open Sans" w:hAnsi="Open Sans"/>
          <w:rtl w:val="0"/>
        </w:rPr>
        <w:t xml:space="preserve">Work Breakdown</w:t>
      </w:r>
    </w:p>
    <w:p w:rsidR="00000000" w:rsidDel="00000000" w:rsidP="00000000" w:rsidRDefault="00000000" w:rsidRPr="00000000">
      <w:pPr>
        <w:widowControl w:val="0"/>
        <w:spacing w:after="80" w:lineRule="auto"/>
        <w:contextualSpacing w:val="0"/>
      </w:pPr>
      <w:r w:rsidDel="00000000" w:rsidR="00000000" w:rsidRPr="00000000">
        <w:rPr>
          <w:rFonts w:ascii="Open Sans" w:cs="Open Sans" w:eastAsia="Open Sans" w:hAnsi="Open Sans"/>
          <w:highlight w:val="white"/>
          <w:rtl w:val="0"/>
        </w:rPr>
        <w:t xml:space="preserve">Preliminary plan:</w:t>
      </w:r>
    </w:p>
    <w:p w:rsidR="00000000" w:rsidDel="00000000" w:rsidP="00000000" w:rsidRDefault="00000000" w:rsidRPr="00000000">
      <w:pPr>
        <w:widowControl w:val="0"/>
        <w:numPr>
          <w:ilvl w:val="0"/>
          <w:numId w:val="2"/>
        </w:numPr>
        <w:spacing w:after="80" w:lineRule="auto"/>
        <w:ind w:left="720" w:hanging="360"/>
        <w:contextualSpacing w:val="1"/>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finish the analysis of the existing solutions</w:t>
      </w:r>
    </w:p>
    <w:p w:rsidR="00000000" w:rsidDel="00000000" w:rsidP="00000000" w:rsidRDefault="00000000" w:rsidRPr="00000000">
      <w:pPr>
        <w:widowControl w:val="0"/>
        <w:numPr>
          <w:ilvl w:val="0"/>
          <w:numId w:val="2"/>
        </w:numPr>
        <w:spacing w:after="80" w:lineRule="auto"/>
        <w:ind w:left="720" w:hanging="360"/>
        <w:contextualSpacing w:val="1"/>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pick the final solution</w:t>
      </w:r>
      <w:r w:rsidDel="00000000" w:rsidR="00000000" w:rsidRPr="00000000">
        <w:rPr>
          <w:rtl w:val="0"/>
        </w:rPr>
      </w:r>
    </w:p>
    <w:p w:rsidR="00000000" w:rsidDel="00000000" w:rsidP="00000000" w:rsidRDefault="00000000" w:rsidRPr="00000000">
      <w:pPr>
        <w:widowControl w:val="0"/>
        <w:numPr>
          <w:ilvl w:val="0"/>
          <w:numId w:val="2"/>
        </w:numPr>
        <w:spacing w:after="80" w:lineRule="auto"/>
        <w:ind w:left="720" w:hanging="360"/>
        <w:contextualSpacing w:val="1"/>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break down things that need to be done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4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aurie Voss" w:id="13" w:date="2014-07-19T04:08:47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Namespacing is definitely coming to npm. See https://github.com/npm/npm/issues/5239</w:t>
        </w:r>
      </w:ins>
    </w:p>
  </w:comment>
  <w:comment w:author="Forrest Norvell" w:id="14" w:date="2014-07-19T04:08:47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so we're clear: scopes are a means of partitioning a single global namespace up into organizations / registries. Issue #52 goes into what that subtlety actually means.</w:t>
        </w:r>
      </w:ins>
    </w:p>
  </w:comment>
  <w:comment w:author="Michał Gołębiowski" w:id="22" w:date="2014-02-25T09:12:58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check with Grunt people how they're handling that, e.g. if npm overlords would give a grunt-contrib-sth package to the Grunt team if someone reserved it and refused to return it? If they would, we should make sure they'd be willing to do the same for ng-sth (ng- is a short prefix, better to make sure).</w:t>
        </w:r>
      </w:ins>
    </w:p>
  </w:comment>
  <w:comment w:author="Igor Minar" w:id="23" w:date="2014-02-25T09:12:58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have a bot that would check for ng-* modules and emails us and the maintainer with a polite message asking for the package to be renamed.</w:t>
        </w:r>
      </w:ins>
    </w:p>
  </w:comment>
  <w:comment w:author="Laurie Voss" w:id="15" w:date="2014-07-19T04:00:50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Uptime in the last few months has been very good; in the last month it has been 100%: http://status.npmjs.org/</w:t>
        </w:r>
      </w:ins>
    </w:p>
  </w:comment>
  <w:comment w:author="Sébastien Cevey" w:id="4" w:date="2014-10-30T06:35:41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Worth pointing out that it does not currently support an explicit centralised manifest to declare versions to load, versions are declared inline when required. This raises questions about deterministic builds (https://github.com/duojs/duo/issues/220) and dependency freezing.</w:t>
        </w:r>
      </w:ins>
    </w:p>
  </w:comment>
  <w:comment w:author="Sébastien Cevey" w:id="5" w:date="2014-10-30T06:35:41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Seems to be planned as part of 0.9 roadmap https://github.com/duojs/duo/issues/246</w:t>
        </w:r>
      </w:ins>
    </w:p>
  </w:comment>
  <w:comment w:author="Michael Winser" w:id="19" w:date="2014-02-17T21:47:52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how this is possible as described.  Published packages can and should be signed.  Verifying packages against signatures posted on the same repo isn't going to make anything more secure.  Those signatures can only be verified via web of trust that must go beyond the central package repository.</w:t>
        </w:r>
      </w:ins>
    </w:p>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Recent events have made it clear that a meaningful web of trust is no small challenge.</w:t>
        </w:r>
      </w:ins>
    </w:p>
  </w:comment>
  <w:comment w:author="Igor Minar" w:id="20" w:date="2014-02-17T16:56:50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that it's next to impossible to build a system that is absolutely secure. That doesn't mean that we should give up on security.</w:t>
        </w:r>
      </w:ins>
    </w:p>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idea is that we could compute the sha of the build artifact during release and store the sha in the git repo within the commit message of the tag (or in a regular file in the repo). The client could then verify if the sha matches the sha in the git repo. That's doable.</w:t>
        </w:r>
      </w:ins>
    </w:p>
  </w:comment>
  <w:comment w:author="Michael Winser" w:id="21" w:date="2014-02-17T21:47:52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that.  It's effectively a 2nd factor validation but it only works if the client independently knows the location of the source repo.  It might also introduce a client dependency on the type of source repo used.  Are we assuming / requiring git?</w:t>
        </w:r>
      </w:ins>
    </w:p>
  </w:comment>
  <w:comment w:author="Donald Pipowitch" w:id="0" w:date="2014-03-18T20:21:26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While you could distribute any source code with a npm package (say HTML or CSS), its manifest file (package.json) isn't suited for that. In comparison to the bower.json the "main" property of a package.json doesn't accept an Array of files. This is highly limiting as Angular modules aren't just build via JS, but also with HTML and CSS (maybe even Less or other preprocessors). Build tools like wiredep heavily use the "main"-Array of bower.json. You can build around this problem a little bit for package.json files like projects like rework-npm or Browserify show, but this is involved with some work - and   fragmentation of build tools.</w:t>
        </w:r>
      </w:ins>
    </w:p>
  </w:comment>
  <w:comment w:author="Ben Clinkinbeard" w:id="1" w:date="2014-03-18T19:52:58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exactly the problem Atomify solves. https://github.com/Techwraith/atomify S</w:t>
        </w:r>
      </w:ins>
    </w:p>
  </w:comment>
  <w:comment w:author="Donald Pipowitch" w:id="2" w:date="2014-03-18T20:09:39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right Atomify comes very close to this. It mainly lacks wide usage. I don't know if Atomify can satisfy everybody as it always (?) need a build step and can't be just dropped into a project like a Bower package.</w:t>
        </w:r>
      </w:ins>
    </w:p>
  </w:comment>
  <w:comment w:author="Ben Clinkinbeard" w:id="3" w:date="2014-03-18T20:21:26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 can use either without a build step, though it's far from ideal in both scenarios. With Bower you'd have a path like bower_components/angular/angular.js in your script tag, with npm you'd have node_modules/angular/angular.js</w:t>
        </w:r>
      </w:ins>
    </w:p>
  </w:comment>
  <w:comment w:author="Ben Clinkinbeard" w:id="16" w:date="2014-08-08T09:14:54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Force publish has been removed. http://blog.npmjs.org/post/77758351673/no-more-npm-publish-f</w:t>
        </w:r>
      </w:ins>
    </w:p>
  </w:comment>
  <w:comment w:author="Laurie Voss" w:id="17" w:date="2014-07-19T04:03:17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Enhancements to search are coming to address this case.</w:t>
        </w:r>
      </w:ins>
    </w:p>
  </w:comment>
  <w:comment w:author="Laurie Voss" w:id="18" w:date="2014-07-19T04:04:18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npm, Inc. is actively interested in hearing about and addressing the needs of communities who want to use npm for client-side package management. Feel free to reach out to us directly.</w:t>
        </w:r>
      </w:ins>
    </w:p>
  </w:comment>
  <w:comment w:author="Pawel Kozlowski" w:id="6" w:date="2014-02-24T14:10:24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requirements are organised by "technical layer", what if we would group them from user's / functional perspective? Like focusing on needs of: package authors, package consumers, community / ecosystem. Of course there is (important) part of non-functional requirements as well (stability, security, performance etc.). </w:t>
        </w:r>
      </w:ins>
    </w:p>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Somehow I find it a bit easier to think of requirements from a certain group of users point of view. WDYT?</w:t>
        </w:r>
      </w:ins>
    </w:p>
  </w:comment>
  <w:comment w:author="Igor Minar" w:id="7" w:date="2014-02-16T07:12:18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interesting insight. would you like to take a stab at reorganizing the current requirements into those categories? if it looks better we can replace it with the current breakdown.</w:t>
        </w:r>
      </w:ins>
    </w:p>
  </w:comment>
  <w:comment w:author="Igor Minar" w:id="8" w:date="2014-02-16T07:23:20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Thinking about it, I like your approach a lot more.</w:t>
        </w:r>
      </w:ins>
    </w:p>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I struggled with capturing the requirement to be able to publish transpiled, or otherwise built artifacts without storing them in the main source repository and I didn't know where to put it. With your approach this could be captured in the package producer category under easy of use or something like that.</w:t>
        </w:r>
      </w:ins>
    </w:p>
  </w:comment>
  <w:comment w:author="Pawel Kozlowski" w:id="9" w:date="2014-02-16T16:16:45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 I've already started to re-organise by "functional requirements" in a separate doc, will finish it up and post to angular-dev and link from here</w:t>
        </w:r>
      </w:ins>
    </w:p>
  </w:comment>
  <w:comment w:author="Igor Minar" w:id="10" w:date="2014-02-17T16:26:51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go too crazy. I don't want you to spend too much time on this in case we won't restructure this doc. share your stuff early.</w:t>
        </w:r>
      </w:ins>
    </w:p>
  </w:comment>
  <w:comment w:author="Pawel Kozlowski" w:id="11" w:date="2014-02-18T03:03:06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 https://docs.google.com/document/d/1mt1rS6ZS4-By8pBTFqI4XTs84q12RDCilspHCWtYZd0/edit#heading=h.nucu36owkib8</w:t>
        </w:r>
      </w:ins>
    </w:p>
  </w:comment>
  <w:comment w:author="Igor Minar" w:id="12" w:date="2014-02-24T14:10:24Z">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Sven H." w:id="7" w:date="2014-09-18T23:57:12Z"/>
        </w:rPr>
      </w:pPr>
      <w:ins w:author="Sven H." w:id="7" w:date="2014-09-18T23:57:12Z">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what you did there and if I was to do this all over again I would use your approach but at this point I don't think that restructuring the doc would add enough benefit to justify the time spent on that. I appreciate your suggestion though.</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There have been issues, but replication can mitigate them.</w:t>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Bower primarily depend on </w:t>
      </w:r>
      <w:hyperlink r:id="rId1">
        <w:r w:rsidDel="00000000" w:rsidR="00000000" w:rsidRPr="00000000">
          <w:rPr>
            <w:color w:val="1155cc"/>
            <w:sz w:val="20"/>
            <w:szCs w:val="20"/>
            <w:u w:val="single"/>
            <w:rtl w:val="0"/>
          </w:rPr>
          <w:t xml:space="preserve">Heroku</w:t>
        </w:r>
      </w:hyperlink>
      <w:r w:rsidDel="00000000" w:rsidR="00000000" w:rsidRPr="00000000">
        <w:rPr>
          <w:sz w:val="20"/>
          <w:szCs w:val="20"/>
          <w:rtl w:val="0"/>
        </w:rPr>
        <w:t xml:space="preserve"> &amp; </w:t>
      </w:r>
      <w:hyperlink r:id="rId2">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’s uptime (</w:t>
      </w:r>
      <w:hyperlink r:id="rId3">
        <w:r w:rsidDel="00000000" w:rsidR="00000000" w:rsidRPr="00000000">
          <w:rPr>
            <w:color w:val="1155cc"/>
            <w:sz w:val="20"/>
            <w:szCs w:val="20"/>
            <w:u w:val="single"/>
            <w:rtl w:val="0"/>
          </w:rPr>
          <w:t xml:space="preserve">reference</w:t>
        </w:r>
      </w:hyperlink>
      <w:r w:rsidDel="00000000" w:rsidR="00000000" w:rsidRPr="00000000">
        <w:rPr>
          <w:sz w:val="20"/>
          <w:szCs w:val="20"/>
          <w:rtl w:val="0"/>
        </w:rPr>
        <w:t xml:space="preserve">). </w:t>
      </w:r>
      <w:r w:rsidDel="00000000" w:rsidR="00000000" w:rsidRPr="00000000">
        <w:rPr>
          <w:sz w:val="20"/>
          <w:szCs w:val="20"/>
          <w:rtl w:val="0"/>
        </w:rPr>
        <w:t xml:space="preserve">In order for bower install to succeed all repositories that dependencies are being fetched from must be available. This means that the system has N points of failure.</w:t>
      </w:r>
    </w:p>
  </w:footnote>
  <w:footnote w:id="35">
    <w:p w:rsidR="00000000" w:rsidDel="00000000" w:rsidP="00000000" w:rsidRDefault="00000000" w:rsidRPr="00000000">
      <w:pPr>
        <w:spacing w:line="240" w:lineRule="auto"/>
        <w:contextualSpacing w:val="0"/>
        <w:rPr>
          <w:del w:author="Ben Clinkinbeard" w:id="6" w:date="2014-08-08T09:15:08Z"/>
        </w:rPr>
      </w:pPr>
      <w:r w:rsidDel="00000000" w:rsidR="00000000" w:rsidRPr="00000000">
        <w:rPr>
          <w:rStyle w:val="FootnoteReference"/>
          <w:vertAlign w:val="superscript"/>
        </w:rPr>
        <w:footnoteRef/>
      </w:r>
      <w:del w:author="Ben Clinkinbeard" w:id="6" w:date="2014-08-08T09:15:08Z">
        <w:r w:rsidDel="00000000" w:rsidR="00000000" w:rsidRPr="00000000">
          <w:rPr>
            <w:sz w:val="20"/>
            <w:szCs w:val="20"/>
            <w:rtl w:val="0"/>
          </w:rPr>
          <w:delText xml:space="preserve"> Artifacts can be changed via explicit re-publishing but that feature is </w:delText>
        </w:r>
        <w:r w:rsidDel="00000000" w:rsidR="00000000" w:rsidRPr="00000000">
          <w:fldChar w:fldCharType="begin"/>
        </w:r>
        <w:r w:rsidDel="00000000" w:rsidR="00000000" w:rsidRPr="00000000">
          <w:delInstrText xml:space="preserve">HYPERLINK "https://twitter.com/npmjs/status/433813788492455936"</w:delInstrText>
        </w:r>
        <w:r w:rsidDel="00000000" w:rsidR="00000000" w:rsidRPr="00000000">
          <w:fldChar w:fldCharType="separate"/>
        </w:r>
        <w:r w:rsidDel="00000000" w:rsidR="00000000" w:rsidRPr="00000000">
          <w:rPr>
            <w:color w:val="1155cc"/>
            <w:sz w:val="20"/>
            <w:szCs w:val="20"/>
            <w:u w:val="single"/>
            <w:rtl w:val="0"/>
          </w:rPr>
          <w:delText xml:space="preserve">going way</w:delText>
        </w:r>
        <w:r w:rsidDel="00000000" w:rsidR="00000000" w:rsidRPr="00000000">
          <w:fldChar w:fldCharType="end"/>
        </w:r>
        <w:r w:rsidDel="00000000" w:rsidR="00000000" w:rsidRPr="00000000">
          <w:rPr>
            <w:sz w:val="20"/>
            <w:szCs w:val="20"/>
            <w:rtl w:val="0"/>
          </w:rPr>
          <w:delText xml:space="preserve">.</w:delText>
        </w:r>
      </w:del>
    </w:p>
  </w:footnote>
  <w:footnote w:id="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There have been issues in the past, there is an effort to deal with them.</w:t>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Uses appengine, bigtable, but has yet to be tested with really massive traffic</w:t>
      </w:r>
    </w:p>
  </w:footnote>
  <w:footnote w:id="3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usually </w:t>
      </w:r>
      <w:r w:rsidDel="00000000" w:rsidR="00000000" w:rsidRPr="00000000">
        <w:rPr>
          <w:b w:val="1"/>
          <w:sz w:val="20"/>
          <w:szCs w:val="20"/>
          <w:rtl w:val="0"/>
        </w:rPr>
        <w:t xml:space="preserve">no</w:t>
      </w:r>
      <w:r w:rsidDel="00000000" w:rsidR="00000000" w:rsidRPr="00000000">
        <w:rPr>
          <w:sz w:val="20"/>
          <w:szCs w:val="20"/>
          <w:rtl w:val="0"/>
        </w:rPr>
        <w:t xml:space="preserve">, because most packages use git:// protocol for lookup which is not secured, https:// is commonly used for file download though</w:t>
      </w:r>
    </w:p>
  </w:footnote>
  <w:footnote w:id="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uses https:// for all the communication</w:t>
      </w:r>
    </w:p>
  </w:footnote>
  <w:footnote w:id="4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All packages are distributed as tar.gz archives.</w:t>
      </w:r>
    </w:p>
  </w:footnote>
  <w:footnote w:id="5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It's usually used with CommonJS modules but there is no requirement to use it. There is a discussion to </w:t>
      </w:r>
      <w:hyperlink r:id="rId4">
        <w:r w:rsidDel="00000000" w:rsidR="00000000" w:rsidRPr="00000000">
          <w:rPr>
            <w:color w:val="1155cc"/>
            <w:sz w:val="20"/>
            <w:szCs w:val="20"/>
            <w:u w:val="single"/>
            <w:rtl w:val="0"/>
          </w:rPr>
          <w:t xml:space="preserve">support ES6 modules</w:t>
        </w:r>
      </w:hyperlink>
      <w:r w:rsidDel="00000000" w:rsidR="00000000" w:rsidRPr="00000000">
        <w:rPr>
          <w:sz w:val="20"/>
          <w:szCs w:val="20"/>
          <w:rtl w:val="0"/>
        </w:rPr>
        <w:t xml:space="preserve">.</w:t>
      </w:r>
    </w:p>
  </w:footnote>
  <w:footnote w:id="5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 our experience the team is sometimes super responsive other times not sensitive to major issues affecting many production applications. :-(</w:t>
      </w:r>
    </w:p>
  </w:footnote>
  <w:footnote w:id="5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We tried several times to propose major changes and even contribute resources, but we had no significant success.</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registry should not be single point of failure, we should be able to run our own </w:t>
      </w:r>
      <w:r w:rsidDel="00000000" w:rsidR="00000000" w:rsidRPr="00000000">
        <w:rPr>
          <w:sz w:val="20"/>
          <w:szCs w:val="20"/>
          <w:rtl w:val="0"/>
        </w:rPr>
        <w:t xml:space="preserve">replica</w:t>
      </w:r>
      <w:r w:rsidDel="00000000" w:rsidR="00000000" w:rsidRPr="00000000">
        <w:rPr>
          <w:sz w:val="20"/>
          <w:szCs w:val="20"/>
          <w:rtl w:val="0"/>
        </w:rPr>
        <w:t xml:space="preserve"> at repo.angularjs.org and use that for our CI builds and releases.</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It's good to know what's popular!</w:t>
      </w:r>
      <w:r w:rsidDel="00000000" w:rsidR="00000000" w:rsidRPr="00000000">
        <w:rPr>
          <w:sz w:val="20"/>
          <w:szCs w:val="20"/>
          <w:rtl w:val="0"/>
        </w:rPr>
        <w:t xml:space="preserve"> Stats make deciding between two comparable packages easier.</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Most registries create a new namespace in a world full of namespaces (DNS, github, twitter). This attracts squatters. We need to be able to deal with them.</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Maintainers might change during a lifetime of a package, the registry should handle this real life scenarios without too much hassle.</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requirement is driven by an issue with Bower where files for each package can be stored on </w:t>
      </w:r>
      <w:r w:rsidDel="00000000" w:rsidR="00000000" w:rsidRPr="00000000">
        <w:rPr>
          <w:sz w:val="20"/>
          <w:szCs w:val="20"/>
          <w:rtl w:val="0"/>
        </w:rPr>
        <w:t xml:space="preserve">different servers, each maintained by unique part</w:t>
      </w:r>
      <w:r w:rsidDel="00000000" w:rsidR="00000000" w:rsidRPr="00000000">
        <w:rPr>
          <w:sz w:val="20"/>
          <w:szCs w:val="20"/>
          <w:rtl w:val="0"/>
        </w:rPr>
        <w:t xml:space="preserve">ies. This means that in order for bower install to succeed, all of these servers need to be available at the same time. N points of failure without any redundancy are much worse than one point of failure</w:t>
      </w:r>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Replication is critical for ensuring that we (or anyone else!) can operate our CI builds and day-to-day development without relying on availability of third-party services like the package repository. In the past npm and bower outages had significant impact on our productivity. When an outage happens, there is really very little that can be done unless we prepare for it ahead of time.</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 package repository is </w:t>
      </w:r>
      <w:r w:rsidDel="00000000" w:rsidR="00000000" w:rsidRPr="00000000">
        <w:rPr>
          <w:sz w:val="20"/>
          <w:szCs w:val="20"/>
          <w:rtl w:val="0"/>
        </w:rPr>
        <w:t xml:space="preserve">the source of truth for shared code</w:t>
      </w:r>
      <w:r w:rsidDel="00000000" w:rsidR="00000000" w:rsidRPr="00000000">
        <w:rPr>
          <w:sz w:val="20"/>
          <w:szCs w:val="20"/>
          <w:rtl w:val="0"/>
        </w:rPr>
        <w:t xml:space="preserve">. If the repository is compromised, gets corrupted or if the package owner simply replaces or deletes the package files, everyone depending on that particular version of files will be affected. In the past we had a problem with a package maintainer deleting an npm package without any warning. This should not be allowed. It's ok to have grace period (1h?) after publishing to correct publishing of wrong build, but once people start using that version of a module, no further modifications should be allowed.</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repository should be built to scale. We should review how the design and architecture of various solutions are prepared to deal with spikes. Good replications story (2b) usually (but not always) means ability to scale.</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Encryption prevents tampering with data and provides privacy.</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Because c</w:t>
      </w:r>
      <w:r w:rsidDel="00000000" w:rsidR="00000000" w:rsidRPr="00000000">
        <w:rPr>
          <w:sz w:val="20"/>
          <w:szCs w:val="20"/>
          <w:rtl w:val="0"/>
        </w:rPr>
        <w:t xml:space="preserve">ommunication</w:t>
      </w:r>
      <w:r w:rsidDel="00000000" w:rsidR="00000000" w:rsidRPr="00000000">
        <w:rPr>
          <w:sz w:val="20"/>
          <w:szCs w:val="20"/>
          <w:rtl w:val="0"/>
        </w:rPr>
        <w:t xml:space="preserve"> with </w:t>
      </w:r>
      <w:del w:author="Rolando Rodriguez" w:id="8" w:date="2015-08-26T12:38:11Z">
        <w:r w:rsidDel="00000000" w:rsidR="00000000" w:rsidRPr="00000000">
          <w:rPr>
            <w:sz w:val="20"/>
            <w:szCs w:val="20"/>
            <w:rtl w:val="0"/>
          </w:rPr>
          <w:delText xml:space="preserve">the re</w:delText>
        </w:r>
      </w:del>
      <w:r w:rsidDel="00000000" w:rsidR="00000000" w:rsidRPr="00000000">
        <w:rPr>
          <w:sz w:val="20"/>
          <w:szCs w:val="20"/>
          <w:rtl w:val="0"/>
        </w:rPr>
        <w:t xml:space="preserve">pository results in lots of transferred bytes, the data should be compressed either on the fly at the HTTP layer or ahead of time by compressing individual packages.</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We need to ensure that we are using the right dependencies every time we create a local or CI build of Angular. Being able to do this with minimal overhead is critical to ensure speedy build.</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Offline support usually translates to good caching strategy. This requirement enables us create builds in environments that don't have an internet connection (airplanes, </w:t>
      </w:r>
      <w:r w:rsidDel="00000000" w:rsidR="00000000" w:rsidRPr="00000000">
        <w:rPr>
          <w:sz w:val="20"/>
          <w:szCs w:val="20"/>
          <w:rtl w:val="0"/>
        </w:rPr>
        <w:t xml:space="preserve">submarines</w:t>
      </w:r>
      <w:r w:rsidDel="00000000" w:rsidR="00000000" w:rsidRPr="00000000">
        <w:rPr>
          <w:sz w:val="20"/>
          <w:szCs w:val="20"/>
          <w:rtl w:val="0"/>
        </w:rPr>
        <w:t xml:space="preserve">, locked down networks).</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Having more than one version of a package loaded in the browser context at a time is troublesome for many reasons. The main two are </w:t>
      </w:r>
      <w:hyperlink r:id="rId5">
        <w:r w:rsidDel="00000000" w:rsidR="00000000" w:rsidRPr="00000000">
          <w:rPr>
            <w:color w:val="1155cc"/>
            <w:sz w:val="20"/>
            <w:szCs w:val="20"/>
            <w:u w:val="single"/>
            <w:rtl w:val="0"/>
          </w:rPr>
          <w:t xml:space="preserve">interoperability</w:t>
        </w:r>
      </w:hyperlink>
      <w:r w:rsidDel="00000000" w:rsidR="00000000" w:rsidRPr="00000000">
        <w:rPr>
          <w:sz w:val="20"/>
          <w:szCs w:val="20"/>
          <w:rtl w:val="0"/>
        </w:rPr>
        <w:t xml:space="preserve"> and performance. For this reason it is important that the package manager facilitates the process of picking one version of each module for the app given version constraints for transitive dependencies expressed via semver patterns. Doing this by hand is too time consuming.</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semver and version constraint resolver make patch release upgrades of dependencies easy, but we need to be able to know exactly what version is being used by teammates or in production. In these scenarios locking down dependencies to exact versions or even sha's is a must. </w:t>
      </w:r>
    </w:p>
  </w:footnote>
  <w:footnote w:id="4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shrinkwrap</w:t>
        </w:r>
      </w:hyperlink>
      <w:r w:rsidDel="00000000" w:rsidR="00000000" w:rsidRPr="00000000">
        <w:rPr>
          <w:sz w:val="20"/>
          <w:szCs w:val="20"/>
          <w:rtl w:val="0"/>
        </w:rPr>
        <w:t xml:space="preserve"> has a reputation for being buggy</w:t>
      </w:r>
      <w:r w:rsidDel="00000000" w:rsidR="00000000" w:rsidRPr="00000000">
        <w:rPr>
          <w:sz w:val="20"/>
          <w:szCs w:val="20"/>
          <w:rtl w:val="0"/>
        </w:rPr>
        <w:t xml:space="preserve">, but </w:t>
      </w:r>
      <w:hyperlink r:id="rId7">
        <w:r w:rsidDel="00000000" w:rsidR="00000000" w:rsidRPr="00000000">
          <w:rPr>
            <w:color w:val="1155cc"/>
            <w:sz w:val="20"/>
            <w:szCs w:val="20"/>
            <w:u w:val="single"/>
            <w:rtl w:val="0"/>
          </w:rPr>
          <w:t xml:space="preserve">lockdown</w:t>
        </w:r>
      </w:hyperlink>
      <w:r w:rsidDel="00000000" w:rsidR="00000000" w:rsidRPr="00000000">
        <w:rPr>
          <w:sz w:val="20"/>
          <w:szCs w:val="20"/>
          <w:rtl w:val="0"/>
        </w:rPr>
        <w:t xml:space="preserve"> looks like </w:t>
      </w:r>
      <w:r w:rsidDel="00000000" w:rsidR="00000000" w:rsidRPr="00000000">
        <w:rPr>
          <w:sz w:val="20"/>
          <w:szCs w:val="20"/>
          <w:rtl w:val="0"/>
        </w:rPr>
        <w:t xml:space="preserve">a good alternativ</w:t>
      </w:r>
      <w:r w:rsidDel="00000000" w:rsidR="00000000" w:rsidRPr="00000000">
        <w:rPr>
          <w:sz w:val="20"/>
          <w:szCs w:val="20"/>
          <w:rtl w:val="0"/>
        </w:rPr>
        <w:t xml:space="preserve">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update: lockdown is buggy too, but shrinkwrap </w:t>
      </w:r>
      <w:hyperlink r:id="rId8">
        <w:r w:rsidDel="00000000" w:rsidR="00000000" w:rsidRPr="00000000">
          <w:rPr>
            <w:color w:val="1155cc"/>
            <w:sz w:val="20"/>
            <w:szCs w:val="20"/>
            <w:u w:val="single"/>
            <w:rtl w:val="0"/>
          </w:rPr>
          <w:t xml:space="preserve">is usable</w:t>
        </w:r>
      </w:hyperlink>
      <w:r w:rsidDel="00000000" w:rsidR="00000000" w:rsidRPr="00000000">
        <w:rPr>
          <w:sz w:val="20"/>
          <w:szCs w:val="20"/>
          <w:rtl w:val="0"/>
        </w:rPr>
        <w:t xml:space="preserve">.</w:t>
      </w:r>
      <w:r w:rsidDel="00000000" w:rsidR="00000000" w:rsidRPr="00000000">
        <w:rPr>
          <w:rtl w:val="0"/>
        </w:rPr>
      </w:r>
    </w:p>
  </w:footnote>
  <w:footnote w:id="4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tl w:val="0"/>
        </w:rPr>
        <w:t xml:space="preserve"> </w:t>
      </w:r>
      <w:hyperlink r:id="rId9">
        <w:r w:rsidDel="00000000" w:rsidR="00000000" w:rsidRPr="00000000">
          <w:rPr>
            <w:sz w:val="20"/>
            <w:szCs w:val="20"/>
            <w:rtl w:val="0"/>
          </w:rPr>
          <w:t xml:space="preserve">npm registry contains "shasum" for all tarballs, </w:t>
        </w:r>
      </w:hyperlink>
      <w:hyperlink r:id="rId10">
        <w:r w:rsidDel="00000000" w:rsidR="00000000" w:rsidRPr="00000000">
          <w:rPr>
            <w:color w:val="1155cc"/>
            <w:sz w:val="20"/>
            <w:szCs w:val="20"/>
            <w:u w:val="single"/>
            <w:rtl w:val="0"/>
          </w:rPr>
          <w:t xml:space="preserve">npm-seal</w:t>
        </w:r>
      </w:hyperlink>
      <w:r w:rsidDel="00000000" w:rsidR="00000000" w:rsidRPr="00000000">
        <w:rPr>
          <w:sz w:val="20"/>
          <w:szCs w:val="20"/>
          <w:rtl w:val="0"/>
        </w:rPr>
        <w:t xml:space="preserve"> and </w:t>
      </w:r>
      <w:hyperlink r:id="rId11">
        <w:r w:rsidDel="00000000" w:rsidR="00000000" w:rsidRPr="00000000">
          <w:rPr>
            <w:color w:val="1155cc"/>
            <w:sz w:val="20"/>
            <w:szCs w:val="20"/>
            <w:u w:val="single"/>
            <w:rtl w:val="0"/>
          </w:rPr>
          <w:t xml:space="preserve">lockdown</w:t>
        </w:r>
      </w:hyperlink>
      <w:r w:rsidDel="00000000" w:rsidR="00000000" w:rsidRPr="00000000">
        <w:rPr>
          <w:sz w:val="20"/>
          <w:szCs w:val="20"/>
          <w:rtl w:val="0"/>
        </w:rPr>
        <w:t xml:space="preserve"> support checksum verification.</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Bytes matter. Transitive dependencies can add bytes very quickly even during minor dependency updates. We need the package manager to help us keep file size under control and allow us to understand the impact a dependency has on the payload of our apps when choosing a dependency or during a (minor) upgrade.</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We put a ton of trust into the package manager. Checksums are a good way to ensure that we are not using files that were modified due to network/storage corruption, republishing (</w:t>
      </w:r>
      <w:r w:rsidDel="00000000" w:rsidR="00000000" w:rsidRPr="00000000">
        <w:rPr>
          <w:sz w:val="20"/>
          <w:szCs w:val="20"/>
          <w:rtl w:val="0"/>
        </w:rPr>
        <w:t xml:space="preserve">authorized or unauthorized</w:t>
      </w:r>
      <w:r w:rsidDel="00000000" w:rsidR="00000000" w:rsidRPr="00000000">
        <w:rPr>
          <w:sz w:val="20"/>
          <w:szCs w:val="20"/>
          <w:rtl w:val="0"/>
        </w:rPr>
        <w:t xml:space="preserve">).</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archetypical example is adding a &lt;script&gt; tag to an existing index.html as you install new packages. The functionality shouldn't depend on any particular generator system, we really just need a hook like "invoke some function after fetching a package".</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We expect that ES Modules will be THE module system for all of client-side and server-side JS in the future. Any solution that is hard-wired for a different module system</w:t>
      </w:r>
      <w:r w:rsidDel="00000000" w:rsidR="00000000" w:rsidRPr="00000000">
        <w:rPr>
          <w:sz w:val="20"/>
          <w:szCs w:val="20"/>
          <w:rtl w:val="0"/>
        </w:rPr>
        <w:t xml:space="preserve"> </w:t>
      </w:r>
      <w:r w:rsidDel="00000000" w:rsidR="00000000" w:rsidRPr="00000000">
        <w:rPr>
          <w:sz w:val="20"/>
          <w:szCs w:val="20"/>
          <w:rtl w:val="0"/>
        </w:rPr>
        <w:t xml:space="preserve">will fall out of favor. In the meantime, </w:t>
      </w:r>
      <w:r w:rsidDel="00000000" w:rsidR="00000000" w:rsidRPr="00000000">
        <w:rPr>
          <w:sz w:val="20"/>
          <w:szCs w:val="20"/>
          <w:rtl w:val="0"/>
        </w:rPr>
        <w:t xml:space="preserve">metadata can be used to specify what module system a particular package supports</w:t>
      </w:r>
      <w:r w:rsidDel="00000000" w:rsidR="00000000" w:rsidRPr="00000000">
        <w:rPr>
          <w:sz w:val="20"/>
          <w:szCs w:val="20"/>
          <w:rtl w:val="0"/>
        </w:rPr>
        <w:t xml:space="preserve">.</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It's useful to be able distribute non-js files via the package repository.</w:t>
      </w:r>
      <w:r w:rsidDel="00000000" w:rsidR="00000000" w:rsidRPr="00000000">
        <w:rPr>
          <w:sz w:val="20"/>
          <w:szCs w:val="20"/>
          <w:rtl w:val="0"/>
        </w:rPr>
        <w:t xml:space="preserve"> For example we currently fetch Closure Compiler and minErr compilation pass via bower even though they are Java binaries.</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semver</w:t>
        </w:r>
      </w:hyperlink>
      <w:r w:rsidDel="00000000" w:rsidR="00000000" w:rsidRPr="00000000">
        <w:rPr>
          <w:sz w:val="20"/>
          <w:szCs w:val="20"/>
          <w:rtl w:val="0"/>
        </w:rPr>
        <w:t xml:space="preserve"> is the way to go. It's the industry standard and it works reasonably well. We do need to watch out for how the standard is implemented though to avoid issues that we experienced in </w:t>
      </w:r>
      <w:hyperlink r:id="rId13">
        <w:r w:rsidDel="00000000" w:rsidR="00000000" w:rsidRPr="00000000">
          <w:rPr>
            <w:color w:val="1155cc"/>
            <w:sz w:val="20"/>
            <w:szCs w:val="20"/>
            <w:u w:val="single"/>
            <w:rtl w:val="0"/>
          </w:rPr>
          <w:t xml:space="preserve">the</w:t>
        </w:r>
      </w:hyperlink>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past</w:t>
        </w:r>
      </w:hyperlink>
      <w:r w:rsidDel="00000000" w:rsidR="00000000" w:rsidRPr="00000000">
        <w:rPr>
          <w:sz w:val="20"/>
          <w:szCs w:val="20"/>
          <w:rtl w:val="0"/>
        </w:rPr>
        <w:t xml:space="preserve">.</w:t>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Force-pushing to a repo or deleting a tag is enough to break everyone depending on the affected version of the package.</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 the Angular 2 world, interoperability with modern reusable client-side-friendly non-Angular code is important, so the repository must be used by both Angular and non-Angular communities.</w:t>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Does someone monitor issue tracker / mailing list? Are significant issues being promptly investigated and resolved? Is the project being developed on an ongoing basis?</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Do dev discussions take place or get posted on a public forum? Is the code developed in the open (e.g. on GitHub?)</w:t>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 case we need to get a fix in, will we be able to?</w:t>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Is there a project roadmap? Is the roadmap going to preserve or enhance things we care about?</w:t>
      </w:r>
    </w:p>
  </w:footnote>
  <w:footnote w:id="4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npm's </w:t>
      </w:r>
      <w:hyperlink r:id="rId15">
        <w:r w:rsidDel="00000000" w:rsidR="00000000" w:rsidRPr="00000000">
          <w:rPr>
            <w:color w:val="1155cc"/>
            <w:sz w:val="20"/>
            <w:szCs w:val="20"/>
            <w:u w:val="single"/>
            <w:rtl w:val="0"/>
          </w:rPr>
          <w:t xml:space="preserve">postinstall</w:t>
        </w:r>
      </w:hyperlink>
      <w:r w:rsidDel="00000000" w:rsidR="00000000" w:rsidRPr="00000000">
        <w:rPr>
          <w:sz w:val="20"/>
          <w:szCs w:val="20"/>
          <w:rtl w:val="0"/>
        </w:rPr>
        <w:t xml:space="preserve"> and postupdate only work for installing or updating a package, but they don't get invoked when a dependency is installed (via `install --save`) or updated.</w:t>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One has to contact the bower developers and hope that they have the time to do it.</w:t>
      </w:r>
    </w:p>
  </w:footnote>
  <w:footnote w:id="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Users compressed tarballs for github hosted packages and git (less efficient) for others.</w:t>
      </w:r>
    </w:p>
  </w:footnote>
  <w:footnote w:id="4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Even very simple projects take 1.5-6s to "update".</w:t>
      </w:r>
    </w:p>
  </w:footnote>
  <w:footnote w:id="4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Keeps on trying to check the git repos.</w:t>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commentRangeStart w:id="22"/>
      <w:commentRangeStart w:id="23"/>
      <w:r w:rsidDel="00000000" w:rsidR="00000000" w:rsidRPr="00000000">
        <w:rPr>
          <w:sz w:val="20"/>
          <w:szCs w:val="20"/>
          <w:rtl w:val="0"/>
        </w:rPr>
        <w:t xml:space="preserve">It seems </w:t>
      </w:r>
      <w:hyperlink r:id="rId16">
        <w:r w:rsidDel="00000000" w:rsidR="00000000" w:rsidRPr="00000000">
          <w:rPr>
            <w:color w:val="1155cc"/>
            <w:sz w:val="20"/>
            <w:szCs w:val="20"/>
            <w:u w:val="single"/>
            <w:rtl w:val="0"/>
          </w:rPr>
          <w:t xml:space="preserve">unlikely that npm will add support for namespacing</w:t>
        </w:r>
      </w:hyperlink>
      <w:r w:rsidDel="00000000" w:rsidR="00000000" w:rsidRPr="00000000">
        <w:rPr>
          <w:sz w:val="20"/>
          <w:szCs w:val="20"/>
          <w:rtl w:val="0"/>
        </w:rPr>
        <w:t xml:space="preserve"> using the github model. </w:t>
      </w:r>
      <w:r w:rsidDel="00000000" w:rsidR="00000000" w:rsidRPr="00000000">
        <w:rPr>
          <w:sz w:val="20"/>
          <w:szCs w:val="20"/>
          <w:rtl w:val="0"/>
        </w:rPr>
        <w:t xml:space="preserve">We could follow the grunt model and declare ng- prefix to be only for core packages, and angular- prefix for anything associated with Angular.</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Recently got refreshed, but still has very poor ranking, limited package info, etc.</w:t>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Limited package info and functionality.</w:t>
      </w:r>
    </w:p>
  </w:footnote>
  <w:footnote w:id="1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Q</w:t>
      </w:r>
      <w:r w:rsidDel="00000000" w:rsidR="00000000" w:rsidRPr="00000000">
        <w:rPr>
          <w:sz w:val="20"/>
          <w:szCs w:val="20"/>
          <w:rtl w:val="0"/>
        </w:rPr>
        <w:t xml:space="preserve">uery-able</w:t>
      </w:r>
      <w:r w:rsidDel="00000000" w:rsidR="00000000" w:rsidRPr="00000000">
        <w:rPr>
          <w:sz w:val="20"/>
          <w:szCs w:val="20"/>
          <w:rtl w:val="0"/>
        </w:rPr>
        <w:t xml:space="preserve"> metadata will allow us to build tools and apps on top of the repo. For example a catalog of reusable components. Metadata also allows integration with other tools (e.g. built tools).</w:t>
      </w:r>
    </w:p>
  </w:footnote>
  <w:footnote w:id="4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It is not well documented, but it is possible to query the repo by keywords (</w:t>
      </w:r>
      <w:hyperlink r:id="rId17">
        <w:r w:rsidDel="00000000" w:rsidR="00000000" w:rsidRPr="00000000">
          <w:rPr>
            <w:color w:val="1155cc"/>
            <w:sz w:val="20"/>
            <w:szCs w:val="20"/>
            <w:u w:val="single"/>
            <w:rtl w:val="0"/>
          </w:rPr>
          <w:t xml:space="preserve">example</w:t>
        </w:r>
      </w:hyperlink>
      <w:r w:rsidDel="00000000" w:rsidR="00000000" w:rsidRPr="00000000">
        <w:rPr>
          <w:sz w:val="20"/>
          <w:szCs w:val="20"/>
          <w:rtl w:val="0"/>
        </w:rPr>
        <w:t xml:space="preserve">). It could be possible to modify </w:t>
      </w:r>
      <w:hyperlink r:id="rId18">
        <w:r w:rsidDel="00000000" w:rsidR="00000000" w:rsidRPr="00000000">
          <w:rPr>
            <w:color w:val="1155cc"/>
            <w:sz w:val="20"/>
            <w:szCs w:val="20"/>
            <w:u w:val="single"/>
            <w:rtl w:val="0"/>
          </w:rPr>
          <w:t xml:space="preserve">bower-search</w:t>
        </w:r>
      </w:hyperlink>
      <w:r w:rsidDel="00000000" w:rsidR="00000000" w:rsidRPr="00000000">
        <w:rPr>
          <w:sz w:val="20"/>
          <w:szCs w:val="20"/>
          <w:rtl w:val="0"/>
        </w:rPr>
        <w:t xml:space="preserve"> server to enable better querying.</w:t>
      </w:r>
    </w:p>
  </w:footnote>
  <w:footnote w:id="4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It's not clear if we can query by any metadata. `npm search` doesn't seem to support that.</w:t>
      </w:r>
    </w:p>
  </w:footnote>
  <w:footnote w:id="5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Designed to work with CommonJS. However it's possible that it's not a hard requirement.</w:t>
      </w:r>
    </w:p>
  </w:footnote>
  <w:footnote w:id="5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But not a JS community :-)</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Mixing source and build artifacts is not a good practice because it results in big source repos, messy code reviews and general development overhead.</w:t>
      </w:r>
    </w:p>
  </w:footnote>
  <w:footnote w:id="4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There is </w:t>
      </w:r>
      <w:hyperlink r:id="rId19">
        <w:r w:rsidDel="00000000" w:rsidR="00000000" w:rsidRPr="00000000">
          <w:rPr>
            <w:color w:val="1155cc"/>
            <w:sz w:val="20"/>
            <w:szCs w:val="20"/>
            <w:u w:val="single"/>
            <w:rtl w:val="0"/>
          </w:rPr>
          <w:t xml:space="preserve">dedupe</w:t>
        </w:r>
      </w:hyperlink>
      <w:r w:rsidDel="00000000" w:rsidR="00000000" w:rsidRPr="00000000">
        <w:rPr>
          <w:sz w:val="20"/>
          <w:szCs w:val="20"/>
          <w:rtl w:val="0"/>
        </w:rPr>
        <w:t xml:space="preserve"> package which might work, but we need to investigate.</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repo is couchdb based, so </w:t>
      </w:r>
      <w:hyperlink r:id="rId20">
        <w:r w:rsidDel="00000000" w:rsidR="00000000" w:rsidRPr="00000000">
          <w:rPr>
            <w:color w:val="1155cc"/>
            <w:sz w:val="20"/>
            <w:szCs w:val="20"/>
            <w:u w:val="single"/>
            <w:rtl w:val="0"/>
          </w:rPr>
          <w:t xml:space="preserve">the regular couchdb replication</w:t>
        </w:r>
      </w:hyperlink>
      <w:r w:rsidDel="00000000" w:rsidR="00000000" w:rsidRPr="00000000">
        <w:rPr>
          <w:sz w:val="20"/>
          <w:szCs w:val="20"/>
          <w:rtl w:val="0"/>
        </w:rPr>
        <w:t xml:space="preserve"> can be used to replicate the </w:t>
      </w:r>
      <w:hyperlink r:id="rId21">
        <w:r w:rsidDel="00000000" w:rsidR="00000000" w:rsidRPr="00000000">
          <w:rPr>
            <w:color w:val="1155cc"/>
            <w:sz w:val="20"/>
            <w:szCs w:val="20"/>
            <w:u w:val="single"/>
            <w:rtl w:val="0"/>
          </w:rPr>
          <w:t xml:space="preserve">main couchdb instance</w:t>
        </w:r>
      </w:hyperlink>
      <w:r w:rsidDel="00000000" w:rsidR="00000000" w:rsidRPr="00000000">
        <w:rPr>
          <w:sz w:val="20"/>
          <w:szCs w:val="20"/>
          <w:rtl w:val="0"/>
        </w:rPr>
        <w:t xml:space="preserve">.</w:t>
      </w:r>
      <w:r w:rsidDel="00000000" w:rsidR="00000000" w:rsidRPr="00000000">
        <w:rPr>
          <w:rtl w:val="0"/>
        </w:rPr>
      </w:r>
    </w:p>
  </w:footnote>
  <w:footnote w:id="55">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Registry itself is available on Github but the jspm registry server hasn’t been yet open sourced but its planned to do so. </w:t>
        </w:r>
      </w:ins>
    </w:p>
  </w:footnote>
  <w:footnote w:id="56">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Via PR on Github</w:t>
        </w:r>
      </w:ins>
      <w:ins w:author="Sven H." w:id="7" w:date="2014-09-18T23:57:12Z">
        <w:r w:rsidDel="00000000" w:rsidR="00000000" w:rsidRPr="00000000">
          <w:fldChar w:fldCharType="begin"/>
        </w:r>
        <w:r w:rsidDel="00000000" w:rsidR="00000000" w:rsidRPr="00000000">
          <w:instrText xml:space="preserve">HYPERLINK "https://github.com/jspm/registry/"</w:instrText>
        </w:r>
        <w:r w:rsidDel="00000000" w:rsidR="00000000" w:rsidRPr="00000000">
          <w:fldChar w:fldCharType="separate"/>
        </w:r>
        <w:r w:rsidDel="00000000" w:rsidR="00000000" w:rsidRPr="00000000">
          <w:rPr>
            <w:sz w:val="20"/>
            <w:szCs w:val="20"/>
            <w:rtl w:val="0"/>
            <w:rPrChange w:author="Sven H." w:id="9" w:date="2014-09-18T23:57:12Z">
              <w:rPr>
                <w:sz w:val="20"/>
                <w:szCs w:val="20"/>
              </w:rPr>
            </w:rPrChange>
          </w:rPr>
          <w:t xml:space="preserve"> </w:t>
        </w:r>
        <w:r w:rsidDel="00000000" w:rsidR="00000000" w:rsidRPr="00000000">
          <w:fldChar w:fldCharType="end"/>
        </w:r>
      </w:ins>
      <w:ins w:author="Sven H." w:id="7" w:date="2014-09-18T23:57:12Z"/>
      <w:ins w:author="Sven H." w:id="7" w:date="2014-09-18T23:57:12Z">
        <w:r w:rsidDel="00000000" w:rsidR="00000000" w:rsidRPr="00000000">
          <w:fldChar w:fldCharType="begin"/>
        </w:r>
        <w:r w:rsidDel="00000000" w:rsidR="00000000" w:rsidRPr="00000000">
          <w:instrText xml:space="preserve">HYPERLINK "https://github.com/jspm/registry/"</w:instrText>
        </w:r>
        <w:r w:rsidDel="00000000" w:rsidR="00000000" w:rsidRPr="00000000">
          <w:fldChar w:fldCharType="separate"/>
        </w:r>
        <w:r w:rsidDel="00000000" w:rsidR="00000000" w:rsidRPr="00000000">
          <w:rPr>
            <w:color w:val="1155cc"/>
            <w:sz w:val="20"/>
            <w:szCs w:val="20"/>
            <w:u w:val="single"/>
            <w:rtl w:val="0"/>
            <w:rPrChange w:author="Sven H." w:id="9" w:date="2014-09-18T23:57:12Z">
              <w:rPr>
                <w:color w:val="1155cc"/>
                <w:sz w:val="20"/>
                <w:szCs w:val="20"/>
                <w:u w:val="single"/>
              </w:rPr>
            </w:rPrChange>
          </w:rPr>
          <w:t xml:space="preserve">https://github.com/jspm/registry/</w:t>
        </w:r>
        <w:r w:rsidDel="00000000" w:rsidR="00000000" w:rsidRPr="00000000">
          <w:fldChar w:fldCharType="end"/>
        </w:r>
      </w:ins>
      <w:ins w:author="Sven H." w:id="7" w:date="2014-09-18T23:57:12Z">
        <w:r w:rsidDel="00000000" w:rsidR="00000000" w:rsidRPr="00000000">
          <w:rPr>
            <w:rtl w:val="0"/>
          </w:rPr>
        </w:r>
      </w:ins>
    </w:p>
  </w:footnote>
  <w:footnote w:id="57">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jspm allows linking in any registry like github or npm and there won't be any naming conflicts between them e.g. github:angular/angular.js won't be conflicting with a npm:angular</w:t>
        </w:r>
      </w:ins>
    </w:p>
  </w:footnote>
  <w:footnote w:id="58">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jspm has no own file repository. Instead it allows adding enpoints so that you can use any file repository of your choice. jspm comes by default with an endpoint for npm and github. Hence the availability, replication immutability, scalability etc. strongly depends on the endpoint you’re using.</w:t>
        </w:r>
      </w:ins>
    </w:p>
  </w:footnote>
  <w:footnote w:id="59">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The npm and github endpoints are using https but the transport layer security depends strongly on the endpoint you’re using.</w:t>
        </w:r>
      </w:ins>
    </w:p>
  </w:footnote>
  <w:footnote w:id="60">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Depends on endpoint but the github endpoint downloads archives instead of cloning the repos.</w:t>
        </w:r>
      </w:ins>
    </w:p>
  </w:footnote>
  <w:footnote w:id="61">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Depends on endpoint.</w:t>
        </w:r>
      </w:ins>
    </w:p>
  </w:footnote>
  <w:footnote w:id="62">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jspm supports caching of packages and an offline mode flag (--offline) will be soon available.</w:t>
        </w:r>
      </w:ins>
    </w:p>
  </w:footnote>
  <w:footnote w:id="63">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The version constraint system is based on constraint solving the freshest versions possible with minimal forks.</w:t>
        </w:r>
      </w:ins>
    </w:p>
  </w:footnote>
  <w:footnote w:id="64">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You can write an own endpoint which performs special actions after installing a package but adding hooks to existing endpoints is not yet possible.</w:t>
        </w:r>
      </w:ins>
    </w:p>
  </w:footnote>
  <w:footnote w:id="65">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jspm uses SystemJS as module loader which supports by default es6, cjs and amd. But via plugins other module loaders can be added similar to RequireJS.</w:t>
        </w:r>
      </w:ins>
    </w:p>
  </w:footnote>
  <w:footnote w:id="66">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jspm is coupled to the SystemJS, but you can also just use URLs directly e.g. ./jspm_packages/angular@1.2.3/some.css or any other asset. Plugin-based asset bundling build workflows are currently in development.</w:t>
        </w:r>
      </w:ins>
    </w:p>
  </w:footnote>
  <w:footnote w:id="67">
    <w:p w:rsidR="00000000" w:rsidDel="00000000" w:rsidP="00000000" w:rsidRDefault="00000000" w:rsidRPr="00000000">
      <w:pPr>
        <w:spacing w:line="240" w:lineRule="auto"/>
        <w:contextualSpacing w:val="0"/>
        <w:rPr>
          <w:ins w:author="Sven H." w:id="7" w:date="2014-09-18T23:57:12Z"/>
        </w:rPr>
      </w:pPr>
      <w:r w:rsidDel="00000000" w:rsidR="00000000" w:rsidRPr="00000000">
        <w:rPr>
          <w:rStyle w:val="FootnoteReference"/>
          <w:vertAlign w:val="superscript"/>
        </w:rPr>
        <w:footnoteRef/>
      </w:r>
      <w:ins w:author="Sven H." w:id="7" w:date="2014-09-18T23:57:12Z">
        <w:r w:rsidDel="00000000" w:rsidR="00000000" w:rsidRPr="00000000">
          <w:rPr>
            <w:sz w:val="20"/>
            <w:szCs w:val="20"/>
            <w:rtl w:val="0"/>
          </w:rPr>
          <w:t xml:space="preserve"> https://groups.google.com/forum/#!topic/jspm-io/Sm2H3mdE7WI</w:t>
        </w:r>
      </w:ins>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github.com/componentjs/component" TargetMode="External"/><Relationship Id="rId22" Type="http://schemas.openxmlformats.org/officeDocument/2006/relationships/hyperlink" Target="http://pub.dartlang.org/doc/versioning.html#constraint-solving" TargetMode="External"/><Relationship Id="rId21" Type="http://schemas.openxmlformats.org/officeDocument/2006/relationships/hyperlink" Target="http://jspm.io/" TargetMode="External"/><Relationship Id="rId24" Type="http://schemas.openxmlformats.org/officeDocument/2006/relationships/hyperlink" Target="http://bower.io/#programmatic-api" TargetMode="External"/><Relationship Id="rId23" Type="http://schemas.openxmlformats.org/officeDocument/2006/relationships/hyperlink" Target="http://pub.dartlang.org/doc/versioning.html#constraint-solving"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oo.gl/vEnvQ5" TargetMode="External"/><Relationship Id="rId26" Type="http://schemas.openxmlformats.org/officeDocument/2006/relationships/hyperlink" Target="https://www.npmjs.org/" TargetMode="External"/><Relationship Id="rId25" Type="http://schemas.openxmlformats.org/officeDocument/2006/relationships/hyperlink" Target="https://www.npmjs.org/api/npm.html" TargetMode="External"/><Relationship Id="rId28" Type="http://schemas.openxmlformats.org/officeDocument/2006/relationships/hyperlink" Target="http://component.io/" TargetMode="External"/><Relationship Id="rId27" Type="http://schemas.openxmlformats.org/officeDocument/2006/relationships/hyperlink" Target="https://pub.dartlang.or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npmjs.org/doc/misc/npm-disputes.html" TargetMode="External"/><Relationship Id="rId7" Type="http://schemas.openxmlformats.org/officeDocument/2006/relationships/hyperlink" Target="mailto:igor@angularjs.org" TargetMode="External"/><Relationship Id="rId8" Type="http://schemas.openxmlformats.org/officeDocument/2006/relationships/hyperlink" Target="mailto:igor@angularjs.org" TargetMode="External"/><Relationship Id="rId31" Type="http://schemas.openxmlformats.org/officeDocument/2006/relationships/hyperlink" Target="https://www.npmjs.com/" TargetMode="External"/><Relationship Id="rId30" Type="http://schemas.openxmlformats.org/officeDocument/2006/relationships/hyperlink" Target="http://bower.io/stats" TargetMode="External"/><Relationship Id="rId11" Type="http://schemas.openxmlformats.org/officeDocument/2006/relationships/hyperlink" Target="http://bower.io/%20" TargetMode="External"/><Relationship Id="rId33" Type="http://schemas.openxmlformats.org/officeDocument/2006/relationships/hyperlink" Target="http://pub.dartlang.org/doc/versioning.html" TargetMode="External"/><Relationship Id="rId10" Type="http://schemas.openxmlformats.org/officeDocument/2006/relationships/hyperlink" Target="http://bower.io/" TargetMode="External"/><Relationship Id="rId32" Type="http://schemas.openxmlformats.org/officeDocument/2006/relationships/hyperlink" Target="https://github.com/bower/bower/issues/578" TargetMode="External"/><Relationship Id="rId13" Type="http://schemas.openxmlformats.org/officeDocument/2006/relationships/hyperlink" Target="https://docs.google.com/document/d/17Nzv7onwsFYQU2ompvzNI9cCBczVHntWMiAn4zDip1w/edit?usp=docslist_api" TargetMode="External"/><Relationship Id="rId35" Type="http://schemas.openxmlformats.org/officeDocument/2006/relationships/hyperlink" Target="http://pub.dartlang.org/doc/versioning.html" TargetMode="External"/><Relationship Id="rId12" Type="http://schemas.openxmlformats.org/officeDocument/2006/relationships/hyperlink" Target="https://github.com/bower/registry/issues/73" TargetMode="External"/><Relationship Id="rId34" Type="http://schemas.openxmlformats.org/officeDocument/2006/relationships/hyperlink" Target="https://github.com/bower/bower/issues/505" TargetMode="External"/><Relationship Id="rId15" Type="http://schemas.openxmlformats.org/officeDocument/2006/relationships/hyperlink" Target="http://gyazo.com/374a120dd4214e2c4a07d55d56293a2e" TargetMode="External"/><Relationship Id="rId37" Type="http://schemas.openxmlformats.org/officeDocument/2006/relationships/hyperlink" Target="http://blog.npmjs.org/post/76320673650/funding" TargetMode="External"/><Relationship Id="rId14" Type="http://schemas.openxmlformats.org/officeDocument/2006/relationships/hyperlink" Target="https://github.com/bower/registry/pull/50" TargetMode="External"/><Relationship Id="rId36" Type="http://schemas.openxmlformats.org/officeDocument/2006/relationships/hyperlink" Target="https://pub.dartlang.org/doc/pubspec.html" TargetMode="External"/><Relationship Id="rId17" Type="http://schemas.openxmlformats.org/officeDocument/2006/relationships/hyperlink" Target="https://pub.dartlang.org/doc/" TargetMode="External"/><Relationship Id="rId39" Type="http://schemas.openxmlformats.org/officeDocument/2006/relationships/hyperlink" Target="http://blog.npmjs.org/post/76320673650/funding" TargetMode="External"/><Relationship Id="rId16" Type="http://schemas.openxmlformats.org/officeDocument/2006/relationships/hyperlink" Target="https://npmjs.org/" TargetMode="External"/><Relationship Id="rId38" Type="http://schemas.openxmlformats.org/officeDocument/2006/relationships/hyperlink" Target="http://blog.npmjs.org/" TargetMode="External"/><Relationship Id="rId19" Type="http://schemas.openxmlformats.org/officeDocument/2006/relationships/hyperlink" Target="http://duojs.org/" TargetMode="External"/><Relationship Id="rId18" Type="http://schemas.openxmlformats.org/officeDocument/2006/relationships/hyperlink" Target="https://github.com/component/compon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clock.co.uk/tech-blogs/how-to-create-a-private-npmjs-repository" TargetMode="External"/><Relationship Id="rId11" Type="http://schemas.openxmlformats.org/officeDocument/2006/relationships/hyperlink" Target="https://www.npmjs.org/package/lockdown" TargetMode="External"/><Relationship Id="rId10" Type="http://schemas.openxmlformats.org/officeDocument/2006/relationships/hyperlink" Target="https://github.com/zaach/npm-seal" TargetMode="External"/><Relationship Id="rId21" Type="http://schemas.openxmlformats.org/officeDocument/2006/relationships/hyperlink" Target="https://www.npmjs.org/doc/misc/npm-registry.html" TargetMode="External"/><Relationship Id="rId13" Type="http://schemas.openxmlformats.org/officeDocument/2006/relationships/hyperlink" Target="https://github.com/bower/bower/issues/782" TargetMode="External"/><Relationship Id="rId12" Type="http://schemas.openxmlformats.org/officeDocument/2006/relationships/hyperlink" Target="http://semver.org/" TargetMode="External"/><Relationship Id="rId1" Type="http://schemas.openxmlformats.org/officeDocument/2006/relationships/hyperlink" Target="https://status.heroku.com" TargetMode="External"/><Relationship Id="rId2" Type="http://schemas.openxmlformats.org/officeDocument/2006/relationships/hyperlink" Target="https://status.github.com" TargetMode="External"/><Relationship Id="rId3" Type="http://schemas.openxmlformats.org/officeDocument/2006/relationships/hyperlink" Target="https://dataclips.heroku.com/byvmrorsycxmclubeuzxtlckegvm#Bower-packages-git-hosting-services" TargetMode="External"/><Relationship Id="rId4" Type="http://schemas.openxmlformats.org/officeDocument/2006/relationships/hyperlink" Target="https://github.com/npm/npm/issues/4323" TargetMode="External"/><Relationship Id="rId9" Type="http://schemas.openxmlformats.org/officeDocument/2006/relationships/hyperlink" Target="https://github.com/zaach/npm-seal" TargetMode="External"/><Relationship Id="rId15" Type="http://schemas.openxmlformats.org/officeDocument/2006/relationships/hyperlink" Target="https://www.npmjs.org/doc/misc/npm-scripts.html" TargetMode="External"/><Relationship Id="rId14" Type="http://schemas.openxmlformats.org/officeDocument/2006/relationships/hyperlink" Target="https://github.com/bower/bower/issues/1017" TargetMode="External"/><Relationship Id="rId17" Type="http://schemas.openxmlformats.org/officeDocument/2006/relationships/hyperlink" Target="https://bower-component-list.herokuapp.com/keyword/web-components" TargetMode="External"/><Relationship Id="rId16" Type="http://schemas.openxmlformats.org/officeDocument/2006/relationships/hyperlink" Target="https://github.com/npm/npm/issues/798" TargetMode="External"/><Relationship Id="rId5" Type="http://schemas.openxmlformats.org/officeDocument/2006/relationships/hyperlink" Target="http://pub.dartlang.org/doc/versioning.html#shared-dependencies-and-unshared-libraries" TargetMode="External"/><Relationship Id="rId19" Type="http://schemas.openxmlformats.org/officeDocument/2006/relationships/hyperlink" Target="https://www.npmjs.org/doc/cli/npm-dedupe.html" TargetMode="External"/><Relationship Id="rId6" Type="http://schemas.openxmlformats.org/officeDocument/2006/relationships/hyperlink" Target="https://www.npmjs.org/doc/shrinkwrap.html" TargetMode="External"/><Relationship Id="rId18" Type="http://schemas.openxmlformats.org/officeDocument/2006/relationships/hyperlink" Target="https://github.com/bower/search-server" TargetMode="External"/><Relationship Id="rId7" Type="http://schemas.openxmlformats.org/officeDocument/2006/relationships/hyperlink" Target="https://www.npmjs.org/package/lockdown" TargetMode="External"/><Relationship Id="rId8" Type="http://schemas.openxmlformats.org/officeDocument/2006/relationships/hyperlink" Target="https://github.com/angular/angular.js/pull/6653" TargetMode="External"/></Relationships>
</file>