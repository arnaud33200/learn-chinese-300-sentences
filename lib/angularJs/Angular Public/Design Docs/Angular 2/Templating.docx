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Change w:author="" w:id="0">
          <w:pPr>
            <w:pStyle w:val="Title"/>
            <w:ind w:left="0" w:firstLine="0"/>
            <w:contextualSpacing w:val="0"/>
            <w:jc w:val="center"/>
          </w:pPr>
        </w:pPrChange>
      </w:pPr>
      <w:bookmarkStart w:colFirst="0" w:colLast="0" w:name="h.xgjl2srtytjt" w:id="0"/>
      <w:bookmarkEnd w:id="0"/>
      <w:r w:rsidDel="00000000" w:rsidR="00000000" w:rsidRPr="00000000">
        <w:rPr>
          <w:rtl w:val="0"/>
        </w:rPr>
        <w:t xml:space="preserve">Templating</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b w:val="1"/>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6">
        <w:r w:rsidDel="00000000" w:rsidR="00000000" w:rsidRPr="00000000">
          <w:rPr>
            <w:rFonts w:ascii="Arial" w:cs="Arial" w:eastAsia="Arial" w:hAnsi="Arial"/>
            <w:i w:val="1"/>
            <w:color w:val="1155cc"/>
            <w:u w:val="single"/>
            <w:rtl w:val="0"/>
          </w:rPr>
          <w:t xml:space="preserve">misko@google.com</w:t>
        </w:r>
      </w:hyperlink>
      <w:r w:rsidDel="00000000" w:rsidR="00000000" w:rsidRPr="00000000">
        <w:rPr>
          <w:rFonts w:ascii="Arial" w:cs="Arial" w:eastAsia="Arial" w:hAnsi="Arial"/>
          <w:i w:val="1"/>
          <w:color w:val="666666"/>
          <w:rtl w:val="0"/>
        </w:rPr>
        <w:t xml:space="preserve">, </w:t>
      </w:r>
      <w:hyperlink r:id="rId7">
        <w:r w:rsidDel="00000000" w:rsidR="00000000" w:rsidRPr="00000000">
          <w:rPr>
            <w:rFonts w:ascii="Arial" w:cs="Arial" w:eastAsia="Arial" w:hAnsi="Arial"/>
            <w:i w:val="1"/>
            <w:color w:val="1155cc"/>
            <w:u w:val="single"/>
            <w:rtl w:val="0"/>
          </w:rPr>
          <w:t xml:space="preserve">tbosch@google.com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tl w:val="0"/>
        </w:rPr>
        <w:t xml:space="preserve">Date: March 2014</w:t>
      </w:r>
      <w:r w:rsidDel="00000000" w:rsidR="00000000" w:rsidRPr="00000000">
        <w:rPr>
          <w:rtl w:val="0"/>
        </w:rPr>
      </w:r>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"heading=h.fxpk50cps4zs"</w:instrText>
        </w:r>
        <w:r w:rsidDel="00000000" w:rsidR="00000000" w:rsidRPr="00000000">
          <w:fldChar w:fldCharType="separate"/>
        </w:r>
        <w:r w:rsidDel="00000000" w:rsidR="00000000" w:rsidRPr="00000000">
          <w:rPr>
            <w:color w:val="1155cc"/>
            <w:u w:val="single"/>
            <w:rtl w:val="0"/>
          </w:rPr>
          <w:t xml:space="preserve">Objective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"heading=h.wwgnimruvhlu"</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Background</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"heading=h.wc2jzxci433y"</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simplify the directive API?</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"heading=h.te1bv0y2uvfp"</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integrate with other component frameworks?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"heading=h.e16syui33lbe"</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improve performance?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"heading=h.836814yvweti"</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make templates analyzable by tools?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"heading=h.v93ljdiqj2co"</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Prior Art</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"heading=h.85vkosi0q2ay"</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Polymer</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"heading=h.4cj02ormkxxp"</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TODO Evaluate HTML Imports and Node.bind</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"heading=h.vq0eq72cuj7k"</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Strong points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"heading=h.n2xnh3nv4ssi"</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Weak points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"heading=h.g6oihq651rl"</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X-Tags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"heading=h.laja0s32w4k"</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Strong points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"heading=h.clzuwls7slqy"</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Weak points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"heading=h.gsj1b5cyemrl"</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React.js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"heading=h.9emn7hal386f"</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MontageJS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"heading=h.960qc2vipnr"</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Ember.js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"heading=h.waulgszaejty"</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Detailed Design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"heading=h.w4ivl8awy0d5"</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Conceptual overview</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"heading=h.m4vrrf92763l"</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 Types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"heading=h.1c5d6wr90qwt"</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General restriction for directives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"heading=h.kseaj6kx9adb"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 type: Decorator Directive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"heading=h.1nbvu5qn2h6"</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 type: Template Directive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"heading=h.s63raxrnoohb"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 type: Component Directive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"heading=h.m3ie4exf3mdj"</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Instantiation Order of directives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"heading=h.nstq9396uu5k"</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Data binding configuration in templates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"heading=h.k972nqcof3e"</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Binding to events of elements or directives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"heading=h.5i8lai5znheb"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Binding to properties of elements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"heading=h.744fcyl05j9u"</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Interpolating properties of elements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"heading=h.93flvf5s9i34"</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Interpolating text</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"heading=h.t4sg86p3zlaf"</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Expressions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"heading=h.xsxqhtz0tnmr"</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Deeply integrated with dirty checking</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"heading=h.6rzfundz70u6"</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One time binding</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"heading=h.8bkyc34d3eu"</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Errors from expressions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"heading=h.5p54f6o4103h"</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Directive-API</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"heading=h.pn1ptb72lsup"</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Class annotation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"heading=h.bpw1rcnj3zi8"</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Constructor, DI and directive communication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44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"heading=h.w3hux8ry2l3m"</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Directive communication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44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"heading=h.8d7t4zbp1g57"</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Example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"heading=h.zhi3cqvcrjd8"</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Bindable properties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"heading=h.d777tozfbsta"</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Microsyntax for properties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"heading=h.4fydw9fdaryb"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Lifecycle hooks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"heading=h.16drnw98apy9"</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Events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"heading=h.3t0ip9vd8okx"</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Compiler-API</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"heading=h.mg2asle4eqcv"</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Example implementations of directives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"heading=h.scn7f5iypwys"</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Decorator: ng-show</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"heading=h.t1ct7bne4s8y"</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Template Directive: ng-if</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"heading=h.39qdxwqnpnfr"</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Template directive: ng-include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"heading=h.fv4052m60wg8"</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Template directive: ng-repeat</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"heading=h.eemoytw63f3n"</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Component Directive: pane</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"heading=h.r9g2q5f6mrso"</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Consuming and publishing components from/to other web component frameworks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"heading=h.yz80vb2d1zoj"</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Frameworks that use Custom elements (X-Tags, Polymer)</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"heading=h.2hefdebrqak1"</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Frameworks that use Node.bind (Polymer)</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"heading=h.ko1c0xdtulbr"</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Frameworks that use html imports (Polymer)</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"heading=h.sm2w3k47enh"</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Conclusions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"heading=h.4pwli5780eiu"</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Templates are analyzable and validatable by IDEs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"heading=h.y08xmcvkuz0n"</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Performance improvement</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44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"heading=h.usl8gifd6pna"</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Event delegation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44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"heading=h.c93hj8tmxfe3"</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Lightweight directives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44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"heading=h.g49auixmv9b"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New dirty checking mechanism for expressions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"heading=h.sshzjz2murav"</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Simplified Directive API</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108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"heading=h.k8neepigd7z6"</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Integrate with other web frameworks using web standards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"heading=h.8ld4akvsf9fd"</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FAQ</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"heading=h.ew884z7lmsne"</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We want the ng-controller of Angular 1.x back</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"heading=h.w9nzbq3s8t0b"</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not use Polymer as HTML Compiler?</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72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"heading=h.ccqi85bjsc6x"</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Why not use {{...}} syntax everywhere and remove bind-*?</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"heading=h.pz20okjzphgm"</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Caveats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"heading=h.qjnbvlr7uej1"</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Security Considerations</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"heading=h.s30znup8hx9j"</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Performance Considerations / Test Strategy</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1" w:date="2015-10-15T10:49:59Z"/>
        </w:rPr>
      </w:pPr>
      <w:ins w:author="Anonymous" w:id="1" w:date="2015-10-15T10:49:59Z"/>
      <w:ins w:author="Anonymous" w:id="1" w:date="2015-10-15T10:49:59Z">
        <w:r w:rsidDel="00000000" w:rsidR="00000000" w:rsidRPr="00000000">
          <w:fldChar w:fldCharType="begin"/>
        </w:r>
        <w:r w:rsidDel="00000000" w:rsidR="00000000" w:rsidRPr="00000000">
          <w:instrText xml:space="preserve">HYPERLINK \l "heading=h.59osdxvm5jwp"</w: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t xml:space="preserve">Work Breakdown</w:t>
        </w:r>
        <w:r w:rsidDel="00000000" w:rsidR="00000000" w:rsidRPr="00000000">
          <w:fldChar w:fldCharType="end"/>
        </w:r>
      </w:ins>
      <w:ins w:author="Anonymous" w:id="1" w:date="2015-10-15T10:49:59Z">
        <w:r w:rsidDel="00000000" w:rsidR="00000000" w:rsidRPr="00000000">
          <w:rPr>
            <w:rtl w:val="0"/>
          </w:rPr>
        </w:r>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"heading=h.fxpk50cps4zs"</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Objective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"heading=h.wwgnimruvhlu"</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Background</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"heading=h.wc2jzxci433y"</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simplify the directive API?</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"heading=h.te1bv0y2uvfp"</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integrate with other component frameworks?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"heading=h.e16syui33lbe"</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improve performance?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"heading=h.836814yvweti"</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make templates analyzable by tools?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"heading=h.v93ljdiqj2co"</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Prior Art</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"heading=h.85vkosi0q2ay"</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Polymer</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"heading=h.4cj02ormkxxp"</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TODO Evaluate HTML Imports and Node.bind</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"heading=h.vq0eq72cuj7k"</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Strong points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"heading=h.n2xnh3nv4ssi"</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Weak points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"heading=h.g6oihq651rl"</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X-Tags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"heading=h.laja0s32w4k"</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Strong points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"heading=h.clzuwls7slqy"</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Weak points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"heading=h.gsj1b5cyemrl"</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React.js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"heading=h.9emn7hal386f"</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MontageJS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"heading=h.960qc2vipnr"</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Ember.js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"heading=h.waulgszaejty"</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Detailed Design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"heading=h.w4ivl8awy0d5"</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Conceptual overview</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"heading=h.m4vrrf92763l"</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 Types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"heading=h.1c5d6wr90qwt"</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General restriction for directives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"heading=h.kseaj6kx9adb"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 type: Decorator Directive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"heading=h.1nbvu5qn2h6"</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 type: Template Directive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"heading=h.s63raxrnoohb"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 type: Component Directive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"heading=h.m3ie4exf3mdj"</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Instantiation Order of directives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"heading=h.nstq9396uu5k"</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Data binding configuration in templates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"heading=h.k972nqcof3e"</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Binding to events of elements or directives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"heading=h.5i8lai5znheb"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Binding to properties of elements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"heading=h.744fcyl05j9u"</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Interpolating properties of elements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"heading=h.93flvf5s9i34"</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Interpolating text</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"heading=h.t4sg86p3zlaf"</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Expressions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"heading=h.xsxqhtz0tnmr"</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Deeply integrated with dirty checking</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"heading=h.6rzfundz70u6"</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One time binding</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"heading=h.8bkyc34d3eu"</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Errors from expressions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"heading=h.5p54f6o4103h"</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Directive-API</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"heading=h.pn1ptb72lsup"</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Class annotation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"heading=h.bpw1rcnj3zi8"</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Constructor, DI and directive communication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44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"heading=h.w3hux8ry2l3m"</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Directive communication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44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"heading=h.8d7t4zbp1g57"</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Example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"heading=h.zhi3cqvcrjd8"</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Bindable properties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"heading=h.d777tozfbsta"</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Microsyntax for properties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"heading=h.4fydw9fdaryb"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Lifecycle hooks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"heading=h.16drnw98apy9"</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Events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"heading=h.3t0ip9vd8okx"</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Compiler-API</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"heading=h.mg2asle4eqcv"</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Example implementations of directives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"heading=h.scn7f5iypwys"</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Decorator: ng-show</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"heading=h.t1ct7bne4s8y"</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Template Directive: ng-if</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"heading=h.39qdxwqnpnfr"</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Template directive: ng-include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"heading=h.fv4052m60wg8"</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Template directive: ng-repeat</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"heading=h.eemoytw63f3n"</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Component Directive: pane</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"heading=h.r9g2q5f6mrso"</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Consuming and publishing components from/to other web component frameworks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"heading=h.yz80vb2d1zoj"</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Frameworks that use Custom elements (X-Tags, Polymer)</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"heading=h.2hefdebrqak1"</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Frameworks that use Node.bind (Polymer)</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"heading=h.ko1c0xdtulbr"</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Frameworks that use html imports (Polymer)</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"heading=h.sm2w3k47enh"</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Conclusions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"heading=h.4pwli5780eiu"</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Templates are analyzable and validatable by IDEs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"heading=h.y08xmcvkuz0n"</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Performance improvement</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44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"heading=h.usl8gifd6pna"</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Event delegation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44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"heading=h.c93hj8tmxfe3"</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Lightweight directives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44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"heading=h.g49auixmv9b"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New dirty checking mechanism for expressions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"heading=h.sshzjz2murav"</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Simplified Directive API</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108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"heading=h.k8neepigd7z6"</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Integrate with other web frameworks using web standards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"heading=h.8ld4akvsf9fd"</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FAQ</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"heading=h.ew884z7lmsne"</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We want the ng-controller of Angular 1.x back</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"heading=h.w9nzbq3s8t0b"</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not use Polymer as HTML Compiler?</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72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"heading=h.ccqi85bjsc6x"</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Why not use {{...}} syntax everywhere and remove bind-*?</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"heading=h.pz20okjzphgm"</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Caveats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"heading=h.qjnbvlr7uej1"</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Security Considerations</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"heading=h.s30znup8hx9j"</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Performance Considerations / Test Strategy</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ind w:left="360" w:firstLine="0"/>
        <w:contextualSpacing w:val="0"/>
        <w:rPr>
          <w:ins w:author="Anonymous" w:id="3" w:date="2015-10-15T00:34:28Z"/>
        </w:rPr>
      </w:pPr>
      <w:ins w:author="Anonymous" w:id="3" w:date="2015-10-15T00:34:28Z">
        <w:del w:author="Anonymous" w:id="1" w:date="2015-10-15T10:49:59Z"/>
      </w:ins>
      <w:ins w:author="Anonymous" w:id="3" w:date="2015-10-15T00:34:28Z">
        <w:del w:author="Anonymous" w:id="1" w:date="2015-10-15T10:49:59Z">
          <w:r w:rsidDel="00000000" w:rsidR="00000000" w:rsidRPr="00000000">
            <w:fldChar w:fldCharType="begin"/>
          </w:r>
          <w:r w:rsidDel="00000000" w:rsidR="00000000" w:rsidRPr="00000000">
            <w:delInstrText xml:space="preserve">HYPERLINK \l "heading=h.59osdxvm5jwp"</w:delInstrText>
          </w:r>
          <w:r w:rsidDel="00000000" w:rsidR="00000000" w:rsidRPr="00000000">
            <w:fldChar w:fldCharType="separate"/>
          </w:r>
          <w:r w:rsidDel="00000000" w:rsidR="00000000" w:rsidRPr="00000000">
            <w:rPr>
              <w:color w:val="1155cc"/>
              <w:u w:val="single"/>
              <w:rtl w:val="0"/>
              <w:rPrChange w:author="Anonymous" w:id="2" w:date="2015-10-15T10:49:59Z">
                <w:rPr>
                  <w:color w:val="1155cc"/>
                  <w:u w:val="single"/>
                </w:rPr>
              </w:rPrChange>
            </w:rPr>
            <w:delText xml:space="preserve">Work Breakdown</w:delText>
          </w:r>
          <w:r w:rsidDel="00000000" w:rsidR="00000000" w:rsidRPr="00000000">
            <w:fldChar w:fldCharType="end"/>
          </w:r>
        </w:del>
      </w:ins>
      <w:ins w:author="Anonymous" w:id="3" w:date="2015-10-15T00:34:28Z">
        <w:del w:author="Anonymous" w:id="1" w:date="2015-10-15T10:49:59Z">
          <w:r w:rsidDel="00000000" w:rsidR="00000000" w:rsidRPr="00000000">
            <w:rPr>
              <w:rtl w:val="0"/>
            </w:rPr>
          </w:r>
        </w:del>
      </w:ins>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"h.fxpk50cps4zs"</w:delInstrText>
        </w:r>
        <w:r w:rsidDel="00000000" w:rsidR="00000000" w:rsidRPr="00000000">
          <w:fldChar w:fldCharType="separate"/>
        </w:r>
        <w:r w:rsidDel="00000000" w:rsidR="00000000" w:rsidRPr="00000000">
          <w:rPr>
            <w:color w:val="1155cc"/>
            <w:u w:val="single"/>
            <w:rtl w:val="0"/>
          </w:rPr>
          <w:delText xml:space="preserve">Objective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"h.wwgnimruvhlu"</w:delInstrText>
        </w:r>
        <w:r w:rsidDel="00000000" w:rsidR="00000000" w:rsidRPr="00000000">
          <w:fldChar w:fldCharType="separate"/>
        </w:r>
        <w:r w:rsidDel="00000000" w:rsidR="00000000" w:rsidRPr="00000000">
          <w:rPr>
            <w:color w:val="1155cc"/>
            <w:u w:val="single"/>
            <w:rtl w:val="0"/>
          </w:rPr>
          <w:delText xml:space="preserve">Background</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"h.wc2jzxci433y"</w:delInstrText>
        </w:r>
        <w:r w:rsidDel="00000000" w:rsidR="00000000" w:rsidRPr="00000000">
          <w:fldChar w:fldCharType="separate"/>
        </w:r>
        <w:r w:rsidDel="00000000" w:rsidR="00000000" w:rsidRPr="00000000">
          <w:rPr>
            <w:color w:val="1155cc"/>
            <w:u w:val="single"/>
            <w:rtl w:val="0"/>
          </w:rPr>
          <w:delText xml:space="preserve">Why simplify the directive API?</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"h.te1bv0y2uvfp"</w:delInstrText>
        </w:r>
        <w:r w:rsidDel="00000000" w:rsidR="00000000" w:rsidRPr="00000000">
          <w:fldChar w:fldCharType="separate"/>
        </w:r>
        <w:r w:rsidDel="00000000" w:rsidR="00000000" w:rsidRPr="00000000">
          <w:rPr>
            <w:color w:val="1155cc"/>
            <w:u w:val="single"/>
            <w:rtl w:val="0"/>
          </w:rPr>
          <w:delText xml:space="preserve">Why integrate with other component frameworks?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"h.e16syui33lbe"</w:delInstrText>
        </w:r>
        <w:r w:rsidDel="00000000" w:rsidR="00000000" w:rsidRPr="00000000">
          <w:fldChar w:fldCharType="separate"/>
        </w:r>
        <w:r w:rsidDel="00000000" w:rsidR="00000000" w:rsidRPr="00000000">
          <w:rPr>
            <w:color w:val="1155cc"/>
            <w:u w:val="single"/>
            <w:rtl w:val="0"/>
          </w:rPr>
          <w:delText xml:space="preserve">Why improve performance?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"h.836814yvweti"</w:delInstrText>
        </w:r>
        <w:r w:rsidDel="00000000" w:rsidR="00000000" w:rsidRPr="00000000">
          <w:fldChar w:fldCharType="separate"/>
        </w:r>
        <w:r w:rsidDel="00000000" w:rsidR="00000000" w:rsidRPr="00000000">
          <w:rPr>
            <w:color w:val="1155cc"/>
            <w:u w:val="single"/>
            <w:rtl w:val="0"/>
          </w:rPr>
          <w:delText xml:space="preserve">Why make templates analyzable by tools?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"h.v93ljdiqj2co"</w:delInstrText>
        </w:r>
        <w:r w:rsidDel="00000000" w:rsidR="00000000" w:rsidRPr="00000000">
          <w:fldChar w:fldCharType="separate"/>
        </w:r>
        <w:r w:rsidDel="00000000" w:rsidR="00000000" w:rsidRPr="00000000">
          <w:rPr>
            <w:color w:val="1155cc"/>
            <w:u w:val="single"/>
            <w:rtl w:val="0"/>
          </w:rPr>
          <w:delText xml:space="preserve">Prior Art</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"h.85vkosi0q2ay"</w:delInstrText>
        </w:r>
        <w:r w:rsidDel="00000000" w:rsidR="00000000" w:rsidRPr="00000000">
          <w:fldChar w:fldCharType="separate"/>
        </w:r>
        <w:r w:rsidDel="00000000" w:rsidR="00000000" w:rsidRPr="00000000">
          <w:rPr>
            <w:color w:val="1155cc"/>
            <w:u w:val="single"/>
            <w:rtl w:val="0"/>
          </w:rPr>
          <w:delText xml:space="preserve">Polymer</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"h.4cj02ormkxxp"</w:delInstrText>
        </w:r>
        <w:r w:rsidDel="00000000" w:rsidR="00000000" w:rsidRPr="00000000">
          <w:fldChar w:fldCharType="separate"/>
        </w:r>
        <w:r w:rsidDel="00000000" w:rsidR="00000000" w:rsidRPr="00000000">
          <w:rPr>
            <w:color w:val="1155cc"/>
            <w:u w:val="single"/>
            <w:rtl w:val="0"/>
          </w:rPr>
          <w:delText xml:space="preserve">TODO Evaluate HTML Imports and Node.bind</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"h.vq0eq72cuj7k"</w:delInstrText>
        </w:r>
        <w:r w:rsidDel="00000000" w:rsidR="00000000" w:rsidRPr="00000000">
          <w:fldChar w:fldCharType="separate"/>
        </w:r>
        <w:r w:rsidDel="00000000" w:rsidR="00000000" w:rsidRPr="00000000">
          <w:rPr>
            <w:color w:val="1155cc"/>
            <w:u w:val="single"/>
            <w:rtl w:val="0"/>
          </w:rPr>
          <w:delText xml:space="preserve">Strong points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"h.n2xnh3nv4ssi"</w:delInstrText>
        </w:r>
        <w:r w:rsidDel="00000000" w:rsidR="00000000" w:rsidRPr="00000000">
          <w:fldChar w:fldCharType="separate"/>
        </w:r>
        <w:r w:rsidDel="00000000" w:rsidR="00000000" w:rsidRPr="00000000">
          <w:rPr>
            <w:color w:val="1155cc"/>
            <w:u w:val="single"/>
            <w:rtl w:val="0"/>
          </w:rPr>
          <w:delText xml:space="preserve">Weak points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"h.g6oihq651rl"</w:delInstrText>
        </w:r>
        <w:r w:rsidDel="00000000" w:rsidR="00000000" w:rsidRPr="00000000">
          <w:fldChar w:fldCharType="separate"/>
        </w:r>
        <w:r w:rsidDel="00000000" w:rsidR="00000000" w:rsidRPr="00000000">
          <w:rPr>
            <w:color w:val="1155cc"/>
            <w:u w:val="single"/>
            <w:rtl w:val="0"/>
          </w:rPr>
          <w:delText xml:space="preserve">X-Tags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"h.laja0s32w4k"</w:delInstrText>
        </w:r>
        <w:r w:rsidDel="00000000" w:rsidR="00000000" w:rsidRPr="00000000">
          <w:fldChar w:fldCharType="separate"/>
        </w:r>
        <w:r w:rsidDel="00000000" w:rsidR="00000000" w:rsidRPr="00000000">
          <w:rPr>
            <w:color w:val="1155cc"/>
            <w:u w:val="single"/>
            <w:rtl w:val="0"/>
          </w:rPr>
          <w:delText xml:space="preserve">Strong points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"h.clzuwls7slqy"</w:delInstrText>
        </w:r>
        <w:r w:rsidDel="00000000" w:rsidR="00000000" w:rsidRPr="00000000">
          <w:fldChar w:fldCharType="separate"/>
        </w:r>
        <w:r w:rsidDel="00000000" w:rsidR="00000000" w:rsidRPr="00000000">
          <w:rPr>
            <w:color w:val="1155cc"/>
            <w:u w:val="single"/>
            <w:rtl w:val="0"/>
          </w:rPr>
          <w:delText xml:space="preserve">Weak points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"h.gsj1b5cyemrl"</w:delInstrText>
        </w:r>
        <w:r w:rsidDel="00000000" w:rsidR="00000000" w:rsidRPr="00000000">
          <w:fldChar w:fldCharType="separate"/>
        </w:r>
        <w:r w:rsidDel="00000000" w:rsidR="00000000" w:rsidRPr="00000000">
          <w:rPr>
            <w:color w:val="1155cc"/>
            <w:u w:val="single"/>
            <w:rtl w:val="0"/>
          </w:rPr>
          <w:delText xml:space="preserve">React.js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"h.9emn7hal386f"</w:delInstrText>
        </w:r>
        <w:r w:rsidDel="00000000" w:rsidR="00000000" w:rsidRPr="00000000">
          <w:fldChar w:fldCharType="separate"/>
        </w:r>
        <w:r w:rsidDel="00000000" w:rsidR="00000000" w:rsidRPr="00000000">
          <w:rPr>
            <w:color w:val="1155cc"/>
            <w:u w:val="single"/>
            <w:rtl w:val="0"/>
          </w:rPr>
          <w:delText xml:space="preserve">MontageJS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"h.960qc2vipnr"</w:delInstrText>
        </w:r>
        <w:r w:rsidDel="00000000" w:rsidR="00000000" w:rsidRPr="00000000">
          <w:fldChar w:fldCharType="separate"/>
        </w:r>
        <w:r w:rsidDel="00000000" w:rsidR="00000000" w:rsidRPr="00000000">
          <w:rPr>
            <w:color w:val="1155cc"/>
            <w:u w:val="single"/>
            <w:rtl w:val="0"/>
          </w:rPr>
          <w:delText xml:space="preserve">Ember.js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"h.waulgszaejty"</w:delInstrText>
        </w:r>
        <w:r w:rsidDel="00000000" w:rsidR="00000000" w:rsidRPr="00000000">
          <w:fldChar w:fldCharType="separate"/>
        </w:r>
        <w:r w:rsidDel="00000000" w:rsidR="00000000" w:rsidRPr="00000000">
          <w:rPr>
            <w:color w:val="1155cc"/>
            <w:u w:val="single"/>
            <w:rtl w:val="0"/>
          </w:rPr>
          <w:delText xml:space="preserve">Detailed Design</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"h.w4ivl8awy0d5"</w:delInstrText>
        </w:r>
        <w:r w:rsidDel="00000000" w:rsidR="00000000" w:rsidRPr="00000000">
          <w:fldChar w:fldCharType="separate"/>
        </w:r>
        <w:r w:rsidDel="00000000" w:rsidR="00000000" w:rsidRPr="00000000">
          <w:rPr>
            <w:color w:val="1155cc"/>
            <w:u w:val="single"/>
            <w:rtl w:val="0"/>
          </w:rPr>
          <w:delText xml:space="preserve">Conceptual overview</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"h.m4vrrf92763l"</w:delInstrText>
        </w:r>
        <w:r w:rsidDel="00000000" w:rsidR="00000000" w:rsidRPr="00000000">
          <w:fldChar w:fldCharType="separate"/>
        </w:r>
        <w:r w:rsidDel="00000000" w:rsidR="00000000" w:rsidRPr="00000000">
          <w:rPr>
            <w:color w:val="1155cc"/>
            <w:u w:val="single"/>
            <w:rtl w:val="0"/>
          </w:rPr>
          <w:delText xml:space="preserve">Directive Types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"h.1c5d6wr90qwt"</w:delInstrText>
        </w:r>
        <w:r w:rsidDel="00000000" w:rsidR="00000000" w:rsidRPr="00000000">
          <w:fldChar w:fldCharType="separate"/>
        </w:r>
        <w:r w:rsidDel="00000000" w:rsidR="00000000" w:rsidRPr="00000000">
          <w:rPr>
            <w:color w:val="1155cc"/>
            <w:u w:val="single"/>
            <w:rtl w:val="0"/>
          </w:rPr>
          <w:delText xml:space="preserve">General restriction for directives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"h.kseaj6kx9adb"</w:delInstrText>
        </w:r>
        <w:r w:rsidDel="00000000" w:rsidR="00000000" w:rsidRPr="00000000">
          <w:fldChar w:fldCharType="separate"/>
        </w:r>
        <w:r w:rsidDel="00000000" w:rsidR="00000000" w:rsidRPr="00000000">
          <w:rPr>
            <w:color w:val="1155cc"/>
            <w:u w:val="single"/>
            <w:rtl w:val="0"/>
          </w:rPr>
          <w:delText xml:space="preserve">Directive type: Decorator Directive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"h.1nbvu5qn2h6"</w:delInstrText>
        </w:r>
        <w:r w:rsidDel="00000000" w:rsidR="00000000" w:rsidRPr="00000000">
          <w:fldChar w:fldCharType="separate"/>
        </w:r>
        <w:r w:rsidDel="00000000" w:rsidR="00000000" w:rsidRPr="00000000">
          <w:rPr>
            <w:color w:val="1155cc"/>
            <w:u w:val="single"/>
            <w:rtl w:val="0"/>
          </w:rPr>
          <w:delText xml:space="preserve">Directive type: Template Directive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"h.s63raxrnoohb"</w:delInstrText>
        </w:r>
        <w:r w:rsidDel="00000000" w:rsidR="00000000" w:rsidRPr="00000000">
          <w:fldChar w:fldCharType="separate"/>
        </w:r>
        <w:r w:rsidDel="00000000" w:rsidR="00000000" w:rsidRPr="00000000">
          <w:rPr>
            <w:color w:val="1155cc"/>
            <w:u w:val="single"/>
            <w:rtl w:val="0"/>
          </w:rPr>
          <w:delText xml:space="preserve">Directive type: Component Directive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"h.m3ie4exf3mdj"</w:delInstrText>
        </w:r>
        <w:r w:rsidDel="00000000" w:rsidR="00000000" w:rsidRPr="00000000">
          <w:fldChar w:fldCharType="separate"/>
        </w:r>
        <w:r w:rsidDel="00000000" w:rsidR="00000000" w:rsidRPr="00000000">
          <w:rPr>
            <w:color w:val="1155cc"/>
            <w:u w:val="single"/>
            <w:rtl w:val="0"/>
          </w:rPr>
          <w:delText xml:space="preserve">Instantiation Order of directives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"h.nstq9396uu5k"</w:delInstrText>
        </w:r>
        <w:r w:rsidDel="00000000" w:rsidR="00000000" w:rsidRPr="00000000">
          <w:fldChar w:fldCharType="separate"/>
        </w:r>
        <w:r w:rsidDel="00000000" w:rsidR="00000000" w:rsidRPr="00000000">
          <w:rPr>
            <w:color w:val="1155cc"/>
            <w:u w:val="single"/>
            <w:rtl w:val="0"/>
          </w:rPr>
          <w:delText xml:space="preserve">Data binding configuration in templates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"h.k972nqcof3e"</w:delInstrText>
        </w:r>
        <w:r w:rsidDel="00000000" w:rsidR="00000000" w:rsidRPr="00000000">
          <w:fldChar w:fldCharType="separate"/>
        </w:r>
        <w:r w:rsidDel="00000000" w:rsidR="00000000" w:rsidRPr="00000000">
          <w:rPr>
            <w:color w:val="1155cc"/>
            <w:u w:val="single"/>
            <w:rtl w:val="0"/>
          </w:rPr>
          <w:delText xml:space="preserve">Binding to events of elements or directives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"h.5i8lai5znheb"</w:delInstrText>
        </w:r>
        <w:r w:rsidDel="00000000" w:rsidR="00000000" w:rsidRPr="00000000">
          <w:fldChar w:fldCharType="separate"/>
        </w:r>
        <w:r w:rsidDel="00000000" w:rsidR="00000000" w:rsidRPr="00000000">
          <w:rPr>
            <w:color w:val="1155cc"/>
            <w:u w:val="single"/>
            <w:rtl w:val="0"/>
          </w:rPr>
          <w:delText xml:space="preserve">Binding to properties of elements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"h.744fcyl05j9u"</w:delInstrText>
        </w:r>
        <w:r w:rsidDel="00000000" w:rsidR="00000000" w:rsidRPr="00000000">
          <w:fldChar w:fldCharType="separate"/>
        </w:r>
        <w:r w:rsidDel="00000000" w:rsidR="00000000" w:rsidRPr="00000000">
          <w:rPr>
            <w:color w:val="1155cc"/>
            <w:u w:val="single"/>
            <w:rtl w:val="0"/>
          </w:rPr>
          <w:delText xml:space="preserve">Interpolating properties of elements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"h.93flvf5s9i34"</w:delInstrText>
        </w:r>
        <w:r w:rsidDel="00000000" w:rsidR="00000000" w:rsidRPr="00000000">
          <w:fldChar w:fldCharType="separate"/>
        </w:r>
        <w:r w:rsidDel="00000000" w:rsidR="00000000" w:rsidRPr="00000000">
          <w:rPr>
            <w:color w:val="1155cc"/>
            <w:u w:val="single"/>
            <w:rtl w:val="0"/>
          </w:rPr>
          <w:delText xml:space="preserve">Interpolating text</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"h.t4sg86p3zlaf"</w:delInstrText>
        </w:r>
        <w:r w:rsidDel="00000000" w:rsidR="00000000" w:rsidRPr="00000000">
          <w:fldChar w:fldCharType="separate"/>
        </w:r>
        <w:r w:rsidDel="00000000" w:rsidR="00000000" w:rsidRPr="00000000">
          <w:rPr>
            <w:color w:val="1155cc"/>
            <w:u w:val="single"/>
            <w:rtl w:val="0"/>
          </w:rPr>
          <w:delText xml:space="preserve">Expressions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"h.xsxqhtz0tnmr"</w:delInstrText>
        </w:r>
        <w:r w:rsidDel="00000000" w:rsidR="00000000" w:rsidRPr="00000000">
          <w:fldChar w:fldCharType="separate"/>
        </w:r>
        <w:r w:rsidDel="00000000" w:rsidR="00000000" w:rsidRPr="00000000">
          <w:rPr>
            <w:color w:val="1155cc"/>
            <w:u w:val="single"/>
            <w:rtl w:val="0"/>
          </w:rPr>
          <w:delText xml:space="preserve">Deeply integrated with dirty checking</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"h.6rzfundz70u6"</w:delInstrText>
        </w:r>
        <w:r w:rsidDel="00000000" w:rsidR="00000000" w:rsidRPr="00000000">
          <w:fldChar w:fldCharType="separate"/>
        </w:r>
        <w:r w:rsidDel="00000000" w:rsidR="00000000" w:rsidRPr="00000000">
          <w:rPr>
            <w:color w:val="1155cc"/>
            <w:u w:val="single"/>
            <w:rtl w:val="0"/>
          </w:rPr>
          <w:delText xml:space="preserve">One time binding</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"h.8bkyc34d3eu"</w:delInstrText>
        </w:r>
        <w:r w:rsidDel="00000000" w:rsidR="00000000" w:rsidRPr="00000000">
          <w:fldChar w:fldCharType="separate"/>
        </w:r>
        <w:r w:rsidDel="00000000" w:rsidR="00000000" w:rsidRPr="00000000">
          <w:rPr>
            <w:color w:val="1155cc"/>
            <w:u w:val="single"/>
            <w:rtl w:val="0"/>
          </w:rPr>
          <w:delText xml:space="preserve">Errors from expressions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"h.5p54f6o4103h"</w:delInstrText>
        </w:r>
        <w:r w:rsidDel="00000000" w:rsidR="00000000" w:rsidRPr="00000000">
          <w:fldChar w:fldCharType="separate"/>
        </w:r>
        <w:r w:rsidDel="00000000" w:rsidR="00000000" w:rsidRPr="00000000">
          <w:rPr>
            <w:color w:val="1155cc"/>
            <w:u w:val="single"/>
            <w:rtl w:val="0"/>
          </w:rPr>
          <w:delText xml:space="preserve">Directive-API</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"h.pn1ptb72lsup"</w:delInstrText>
        </w:r>
        <w:r w:rsidDel="00000000" w:rsidR="00000000" w:rsidRPr="00000000">
          <w:fldChar w:fldCharType="separate"/>
        </w:r>
        <w:r w:rsidDel="00000000" w:rsidR="00000000" w:rsidRPr="00000000">
          <w:rPr>
            <w:color w:val="1155cc"/>
            <w:u w:val="single"/>
            <w:rtl w:val="0"/>
          </w:rPr>
          <w:delText xml:space="preserve">Class annotation</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"h.bpw1rcnj3zi8"</w:delInstrText>
        </w:r>
        <w:r w:rsidDel="00000000" w:rsidR="00000000" w:rsidRPr="00000000">
          <w:fldChar w:fldCharType="separate"/>
        </w:r>
        <w:r w:rsidDel="00000000" w:rsidR="00000000" w:rsidRPr="00000000">
          <w:rPr>
            <w:color w:val="1155cc"/>
            <w:u w:val="single"/>
            <w:rtl w:val="0"/>
          </w:rPr>
          <w:delText xml:space="preserve">Constructor, DI and directive communication</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44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"h.w3hux8ry2l3m"</w:delInstrText>
        </w:r>
        <w:r w:rsidDel="00000000" w:rsidR="00000000" w:rsidRPr="00000000">
          <w:fldChar w:fldCharType="separate"/>
        </w:r>
        <w:r w:rsidDel="00000000" w:rsidR="00000000" w:rsidRPr="00000000">
          <w:rPr>
            <w:color w:val="1155cc"/>
            <w:u w:val="single"/>
            <w:rtl w:val="0"/>
          </w:rPr>
          <w:delText xml:space="preserve">Directive communication</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44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"h.8d7t4zbp1g57"</w:delInstrText>
        </w:r>
        <w:r w:rsidDel="00000000" w:rsidR="00000000" w:rsidRPr="00000000">
          <w:fldChar w:fldCharType="separate"/>
        </w:r>
        <w:r w:rsidDel="00000000" w:rsidR="00000000" w:rsidRPr="00000000">
          <w:rPr>
            <w:color w:val="1155cc"/>
            <w:u w:val="single"/>
            <w:rtl w:val="0"/>
          </w:rPr>
          <w:delText xml:space="preserve">Example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"h.zhi3cqvcrjd8"</w:delInstrText>
        </w:r>
        <w:r w:rsidDel="00000000" w:rsidR="00000000" w:rsidRPr="00000000">
          <w:fldChar w:fldCharType="separate"/>
        </w:r>
        <w:r w:rsidDel="00000000" w:rsidR="00000000" w:rsidRPr="00000000">
          <w:rPr>
            <w:color w:val="1155cc"/>
            <w:u w:val="single"/>
            <w:rtl w:val="0"/>
          </w:rPr>
          <w:delText xml:space="preserve">Bindable properties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"h.d777tozfbsta"</w:delInstrText>
        </w:r>
        <w:r w:rsidDel="00000000" w:rsidR="00000000" w:rsidRPr="00000000">
          <w:fldChar w:fldCharType="separate"/>
        </w:r>
        <w:r w:rsidDel="00000000" w:rsidR="00000000" w:rsidRPr="00000000">
          <w:rPr>
            <w:color w:val="1155cc"/>
            <w:u w:val="single"/>
            <w:rtl w:val="0"/>
          </w:rPr>
          <w:delText xml:space="preserve">Microsyntax for properties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"h.4fydw9fdaryb"</w:delInstrText>
        </w:r>
        <w:r w:rsidDel="00000000" w:rsidR="00000000" w:rsidRPr="00000000">
          <w:fldChar w:fldCharType="separate"/>
        </w:r>
        <w:r w:rsidDel="00000000" w:rsidR="00000000" w:rsidRPr="00000000">
          <w:rPr>
            <w:color w:val="1155cc"/>
            <w:u w:val="single"/>
            <w:rtl w:val="0"/>
          </w:rPr>
          <w:delText xml:space="preserve">Lifecycle hooks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"h.16drnw98apy9"</w:delInstrText>
        </w:r>
        <w:r w:rsidDel="00000000" w:rsidR="00000000" w:rsidRPr="00000000">
          <w:fldChar w:fldCharType="separate"/>
        </w:r>
        <w:r w:rsidDel="00000000" w:rsidR="00000000" w:rsidRPr="00000000">
          <w:rPr>
            <w:color w:val="1155cc"/>
            <w:u w:val="single"/>
            <w:rtl w:val="0"/>
          </w:rPr>
          <w:delText xml:space="preserve">Events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"h.3t0ip9vd8okx"</w:delInstrText>
        </w:r>
        <w:r w:rsidDel="00000000" w:rsidR="00000000" w:rsidRPr="00000000">
          <w:fldChar w:fldCharType="separate"/>
        </w:r>
        <w:r w:rsidDel="00000000" w:rsidR="00000000" w:rsidRPr="00000000">
          <w:rPr>
            <w:color w:val="1155cc"/>
            <w:u w:val="single"/>
            <w:rtl w:val="0"/>
          </w:rPr>
          <w:delText xml:space="preserve">Compiler-API</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"h.mg2asle4eqcv"</w:delInstrText>
        </w:r>
        <w:r w:rsidDel="00000000" w:rsidR="00000000" w:rsidRPr="00000000">
          <w:fldChar w:fldCharType="separate"/>
        </w:r>
        <w:r w:rsidDel="00000000" w:rsidR="00000000" w:rsidRPr="00000000">
          <w:rPr>
            <w:color w:val="1155cc"/>
            <w:u w:val="single"/>
            <w:rtl w:val="0"/>
          </w:rPr>
          <w:delText xml:space="preserve">Example implementations of directives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"h.scn7f5iypwys"</w:delInstrText>
        </w:r>
        <w:r w:rsidDel="00000000" w:rsidR="00000000" w:rsidRPr="00000000">
          <w:fldChar w:fldCharType="separate"/>
        </w:r>
        <w:r w:rsidDel="00000000" w:rsidR="00000000" w:rsidRPr="00000000">
          <w:rPr>
            <w:color w:val="1155cc"/>
            <w:u w:val="single"/>
            <w:rtl w:val="0"/>
          </w:rPr>
          <w:delText xml:space="preserve">Decorator: ng-show</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"h.t1ct7bne4s8y"</w:delInstrText>
        </w:r>
        <w:r w:rsidDel="00000000" w:rsidR="00000000" w:rsidRPr="00000000">
          <w:fldChar w:fldCharType="separate"/>
        </w:r>
        <w:r w:rsidDel="00000000" w:rsidR="00000000" w:rsidRPr="00000000">
          <w:rPr>
            <w:color w:val="1155cc"/>
            <w:u w:val="single"/>
            <w:rtl w:val="0"/>
          </w:rPr>
          <w:delText xml:space="preserve">Template Directive: ng-if</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"h.39qdxwqnpnfr"</w:delInstrText>
        </w:r>
        <w:r w:rsidDel="00000000" w:rsidR="00000000" w:rsidRPr="00000000">
          <w:fldChar w:fldCharType="separate"/>
        </w:r>
        <w:r w:rsidDel="00000000" w:rsidR="00000000" w:rsidRPr="00000000">
          <w:rPr>
            <w:color w:val="1155cc"/>
            <w:u w:val="single"/>
            <w:rtl w:val="0"/>
          </w:rPr>
          <w:delText xml:space="preserve">Template directive: ng-include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"h.fv4052m60wg8"</w:delInstrText>
        </w:r>
        <w:r w:rsidDel="00000000" w:rsidR="00000000" w:rsidRPr="00000000">
          <w:fldChar w:fldCharType="separate"/>
        </w:r>
        <w:r w:rsidDel="00000000" w:rsidR="00000000" w:rsidRPr="00000000">
          <w:rPr>
            <w:color w:val="1155cc"/>
            <w:u w:val="single"/>
            <w:rtl w:val="0"/>
          </w:rPr>
          <w:delText xml:space="preserve">Template directive: ng-repeat</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"h.eemoytw63f3n"</w:delInstrText>
        </w:r>
        <w:r w:rsidDel="00000000" w:rsidR="00000000" w:rsidRPr="00000000">
          <w:fldChar w:fldCharType="separate"/>
        </w:r>
        <w:r w:rsidDel="00000000" w:rsidR="00000000" w:rsidRPr="00000000">
          <w:rPr>
            <w:color w:val="1155cc"/>
            <w:u w:val="single"/>
            <w:rtl w:val="0"/>
          </w:rPr>
          <w:delText xml:space="preserve">Component Directive: pane</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"h.r9g2q5f6mrso"</w:delInstrText>
        </w:r>
        <w:r w:rsidDel="00000000" w:rsidR="00000000" w:rsidRPr="00000000">
          <w:fldChar w:fldCharType="separate"/>
        </w:r>
        <w:r w:rsidDel="00000000" w:rsidR="00000000" w:rsidRPr="00000000">
          <w:rPr>
            <w:color w:val="1155cc"/>
            <w:u w:val="single"/>
            <w:rtl w:val="0"/>
          </w:rPr>
          <w:delText xml:space="preserve">Consuming and publishing components from/to other web component frameworks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"h.yz80vb2d1zoj"</w:delInstrText>
        </w:r>
        <w:r w:rsidDel="00000000" w:rsidR="00000000" w:rsidRPr="00000000">
          <w:fldChar w:fldCharType="separate"/>
        </w:r>
        <w:r w:rsidDel="00000000" w:rsidR="00000000" w:rsidRPr="00000000">
          <w:rPr>
            <w:color w:val="1155cc"/>
            <w:u w:val="single"/>
            <w:rtl w:val="0"/>
          </w:rPr>
          <w:delText xml:space="preserve">Frameworks that use Custom elements (X-Tags, Polymer)</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"h.2hefdebrqak1"</w:delInstrText>
        </w:r>
        <w:r w:rsidDel="00000000" w:rsidR="00000000" w:rsidRPr="00000000">
          <w:fldChar w:fldCharType="separate"/>
        </w:r>
        <w:r w:rsidDel="00000000" w:rsidR="00000000" w:rsidRPr="00000000">
          <w:rPr>
            <w:color w:val="1155cc"/>
            <w:u w:val="single"/>
            <w:rtl w:val="0"/>
          </w:rPr>
          <w:delText xml:space="preserve">Frameworks that use Node.bind (Polymer)</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"h.ko1c0xdtulbr"</w:delInstrText>
        </w:r>
        <w:r w:rsidDel="00000000" w:rsidR="00000000" w:rsidRPr="00000000">
          <w:fldChar w:fldCharType="separate"/>
        </w:r>
        <w:r w:rsidDel="00000000" w:rsidR="00000000" w:rsidRPr="00000000">
          <w:rPr>
            <w:color w:val="1155cc"/>
            <w:u w:val="single"/>
            <w:rtl w:val="0"/>
          </w:rPr>
          <w:delText xml:space="preserve">Frameworks that use html imports (Polymer)</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"h.sm2w3k47enh"</w:delInstrText>
        </w:r>
        <w:r w:rsidDel="00000000" w:rsidR="00000000" w:rsidRPr="00000000">
          <w:fldChar w:fldCharType="separate"/>
        </w:r>
        <w:r w:rsidDel="00000000" w:rsidR="00000000" w:rsidRPr="00000000">
          <w:rPr>
            <w:color w:val="1155cc"/>
            <w:u w:val="single"/>
            <w:rtl w:val="0"/>
          </w:rPr>
          <w:delText xml:space="preserve">Conclusions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"h.4pwli5780eiu"</w:delInstrText>
        </w:r>
        <w:r w:rsidDel="00000000" w:rsidR="00000000" w:rsidRPr="00000000">
          <w:fldChar w:fldCharType="separate"/>
        </w:r>
        <w:r w:rsidDel="00000000" w:rsidR="00000000" w:rsidRPr="00000000">
          <w:rPr>
            <w:color w:val="1155cc"/>
            <w:u w:val="single"/>
            <w:rtl w:val="0"/>
          </w:rPr>
          <w:delText xml:space="preserve">Templates are analyzable and validatable by IDEs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"h.y08xmcvkuz0n"</w:delInstrText>
        </w:r>
        <w:r w:rsidDel="00000000" w:rsidR="00000000" w:rsidRPr="00000000">
          <w:fldChar w:fldCharType="separate"/>
        </w:r>
        <w:r w:rsidDel="00000000" w:rsidR="00000000" w:rsidRPr="00000000">
          <w:rPr>
            <w:color w:val="1155cc"/>
            <w:u w:val="single"/>
            <w:rtl w:val="0"/>
          </w:rPr>
          <w:delText xml:space="preserve">Performance improvement</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44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"h.usl8gifd6pna"</w:delInstrText>
        </w:r>
        <w:r w:rsidDel="00000000" w:rsidR="00000000" w:rsidRPr="00000000">
          <w:fldChar w:fldCharType="separate"/>
        </w:r>
        <w:r w:rsidDel="00000000" w:rsidR="00000000" w:rsidRPr="00000000">
          <w:rPr>
            <w:color w:val="1155cc"/>
            <w:u w:val="single"/>
            <w:rtl w:val="0"/>
          </w:rPr>
          <w:delText xml:space="preserve">Event delegation</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44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"h.c93hj8tmxfe3"</w:delInstrText>
        </w:r>
        <w:r w:rsidDel="00000000" w:rsidR="00000000" w:rsidRPr="00000000">
          <w:fldChar w:fldCharType="separate"/>
        </w:r>
        <w:r w:rsidDel="00000000" w:rsidR="00000000" w:rsidRPr="00000000">
          <w:rPr>
            <w:color w:val="1155cc"/>
            <w:u w:val="single"/>
            <w:rtl w:val="0"/>
          </w:rPr>
          <w:delText xml:space="preserve">Lightweight directives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44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"h.g49auixmv9b"</w:delInstrText>
        </w:r>
        <w:r w:rsidDel="00000000" w:rsidR="00000000" w:rsidRPr="00000000">
          <w:fldChar w:fldCharType="separate"/>
        </w:r>
        <w:r w:rsidDel="00000000" w:rsidR="00000000" w:rsidRPr="00000000">
          <w:rPr>
            <w:color w:val="1155cc"/>
            <w:u w:val="single"/>
            <w:rtl w:val="0"/>
          </w:rPr>
          <w:delText xml:space="preserve">New dirty checking mechanism for expressions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"h.sshzjz2murav"</w:delInstrText>
        </w:r>
        <w:r w:rsidDel="00000000" w:rsidR="00000000" w:rsidRPr="00000000">
          <w:fldChar w:fldCharType="separate"/>
        </w:r>
        <w:r w:rsidDel="00000000" w:rsidR="00000000" w:rsidRPr="00000000">
          <w:rPr>
            <w:color w:val="1155cc"/>
            <w:u w:val="single"/>
            <w:rtl w:val="0"/>
          </w:rPr>
          <w:delText xml:space="preserve">Simplified Directive API</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108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"h.k8neepigd7z6"</w:delInstrText>
        </w:r>
        <w:r w:rsidDel="00000000" w:rsidR="00000000" w:rsidRPr="00000000">
          <w:fldChar w:fldCharType="separate"/>
        </w:r>
        <w:r w:rsidDel="00000000" w:rsidR="00000000" w:rsidRPr="00000000">
          <w:rPr>
            <w:color w:val="1155cc"/>
            <w:u w:val="single"/>
            <w:rtl w:val="0"/>
          </w:rPr>
          <w:delText xml:space="preserve">Integrate with other web frameworks using web standards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"h.8ld4akvsf9fd"</w:delInstrText>
        </w:r>
        <w:r w:rsidDel="00000000" w:rsidR="00000000" w:rsidRPr="00000000">
          <w:fldChar w:fldCharType="separate"/>
        </w:r>
        <w:r w:rsidDel="00000000" w:rsidR="00000000" w:rsidRPr="00000000">
          <w:rPr>
            <w:color w:val="1155cc"/>
            <w:u w:val="single"/>
            <w:rtl w:val="0"/>
          </w:rPr>
          <w:delText xml:space="preserve">FAQ</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"h.ew884z7lmsne"</w:delInstrText>
        </w:r>
        <w:r w:rsidDel="00000000" w:rsidR="00000000" w:rsidRPr="00000000">
          <w:fldChar w:fldCharType="separate"/>
        </w:r>
        <w:r w:rsidDel="00000000" w:rsidR="00000000" w:rsidRPr="00000000">
          <w:rPr>
            <w:color w:val="1155cc"/>
            <w:u w:val="single"/>
            <w:rtl w:val="0"/>
          </w:rPr>
          <w:delText xml:space="preserve">We want the ng-controller of Angular 1.x back</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"h.w9nzbq3s8t0b"</w:delInstrText>
        </w:r>
        <w:r w:rsidDel="00000000" w:rsidR="00000000" w:rsidRPr="00000000">
          <w:fldChar w:fldCharType="separate"/>
        </w:r>
        <w:r w:rsidDel="00000000" w:rsidR="00000000" w:rsidRPr="00000000">
          <w:rPr>
            <w:color w:val="1155cc"/>
            <w:u w:val="single"/>
            <w:rtl w:val="0"/>
          </w:rPr>
          <w:delText xml:space="preserve">Why not use Polymer as HTML Compiler?</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72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"h.ccqi85bjsc6x"</w:delInstrText>
        </w:r>
        <w:r w:rsidDel="00000000" w:rsidR="00000000" w:rsidRPr="00000000">
          <w:fldChar w:fldCharType="separate"/>
        </w:r>
        <w:r w:rsidDel="00000000" w:rsidR="00000000" w:rsidRPr="00000000">
          <w:rPr>
            <w:color w:val="1155cc"/>
            <w:u w:val="single"/>
            <w:rtl w:val="0"/>
          </w:rPr>
          <w:delText xml:space="preserve">Why not use {{...}} syntax everywhere and remove bind-*?</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"h.pz20okjzphgm"</w:delInstrText>
        </w:r>
        <w:r w:rsidDel="00000000" w:rsidR="00000000" w:rsidRPr="00000000">
          <w:fldChar w:fldCharType="separate"/>
        </w:r>
        <w:r w:rsidDel="00000000" w:rsidR="00000000" w:rsidRPr="00000000">
          <w:rPr>
            <w:color w:val="1155cc"/>
            <w:u w:val="single"/>
            <w:rtl w:val="0"/>
          </w:rPr>
          <w:delText xml:space="preserve">Caveats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"h.qjnbvlr7uej1"</w:delInstrText>
        </w:r>
        <w:r w:rsidDel="00000000" w:rsidR="00000000" w:rsidRPr="00000000">
          <w:fldChar w:fldCharType="separate"/>
        </w:r>
        <w:r w:rsidDel="00000000" w:rsidR="00000000" w:rsidRPr="00000000">
          <w:rPr>
            <w:color w:val="1155cc"/>
            <w:u w:val="single"/>
            <w:rtl w:val="0"/>
          </w:rPr>
          <w:delText xml:space="preserve">Security Considerations</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"h.s30znup8hx9j"</w:delInstrText>
        </w:r>
        <w:r w:rsidDel="00000000" w:rsidR="00000000" w:rsidRPr="00000000">
          <w:fldChar w:fldCharType="separate"/>
        </w:r>
        <w:r w:rsidDel="00000000" w:rsidR="00000000" w:rsidRPr="00000000">
          <w:rPr>
            <w:color w:val="1155cc"/>
            <w:u w:val="single"/>
            <w:rtl w:val="0"/>
          </w:rPr>
          <w:delText xml:space="preserve">Performance Considerations / Test Strategy</w:delText>
        </w:r>
        <w:r w:rsidDel="00000000" w:rsidR="00000000" w:rsidRPr="00000000">
          <w:fldChar w:fldCharType="end"/>
        </w:r>
        <w:r w:rsidDel="00000000" w:rsidR="00000000" w:rsidRPr="00000000">
          <w:rPr>
            <w:rtl w:val="0"/>
          </w:rPr>
        </w:r>
      </w:del>
    </w:p>
    <w:p w:rsidR="00000000" w:rsidDel="00000000" w:rsidP="00000000" w:rsidRDefault="00000000" w:rsidRPr="00000000">
      <w:pPr>
        <w:spacing w:line="240" w:lineRule="auto"/>
        <w:ind w:left="360" w:firstLine="0"/>
        <w:contextualSpacing w:val="0"/>
        <w:rPr>
          <w:del w:author="Anonymous" w:id="1" w:date="2015-10-15T10:49:59Z"/>
        </w:rPr>
      </w:pPr>
      <w:del w:author="Anonymous" w:id="1" w:date="2015-10-15T10:49:59Z">
        <w:r w:rsidDel="00000000" w:rsidR="00000000" w:rsidRPr="00000000">
          <w:fldChar w:fldCharType="begin"/>
        </w:r>
        <w:r w:rsidDel="00000000" w:rsidR="00000000" w:rsidRPr="00000000">
          <w:delInstrText xml:space="preserve">HYPERLINK \l "h.59osdxvm5jwp"</w:delInstrText>
        </w:r>
        <w:r w:rsidDel="00000000" w:rsidR="00000000" w:rsidRPr="00000000">
          <w:fldChar w:fldCharType="separate"/>
        </w:r>
        <w:r w:rsidDel="00000000" w:rsidR="00000000" w:rsidRPr="00000000">
          <w:rPr>
            <w:color w:val="1155cc"/>
            <w:u w:val="single"/>
            <w:rtl w:val="0"/>
          </w:rPr>
          <w:delText xml:space="preserve">Work Breakdown</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Redesign of the Angular HTML compiler that:</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simplifies the directive API</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integrates with other component frameworks using web standards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improves performance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allows tools like IDEs to </w:t>
      </w:r>
      <w:r w:rsidDel="00000000" w:rsidR="00000000" w:rsidRPr="00000000">
        <w:rPr>
          <w:rtl w:val="0"/>
        </w:rPr>
        <w:t xml:space="preserve">analyze</w:t>
      </w:r>
      <w:r w:rsidDel="00000000" w:rsidR="00000000" w:rsidRPr="00000000">
        <w:rPr>
          <w:rtl w:val="0"/>
        </w:rPr>
        <w:t xml:space="preserve"> and validate 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pStyle w:val="Heading2"/>
        <w:contextualSpacing w:val="0"/>
      </w:pPr>
      <w:bookmarkStart w:colFirst="0" w:colLast="0" w:name="h.wc2jzxci433y" w:id="3"/>
      <w:bookmarkEnd w:id="3"/>
      <w:r w:rsidDel="00000000" w:rsidR="00000000" w:rsidRPr="00000000">
        <w:rPr>
          <w:rtl w:val="0"/>
        </w:rPr>
        <w:t xml:space="preserve">Why simplify the directive API?</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The concepts in Angular 1.2.x are </w:t>
      </w:r>
      <w:r w:rsidDel="00000000" w:rsidR="00000000" w:rsidRPr="00000000">
        <w:rPr>
          <w:rtl w:val="0"/>
        </w:rPr>
        <w:t xml:space="preserve">very</w:t>
      </w:r>
      <w:r w:rsidDel="00000000" w:rsidR="00000000" w:rsidRPr="00000000">
        <w:rPr>
          <w:rtl w:val="0"/>
        </w:rPr>
        <w:t xml:space="preserve"> intermingled and because of this they are hard to explain and learn (e.g. Scope). This design doc tries to simplify and reduce the amount of used concepts.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In Angular 1.2.x there is only one API to define all kinds of directives. However, the API is very complicated. This design doc defines special cases for component directives, template directives and decorator directives, so that the API can be optimized for those cases (e.g. only template directives need to care about compile/link separation)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e1bv0y2uvfp" w:id="4"/>
      <w:bookmarkEnd w:id="4"/>
      <w:r w:rsidDel="00000000" w:rsidR="00000000" w:rsidRPr="00000000">
        <w:rPr>
          <w:rtl w:val="0"/>
        </w:rPr>
        <w:t xml:space="preserve">Why integrate with other component frameworks?</w:t>
      </w:r>
    </w:p>
    <w:p w:rsidR="00000000" w:rsidDel="00000000" w:rsidP="00000000" w:rsidRDefault="00000000" w:rsidRPr="00000000">
      <w:pPr>
        <w:contextualSpacing w:val="0"/>
      </w:pPr>
      <w:r w:rsidDel="00000000" w:rsidR="00000000" w:rsidRPr="00000000">
        <w:rPr>
          <w:rtl w:val="0"/>
        </w:rPr>
        <w:t xml:space="preserve">With the evolving web component standards it is expected that many components will be built on top of them. Angular should play nicely with all of those frameworks to allow Angular apps to leverage those components and also allow components built with Angular to be used with other frameworks.</w:t>
      </w:r>
    </w:p>
    <w:p w:rsidR="00000000" w:rsidDel="00000000" w:rsidP="00000000" w:rsidRDefault="00000000" w:rsidRPr="00000000">
      <w:pPr>
        <w:pStyle w:val="Heading2"/>
        <w:contextualSpacing w:val="0"/>
      </w:pPr>
      <w:bookmarkStart w:colFirst="0" w:colLast="0" w:name="h.e16syui33lbe" w:id="5"/>
      <w:bookmarkEnd w:id="5"/>
      <w:r w:rsidDel="00000000" w:rsidR="00000000" w:rsidRPr="00000000">
        <w:rPr>
          <w:rtl w:val="0"/>
        </w:rPr>
        <w:t xml:space="preserve">Why improve performance?</w:t>
      </w:r>
    </w:p>
    <w:p w:rsidR="00000000" w:rsidDel="00000000" w:rsidP="00000000" w:rsidRDefault="00000000" w:rsidRPr="00000000">
      <w:pPr>
        <w:ind w:left="0" w:firstLine="0"/>
        <w:contextualSpacing w:val="0"/>
      </w:pPr>
      <w:r w:rsidDel="00000000" w:rsidR="00000000" w:rsidRPr="00000000">
        <w:rPr>
          <w:rtl w:val="0"/>
        </w:rPr>
        <w:t xml:space="preserve">Being fast by default enables people to focus on solving their business problems rather than tweaking their apps to get better performance. Better performance always enables more complex or even new breeds of apps to be built. </w:t>
      </w:r>
    </w:p>
    <w:p w:rsidR="00000000" w:rsidDel="00000000" w:rsidP="00000000" w:rsidRDefault="00000000" w:rsidRPr="00000000">
      <w:pPr>
        <w:pStyle w:val="Heading2"/>
        <w:contextualSpacing w:val="0"/>
        <w:rPr/>
      </w:pPr>
      <w:bookmarkStart w:colFirst="0" w:colLast="0" w:name="h.836814yvweti" w:id="6"/>
      <w:bookmarkEnd w:id="6"/>
      <w:r w:rsidDel="00000000" w:rsidR="00000000" w:rsidRPr="00000000">
        <w:rPr>
          <w:rtl w:val="0"/>
        </w:rPr>
        <w:t xml:space="preserve">Why make </w:t>
      </w:r>
      <w:r w:rsidDel="00000000" w:rsidR="00000000" w:rsidRPr="00000000">
        <w:rPr>
          <w:rtl w:val="0"/>
        </w:rPr>
        <w:t xml:space="preserve">templates</w:t>
      </w:r>
      <w:r w:rsidDel="00000000" w:rsidR="00000000" w:rsidRPr="00000000">
        <w:rPr>
          <w:rtl w:val="0"/>
        </w:rPr>
        <w:t xml:space="preserve"> analyzable by tools?</w:t>
      </w:r>
    </w:p>
    <w:p w:rsidR="00000000" w:rsidDel="00000000" w:rsidP="00000000" w:rsidRDefault="00000000" w:rsidRPr="00000000">
      <w:pPr>
        <w:ind w:left="0" w:firstLine="0"/>
        <w:contextualSpacing w:val="0"/>
      </w:pPr>
      <w:r w:rsidDel="00000000" w:rsidR="00000000" w:rsidRPr="00000000">
        <w:rPr>
          <w:rtl w:val="0"/>
        </w:rPr>
        <w:t xml:space="preserve">In Angular 1.2.x tools that validated templates didn't work very well, as they had to have special cases for every directive. By this, many errors were not detected until someone clicked through the app. Validating templates can help detecting errors in a very early stage and enables faster development cycles.</w:t>
      </w:r>
    </w:p>
    <w:p w:rsidR="00000000" w:rsidDel="00000000" w:rsidP="00000000" w:rsidRDefault="00000000" w:rsidRPr="00000000">
      <w:pPr>
        <w:pStyle w:val="Heading1"/>
        <w:ind w:left="0" w:firstLine="0"/>
        <w:contextualSpacing w:val="0"/>
        <w:rPr/>
      </w:pPr>
      <w:bookmarkStart w:colFirst="0" w:colLast="0" w:name="h.v93ljdiqj2co" w:id="7"/>
      <w:bookmarkEnd w:id="7"/>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List of existing solutions and their corresponding strong/weak points.</w:t>
      </w:r>
    </w:p>
    <w:p w:rsidR="00000000" w:rsidDel="00000000" w:rsidP="00000000" w:rsidRDefault="00000000" w:rsidRPr="00000000">
      <w:pPr>
        <w:pStyle w:val="Heading2"/>
        <w:contextualSpacing w:val="0"/>
      </w:pPr>
      <w:bookmarkStart w:colFirst="0" w:colLast="0" w:name="h.85vkosi0q2ay" w:id="8"/>
      <w:bookmarkEnd w:id="8"/>
      <w:r w:rsidDel="00000000" w:rsidR="00000000" w:rsidRPr="00000000">
        <w:rPr>
          <w:rtl w:val="0"/>
        </w:rPr>
        <w:t xml:space="preserve">Polymer</w:t>
      </w:r>
    </w:p>
    <w:p w:rsidR="00000000" w:rsidDel="00000000" w:rsidP="00000000" w:rsidRDefault="00000000" w:rsidRPr="00000000">
      <w:pPr>
        <w:pStyle w:val="Heading3"/>
        <w:contextualSpacing w:val="0"/>
      </w:pPr>
      <w:bookmarkStart w:colFirst="0" w:colLast="0" w:name="h.4cj02ormkxxp" w:id="9"/>
      <w:bookmarkEnd w:id="9"/>
      <w:r w:rsidDel="00000000" w:rsidR="00000000" w:rsidRPr="00000000">
        <w:rPr>
          <w:rtl w:val="0"/>
        </w:rPr>
        <w:t xml:space="preserve">TODO Evaluate HTML Imports and Node.bind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q0eq72cuj7k" w:id="10"/>
      <w:bookmarkEnd w:id="10"/>
      <w:r w:rsidDel="00000000" w:rsidR="00000000" w:rsidRPr="00000000">
        <w:rPr>
          <w:rtl w:val="0"/>
        </w:rPr>
        <w:t xml:space="preserve">Strong points</w:t>
      </w:r>
    </w:p>
    <w:p w:rsidR="00000000" w:rsidDel="00000000" w:rsidP="00000000" w:rsidRDefault="00000000" w:rsidRPr="00000000">
      <w:pPr>
        <w:contextualSpacing w:val="0"/>
      </w:pPr>
      <w:r w:rsidDel="00000000" w:rsidR="00000000" w:rsidRPr="00000000">
        <w:rPr>
          <w:rtl w:val="0"/>
        </w:rPr>
        <w:t xml:space="preserve">Test bed for web components standards. Uses polyfills/prolyfills and adds sugaring on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2xnh3nv4ssi" w:id="11"/>
      <w:bookmarkEnd w:id="11"/>
      <w:r w:rsidDel="00000000" w:rsidR="00000000" w:rsidRPr="00000000">
        <w:rPr>
          <w:rtl w:val="0"/>
        </w:rPr>
        <w:t xml:space="preserve">Weak points</w:t>
      </w:r>
    </w:p>
    <w:p w:rsidR="00000000" w:rsidDel="00000000" w:rsidP="00000000" w:rsidRDefault="00000000" w:rsidRPr="00000000">
      <w:pPr>
        <w:contextualSpacing w:val="0"/>
      </w:pPr>
      <w:r w:rsidDel="00000000" w:rsidR="00000000" w:rsidRPr="00000000">
        <w:rPr>
          <w:rtl w:val="0"/>
        </w:rPr>
        <w:t xml:space="preserve">Polyfills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Custom Element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granularity: attribute level components are not doable with custom elements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testability: elements are registered at the document, no way to unregister them without reloading the document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instantiation: does not work well with </w:t>
      </w:r>
      <w:r w:rsidDel="00000000" w:rsidR="00000000" w:rsidRPr="00000000">
        <w:rPr>
          <w:rtl w:val="0"/>
        </w:rPr>
        <w:t xml:space="preserve">DI that uses constructor injection</w:t>
      </w:r>
      <w:r w:rsidDel="00000000" w:rsidR="00000000" w:rsidRPr="00000000">
        <w:rPr>
          <w:rtl w:val="0"/>
        </w:rPr>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no constructor</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no hook to intercept the creation of the element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polyfill is not performant, as it uses DOM Mutation events: TODO measure this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we could work around this by just deactivating the change listening part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Shadow DOM</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polyfill is not performant: TODO measure this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 provide a lightweight implementation based on transclusion and the &lt;content&gt; tag, that we only use when the real Shadow DOM is not present ?? → bad: different semantics (e.g. regarding css, css selectors,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Object.observe / observe-js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does not support watching function calls and getters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Angular always uses a hybrid model</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use Object.observe for properties. If not present Angular has a fallback</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use own dirty checking for things that are not supported, e.g. function calls</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provides higher abstraction level (compared to Object.observe), just like observe-js</w:t>
      </w:r>
    </w:p>
    <w:p w:rsidR="00000000" w:rsidDel="00000000" w:rsidP="00000000" w:rsidRDefault="00000000" w:rsidRPr="00000000">
      <w:pPr>
        <w:contextualSpacing w:val="0"/>
      </w:pPr>
      <w:r w:rsidDel="00000000" w:rsidR="00000000" w:rsidRPr="00000000">
        <w:rPr>
          <w:rtl w:val="0"/>
        </w:rPr>
        <w:t xml:space="preserve">Polyfills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TemplateBinding</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fixed set of template operations (e.g. if, repeat), i.e. not extensible (e.g. ng-switch)</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not clear how animations are handled (e.g. fadein, fadeout)</w:t>
      </w:r>
    </w:p>
    <w:p w:rsidR="00000000" w:rsidDel="00000000" w:rsidP="00000000" w:rsidRDefault="00000000" w:rsidRPr="00000000">
      <w:pPr>
        <w:contextualSpacing w:val="0"/>
      </w:pPr>
      <w:r w:rsidDel="00000000" w:rsidR="00000000" w:rsidRPr="00000000">
        <w:rPr>
          <w:rtl w:val="0"/>
        </w:rPr>
        <w:t xml:space="preserve">Opinionated parts (how Polymer defines elements)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Fonts w:ascii="Courier New" w:cs="Courier New" w:eastAsia="Courier New" w:hAnsi="Courier New"/>
          <w:rtl w:val="0"/>
        </w:rPr>
        <w:t xml:space="preserve">polymer-element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Polymer</w:t>
      </w:r>
      <w:r w:rsidDel="00000000" w:rsidR="00000000" w:rsidRPr="00000000">
        <w:rPr>
          <w:rtl w:val="0"/>
        </w:rPr>
        <w:t xml:space="preserve"> constructor</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Opinion of Polymer: everything is a component, and everything is done in HTML</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Opinion of Angular: business logic and ui logic should be separated. Business </w:t>
      </w:r>
      <w:r w:rsidDel="00000000" w:rsidR="00000000" w:rsidRPr="00000000">
        <w:rPr>
          <w:rtl w:val="0"/>
        </w:rPr>
        <w:t xml:space="preserve">logic should be written in JS, so it's easier to test and express.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DI is hard to combine with Polymer (see above for custom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w:t>
      </w:r>
      <w:r w:rsidDel="00000000" w:rsidR="00000000" w:rsidRPr="00000000">
        <w:rPr>
          <w:rtl w:val="0"/>
        </w:rPr>
        <w:t xml:space="preserve"> </w:t>
      </w:r>
      <w:hyperlink r:id="rId8">
        <w:r w:rsidDel="00000000" w:rsidR="00000000" w:rsidRPr="00000000">
          <w:rPr>
            <w:color w:val="1155cc"/>
            <w:u w:val="single"/>
            <w:rtl w:val="0"/>
          </w:rPr>
          <w:t xml:space="preserve">https://docs.google.com/a/google.com/document/d/16O2Im1ekfdJ4FU8FBbVRYGjqsXjmcV3tYFg1vyfhYC8/edit#heading=h.j75blxt2a4j7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6oihq651rl" w:id="12"/>
      <w:bookmarkEnd w:id="12"/>
      <w:hyperlink r:id="rId9">
        <w:r w:rsidDel="00000000" w:rsidR="00000000" w:rsidRPr="00000000">
          <w:rPr>
            <w:color w:val="1155cc"/>
            <w:u w:val="single"/>
            <w:rtl w:val="0"/>
          </w:rPr>
          <w:t xml:space="preserve">X-Tags</w:t>
        </w:r>
      </w:hyperlink>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Does not implement data binding, but allows components to listen for attribute changes and implement setters for object properties.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Uses Custom Elements and Mutation Observers from Polymer as Polyfills, but </w:t>
      </w:r>
      <w:commentRangeStart w:id="0"/>
      <w:commentRangeStart w:id="1"/>
      <w:r w:rsidDel="00000000" w:rsidR="00000000" w:rsidRPr="00000000">
        <w:rPr>
          <w:rtl w:val="0"/>
        </w:rPr>
        <w:t xml:space="preserve">does not use Shadow DOM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The default components under </w:t>
      </w:r>
      <w:hyperlink r:id="rId10">
        <w:r w:rsidDel="00000000" w:rsidR="00000000" w:rsidRPr="00000000">
          <w:rPr>
            <w:color w:val="1155cc"/>
            <w:u w:val="single"/>
            <w:rtl w:val="0"/>
          </w:rPr>
          <w:t xml:space="preserve">https://github.com/x-tag</w:t>
        </w:r>
      </w:hyperlink>
      <w:r w:rsidDel="00000000" w:rsidR="00000000" w:rsidRPr="00000000">
        <w:rPr>
          <w:rtl w:val="0"/>
        </w:rPr>
        <w:t xml:space="preserve"> don't seem to listen for attribute changes but only use property setters and DOM events.</w:t>
      </w:r>
      <w:r w:rsidDel="00000000" w:rsidR="00000000" w:rsidRPr="00000000">
        <w:rPr>
          <w:rtl w:val="0"/>
        </w:rPr>
      </w:r>
    </w:p>
    <w:p w:rsidR="00000000" w:rsidDel="00000000" w:rsidP="00000000" w:rsidRDefault="00000000" w:rsidRPr="00000000">
      <w:pPr>
        <w:pStyle w:val="Heading3"/>
        <w:contextualSpacing w:val="0"/>
      </w:pPr>
      <w:bookmarkStart w:colFirst="0" w:colLast="0" w:name="h.laja0s32w4k" w:id="13"/>
      <w:bookmarkEnd w:id="13"/>
      <w:r w:rsidDel="00000000" w:rsidR="00000000" w:rsidRPr="00000000">
        <w:rPr>
          <w:rtl w:val="0"/>
        </w:rPr>
        <w:t xml:space="preserve">Strong points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Plain and simple component model using custom elements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Component library </w:t>
      </w:r>
      <w:hyperlink r:id="rId11">
        <w:r w:rsidDel="00000000" w:rsidR="00000000" w:rsidRPr="00000000">
          <w:rPr>
            <w:color w:val="1155cc"/>
            <w:u w:val="single"/>
            <w:rtl w:val="0"/>
          </w:rPr>
          <w:t xml:space="preserve">Brick</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clzuwls7slqy" w:id="14"/>
      <w:bookmarkEnd w:id="14"/>
      <w:r w:rsidDel="00000000" w:rsidR="00000000" w:rsidRPr="00000000">
        <w:rPr>
          <w:rtl w:val="0"/>
        </w:rPr>
        <w:t xml:space="preserve">Weak points</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No data binding</w:t>
      </w:r>
      <w:r w:rsidDel="00000000" w:rsidR="00000000" w:rsidRPr="00000000">
        <w:rPr>
          <w:rtl w:val="0"/>
        </w:rPr>
      </w:r>
    </w:p>
    <w:p w:rsidR="00000000" w:rsidDel="00000000" w:rsidP="00000000" w:rsidRDefault="00000000" w:rsidRPr="00000000">
      <w:pPr>
        <w:pStyle w:val="Heading2"/>
        <w:contextualSpacing w:val="0"/>
      </w:pPr>
      <w:bookmarkStart w:colFirst="0" w:colLast="0" w:name="h.66i25d3pfiv1"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gsj1b5cyemrl" w:id="16"/>
      <w:bookmarkEnd w:id="16"/>
      <w:r w:rsidDel="00000000" w:rsidR="00000000" w:rsidRPr="00000000">
        <w:rPr>
          <w:rtl w:val="0"/>
        </w:rPr>
        <w:t xml:space="preserve">React.js</w:t>
      </w:r>
    </w:p>
    <w:p w:rsidR="00000000" w:rsidDel="00000000" w:rsidP="00000000" w:rsidRDefault="00000000" w:rsidRPr="00000000">
      <w:pPr>
        <w:contextualSpacing w:val="0"/>
      </w:pPr>
      <w:r w:rsidDel="00000000" w:rsidR="00000000" w:rsidRPr="00000000">
        <w:rPr>
          <w:rtl w:val="0"/>
        </w:rPr>
        <w:t xml:space="preserve">Not a full framework like AngularJS</w:t>
      </w:r>
    </w:p>
    <w:p w:rsidR="00000000" w:rsidDel="00000000" w:rsidP="00000000" w:rsidRDefault="00000000" w:rsidRPr="00000000">
      <w:pPr>
        <w:contextualSpacing w:val="0"/>
      </w:pPr>
      <w:r w:rsidDel="00000000" w:rsidR="00000000" w:rsidRPr="00000000">
        <w:rPr>
          <w:rtl w:val="0"/>
        </w:rPr>
        <w:t xml:space="preserve">Strong</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Virtual DOM to optimize performance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Support server side rendering</w:t>
      </w:r>
    </w:p>
    <w:p w:rsidR="00000000" w:rsidDel="00000000" w:rsidP="00000000" w:rsidRDefault="00000000" w:rsidRPr="00000000">
      <w:pPr>
        <w:contextualSpacing w:val="0"/>
      </w:pPr>
      <w:r w:rsidDel="00000000" w:rsidR="00000000" w:rsidRPr="00000000">
        <w:rPr>
          <w:rtl w:val="0"/>
        </w:rPr>
        <w:t xml:space="preserve">Weak</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API is complex</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Components access (virtual) DOM directly -&gt; </w:t>
      </w:r>
      <w:r w:rsidDel="00000000" w:rsidR="00000000" w:rsidRPr="00000000">
        <w:rPr>
          <w:rtl w:val="0"/>
        </w:rPr>
        <w:t xml:space="preserve">?? </w:t>
      </w:r>
      <w:r w:rsidDel="00000000" w:rsidR="00000000" w:rsidRPr="00000000">
        <w:rPr>
          <w:rtl w:val="0"/>
        </w:rPr>
        <w:t xml:space="preserve">testability</w:t>
      </w:r>
      <w:r w:rsidDel="00000000" w:rsidR="00000000" w:rsidRPr="00000000">
        <w:rPr>
          <w:rtl w:val="0"/>
        </w:rPr>
        <w:t xml:space="preserv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Components don’t “access” it, they produce it. A component is a function from input state to a chunk of virtual dom</w:t>
      </w:r>
    </w:p>
    <w:p w:rsidR="00000000" w:rsidDel="00000000" w:rsidP="00000000" w:rsidRDefault="00000000" w:rsidRPr="00000000">
      <w:pPr>
        <w:numPr>
          <w:ilvl w:val="2"/>
          <w:numId w:val="43"/>
        </w:numPr>
        <w:ind w:left="2160" w:hanging="360"/>
        <w:contextualSpacing w:val="1"/>
        <w:rPr>
          <w:u w:val="none"/>
        </w:rPr>
      </w:pPr>
      <w:r w:rsidDel="00000000" w:rsidR="00000000" w:rsidRPr="00000000">
        <w:rPr>
          <w:rtl w:val="0"/>
        </w:rPr>
        <w:t xml:space="preserve">https://facebook.github.io/react/docs/interactivity-and-dynamic-uis.html#components-are-just-state-machines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Example of a test</w:t>
      </w:r>
    </w:p>
    <w:p w:rsidR="00000000" w:rsidDel="00000000" w:rsidP="00000000" w:rsidRDefault="00000000" w:rsidRPr="00000000">
      <w:pPr>
        <w:numPr>
          <w:ilvl w:val="2"/>
          <w:numId w:val="43"/>
        </w:numPr>
        <w:ind w:left="2160" w:hanging="360"/>
        <w:contextualSpacing w:val="1"/>
        <w:rPr>
          <w:u w:val="none"/>
        </w:rPr>
      </w:pPr>
      <w:r w:rsidDel="00000000" w:rsidR="00000000" w:rsidRPr="00000000">
        <w:rPr>
          <w:rtl w:val="0"/>
        </w:rPr>
        <w:t xml:space="preserve">https://facebook.github.io/jest/docs/tutorial-react.html</w:t>
      </w: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Jsx: JavaScript with inline html</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it is not really inline html, it desugars to a single JavaScript expression</w:t>
      </w:r>
    </w:p>
    <w:p w:rsidR="00000000" w:rsidDel="00000000" w:rsidP="00000000" w:rsidRDefault="00000000" w:rsidRPr="00000000">
      <w:pPr>
        <w:numPr>
          <w:ilvl w:val="2"/>
          <w:numId w:val="43"/>
        </w:numPr>
        <w:ind w:left="2160" w:hanging="360"/>
        <w:contextualSpacing w:val="1"/>
        <w:rPr>
          <w:u w:val="none"/>
        </w:rPr>
      </w:pPr>
      <w:hyperlink r:id="rId12">
        <w:r w:rsidDel="00000000" w:rsidR="00000000" w:rsidRPr="00000000">
          <w:rPr>
            <w:color w:val="1155cc"/>
            <w:u w:val="single"/>
            <w:rtl w:val="0"/>
          </w:rPr>
          <w:t xml:space="preserve">https://facebook.github.io/react/tips/if-else-in-JSX.html</w:t>
        </w:r>
      </w:hyperlink>
      <w:r w:rsidDel="00000000" w:rsidR="00000000" w:rsidRPr="00000000">
        <w:rPr>
          <w:rtl w:val="0"/>
        </w:rPr>
        <w:t xml:space="preserve"> is a consequence of it</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 allows keeping whole component definition in a single file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 why build a special templating language when it is possible to use javascript.</w:t>
      </w:r>
    </w:p>
    <w:p w:rsidR="00000000" w:rsidDel="00000000" w:rsidP="00000000" w:rsidRDefault="00000000" w:rsidRPr="00000000">
      <w:pPr>
        <w:numPr>
          <w:ilvl w:val="2"/>
          <w:numId w:val="43"/>
        </w:numPr>
        <w:ind w:left="2160" w:hanging="360"/>
        <w:contextualSpacing w:val="1"/>
        <w:rPr>
          <w:u w:val="none"/>
        </w:rPr>
      </w:pPr>
      <w:r w:rsidDel="00000000" w:rsidR="00000000" w:rsidRPr="00000000">
        <w:rPr>
          <w:rtl w:val="0"/>
        </w:rPr>
        <w:t xml:space="preserve">instead of “understanding” the template language React re-renders everything to Virtual DOM and diffs to see what should be changed on the page.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React.js catchphrase: “separate concerns, not technologies”</w:t>
      </w:r>
    </w:p>
    <w:p w:rsidR="00000000" w:rsidDel="00000000" w:rsidP="00000000" w:rsidRDefault="00000000" w:rsidRPr="00000000">
      <w:pPr>
        <w:pStyle w:val="Heading2"/>
        <w:contextualSpacing w:val="0"/>
      </w:pPr>
      <w:bookmarkStart w:colFirst="0" w:colLast="0" w:name="h.djmvscqai363"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h.9emn7hal386f" w:id="18"/>
      <w:bookmarkEnd w:id="18"/>
      <w:r w:rsidDel="00000000" w:rsidR="00000000" w:rsidRPr="00000000">
        <w:rPr>
          <w:rtl w:val="0"/>
        </w:rPr>
        <w:t xml:space="preserve">MontageJS</w:t>
      </w:r>
    </w:p>
    <w:p w:rsidR="00000000" w:rsidDel="00000000" w:rsidP="00000000" w:rsidRDefault="00000000" w:rsidRPr="00000000">
      <w:pPr>
        <w:contextualSpacing w:val="0"/>
      </w:pPr>
      <w:r w:rsidDel="00000000" w:rsidR="00000000" w:rsidRPr="00000000">
        <w:rPr>
          <w:rtl w:val="0"/>
        </w:rPr>
        <w:t xml:space="preserve">Strong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simple, very few concepts to learn: everything is a component that get composed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good story for packaging and reusing components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good documentation, examples that look nice (e.g. mobile widgets)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separate render phase to improve performance when writing to the DOM</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functional reactive binding (frb)</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only way how components communicate</w:t>
      </w:r>
    </w:p>
    <w:p w:rsidR="00000000" w:rsidDel="00000000" w:rsidP="00000000" w:rsidRDefault="00000000" w:rsidRPr="00000000">
      <w:pPr>
        <w:contextualSpacing w:val="0"/>
      </w:pPr>
      <w:r w:rsidDel="00000000" w:rsidR="00000000" w:rsidRPr="00000000">
        <w:rPr>
          <w:rtl w:val="0"/>
        </w:rPr>
        <w:t xml:space="preserve">Weak</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a lot of code needed to define a component</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 injecting services via modules are always singletons -&gt; testability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60qc2vipnr" w:id="19"/>
      <w:bookmarkEnd w:id="19"/>
      <w:r w:rsidDel="00000000" w:rsidR="00000000" w:rsidRPr="00000000">
        <w:rPr>
          <w:rtl w:val="0"/>
        </w:rPr>
        <w:t xml:space="preserve">Ember.js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waulgszaejty" w:id="20"/>
      <w:bookmarkEnd w:id="20"/>
      <w:r w:rsidDel="00000000" w:rsidR="00000000" w:rsidRPr="00000000">
        <w:rPr>
          <w:rtl w:val="0"/>
        </w:rPr>
        <w:t xml:space="preserve">Detailed Design</w:t>
      </w:r>
    </w:p>
    <w:p w:rsidR="00000000" w:rsidDel="00000000" w:rsidP="00000000" w:rsidRDefault="00000000" w:rsidRPr="00000000">
      <w:pPr>
        <w:pStyle w:val="Heading2"/>
        <w:contextualSpacing w:val="0"/>
      </w:pPr>
      <w:bookmarkStart w:colFirst="0" w:colLast="0" w:name="h.w4ivl8awy0d5" w:id="21"/>
      <w:bookmarkEnd w:id="21"/>
      <w:r w:rsidDel="00000000" w:rsidR="00000000" w:rsidRPr="00000000">
        <w:rPr>
          <w:rtl w:val="0"/>
        </w:rPr>
        <w:t xml:space="preserve">Conceptual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Instead of creating custom elements for behavior, Angular associates behavior to DOM elements. This behavior is called a </w:t>
      </w:r>
      <w:r w:rsidDel="00000000" w:rsidR="00000000" w:rsidRPr="00000000">
        <w:rPr>
          <w:i w:val="1"/>
          <w:rtl w:val="0"/>
        </w:rPr>
        <w:t xml:space="preserve">directive</w:t>
      </w:r>
      <w:r w:rsidDel="00000000" w:rsidR="00000000" w:rsidRPr="00000000">
        <w:rPr>
          <w:rtl w:val="0"/>
        </w:rPr>
        <w:t xml:space="preserve">. A directive is a JavaScript class that is instantiated for every DOM element that matches a directive specific CSS selector. Angular allows multiple directives to be associated with the same element.</w:t>
      </w:r>
    </w:p>
    <w:p w:rsidR="00000000" w:rsidDel="00000000" w:rsidP="00000000" w:rsidRDefault="00000000" w:rsidRPr="00000000">
      <w:pPr>
        <w:contextualSpacing w:val="0"/>
      </w:pPr>
      <w:r w:rsidDel="00000000" w:rsidR="00000000" w:rsidRPr="00000000">
        <w:rPr>
          <w:rtl w:val="0"/>
        </w:rPr>
        <w:t xml:space="preserve">DOM elements use properties and events to communicate with an application, very simple but powerful. Directives are built using the same interface, i.e. properties and events.</w:t>
      </w:r>
    </w:p>
    <w:p w:rsidR="00000000" w:rsidDel="00000000" w:rsidP="00000000" w:rsidRDefault="00000000" w:rsidRPr="00000000">
      <w:pPr>
        <w:contextualSpacing w:val="0"/>
      </w:pPr>
      <w:r w:rsidDel="00000000" w:rsidR="00000000" w:rsidRPr="00000000">
        <w:rPr>
          <w:rtl w:val="0"/>
        </w:rPr>
        <w:t xml:space="preserve">The user interface</w:t>
      </w:r>
      <w:r w:rsidDel="00000000" w:rsidR="00000000" w:rsidRPr="00000000">
        <w:rPr>
          <w:rtl w:val="0"/>
        </w:rPr>
        <w:t xml:space="preserve"> of an Angular application is built using so called </w:t>
      </w:r>
      <w:r w:rsidDel="00000000" w:rsidR="00000000" w:rsidRPr="00000000">
        <w:rPr>
          <w:i w:val="1"/>
          <w:rtl w:val="0"/>
        </w:rPr>
        <w:t xml:space="preserve">component directives</w:t>
      </w:r>
      <w:r w:rsidDel="00000000" w:rsidR="00000000" w:rsidRPr="00000000">
        <w:rPr>
          <w:rtl w:val="0"/>
        </w:rPr>
        <w:t xml:space="preserve">. A component directive stores application data and logic, as well as a</w:t>
      </w:r>
      <w:r w:rsidDel="00000000" w:rsidR="00000000" w:rsidRPr="00000000">
        <w:rPr>
          <w:i w:val="1"/>
          <w:rtl w:val="0"/>
        </w:rPr>
        <w:t xml:space="preserve"> html template</w:t>
      </w:r>
      <w:r w:rsidDel="00000000" w:rsidR="00000000" w:rsidRPr="00000000">
        <w:rPr>
          <w:rtl w:val="0"/>
        </w:rPr>
        <w:t xml:space="preserve"> that defines the user interface of the component. The component instantiates the template,Angular also supports directives that add additional behavior to an element or component, without being a component itself, the so called </w:t>
      </w:r>
      <w:r w:rsidDel="00000000" w:rsidR="00000000" w:rsidRPr="00000000">
        <w:rPr>
          <w:i w:val="1"/>
          <w:rtl w:val="0"/>
        </w:rPr>
        <w:t xml:space="preserve">decorator directives</w:t>
      </w:r>
      <w:r w:rsidDel="00000000" w:rsidR="00000000" w:rsidRPr="00000000">
        <w:rPr>
          <w:rtl w:val="0"/>
        </w:rPr>
        <w:t xml:space="preserve">. Those directives are usually triggered by an attribute on an element, and there can be multiple decorator directives per element. E.g. adding the attribute </w:t>
      </w:r>
      <w:r w:rsidDel="00000000" w:rsidR="00000000" w:rsidRPr="00000000">
        <w:rPr>
          <w:rFonts w:ascii="Courier New" w:cs="Courier New" w:eastAsia="Courier New" w:hAnsi="Courier New"/>
          <w:rtl w:val="0"/>
        </w:rPr>
        <w:t xml:space="preserve">ng-show="false"</w:t>
      </w:r>
      <w:r w:rsidDel="00000000" w:rsidR="00000000" w:rsidRPr="00000000">
        <w:rPr>
          <w:rtl w:val="0"/>
        </w:rPr>
        <w:t xml:space="preserve"> to an element hides that element. </w:t>
      </w:r>
    </w:p>
    <w:p w:rsidR="00000000" w:rsidDel="00000000" w:rsidP="00000000" w:rsidRDefault="00000000" w:rsidRPr="00000000">
      <w:pPr>
        <w:contextualSpacing w:val="0"/>
      </w:pPr>
      <w:r w:rsidDel="00000000" w:rsidR="00000000" w:rsidRPr="00000000">
        <w:rPr>
          <w:rtl w:val="0"/>
        </w:rPr>
        <w:t xml:space="preserve">To connect the data/logic of the component with the directives in its template, Angular uses </w:t>
      </w:r>
      <w:r w:rsidDel="00000000" w:rsidR="00000000" w:rsidRPr="00000000">
        <w:rPr>
          <w:i w:val="1"/>
          <w:rtl w:val="0"/>
        </w:rPr>
        <w:t xml:space="preserve">bidirectional data binding</w:t>
      </w:r>
      <w:r w:rsidDel="00000000" w:rsidR="00000000" w:rsidRPr="00000000">
        <w:rPr>
          <w:rtl w:val="0"/>
        </w:rPr>
        <w:t xml:space="preserve">. I.e. </w:t>
      </w:r>
      <w:commentRangeStart w:id="2"/>
      <w:r w:rsidDel="00000000" w:rsidR="00000000" w:rsidRPr="00000000">
        <w:rPr>
          <w:rtl w:val="0"/>
        </w:rPr>
        <w:t xml:space="preserve">changes in the data of the component are automatically propagated to the directives and vice versa</w:t>
      </w:r>
      <w:commentRangeEnd w:id="2"/>
      <w:r w:rsidDel="00000000" w:rsidR="00000000" w:rsidRPr="00000000">
        <w:commentReference w:id="2"/>
      </w:r>
      <w:r w:rsidDel="00000000" w:rsidR="00000000" w:rsidRPr="00000000">
        <w:rPr>
          <w:rtl w:val="0"/>
        </w:rPr>
        <w:t xml:space="preserve">. The data binding is configured in the template and uses special html attributes. A binding is defined using a so called </w:t>
      </w:r>
      <w:r w:rsidDel="00000000" w:rsidR="00000000" w:rsidRPr="00000000">
        <w:rPr>
          <w:i w:val="1"/>
          <w:rtl w:val="0"/>
        </w:rPr>
        <w:t xml:space="preserve">expression</w:t>
      </w:r>
      <w:r w:rsidDel="00000000" w:rsidR="00000000" w:rsidRPr="00000000">
        <w:rPr>
          <w:rtl w:val="0"/>
        </w:rPr>
        <w:t xml:space="preserve">, which allow access to data or call functions. Every expression is evaluated in an </w:t>
      </w:r>
      <w:r w:rsidDel="00000000" w:rsidR="00000000" w:rsidRPr="00000000">
        <w:rPr>
          <w:i w:val="1"/>
          <w:rtl w:val="0"/>
        </w:rPr>
        <w:t xml:space="preserve">execution context</w:t>
      </w:r>
      <w:r w:rsidDel="00000000" w:rsidR="00000000" w:rsidRPr="00000000">
        <w:rPr>
          <w:rtl w:val="0"/>
        </w:rPr>
        <w:t xml:space="preserve">, that is the object which is used to dereference the fields in the expression. Usually, this is the component instance. </w:t>
      </w:r>
    </w:p>
    <w:p w:rsidR="00000000" w:rsidDel="00000000" w:rsidP="00000000" w:rsidRDefault="00000000" w:rsidRPr="00000000">
      <w:pPr>
        <w:contextualSpacing w:val="0"/>
      </w:pPr>
      <w:r w:rsidDel="00000000" w:rsidR="00000000" w:rsidRPr="00000000">
        <w:rPr>
          <w:rtl w:val="0"/>
        </w:rPr>
        <w:t xml:space="preserve">Angular also provides a </w:t>
      </w:r>
      <w:r w:rsidDel="00000000" w:rsidR="00000000" w:rsidRPr="00000000">
        <w:rPr>
          <w:i w:val="1"/>
          <w:rtl w:val="0"/>
        </w:rPr>
        <w:t xml:space="preserve">dependency injection</w:t>
      </w:r>
      <w:r w:rsidDel="00000000" w:rsidR="00000000" w:rsidRPr="00000000">
        <w:rPr>
          <w:rtl w:val="0"/>
        </w:rPr>
        <w:t xml:space="preserve"> framework, which takes care of instantiating and wiring all parts of the application. Using DI, functionality can easily be split into parts and combined together. </w:t>
      </w:r>
    </w:p>
    <w:p w:rsidR="00000000" w:rsidDel="00000000" w:rsidP="00000000" w:rsidRDefault="00000000" w:rsidRPr="00000000">
      <w:pPr>
        <w:contextualSpacing w:val="0"/>
      </w:pPr>
      <w:r w:rsidDel="00000000" w:rsidR="00000000" w:rsidRPr="00000000">
        <w:rPr>
          <w:rtl w:val="0"/>
        </w:rPr>
        <w:t xml:space="preserve">Finally, Angular allows to export its components as web components as well as import web components as Angular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236931" cy="5881857"/>
                <wp:effectExtent b="0" l="0" r="0" t="0"/>
                <wp:docPr id="1" name=""/>
                <a:graphic>
                  <a:graphicData uri="http://schemas.microsoft.com/office/word/2010/wordprocessingGroup">
                    <wpg:wgp>
                      <wpg:cNvGrpSpPr/>
                      <wpg:grpSpPr>
                        <a:xfrm>
                          <a:off x="2173975" y="1561725"/>
                          <a:ext cx="4236931" cy="5881857"/>
                          <a:chOff x="2173975" y="1561725"/>
                          <a:chExt cx="4834200" cy="6721924"/>
                        </a:xfrm>
                      </wpg:grpSpPr>
                      <wps:wsp>
                        <wps:cNvSpPr/>
                        <wps:cNvPr id="1" name="Shape 1"/>
                        <wps:spPr>
                          <a:xfrm>
                            <a:off x="2173975" y="1885925"/>
                            <a:ext cx="4834200" cy="53489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584000" y="2496025"/>
                            <a:ext cx="1220400" cy="60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DOM (View)</w:t>
                              </w:r>
                            </w:p>
                          </w:txbxContent>
                        </wps:txbx>
                        <wps:bodyPr anchorCtr="0" anchor="ctr" bIns="91425" lIns="91425" rIns="91425" tIns="91425"/>
                      </wps:wsp>
                      <wps:wsp>
                        <wps:cNvSpPr/>
                        <wps:cNvPr id="3" name="Shape 3"/>
                        <wps:spPr>
                          <a:xfrm>
                            <a:off x="5253750" y="2496025"/>
                            <a:ext cx="1220400" cy="60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Directives</w:t>
                              </w:r>
                            </w:p>
                          </w:txbxContent>
                        </wps:txbx>
                        <wps:bodyPr anchorCtr="0" anchor="ctr" bIns="91425" lIns="91425" rIns="91425" tIns="91425"/>
                      </wps:wsp>
                      <wps:wsp>
                        <wps:cNvSpPr/>
                        <wps:cNvPr id="4" name="Shape 4"/>
                        <wps:spPr>
                          <a:xfrm>
                            <a:off x="2584000" y="4393550"/>
                            <a:ext cx="1220400" cy="6959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HTML Template</w:t>
                              </w:r>
                            </w:p>
                          </w:txbxContent>
                        </wps:txbx>
                        <wps:bodyPr anchorCtr="0" anchor="ctr" bIns="91425" lIns="91425" rIns="91425" tIns="91425"/>
                      </wps:wsp>
                      <wps:wsp>
                        <wps:cNvSpPr/>
                        <wps:cNvPr id="5" name="Shape 5"/>
                        <wps:spPr>
                          <a:xfrm>
                            <a:off x="5587500" y="2219525"/>
                            <a:ext cx="552900" cy="552900"/>
                          </a:xfrm>
                          <a:prstGeom prst="arc">
                            <a:avLst>
                              <a:gd fmla="val 10800000" name="adj1"/>
                              <a:gd fmla="val 0" name="adj2"/>
                            </a:avLst>
                          </a:prstGeom>
                          <a:noFill/>
                          <a:ln cap="flat" cmpd="sng" w="19050">
                            <a:solidFill>
                              <a:srgbClr val="000000"/>
                            </a:solidFill>
                            <a:prstDash val="solid"/>
                            <a:round/>
                            <a:headEnd len="med" w="med" type="none"/>
                            <a:tailEnd len="med" w="med" type="triangl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3804450" y="2796325"/>
                            <a:ext cx="1449300" cy="0"/>
                          </a:xfrm>
                          <a:prstGeom prst="straightConnector1">
                            <a:avLst/>
                          </a:prstGeom>
                          <a:noFill/>
                          <a:ln cap="flat" cmpd="sng" w="19050">
                            <a:solidFill>
                              <a:srgbClr val="000000"/>
                            </a:solidFill>
                            <a:prstDash val="solid"/>
                            <a:round/>
                            <a:headEnd len="lg" w="lg" type="triangle"/>
                            <a:tailEnd len="lg" w="lg" type="none"/>
                          </a:ln>
                        </wps:spPr>
                        <wps:bodyPr anchorCtr="0" anchor="ctr" bIns="91425" lIns="91425" rIns="91425" tIns="91425"/>
                      </wps:wsp>
                      <wps:wsp>
                        <wps:cNvSpPr txBox="1"/>
                        <wps:cNvPr id="7" name="Shape 7"/>
                        <wps:spPr>
                          <a:xfrm>
                            <a:off x="4219212" y="2381600"/>
                            <a:ext cx="791399" cy="3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t" bIns="91425" lIns="91425" rIns="91425" tIns="91425"/>
                      </wps:wsp>
                      <wps:wsp>
                        <wps:cNvSpPr txBox="1"/>
                        <wps:cNvPr id="8" name="Shape 8"/>
                        <wps:spPr>
                          <a:xfrm>
                            <a:off x="5587487" y="1885925"/>
                            <a:ext cx="791399" cy="3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t" bIns="91425" lIns="91425" rIns="91425" tIns="91425"/>
                      </wps:wsp>
                      <wps:wsp>
                        <wps:cNvCnPr/>
                        <wps:spPr>
                          <a:xfrm rot="10800000">
                            <a:off x="3194200" y="3096650"/>
                            <a:ext cx="0" cy="129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194200" y="3096650"/>
                            <a:ext cx="2669700" cy="129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3702000" y="3366337"/>
                            <a:ext cx="1105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configure</w:t>
                              </w:r>
                            </w:p>
                          </w:txbxContent>
                        </wps:txbx>
                        <wps:bodyPr anchorCtr="0" anchor="t" bIns="91425" lIns="91425" rIns="91425" tIns="91425"/>
                      </wps:wsp>
                      <wps:wsp>
                        <wps:cNvSpPr txBox="1"/>
                        <wps:cNvPr id="12" name="Shape 12"/>
                        <wps:spPr>
                          <a:xfrm>
                            <a:off x="2259800" y="3542700"/>
                            <a:ext cx="1034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define</w:t>
                              </w:r>
                            </w:p>
                          </w:txbxContent>
                        </wps:txbx>
                        <wps:bodyPr anchorCtr="0" anchor="t" bIns="91425" lIns="91425" rIns="91425" tIns="91425"/>
                      </wps:wsp>
                      <wps:wsp>
                        <wps:cNvSpPr/>
                        <wps:cNvPr id="13" name="Shape 13"/>
                        <wps:spPr>
                          <a:xfrm>
                            <a:off x="5086800" y="4445937"/>
                            <a:ext cx="1554300" cy="619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Databinding</w:t>
                              </w:r>
                            </w:p>
                          </w:txbxContent>
                        </wps:txbx>
                        <wps:bodyPr anchorCtr="0" anchor="ctr" bIns="91425" lIns="91425" rIns="91425" tIns="91425"/>
                      </wps:wsp>
                      <wps:wsp>
                        <wps:cNvSpPr/>
                        <wps:cNvPr id="14" name="Shape 14"/>
                        <wps:spPr>
                          <a:xfrm>
                            <a:off x="3918875" y="5975700"/>
                            <a:ext cx="1220400" cy="6959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Component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Directive</w:t>
                              </w:r>
                            </w:p>
                          </w:txbxContent>
                        </wps:txbx>
                        <wps:bodyPr anchorCtr="0" anchor="ctr" bIns="91425" lIns="91425" rIns="91425" tIns="91425"/>
                      </wps:wsp>
                      <wps:wsp>
                        <wps:cNvCnPr/>
                        <wps:spPr>
                          <a:xfrm>
                            <a:off x="3804400" y="4741549"/>
                            <a:ext cx="1282500" cy="14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6" name="Shape 16"/>
                        <wps:spPr>
                          <a:xfrm>
                            <a:off x="3837775" y="4445950"/>
                            <a:ext cx="1554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configure via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expressions</w:t>
                              </w:r>
                            </w:p>
                          </w:txbxContent>
                        </wps:txbx>
                        <wps:bodyPr anchorCtr="0" anchor="t" bIns="91425" lIns="91425" rIns="91425" tIns="91425"/>
                      </wps:wsp>
                      <wps:wsp>
                        <wps:cNvCnPr/>
                        <wps:spPr>
                          <a:xfrm rot="10800000">
                            <a:off x="3194075" y="5089500"/>
                            <a:ext cx="1335000" cy="886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8" name="Shape 18"/>
                        <wps:spPr>
                          <a:xfrm>
                            <a:off x="3046362" y="5351700"/>
                            <a:ext cx="7913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defines</w:t>
                              </w:r>
                            </w:p>
                          </w:txbxContent>
                        </wps:txbx>
                        <wps:bodyPr anchorCtr="0" anchor="t" bIns="91425" lIns="91425" rIns="91425" tIns="91425"/>
                      </wps:wsp>
                      <wps:wsp>
                        <wps:cNvCnPr/>
                        <wps:spPr>
                          <a:xfrm flipH="1" rot="10800000">
                            <a:off x="4529075" y="5065800"/>
                            <a:ext cx="1335000" cy="9099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rot="10800000">
                            <a:off x="5863950" y="3096537"/>
                            <a:ext cx="0" cy="13494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wps:cNvPr id="21" name="Shape 21"/>
                        <wps:spPr>
                          <a:xfrm>
                            <a:off x="3597125" y="7463750"/>
                            <a:ext cx="1863899" cy="819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Web Component</w:t>
                              </w:r>
                            </w:p>
                          </w:txbxContent>
                        </wps:txbx>
                        <wps:bodyPr anchorCtr="0" anchor="ctr" bIns="91425" lIns="91425" rIns="91425" tIns="91425"/>
                      </wps:wsp>
                      <wps:wsp>
                        <wps:cNvCnPr/>
                        <wps:spPr>
                          <a:xfrm rot="10800000">
                            <a:off x="4529074" y="6671750"/>
                            <a:ext cx="0" cy="7920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txBox="1"/>
                        <wps:cNvPr id="23" name="Shape 23"/>
                        <wps:spPr>
                          <a:xfrm>
                            <a:off x="4481425" y="6891625"/>
                            <a:ext cx="13253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Import/Export</w:t>
                              </w:r>
                            </w:p>
                          </w:txbxContent>
                        </wps:txbx>
                        <wps:bodyPr anchorCtr="0" anchor="t" bIns="91425" lIns="91425" rIns="91425" tIns="91425"/>
                      </wps:wsp>
                      <wps:wsp>
                        <wps:cNvSpPr txBox="1"/>
                        <wps:cNvPr id="24" name="Shape 24"/>
                        <wps:spPr>
                          <a:xfrm>
                            <a:off x="3007012" y="1561725"/>
                            <a:ext cx="3044100" cy="3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Dependency Injection Container</w:t>
                              </w:r>
                            </w:p>
                          </w:txbxContent>
                        </wps:txbx>
                        <wps:bodyPr anchorCtr="0" anchor="t" bIns="91425" lIns="91425" rIns="91425" tIns="91425"/>
                      </wps:wsp>
                    </wpg:wgp>
                  </a:graphicData>
                </a:graphic>
              </wp:inline>
            </w:drawing>
          </mc:Choice>
          <mc:Fallback>
            <w:drawing>
              <wp:inline distB="114300" distT="114300" distL="114300" distR="114300">
                <wp:extent cx="4236931" cy="5881857"/>
                <wp:effectExtent b="0" l="0" r="0" t="0"/>
                <wp:docPr id="1" name="image01.png"/>
                <a:graphic>
                  <a:graphicData uri="http://schemas.openxmlformats.org/drawingml/2006/picture">
                    <pic:pic>
                      <pic:nvPicPr>
                        <pic:cNvPr id="0" name="image01.png"/>
                        <pic:cNvPicPr preferRelativeResize="0"/>
                      </pic:nvPicPr>
                      <pic:blipFill>
                        <a:blip r:embed="rId13"/>
                        <a:srcRect/>
                        <a:stretch>
                          <a:fillRect/>
                        </a:stretch>
                      </pic:blipFill>
                      <pic:spPr>
                        <a:xfrm>
                          <a:off x="0" y="0"/>
                          <a:ext cx="4236931" cy="58818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m4vrrf92763l" w:id="22"/>
      <w:bookmarkEnd w:id="22"/>
      <w:r w:rsidDel="00000000" w:rsidR="00000000" w:rsidRPr="00000000">
        <w:rPr>
          <w:rtl w:val="0"/>
        </w:rPr>
        <w:t xml:space="preserve">Directive Types</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Why:</w:t>
      </w:r>
    </w:p>
    <w:p w:rsidR="00000000" w:rsidDel="00000000" w:rsidP="00000000" w:rsidRDefault="00000000" w:rsidRPr="00000000">
      <w:pPr>
        <w:keepNext w:val="0"/>
        <w:keepLines w:val="0"/>
        <w:numPr>
          <w:ilvl w:val="0"/>
          <w:numId w:val="23"/>
        </w:numPr>
        <w:spacing w:before="280" w:lineRule="auto"/>
        <w:ind w:left="720" w:hanging="360"/>
        <w:contextualSpacing w:val="1"/>
        <w:rPr>
          <w:b w:val="0"/>
          <w:sz w:val="22"/>
          <w:szCs w:val="22"/>
        </w:rPr>
      </w:pPr>
      <w:r w:rsidDel="00000000" w:rsidR="00000000" w:rsidRPr="00000000">
        <w:rPr>
          <w:rtl w:val="0"/>
        </w:rPr>
        <w:t xml:space="preserve">Cluster the usage patterns for directives and optimize/simplify them based on the experience from Angular 1.2.x. I.e. no general directive that can do everything but with a very complex api (e.g. remove the compile/link phase from Angular 1.2.x)</w:t>
      </w:r>
    </w:p>
    <w:p w:rsidR="00000000" w:rsidDel="00000000" w:rsidP="00000000" w:rsidRDefault="00000000" w:rsidRPr="00000000">
      <w:pPr>
        <w:keepNext w:val="0"/>
        <w:keepLines w:val="0"/>
        <w:spacing w:before="280" w:lineRule="auto"/>
        <w:ind w:left="0" w:firstLine="0"/>
        <w:contextualSpacing w:val="0"/>
      </w:pPr>
      <w:r w:rsidDel="00000000" w:rsidR="00000000" w:rsidRPr="00000000">
        <w:rPr>
          <w:rtl w:val="0"/>
        </w:rPr>
      </w:r>
    </w:p>
    <w:p w:rsidR="00000000" w:rsidDel="00000000" w:rsidP="00000000" w:rsidRDefault="00000000" w:rsidRPr="00000000">
      <w:pPr>
        <w:keepNext w:val="0"/>
        <w:keepLines w:val="0"/>
        <w:spacing w:before="280" w:lineRule="auto"/>
        <w:contextualSpacing w:val="0"/>
        <w:rPr/>
      </w:pPr>
      <w:commentRangeStart w:id="3"/>
      <w:r w:rsidDel="00000000" w:rsidR="00000000" w:rsidRPr="00000000">
        <w:rPr>
          <w:rtl w:val="0"/>
        </w:rPr>
        <w:t xml:space="preserve">Overview</w:t>
      </w:r>
      <w:commentRangeEnd w:id="3"/>
      <w:r w:rsidDel="00000000" w:rsidR="00000000" w:rsidRPr="00000000">
        <w:commentReference w:id="3"/>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Provides execution context for expressions</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Provides a hole in the DOM to insert template instances</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Isolates the DOM/expressions/css for reuse</w:t>
            </w:r>
          </w:p>
        </w:tc>
      </w:tr>
      <w:tr>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Decorator</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commentRangeStart w:id="4"/>
            <w:commentRangeStart w:id="5"/>
            <w:commentRangeStart w:id="6"/>
            <w:r w:rsidDel="00000000" w:rsidR="00000000" w:rsidRPr="00000000">
              <w:rPr>
                <w:rtl w:val="0"/>
              </w:rPr>
              <w:t xml:space="preserve">Template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can create child execution</w:t>
            </w:r>
            <w:r w:rsidDel="00000000" w:rsidR="00000000" w:rsidRPr="00000000">
              <w:rPr>
                <w:rtl w:val="0"/>
              </w:rPr>
              <w:t xml:space="preserve"> context, don't have to.</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isolated execution context, always.</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t xml:space="preserve">yes</w:t>
            </w:r>
          </w:p>
        </w:tc>
      </w:tr>
    </w:tbl>
    <w:p w:rsidR="00000000" w:rsidDel="00000000" w:rsidP="00000000" w:rsidRDefault="00000000" w:rsidRPr="00000000">
      <w:pPr>
        <w:keepNext w:val="0"/>
        <w:keepLines w:val="0"/>
        <w:spacing w:before="280" w:lineRule="auto"/>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1c5d6wr90qwt" w:id="23"/>
      <w:bookmarkEnd w:id="23"/>
      <w:r w:rsidDel="00000000" w:rsidR="00000000" w:rsidRPr="00000000">
        <w:rPr>
          <w:rtl w:val="0"/>
        </w:rPr>
        <w:t xml:space="preserve">General restriction for directives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directives</w:t>
      </w:r>
      <w:r w:rsidDel="00000000" w:rsidR="00000000" w:rsidRPr="00000000">
        <w:rPr>
          <w:rtl w:val="0"/>
        </w:rPr>
        <w:t xml:space="preserve"> should not remove / change the structure of the DOM that </w:t>
      </w:r>
      <w:commentRangeStart w:id="7"/>
      <w:r w:rsidDel="00000000" w:rsidR="00000000" w:rsidRPr="00000000">
        <w:rPr>
          <w:rtl w:val="0"/>
        </w:rPr>
        <w:t xml:space="preserve">they did not create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The directive that did create that part of the DOM would not know about this and by this make wrong assumptions about elements and their place in the DOM.</w:t>
      </w:r>
    </w:p>
    <w:p w:rsidR="00000000" w:rsidDel="00000000" w:rsidP="00000000" w:rsidRDefault="00000000" w:rsidRPr="00000000">
      <w:pPr>
        <w:pStyle w:val="Heading3"/>
        <w:contextualSpacing w:val="0"/>
      </w:pPr>
      <w:bookmarkStart w:colFirst="0" w:colLast="0" w:name="h.i3wowto34m4j" w:id="24"/>
      <w:bookmarkEnd w:id="24"/>
      <w:r w:rsidDel="00000000" w:rsidR="00000000" w:rsidRPr="00000000">
        <w:rPr>
          <w:rtl w:val="0"/>
        </w:rPr>
      </w:r>
    </w:p>
    <w:p w:rsidR="00000000" w:rsidDel="00000000" w:rsidP="00000000" w:rsidRDefault="00000000" w:rsidRPr="00000000">
      <w:pPr>
        <w:pStyle w:val="Heading3"/>
        <w:contextualSpacing w:val="0"/>
        <w:rPr/>
      </w:pPr>
      <w:bookmarkStart w:colFirst="0" w:colLast="0" w:name="h.kseaj6kx9adb" w:id="25"/>
      <w:bookmarkEnd w:id="25"/>
      <w:r w:rsidDel="00000000" w:rsidR="00000000" w:rsidRPr="00000000">
        <w:rPr>
          <w:rtl w:val="0"/>
        </w:rPr>
        <w:t xml:space="preserve">Directive type: </w:t>
      </w:r>
      <w:r w:rsidDel="00000000" w:rsidR="00000000" w:rsidRPr="00000000">
        <w:rPr>
          <w:rtl w:val="0"/>
        </w:rPr>
        <w:t xml:space="preserve">Decorator</w:t>
      </w:r>
      <w:r w:rsidDel="00000000" w:rsidR="00000000" w:rsidRPr="00000000">
        <w:rPr>
          <w:rtl w:val="0"/>
        </w:rPr>
        <w:t xml:space="preserve"> Directive</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Directives to decorate elements, e.g. add a tooltip, show/hide elements, …</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Restrictions:</w:t>
      </w:r>
    </w:p>
    <w:p w:rsidR="00000000" w:rsidDel="00000000" w:rsidP="00000000" w:rsidRDefault="00000000" w:rsidRPr="00000000">
      <w:pPr>
        <w:keepNext w:val="0"/>
        <w:keepLines w:val="0"/>
        <w:numPr>
          <w:ilvl w:val="0"/>
          <w:numId w:val="29"/>
        </w:numPr>
        <w:spacing w:before="280" w:lineRule="auto"/>
        <w:ind w:left="720" w:hanging="360"/>
        <w:contextualSpacing w:val="1"/>
        <w:rPr>
          <w:b w:val="0"/>
          <w:sz w:val="22"/>
          <w:szCs w:val="22"/>
        </w:rPr>
      </w:pPr>
      <w:r w:rsidDel="00000000" w:rsidR="00000000" w:rsidRPr="00000000">
        <w:rPr>
          <w:rtl w:val="0"/>
        </w:rPr>
        <w:t xml:space="preserve">Create new elements and do anything with them</w:t>
      </w:r>
    </w:p>
    <w:p w:rsidR="00000000" w:rsidDel="00000000" w:rsidP="00000000" w:rsidRDefault="00000000" w:rsidRPr="00000000">
      <w:pPr>
        <w:keepNext w:val="0"/>
        <w:keepLines w:val="0"/>
        <w:numPr>
          <w:ilvl w:val="0"/>
          <w:numId w:val="29"/>
        </w:numPr>
        <w:spacing w:before="280" w:lineRule="auto"/>
        <w:ind w:left="720" w:hanging="360"/>
        <w:contextualSpacing w:val="1"/>
        <w:rPr>
          <w:b w:val="0"/>
          <w:sz w:val="22"/>
          <w:szCs w:val="22"/>
        </w:rPr>
      </w:pPr>
      <w:r w:rsidDel="00000000" w:rsidR="00000000" w:rsidRPr="00000000">
        <w:rPr>
          <w:rtl w:val="0"/>
        </w:rPr>
        <w:t xml:space="preserve">Only change attributes on other elements that they did not create</w:t>
      </w:r>
    </w:p>
    <w:p w:rsidR="00000000" w:rsidDel="00000000" w:rsidP="00000000" w:rsidRDefault="00000000" w:rsidRPr="00000000">
      <w:pPr>
        <w:contextualSpacing w:val="0"/>
      </w:pPr>
      <w:r w:rsidDel="00000000" w:rsidR="00000000" w:rsidRPr="00000000">
        <w:rPr>
          <w:rtl w:val="0"/>
        </w:rPr>
        <w:t xml:space="preserve">Examples: ng-show</w:t>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Be able to decorate existing elements / directives, and have multiple directives for the same element.</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&lt;div ng-show="true"&gt;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hello world!</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&lt;/div&gt;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h.1nbvu5qn2h6" w:id="26"/>
      <w:bookmarkEnd w:id="26"/>
      <w:r w:rsidDel="00000000" w:rsidR="00000000" w:rsidRPr="00000000">
        <w:rPr>
          <w:rtl w:val="0"/>
        </w:rPr>
        <w:t xml:space="preserve">Directive type: Template Directive</w:t>
      </w:r>
    </w:p>
    <w:p w:rsidR="00000000" w:rsidDel="00000000" w:rsidP="00000000" w:rsidRDefault="00000000" w:rsidRPr="00000000">
      <w:pPr>
        <w:contextualSpacing w:val="0"/>
        <w:rPr/>
      </w:pPr>
      <w:r w:rsidDel="00000000" w:rsidR="00000000" w:rsidRPr="00000000">
        <w:rPr>
          <w:rtl w:val="0"/>
        </w:rPr>
        <w:t xml:space="preserve">Template directives turn the element that they are on into a template. The original location of the element/template gets replaced with a hole that the directive can fill with instances of the template.</w:t>
      </w:r>
    </w:p>
    <w:p w:rsidR="00000000" w:rsidDel="00000000" w:rsidP="00000000" w:rsidRDefault="00000000" w:rsidRPr="00000000">
      <w:pPr>
        <w:contextualSpacing w:val="0"/>
        <w:rPr/>
      </w:pPr>
      <w:r w:rsidDel="00000000" w:rsidR="00000000" w:rsidRPr="00000000">
        <w:rPr>
          <w:rtl w:val="0"/>
        </w:rPr>
        <w:t xml:space="preserve">A template directive may create a child execution context for a template instance, but it does not have to. E.g.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will create separate execution contexts for every row, but </w:t>
      </w:r>
      <w:r w:rsidDel="00000000" w:rsidR="00000000" w:rsidRPr="00000000">
        <w:rPr>
          <w:rFonts w:ascii="Courier New" w:cs="Courier New" w:eastAsia="Courier New" w:hAnsi="Courier New"/>
          <w:rtl w:val="0"/>
        </w:rPr>
        <w:t xml:space="preserve">ng-if</w:t>
      </w:r>
      <w:r w:rsidDel="00000000" w:rsidR="00000000" w:rsidRPr="00000000">
        <w:rPr>
          <w:rtl w:val="0"/>
        </w:rPr>
        <w:t xml:space="preserve"> will reuse the parent execution context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Examples: </w:t>
      </w:r>
      <w:r w:rsidDel="00000000" w:rsidR="00000000" w:rsidRPr="00000000">
        <w:rPr>
          <w:rFonts w:ascii="Courier New" w:cs="Courier New" w:eastAsia="Courier New" w:hAnsi="Courier New"/>
          <w:rtl w:val="0"/>
        </w:rPr>
        <w:t xml:space="preserve">ng-if, ng-repeat, ng-view, ng-switch, ng-include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General syntax</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w:t>
            </w:r>
            <w:commentRangeStart w:id="8"/>
            <w:r w:rsidDel="00000000" w:rsidR="00000000" w:rsidRPr="00000000">
              <w:rPr>
                <w:rFonts w:ascii="Consolas" w:cs="Consolas" w:eastAsia="Consolas" w:hAnsi="Consolas"/>
                <w:rtl w:val="0"/>
              </w:rPr>
              <w:t xml:space="preserve">template</w:t>
            </w:r>
            <w:commentRangeEnd w:id="8"/>
            <w:r w:rsidDel="00000000" w:rsidR="00000000" w:rsidRPr="00000000">
              <w:commentReference w:id="8"/>
            </w:r>
            <w:r w:rsidDel="00000000" w:rsidR="00000000" w:rsidRPr="00000000">
              <w:rPr>
                <w:rFonts w:ascii="Consolas" w:cs="Consolas" w:eastAsia="Consolas" w:hAnsi="Consolas"/>
                <w:rtl w:val="0"/>
              </w:rPr>
              <w:t xml:space="preserve"> ng-repeat&gt;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&lt;div&gt;...&lt;/div&gt;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&lt;/template&gt;</w:t>
            </w:r>
          </w:p>
        </w:tc>
      </w:tr>
    </w:tbl>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template</w:t>
      </w:r>
      <w:r w:rsidDel="00000000" w:rsidR="00000000" w:rsidRPr="00000000">
        <w:rPr>
          <w:rtl w:val="0"/>
        </w:rPr>
        <w:t xml:space="preserve"> element itself gets removed and is not part of the template itself. Only one template directive is allowed per </w:t>
      </w:r>
      <w:r w:rsidDel="00000000" w:rsidR="00000000" w:rsidRPr="00000000">
        <w:rPr>
          <w:rFonts w:ascii="Courier New" w:cs="Courier New" w:eastAsia="Courier New" w:hAnsi="Courier New"/>
          <w:rtl w:val="0"/>
        </w:rPr>
        <w:t xml:space="preserve">&lt;template&gt;</w:t>
      </w:r>
      <w:r w:rsidDel="00000000" w:rsidR="00000000" w:rsidRPr="00000000">
        <w:rPr>
          <w:rtl w:val="0"/>
        </w:rPr>
        <w:t xml:space="preserve"> element. To apply multiple template directives to some html nested </w:t>
      </w:r>
      <w:r w:rsidDel="00000000" w:rsidR="00000000" w:rsidRPr="00000000">
        <w:rPr>
          <w:rFonts w:ascii="Courier New" w:cs="Courier New" w:eastAsia="Courier New" w:hAnsi="Courier New"/>
          <w:rtl w:val="0"/>
        </w:rPr>
        <w:t xml:space="preserve">&lt;template&gt;</w:t>
      </w:r>
      <w:r w:rsidDel="00000000" w:rsidR="00000000" w:rsidRPr="00000000">
        <w:rPr>
          <w:rtl w:val="0"/>
        </w:rPr>
        <w:t xml:space="preserve"> elements have to be used.</w:t>
      </w:r>
    </w:p>
    <w:p w:rsidR="00000000" w:rsidDel="00000000" w:rsidP="00000000" w:rsidRDefault="00000000" w:rsidRPr="00000000">
      <w:pPr>
        <w:contextualSpacing w:val="0"/>
        <w:rPr/>
      </w:pPr>
      <w:r w:rsidDel="00000000" w:rsidR="00000000" w:rsidRPr="00000000">
        <w:rPr>
          <w:rtl w:val="0"/>
        </w:rPr>
        <w:t xml:space="preserve">Example: Applying multiple template directives to an element</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&lt;template ng-repeat&gt;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 ng-if&gt;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&lt;div&gt;...&lt;/div&gt;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&lt;/template&gt;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most of the times only one template directive is used for every element, template directives can also be used on normal elements. Behind the scenes the element that they are on will then get converted into a template. </w:t>
      </w:r>
    </w:p>
    <w:p w:rsidR="00000000" w:rsidDel="00000000" w:rsidP="00000000" w:rsidRDefault="00000000" w:rsidRPr="00000000">
      <w:pPr>
        <w:contextualSpacing w:val="0"/>
        <w:rPr/>
      </w:pPr>
      <w:r w:rsidDel="00000000" w:rsidR="00000000" w:rsidRPr="00000000">
        <w:rPr>
          <w:rtl w:val="0"/>
        </w:rPr>
        <w:t xml:space="preserve">E.g. </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&lt;ul&gt;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&lt;li ng-repeat&gt;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&lt;span ng-if&gt;...&lt;/span&gt;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&lt;/li&gt;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&lt;/ul&gt;</w:t>
            </w:r>
          </w:p>
        </w:tc>
      </w:tr>
    </w:tbl>
    <w:p w:rsidR="00000000" w:rsidDel="00000000" w:rsidP="00000000" w:rsidRDefault="00000000" w:rsidRPr="00000000">
      <w:pPr>
        <w:contextualSpacing w:val="0"/>
        <w:rPr/>
      </w:pPr>
      <w:r w:rsidDel="00000000" w:rsidR="00000000" w:rsidRPr="00000000">
        <w:rPr>
          <w:rtl w:val="0"/>
        </w:rPr>
        <w:t xml:space="preserve">is equivalent to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&lt;ul&gt;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 ng-repeat&gt;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&lt;li&gt;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 ng-if&gt;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&lt;span&gt;...&lt;/span&gt;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&lt;/li&gt;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  &lt;/template&gt;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rtl w:val="0"/>
              </w:rPr>
              <w:t xml:space="preserve">&lt;/ul&gt;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nesting template elements makes the instantiation order of the templates explicit (e.g. when ng-if and ng-repeat were on the same element). In Angular 1.2.x this was solved using an ambiguous priority field for every directive.</w:t>
      </w:r>
    </w:p>
    <w:p w:rsidR="00000000" w:rsidDel="00000000" w:rsidP="00000000" w:rsidRDefault="00000000" w:rsidRPr="00000000">
      <w:pPr>
        <w:numPr>
          <w:ilvl w:val="0"/>
          <w:numId w:val="21"/>
        </w:numPr>
        <w:ind w:left="720" w:hanging="360"/>
        <w:contextualSpacing w:val="1"/>
        <w:rPr/>
      </w:pPr>
      <w:commentRangeStart w:id="9"/>
      <w:r w:rsidDel="00000000" w:rsidR="00000000" w:rsidRPr="00000000">
        <w:rPr>
          <w:rtl w:val="0"/>
        </w:rPr>
        <w:t xml:space="preserve">a template tag allows multiple children as root nodes of the template instance</w:t>
      </w:r>
      <w:commentRangeEnd w:id="9"/>
      <w:r w:rsidDel="00000000" w:rsidR="00000000" w:rsidRPr="00000000">
        <w:commentReference w:id="9"/>
      </w:r>
      <w:r w:rsidDel="00000000" w:rsidR="00000000" w:rsidRPr="00000000">
        <w:rPr>
          <w:rtl w:val="0"/>
        </w:rPr>
        <w:t xml:space="preserve"> (in Angular 1.2.x. this was solved using </w:t>
      </w:r>
      <w:r w:rsidDel="00000000" w:rsidR="00000000" w:rsidRPr="00000000">
        <w:rPr>
          <w:rFonts w:ascii="Courier New" w:cs="Courier New" w:eastAsia="Courier New" w:hAnsi="Courier New"/>
          <w:rtl w:val="0"/>
        </w:rPr>
        <w:t xml:space="preserve">&lt;directive&gt;-start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&lt;directive&gt;-end</w:t>
      </w:r>
      <w:r w:rsidDel="00000000" w:rsidR="00000000" w:rsidRPr="00000000">
        <w:rPr>
          <w:rtl w:val="0"/>
        </w:rPr>
        <w:t xml:space="preserve"> markers)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template directives were the reason for the compile/link phase for directives in Angular 1.2.x. Angular 2.0 removes the general compile/link construct by introducing the special template directive.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h.s63raxrnoohb" w:id="27"/>
      <w:bookmarkEnd w:id="27"/>
      <w:r w:rsidDel="00000000" w:rsidR="00000000" w:rsidRPr="00000000">
        <w:rPr>
          <w:rtl w:val="0"/>
        </w:rPr>
        <w:t xml:space="preserve">Directive type: </w:t>
      </w:r>
      <w:r w:rsidDel="00000000" w:rsidR="00000000" w:rsidRPr="00000000">
        <w:rPr>
          <w:rtl w:val="0"/>
        </w:rPr>
        <w:t xml:space="preserve">Component Directive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Encapsulates logic in javascript, a html template and an optional css stylesheet into a component that can be easily reused. For this it isolates expressions in the template, the dom tree and the css from the rest of the application and provides a well defined interface.</w:t>
      </w:r>
    </w:p>
    <w:p w:rsidR="00000000" w:rsidDel="00000000" w:rsidP="00000000" w:rsidRDefault="00000000" w:rsidRPr="00000000">
      <w:pPr>
        <w:contextualSpacing w:val="0"/>
        <w:rPr/>
      </w:pPr>
      <w:r w:rsidDel="00000000" w:rsidR="00000000" w:rsidRPr="00000000">
        <w:rPr>
          <w:rtl w:val="0"/>
        </w:rPr>
        <w:t xml:space="preserve">Isolation of the execution context: The component directive instance becomes the new execution context for all expressions in its template. I.e. expressions in the template can only access properties and functions that are on the component directive instance.</w:t>
      </w:r>
    </w:p>
    <w:p w:rsidR="00000000" w:rsidDel="00000000" w:rsidP="00000000" w:rsidRDefault="00000000" w:rsidRPr="00000000">
      <w:pPr>
        <w:contextualSpacing w:val="0"/>
        <w:rPr/>
      </w:pPr>
      <w:r w:rsidDel="00000000" w:rsidR="00000000" w:rsidRPr="00000000">
        <w:rPr>
          <w:rtl w:val="0"/>
        </w:rPr>
        <w:t xml:space="preserve">Isolates the DOM and CSS: Component directives use Shadow DOM to prevent other directives from modifying their content.</w:t>
      </w:r>
      <w:r w:rsidDel="00000000" w:rsidR="00000000" w:rsidRPr="00000000">
        <w:rPr>
          <w:rtl w:val="0"/>
        </w:rPr>
        <w:t xml:space="preserve"> Also, events from elements in the Shadow DOM don't bubble out of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Interface for a component: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Properties and events: Templates that use a component can bind to properties of the component directive and by this read/write data from/to it. A component ca</w:t>
      </w:r>
      <w:r w:rsidDel="00000000" w:rsidR="00000000" w:rsidRPr="00000000">
        <w:rPr>
          <w:rtl w:val="0"/>
        </w:rPr>
        <w:t xml:space="preserve">n also fire events that a parent component can listen to.</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CSS properties: Templates that use a component can change the styling in the component using the default means of Shadow DOM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Child fragments: Templates that use a component can provide children elements that the component can insert into it's template using the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tag of Shadow DOM. </w:t>
      </w:r>
      <w:commentRangeStart w:id="10"/>
      <w:r w:rsidDel="00000000" w:rsidR="00000000" w:rsidRPr="00000000">
        <w:rPr>
          <w:rtl w:val="0"/>
        </w:rPr>
        <w:t xml:space="preserve">Expressions in those children elements keep connected to the outer template's execution context and not to the component's execution context</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most often, the initial html page will contain a component on the &lt;body&gt; tag to provide an execution context for the expressions used in the page.</w:t>
      </w:r>
      <w:r w:rsidDel="00000000" w:rsidR="00000000" w:rsidRPr="00000000">
        <w:rPr>
          <w:rtl w:val="0"/>
        </w:rPr>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Why:</w:t>
      </w:r>
    </w:p>
    <w:p w:rsidR="00000000" w:rsidDel="00000000" w:rsidP="00000000" w:rsidRDefault="00000000" w:rsidRPr="00000000">
      <w:pPr>
        <w:keepNext w:val="0"/>
        <w:keepLines w:val="0"/>
        <w:numPr>
          <w:ilvl w:val="0"/>
          <w:numId w:val="7"/>
        </w:numPr>
        <w:spacing w:before="280" w:lineRule="auto"/>
        <w:ind w:left="720" w:hanging="360"/>
        <w:contextualSpacing w:val="1"/>
        <w:rPr>
          <w:b w:val="0"/>
          <w:sz w:val="22"/>
          <w:szCs w:val="22"/>
        </w:rPr>
      </w:pPr>
      <w:r w:rsidDel="00000000" w:rsidR="00000000" w:rsidRPr="00000000">
        <w:rPr>
          <w:rtl w:val="0"/>
        </w:rPr>
        <w:t xml:space="preserve">components allow to easily reuse a html/css/code block and build bigger blocks out of it</w:t>
      </w:r>
    </w:p>
    <w:p w:rsidR="00000000" w:rsidDel="00000000" w:rsidP="00000000" w:rsidRDefault="00000000" w:rsidRPr="00000000">
      <w:pPr>
        <w:keepNext w:val="0"/>
        <w:keepLines w:val="0"/>
        <w:numPr>
          <w:ilvl w:val="0"/>
          <w:numId w:val="7"/>
        </w:numPr>
        <w:spacing w:before="280" w:lineRule="auto"/>
        <w:ind w:left="720" w:hanging="360"/>
        <w:contextualSpacing w:val="1"/>
        <w:rPr>
          <w:b w:val="0"/>
          <w:sz w:val="22"/>
          <w:szCs w:val="22"/>
        </w:rPr>
      </w:pPr>
      <w:r w:rsidDel="00000000" w:rsidR="00000000" w:rsidRPr="00000000">
        <w:rPr>
          <w:rtl w:val="0"/>
        </w:rPr>
        <w:t xml:space="preserve">the execution context for an expression is always an instance of a class (the component directive). By this we can do type checks, … for expressions.</w:t>
      </w:r>
    </w:p>
    <w:p w:rsidR="00000000" w:rsidDel="00000000" w:rsidP="00000000" w:rsidRDefault="00000000" w:rsidRPr="00000000">
      <w:pPr>
        <w:pStyle w:val="Heading3"/>
        <w:spacing w:before="160" w:lineRule="auto"/>
        <w:contextualSpacing w:val="0"/>
        <w:rPr/>
      </w:pPr>
      <w:bookmarkStart w:colFirst="0" w:colLast="0" w:name="h.bn4um1i6sll3" w:id="28"/>
      <w:bookmarkEnd w:id="28"/>
      <w:r w:rsidDel="00000000" w:rsidR="00000000" w:rsidRPr="00000000">
        <w:rPr>
          <w:rtl w:val="0"/>
        </w:rPr>
      </w:r>
    </w:p>
    <w:p w:rsidR="00000000" w:rsidDel="00000000" w:rsidP="00000000" w:rsidRDefault="00000000" w:rsidRPr="00000000">
      <w:pPr>
        <w:pStyle w:val="Heading3"/>
        <w:spacing w:before="160" w:lineRule="auto"/>
        <w:contextualSpacing w:val="0"/>
        <w:rPr/>
      </w:pPr>
      <w:bookmarkStart w:colFirst="0" w:colLast="0" w:name="h.m3ie4exf3mdj" w:id="29"/>
      <w:bookmarkEnd w:id="29"/>
      <w:r w:rsidDel="00000000" w:rsidR="00000000" w:rsidRPr="00000000">
        <w:rPr>
          <w:rtl w:val="0"/>
        </w:rPr>
        <w:t xml:space="preserve">Instantiation Order of directives</w:t>
      </w:r>
    </w:p>
    <w:p w:rsidR="00000000" w:rsidDel="00000000" w:rsidP="00000000" w:rsidRDefault="00000000" w:rsidRPr="00000000">
      <w:pPr>
        <w:keepNext w:val="0"/>
        <w:keepLines w:val="0"/>
        <w:numPr>
          <w:ilvl w:val="0"/>
          <w:numId w:val="6"/>
        </w:numPr>
        <w:spacing w:before="280" w:lineRule="auto"/>
        <w:ind w:left="720" w:hanging="360"/>
        <w:contextualSpacing w:val="1"/>
        <w:rPr>
          <w:b w:val="0"/>
          <w:sz w:val="22"/>
          <w:szCs w:val="22"/>
        </w:rPr>
      </w:pPr>
      <w:r w:rsidDel="00000000" w:rsidR="00000000" w:rsidRPr="00000000">
        <w:rPr>
          <w:rtl w:val="0"/>
        </w:rPr>
        <w:t xml:space="preserve">Directives on parent element are instantiated before directives on child elements</w:t>
      </w:r>
    </w:p>
    <w:p w:rsidR="00000000" w:rsidDel="00000000" w:rsidP="00000000" w:rsidRDefault="00000000" w:rsidRPr="00000000">
      <w:pPr>
        <w:keepNext w:val="0"/>
        <w:keepLines w:val="0"/>
        <w:numPr>
          <w:ilvl w:val="0"/>
          <w:numId w:val="6"/>
        </w:numPr>
        <w:spacing w:before="280" w:lineRule="auto"/>
        <w:ind w:left="720" w:hanging="360"/>
        <w:contextualSpacing w:val="1"/>
        <w:rPr>
          <w:b w:val="0"/>
          <w:sz w:val="22"/>
          <w:szCs w:val="22"/>
        </w:rPr>
      </w:pPr>
      <w:r w:rsidDel="00000000" w:rsidR="00000000" w:rsidRPr="00000000">
        <w:rPr>
          <w:rtl w:val="0"/>
        </w:rPr>
        <w:t xml:space="preserve">If existing: Instantiate the template directive (there can be only 1 template directive per element)</w:t>
      </w:r>
    </w:p>
    <w:p w:rsidR="00000000" w:rsidDel="00000000" w:rsidP="00000000" w:rsidRDefault="00000000" w:rsidRPr="00000000">
      <w:pPr>
        <w:keepNext w:val="0"/>
        <w:keepLines w:val="0"/>
        <w:numPr>
          <w:ilvl w:val="0"/>
          <w:numId w:val="6"/>
        </w:numPr>
        <w:spacing w:before="280" w:lineRule="auto"/>
        <w:ind w:left="720" w:hanging="360"/>
        <w:contextualSpacing w:val="1"/>
        <w:rPr>
          <w:b w:val="0"/>
          <w:sz w:val="22"/>
          <w:szCs w:val="22"/>
        </w:rPr>
      </w:pPr>
      <w:r w:rsidDel="00000000" w:rsidR="00000000" w:rsidRPr="00000000">
        <w:rPr>
          <w:rtl w:val="0"/>
        </w:rPr>
        <w:t xml:space="preserve">Instantiate decorator directives for the element. Order is determined by dependencies in the directive constructor</w:t>
      </w:r>
    </w:p>
    <w:p w:rsidR="00000000" w:rsidDel="00000000" w:rsidP="00000000" w:rsidRDefault="00000000" w:rsidRPr="00000000">
      <w:pPr>
        <w:keepNext w:val="0"/>
        <w:keepLines w:val="0"/>
        <w:numPr>
          <w:ilvl w:val="0"/>
          <w:numId w:val="6"/>
        </w:numPr>
        <w:spacing w:before="280" w:lineRule="auto"/>
        <w:ind w:left="720" w:hanging="360"/>
        <w:contextualSpacing w:val="1"/>
        <w:rPr>
          <w:b w:val="0"/>
          <w:sz w:val="22"/>
          <w:szCs w:val="22"/>
        </w:rPr>
      </w:pPr>
      <w:r w:rsidDel="00000000" w:rsidR="00000000" w:rsidRPr="00000000">
        <w:rPr>
          <w:rtl w:val="0"/>
        </w:rPr>
        <w:t xml:space="preserve">If existing: Instantiate the component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stq9396uu5k" w:id="30"/>
      <w:bookmarkEnd w:id="30"/>
      <w:r w:rsidDel="00000000" w:rsidR="00000000" w:rsidRPr="00000000">
        <w:rPr>
          <w:rtl w:val="0"/>
        </w:rPr>
        <w:t xml:space="preserve">Data binding configuration in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k972nqcof3e" w:id="31"/>
      <w:bookmarkEnd w:id="31"/>
      <w:r w:rsidDel="00000000" w:rsidR="00000000" w:rsidRPr="00000000">
        <w:rPr>
          <w:rtl w:val="0"/>
        </w:rPr>
        <w:t xml:space="preserve">Binding to events of </w:t>
      </w:r>
      <w:r w:rsidDel="00000000" w:rsidR="00000000" w:rsidRPr="00000000">
        <w:rPr>
          <w:rtl w:val="0"/>
        </w:rPr>
        <w:t xml:space="preserve">elements</w:t>
      </w:r>
      <w:r w:rsidDel="00000000" w:rsidR="00000000" w:rsidRPr="00000000">
        <w:rPr>
          <w:rtl w:val="0"/>
        </w:rPr>
        <w:t xml:space="preserve"> or directives</w:t>
      </w:r>
    </w:p>
    <w:p w:rsidR="00000000" w:rsidDel="00000000" w:rsidP="00000000" w:rsidRDefault="00000000" w:rsidRPr="00000000">
      <w:pPr>
        <w:contextualSpacing w:val="0"/>
        <w:rPr/>
      </w:pPr>
      <w:r w:rsidDel="00000000" w:rsidR="00000000" w:rsidRPr="00000000">
        <w:rPr>
          <w:rtl w:val="0"/>
        </w:rPr>
        <w:t xml:space="preserve">Syntax: </w:t>
      </w:r>
      <w:r w:rsidDel="00000000" w:rsidR="00000000" w:rsidRPr="00000000">
        <w:rPr>
          <w:rFonts w:ascii="Courier New" w:cs="Courier New" w:eastAsia="Courier New" w:hAnsi="Courier New"/>
          <w:rtl w:val="0"/>
        </w:rPr>
        <w:t xml:space="preserve">@on-[event name]="[expression]"</w:t>
      </w:r>
    </w:p>
    <w:p w:rsidR="00000000" w:rsidDel="00000000" w:rsidP="00000000" w:rsidRDefault="00000000" w:rsidRPr="00000000">
      <w:pPr>
        <w:contextualSpacing w:val="0"/>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&lt;button on-click="doSomething()"&gt;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Executes the expression (</w:t>
      </w:r>
      <w:r w:rsidDel="00000000" w:rsidR="00000000" w:rsidRPr="00000000">
        <w:rPr>
          <w:rFonts w:ascii="Courier New" w:cs="Courier New" w:eastAsia="Courier New" w:hAnsi="Courier New"/>
          <w:rtl w:val="0"/>
        </w:rPr>
        <w:t xml:space="preserve">doSomething()</w:t>
      </w:r>
      <w:r w:rsidDel="00000000" w:rsidR="00000000" w:rsidRPr="00000000">
        <w:rPr>
          <w:rtl w:val="0"/>
        </w:rPr>
        <w:t xml:space="preserve">) whenever the event (</w:t>
      </w:r>
      <w:r w:rsidDel="00000000" w:rsidR="00000000" w:rsidRPr="00000000">
        <w:rPr>
          <w:rFonts w:ascii="Courier New" w:cs="Courier New" w:eastAsia="Courier New" w:hAnsi="Courier New"/>
          <w:rtl w:val="0"/>
        </w:rPr>
        <w:t xml:space="preserve">click</w:t>
      </w:r>
      <w:r w:rsidDel="00000000" w:rsidR="00000000" w:rsidRPr="00000000">
        <w:rPr>
          <w:rtl w:val="0"/>
        </w:rPr>
        <w:t xml:space="preserve">) is fired on the element.</w:t>
      </w:r>
    </w:p>
    <w:p w:rsidR="00000000" w:rsidDel="00000000" w:rsidP="00000000" w:rsidRDefault="00000000" w:rsidRPr="00000000">
      <w:pPr>
        <w:contextualSpacing w:val="0"/>
        <w:rPr/>
      </w:pPr>
      <w:r w:rsidDel="00000000" w:rsidR="00000000" w:rsidRPr="00000000">
        <w:rPr>
          <w:rtl w:val="0"/>
        </w:rPr>
        <w:t xml:space="preserve">Why:</w:t>
      </w: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It allows us to bind to any third party event system, which is based on DOM events.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If a directive declares a new event, we don't need a new directive to listen to it.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Could be used to bridge to jQuery custom events (would require jQuery event bridge).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Can be implemented using </w:t>
      </w:r>
      <w:commentRangeStart w:id="11"/>
      <w:r w:rsidDel="00000000" w:rsidR="00000000" w:rsidRPr="00000000">
        <w:rPr>
          <w:rtl w:val="0"/>
        </w:rPr>
        <w:t xml:space="preserve">event delegation</w:t>
      </w:r>
      <w:commentRangeEnd w:id="11"/>
      <w:r w:rsidDel="00000000" w:rsidR="00000000" w:rsidRPr="00000000">
        <w:commentReference w:id="11"/>
      </w:r>
      <w:r w:rsidDel="00000000" w:rsidR="00000000" w:rsidRPr="00000000">
        <w:rPr>
          <w:rtl w:val="0"/>
        </w:rPr>
        <w:t xml:space="preserve"> (a single top level handler for all event types, rather than each element having its own handler). This is faster, uses less memory.</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21aasnrsk7tf" w:id="32"/>
      <w:bookmarkEnd w:id="32"/>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5i8lai5znheb" w:id="33"/>
      <w:bookmarkEnd w:id="33"/>
      <w:r w:rsidDel="00000000" w:rsidR="00000000" w:rsidRPr="00000000">
        <w:rPr>
          <w:rtl w:val="0"/>
        </w:rPr>
        <w:t xml:space="preserve">Binding to properties of elements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Syntax: </w:t>
      </w:r>
      <w:commentRangeStart w:id="12"/>
      <w:commentRangeStart w:id="13"/>
      <w:commentRangeStart w:id="14"/>
      <w:r w:rsidDel="00000000" w:rsidR="00000000" w:rsidRPr="00000000">
        <w:rPr>
          <w:rFonts w:ascii="Courier New" w:cs="Courier New" w:eastAsia="Courier New" w:hAnsi="Courier New"/>
          <w:rtl w:val="0"/>
        </w:rPr>
        <w:t xml:space="preserve">@bind-[property name]="expression"</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&lt;input </w:t>
      </w:r>
      <w:r w:rsidDel="00000000" w:rsidR="00000000" w:rsidRPr="00000000">
        <w:rPr>
          <w:rFonts w:ascii="Courier New" w:cs="Courier New" w:eastAsia="Courier New" w:hAnsi="Courier New"/>
          <w:rtl w:val="0"/>
        </w:rPr>
        <w:t xml:space="preserve">bind-value</w:t>
      </w:r>
      <w:r w:rsidDel="00000000" w:rsidR="00000000" w:rsidRPr="00000000">
        <w:rPr>
          <w:rFonts w:ascii="Courier New" w:cs="Courier New" w:eastAsia="Courier New" w:hAnsi="Courier New"/>
          <w:rtl w:val="0"/>
        </w:rPr>
        <w:t xml:space="preserve">="</w:t>
      </w:r>
      <w:commentRangeStart w:id="15"/>
      <w:r w:rsidDel="00000000" w:rsidR="00000000" w:rsidRPr="00000000">
        <w:rPr>
          <w:rFonts w:ascii="Courier New" w:cs="Courier New" w:eastAsia="Courier New" w:hAnsi="Courier New"/>
          <w:rtl w:val="0"/>
        </w:rPr>
        <w:t xml:space="preserve">user.name</w:t>
      </w:r>
      <w:commentRangeEnd w:id="15"/>
      <w:r w:rsidDel="00000000" w:rsidR="00000000" w:rsidRPr="00000000">
        <w:commentReference w:id="15"/>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contextualSpacing w:val="0"/>
        <w:rPr/>
      </w:pPr>
      <w:r w:rsidDel="00000000" w:rsidR="00000000" w:rsidRPr="00000000">
        <w:rPr>
          <w:rtl w:val="0"/>
        </w:rPr>
        <w:t xml:space="preserve">Semantic</w:t>
      </w:r>
      <w:r w:rsidDel="00000000" w:rsidR="00000000" w:rsidRPr="00000000">
        <w:rPr>
          <w:rtl w:val="0"/>
        </w:rPr>
        <w:t xml:space="preserve">s: Watches the value of the expression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for changes and updates the property on the element (value). This will also update the property on all directives that support this property and are applied to this element. Also listens for change events on the element or matching directives, and if they fire, updates the expression with the new value.</w:t>
      </w:r>
    </w:p>
    <w:p w:rsidR="00000000" w:rsidDel="00000000" w:rsidP="00000000" w:rsidRDefault="00000000" w:rsidRPr="00000000">
      <w:pPr>
        <w:contextualSpacing w:val="0"/>
        <w:rPr/>
      </w:pPr>
      <w:r w:rsidDel="00000000" w:rsidR="00000000" w:rsidRPr="00000000">
        <w:rPr>
          <w:rtl w:val="0"/>
        </w:rPr>
        <w:t xml:space="preserve">Note: This will not do a data conversion (e.g. to a string), in contrast to interpolating properties of elements (see below).</w:t>
      </w:r>
    </w:p>
    <w:p w:rsidR="00000000" w:rsidDel="00000000" w:rsidP="00000000" w:rsidRDefault="00000000" w:rsidRPr="00000000">
      <w:pPr>
        <w:contextualSpacing w:val="0"/>
        <w:rPr/>
      </w:pPr>
      <w:r w:rsidDel="00000000" w:rsidR="00000000" w:rsidRPr="00000000">
        <w:rPr>
          <w:rtl w:val="0"/>
        </w:rPr>
        <w:t xml:space="preserve">Note: This will throw an error if</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property on the element changes but the expression is not writable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value of the expression changes but the property is not writable </w:t>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Bidirectional</w:t>
      </w:r>
      <w:r w:rsidDel="00000000" w:rsidR="00000000" w:rsidRPr="00000000">
        <w:rPr>
          <w:rtl w:val="0"/>
        </w:rPr>
        <w:t xml:space="preserve"> data binding to any property of every element and directive, not just through some special directive (e.g. ng-model for inputs) </w:t>
      </w:r>
    </w:p>
    <w:p w:rsidR="00000000" w:rsidDel="00000000" w:rsidP="00000000" w:rsidRDefault="00000000" w:rsidRPr="00000000">
      <w:pPr>
        <w:contextualSpacing w:val="0"/>
        <w:rPr/>
      </w:pPr>
      <w:commentRangeStart w:id="16"/>
      <w:r w:rsidDel="00000000" w:rsidR="00000000" w:rsidRPr="00000000">
        <w:rPr>
          <w:rtl w:val="0"/>
        </w:rPr>
        <w:t xml:space="preserve">Why bind to element properties and not attributes: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numPr>
          <w:ilvl w:val="0"/>
          <w:numId w:val="48"/>
        </w:numPr>
        <w:ind w:left="720" w:hanging="360"/>
        <w:contextualSpacing w:val="1"/>
        <w:rPr/>
      </w:pPr>
      <w:commentRangeStart w:id="17"/>
      <w:r w:rsidDel="00000000" w:rsidR="00000000" w:rsidRPr="00000000">
        <w:rPr>
          <w:rtl w:val="0"/>
        </w:rPr>
        <w:t xml:space="preserve">almost all </w:t>
      </w:r>
      <w:r w:rsidDel="00000000" w:rsidR="00000000" w:rsidRPr="00000000">
        <w:rPr>
          <w:rtl w:val="0"/>
        </w:rPr>
        <w:t xml:space="preserve">attribute have a corresponding property</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the binding will detect attributes that don't have a corresponding property and bind to the attribute instead.</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there will be a list of attribute/property mappings, e.g. attribute </w:t>
      </w:r>
      <w:r w:rsidDel="00000000" w:rsidR="00000000" w:rsidRPr="00000000">
        <w:rPr>
          <w:rFonts w:ascii="Courier New" w:cs="Courier New" w:eastAsia="Courier New" w:hAnsi="Courier New"/>
          <w:rtl w:val="0"/>
        </w:rPr>
        <w:t xml:space="preserve">class</w:t>
      </w:r>
      <w:r w:rsidDel="00000000" w:rsidR="00000000" w:rsidRPr="00000000">
        <w:rPr>
          <w:rtl w:val="0"/>
        </w:rPr>
        <w:t xml:space="preserve"> maps to property </w:t>
      </w:r>
      <w:r w:rsidDel="00000000" w:rsidR="00000000" w:rsidRPr="00000000">
        <w:rPr>
          <w:rFonts w:ascii="Courier New" w:cs="Courier New" w:eastAsia="Courier New" w:hAnsi="Courier New"/>
          <w:rtl w:val="0"/>
        </w:rPr>
        <w:t xml:space="preserve">className</w:t>
      </w:r>
      <w:r w:rsidDel="00000000" w:rsidR="00000000" w:rsidRPr="00000000">
        <w:rPr>
          <w:rtl w:val="0"/>
        </w:rPr>
        <w:t xml:space="preserve">.</w:t>
      </w:r>
    </w:p>
    <w:p w:rsidR="00000000" w:rsidDel="00000000" w:rsidP="00000000" w:rsidRDefault="00000000" w:rsidRPr="00000000">
      <w:pPr>
        <w:numPr>
          <w:ilvl w:val="0"/>
          <w:numId w:val="48"/>
        </w:numPr>
        <w:ind w:left="720" w:hanging="360"/>
        <w:contextualSpacing w:val="1"/>
        <w:rPr/>
      </w:pPr>
      <w:commentRangeStart w:id="18"/>
      <w:r w:rsidDel="00000000" w:rsidR="00000000" w:rsidRPr="00000000">
        <w:rPr>
          <w:rtl w:val="0"/>
        </w:rPr>
        <w:t xml:space="preserve">element properties always contain the current value of the property, attributes sometimes only specify the initial value</w:t>
      </w:r>
      <w:commentRangeEnd w:id="18"/>
      <w:r w:rsidDel="00000000" w:rsidR="00000000" w:rsidRPr="00000000">
        <w:commentReference w:id="18"/>
      </w:r>
      <w:r w:rsidDel="00000000" w:rsidR="00000000" w:rsidRPr="00000000">
        <w:rPr>
          <w:rtl w:val="0"/>
        </w:rPr>
        <w:t xml:space="preserve"> (e.g. the attribute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for an </w:t>
      </w:r>
      <w:r w:rsidDel="00000000" w:rsidR="00000000" w:rsidRPr="00000000">
        <w:rPr>
          <w:rFonts w:ascii="Courier New" w:cs="Courier New" w:eastAsia="Courier New" w:hAnsi="Courier New"/>
          <w:rtl w:val="0"/>
        </w:rPr>
        <w:t xml:space="preserve">&lt;input&gt;</w:t>
      </w:r>
      <w:r w:rsidDel="00000000" w:rsidR="00000000" w:rsidRPr="00000000">
        <w:rPr>
          <w:rtl w:val="0"/>
        </w:rPr>
        <w:t xml:space="preserve"> element)</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element </w:t>
      </w:r>
      <w:r w:rsidDel="00000000" w:rsidR="00000000" w:rsidRPr="00000000">
        <w:rPr>
          <w:rtl w:val="0"/>
        </w:rPr>
        <w:t xml:space="preserve">properties for boolean attributes (i.e. attributes that are either set or not set, e.g. the </w:t>
      </w:r>
      <w:r w:rsidDel="00000000" w:rsidR="00000000" w:rsidRPr="00000000">
        <w:rPr>
          <w:rFonts w:ascii="Courier New" w:cs="Courier New" w:eastAsia="Courier New" w:hAnsi="Courier New"/>
          <w:rtl w:val="0"/>
        </w:rPr>
        <w:t xml:space="preserve">selected</w:t>
      </w:r>
      <w:r w:rsidDel="00000000" w:rsidR="00000000" w:rsidRPr="00000000">
        <w:rPr>
          <w:rtl w:val="0"/>
        </w:rPr>
        <w:t xml:space="preserve"> attribute on </w:t>
      </w:r>
      <w:r w:rsidDel="00000000" w:rsidR="00000000" w:rsidRPr="00000000">
        <w:rPr>
          <w:rFonts w:ascii="Courier New" w:cs="Courier New" w:eastAsia="Courier New" w:hAnsi="Courier New"/>
          <w:rtl w:val="0"/>
        </w:rPr>
        <w:t xml:space="preserve">&lt;option&gt;</w:t>
      </w:r>
      <w:r w:rsidDel="00000000" w:rsidR="00000000" w:rsidRPr="00000000">
        <w:rPr>
          <w:rtl w:val="0"/>
        </w:rPr>
        <w:t xml:space="preserve">) always have a value. Using attributes we would have 3 cases: </w:t>
      </w:r>
      <w:r w:rsidDel="00000000" w:rsidR="00000000" w:rsidRPr="00000000">
        <w:rPr>
          <w:rtl w:val="0"/>
        </w:rPr>
        <w:t xml:space="preserve">Attribute is not present, attribute is present, attribute is present with a defined value.</w:t>
      </w: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some element properties don't have an attribute</w:t>
      </w:r>
      <w:r w:rsidDel="00000000" w:rsidR="00000000" w:rsidRPr="00000000">
        <w:rPr>
          <w:rtl w:val="0"/>
        </w:rPr>
        <w:t xml:space="preserve"> but it would be nice to use them in a data binding (e.g. </w:t>
      </w:r>
      <w:r w:rsidDel="00000000" w:rsidR="00000000" w:rsidRPr="00000000">
        <w:rPr>
          <w:rFonts w:ascii="Courier New" w:cs="Courier New" w:eastAsia="Courier New" w:hAnsi="Courier New"/>
          <w:rtl w:val="0"/>
        </w:rPr>
        <w:t xml:space="preserve">indeterminate</w:t>
      </w:r>
      <w:r w:rsidDel="00000000" w:rsidR="00000000" w:rsidRPr="00000000">
        <w:rPr>
          <w:rtl w:val="0"/>
        </w:rPr>
        <w:t xml:space="preserve"> property of checkboxes)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for custom elements / directives it's easier to access properties on their instance, compared to attribute values (no need to call </w:t>
      </w:r>
      <w:r w:rsidDel="00000000" w:rsidR="00000000" w:rsidRPr="00000000">
        <w:rPr>
          <w:rFonts w:ascii="Courier New" w:cs="Courier New" w:eastAsia="Courier New" w:hAnsi="Courier New"/>
          <w:rtl w:val="0"/>
        </w:rPr>
        <w:t xml:space="preserve">element.getAttribute()</w:t>
      </w:r>
      <w:r w:rsidDel="00000000" w:rsidR="00000000" w:rsidRPr="00000000">
        <w:rPr>
          <w:rtl w:val="0"/>
        </w:rPr>
        <w:t xml:space="preserve"> and no need for serializing / deserializing into a string)</w:t>
      </w:r>
    </w:p>
    <w:p w:rsidR="00000000" w:rsidDel="00000000" w:rsidP="00000000" w:rsidRDefault="00000000" w:rsidRPr="00000000">
      <w:pPr>
        <w:numPr>
          <w:ilvl w:val="0"/>
          <w:numId w:val="48"/>
        </w:numPr>
        <w:ind w:left="720" w:hanging="360"/>
        <w:contextualSpacing w:val="1"/>
        <w:rPr>
          <w:u w:val="none"/>
        </w:rPr>
      </w:pPr>
      <w:commentRangeStart w:id="19"/>
      <w:r w:rsidDel="00000000" w:rsidR="00000000" w:rsidRPr="00000000">
        <w:rPr>
          <w:rtl w:val="0"/>
        </w:rPr>
        <w:t xml:space="preserve">for </w:t>
      </w:r>
      <w:r w:rsidDel="00000000" w:rsidR="00000000" w:rsidRPr="00000000">
        <w:rPr>
          <w:rtl w:val="0"/>
        </w:rPr>
        <w:t xml:space="preserve">native attributes</w:t>
      </w:r>
      <w:r w:rsidDel="00000000" w:rsidR="00000000" w:rsidRPr="00000000">
        <w:rPr>
          <w:rtl w:val="0"/>
        </w:rPr>
        <w:t xml:space="preserve">, browsers will automatically update the attribute when the corresponding property changes</w:t>
      </w:r>
      <w:commentRangeEnd w:id="19"/>
      <w:r w:rsidDel="00000000" w:rsidR="00000000" w:rsidRPr="00000000">
        <w:commentReference w:id="19"/>
      </w:r>
      <w:r w:rsidDel="00000000" w:rsidR="00000000" w:rsidRPr="00000000">
        <w:rPr>
          <w:rtl w:val="0"/>
        </w:rPr>
        <w:t xml:space="preserve"> (e.g. changing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property on an </w:t>
      </w:r>
      <w:r w:rsidDel="00000000" w:rsidR="00000000" w:rsidRPr="00000000">
        <w:rPr>
          <w:rFonts w:ascii="Courier New" w:cs="Courier New" w:eastAsia="Courier New" w:hAnsi="Courier New"/>
          <w:rtl w:val="0"/>
        </w:rPr>
        <w:t xml:space="preserve">&lt;img&gt;</w:t>
      </w:r>
      <w:r w:rsidDel="00000000" w:rsidR="00000000" w:rsidRPr="00000000">
        <w:rPr>
          <w:rtl w:val="0"/>
        </w:rPr>
        <w:t xml:space="preserve"> will automatically change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attribute).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744fcyl05j9u" w:id="34"/>
      <w:bookmarkEnd w:id="34"/>
      <w:r w:rsidDel="00000000" w:rsidR="00000000" w:rsidRPr="00000000">
        <w:rPr>
          <w:rtl w:val="0"/>
        </w:rPr>
        <w:t xml:space="preserve">Interpolating </w:t>
      </w:r>
      <w:r w:rsidDel="00000000" w:rsidR="00000000" w:rsidRPr="00000000">
        <w:rPr>
          <w:rtl w:val="0"/>
        </w:rPr>
        <w:t xml:space="preserve">properties</w:t>
      </w:r>
      <w:r w:rsidDel="00000000" w:rsidR="00000000" w:rsidRPr="00000000">
        <w:rPr>
          <w:rtl w:val="0"/>
        </w:rPr>
        <w:t xml:space="preserve"> of elements</w:t>
      </w:r>
    </w:p>
    <w:p w:rsidR="00000000" w:rsidDel="00000000" w:rsidP="00000000" w:rsidRDefault="00000000" w:rsidRPr="00000000">
      <w:pPr>
        <w:contextualSpacing w:val="0"/>
        <w:rPr/>
      </w:pPr>
      <w:r w:rsidDel="00000000" w:rsidR="00000000" w:rsidRPr="00000000">
        <w:rPr>
          <w:rtl w:val="0"/>
        </w:rPr>
        <w:t xml:space="preserve">Syntax: </w:t>
      </w:r>
      <w:r w:rsidDel="00000000" w:rsidR="00000000" w:rsidRPr="00000000">
        <w:rPr>
          <w:rFonts w:ascii="Courier New" w:cs="Courier New" w:eastAsia="Courier New" w:hAnsi="Courier New"/>
          <w:rtl w:val="0"/>
        </w:rPr>
        <w:t xml:space="preserve">@[property name]="a {{ [expression] }} b"</w:t>
      </w:r>
    </w:p>
    <w:p w:rsidR="00000000" w:rsidDel="00000000" w:rsidP="00000000" w:rsidRDefault="00000000" w:rsidRPr="00000000">
      <w:pPr>
        <w:contextualSpacing w:val="0"/>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&lt;input </w:t>
      </w:r>
      <w:r w:rsidDel="00000000" w:rsidR="00000000" w:rsidRPr="00000000">
        <w:rPr>
          <w:rFonts w:ascii="Courier New" w:cs="Courier New" w:eastAsia="Courier New" w:hAnsi="Courier New"/>
          <w:rtl w:val="0"/>
        </w:rPr>
        <w:t xml:space="preserve">title="some Text {{someValue}}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contextualSpacing w:val="0"/>
        <w:rPr/>
      </w:pPr>
      <w:r w:rsidDel="00000000" w:rsidR="00000000" w:rsidRPr="00000000">
        <w:rPr>
          <w:rtl w:val="0"/>
        </w:rPr>
        <w:t xml:space="preserve">Semantics: </w:t>
      </w:r>
      <w:r w:rsidDel="00000000" w:rsidR="00000000" w:rsidRPr="00000000">
        <w:rPr>
          <w:rFonts w:ascii="Courier New" w:cs="Courier New" w:eastAsia="Courier New" w:hAnsi="Courier New"/>
          <w:rtl w:val="0"/>
        </w:rPr>
        <w:t xml:space="preserve">&lt;input bind-</w:t>
      </w:r>
      <w:r w:rsidDel="00000000" w:rsidR="00000000" w:rsidRPr="00000000">
        <w:rPr>
          <w:rFonts w:ascii="Courier New" w:cs="Courier New" w:eastAsia="Courier New" w:hAnsi="Courier New"/>
          <w:rtl w:val="0"/>
        </w:rPr>
        <w:t xml:space="preserve">title="'a '+ someValue</w:t>
      </w:r>
      <w:r w:rsidDel="00000000" w:rsidR="00000000" w:rsidRPr="00000000">
        <w:rPr>
          <w:rFonts w:ascii="Courier New" w:cs="Courier New" w:eastAsia="Courier New" w:hAnsi="Courier New"/>
          <w:rtl w:val="0"/>
        </w:rPr>
        <w:t xml:space="preserve">+' b'"&gt;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create a data binding for the property where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used. The value will always be converted into a string, and the binding will always be unidirectional.</w:t>
      </w:r>
    </w:p>
    <w:p w:rsidR="00000000" w:rsidDel="00000000" w:rsidP="00000000" w:rsidRDefault="00000000" w:rsidRPr="00000000">
      <w:pPr>
        <w:contextualSpacing w:val="0"/>
        <w:rPr/>
      </w:pPr>
      <w:r w:rsidDel="00000000" w:rsidR="00000000" w:rsidRPr="00000000">
        <w:rPr>
          <w:rtl w:val="0"/>
        </w:rPr>
        <w:t xml:space="preserve">I.e.  </w:t>
      </w:r>
      <w:r w:rsidDel="00000000" w:rsidR="00000000" w:rsidRPr="00000000">
        <w:rPr>
          <w:rFonts w:ascii="Courier New" w:cs="Courier New" w:eastAsia="Courier New" w:hAnsi="Courier New"/>
          <w:rtl w:val="0"/>
        </w:rPr>
        <w:t xml:space="preserve">&lt;input </w:t>
      </w:r>
      <w:r w:rsidDel="00000000" w:rsidR="00000000" w:rsidRPr="00000000">
        <w:rPr>
          <w:rFonts w:ascii="Courier New" w:cs="Courier New" w:eastAsia="Courier New" w:hAnsi="Courier New"/>
          <w:rtl w:val="0"/>
        </w:rPr>
        <w:t xml:space="preserve">title="{{someValue}}</w:t>
      </w:r>
      <w:r w:rsidDel="00000000" w:rsidR="00000000" w:rsidRPr="00000000">
        <w:rPr>
          <w:rFonts w:ascii="Courier New" w:cs="Courier New" w:eastAsia="Courier New" w:hAnsi="Courier New"/>
          <w:rtl w:val="0"/>
        </w:rPr>
        <w:t xml:space="preserve">"&gt; </w:t>
      </w:r>
      <w:r w:rsidDel="00000000" w:rsidR="00000000" w:rsidRPr="00000000">
        <w:rPr>
          <w:rtl w:val="0"/>
        </w:rPr>
        <w:t xml:space="preserve">corresponds to  </w:t>
      </w:r>
      <w:r w:rsidDel="00000000" w:rsidR="00000000" w:rsidRPr="00000000">
        <w:rPr>
          <w:rFonts w:ascii="Courier New" w:cs="Courier New" w:eastAsia="Courier New" w:hAnsi="Courier New"/>
          <w:rtl w:val="0"/>
        </w:rPr>
        <w:t xml:space="preserve">&lt;input bind-</w:t>
      </w:r>
      <w:r w:rsidDel="00000000" w:rsidR="00000000" w:rsidRPr="00000000">
        <w:rPr>
          <w:rFonts w:ascii="Courier New" w:cs="Courier New" w:eastAsia="Courier New" w:hAnsi="Courier New"/>
          <w:rtl w:val="0"/>
        </w:rPr>
        <w:t xml:space="preserve">title="'' + someValue</w:t>
      </w: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A way for the template designer to easily combine content in the html with content from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93flvf5s9i34" w:id="35"/>
      <w:bookmarkEnd w:id="35"/>
      <w:r w:rsidDel="00000000" w:rsidR="00000000" w:rsidRPr="00000000">
        <w:rPr>
          <w:rtl w:val="0"/>
        </w:rPr>
        <w:t xml:space="preserve">Interpolating text</w:t>
      </w:r>
    </w:p>
    <w:p w:rsidR="00000000" w:rsidDel="00000000" w:rsidP="00000000" w:rsidRDefault="00000000" w:rsidRPr="00000000">
      <w:pPr>
        <w:contextualSpacing w:val="0"/>
        <w:rPr/>
      </w:pPr>
      <w:r w:rsidDel="00000000" w:rsidR="00000000" w:rsidRPr="00000000">
        <w:rPr>
          <w:rtl w:val="0"/>
        </w:rPr>
        <w:t xml:space="preserve">Syntax: </w:t>
      </w:r>
      <w:r w:rsidDel="00000000" w:rsidR="00000000" w:rsidRPr="00000000">
        <w:rPr>
          <w:rFonts w:ascii="Courier New" w:cs="Courier New" w:eastAsia="Courier New" w:hAnsi="Courier New"/>
          <w:rtl w:val="0"/>
        </w:rPr>
        <w:t xml:space="preserve">{{ [expression] }}</w:t>
      </w:r>
    </w:p>
    <w:p w:rsidR="00000000" w:rsidDel="00000000" w:rsidP="00000000" w:rsidRDefault="00000000" w:rsidRPr="00000000">
      <w:pPr>
        <w:contextualSpacing w:val="0"/>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hello {{user}}</w:t>
      </w:r>
    </w:p>
    <w:p w:rsidR="00000000" w:rsidDel="00000000" w:rsidP="00000000" w:rsidRDefault="00000000" w:rsidRPr="00000000">
      <w:pPr>
        <w:contextualSpacing w:val="0"/>
        <w:rPr/>
      </w:pPr>
      <w:r w:rsidDel="00000000" w:rsidR="00000000" w:rsidRPr="00000000">
        <w:rPr>
          <w:rtl w:val="0"/>
        </w:rPr>
        <w:t xml:space="preserve">Semantics: </w:t>
      </w:r>
      <w:r w:rsidDel="00000000" w:rsidR="00000000" w:rsidRPr="00000000">
        <w:rPr>
          <w:rFonts w:ascii="Courier New" w:cs="Courier New" w:eastAsia="Courier New" w:hAnsi="Courier New"/>
          <w:rtl w:val="0"/>
        </w:rPr>
        <w:t xml:space="preserve">hello &lt;span bind-text-content="''+user"&gt;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Creates a data-binding for the content of a text node. </w:t>
      </w:r>
      <w:r w:rsidDel="00000000" w:rsidR="00000000" w:rsidRPr="00000000">
        <w:rPr>
          <w:rtl w:val="0"/>
        </w:rPr>
        <w:t xml:space="preserve">The value will always be converted into a string</w:t>
      </w:r>
      <w:r w:rsidDel="00000000" w:rsidR="00000000" w:rsidRPr="00000000">
        <w:rPr>
          <w:rtl w:val="0"/>
        </w:rPr>
        <w:t xml:space="preserve">, and the binding will always be unidirectional. </w:t>
      </w:r>
    </w:p>
    <w:p w:rsidR="00000000" w:rsidDel="00000000" w:rsidP="00000000" w:rsidRDefault="00000000" w:rsidRPr="00000000">
      <w:pPr>
        <w:contextualSpacing w:val="0"/>
        <w:rPr/>
      </w:pPr>
      <w:r w:rsidDel="00000000" w:rsidR="00000000" w:rsidRPr="00000000">
        <w:rPr>
          <w:rtl w:val="0"/>
        </w:rPr>
        <w:t xml:space="preserve">Why: </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A way for the template designer to easily combine content in the html with content from JavaScript.</w:t>
      </w:r>
    </w:p>
    <w:p w:rsidR="00000000" w:rsidDel="00000000" w:rsidP="00000000" w:rsidRDefault="00000000" w:rsidRPr="00000000">
      <w:pPr>
        <w:pStyle w:val="Heading2"/>
        <w:contextualSpacing w:val="0"/>
      </w:pPr>
      <w:bookmarkStart w:colFirst="0" w:colLast="0" w:name="h.89x72nf0fame" w:id="36"/>
      <w:bookmarkEnd w:id="36"/>
      <w:r w:rsidDel="00000000" w:rsidR="00000000" w:rsidRPr="00000000">
        <w:rPr>
          <w:rtl w:val="0"/>
        </w:rPr>
      </w:r>
    </w:p>
    <w:p w:rsidR="00000000" w:rsidDel="00000000" w:rsidP="00000000" w:rsidRDefault="00000000" w:rsidRPr="00000000">
      <w:pPr>
        <w:pStyle w:val="Heading2"/>
        <w:contextualSpacing w:val="0"/>
      </w:pPr>
      <w:bookmarkStart w:colFirst="0" w:colLast="0" w:name="h.dmfg61bq9l71" w:id="37"/>
      <w:bookmarkEnd w:id="37"/>
      <w:r w:rsidDel="00000000" w:rsidR="00000000" w:rsidRPr="00000000">
        <w:rPr>
          <w:rtl w:val="0"/>
        </w:rPr>
      </w:r>
    </w:p>
    <w:p w:rsidR="00000000" w:rsidDel="00000000" w:rsidP="00000000" w:rsidRDefault="00000000" w:rsidRPr="00000000">
      <w:pPr>
        <w:pStyle w:val="Heading2"/>
        <w:contextualSpacing w:val="0"/>
        <w:rPr/>
      </w:pPr>
      <w:bookmarkStart w:colFirst="0" w:colLast="0" w:name="h.t4sg86p3zlaf" w:id="38"/>
      <w:bookmarkEnd w:id="38"/>
      <w:r w:rsidDel="00000000" w:rsidR="00000000" w:rsidRPr="00000000">
        <w:rPr>
          <w:rtl w:val="0"/>
        </w:rPr>
        <w:t xml:space="preserve">E</w:t>
      </w:r>
      <w:r w:rsidDel="00000000" w:rsidR="00000000" w:rsidRPr="00000000">
        <w:rPr>
          <w:rtl w:val="0"/>
        </w:rPr>
        <w:t xml:space="preserve">xpressions</w:t>
      </w:r>
      <w:r w:rsidDel="00000000" w:rsidR="00000000" w:rsidRPr="00000000">
        <w:rPr>
          <w:rtl w:val="0"/>
        </w:rPr>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Expressions in Angular 2 are very similar to expressions in Angular 1.2.x (</w:t>
      </w:r>
      <w:hyperlink r:id="rId14">
        <w:r w:rsidDel="00000000" w:rsidR="00000000" w:rsidRPr="00000000">
          <w:rPr>
            <w:color w:val="1155cc"/>
            <w:u w:val="single"/>
            <w:rtl w:val="0"/>
          </w:rPr>
          <w:t xml:space="preserve">http://docs.angularjs.org/guide/expression</w:t>
        </w:r>
      </w:hyperlink>
      <w:r w:rsidDel="00000000" w:rsidR="00000000" w:rsidRPr="00000000">
        <w:rPr>
          <w:rtl w:val="0"/>
        </w:rPr>
        <w:t xml:space="preserve">). In Angular 2, the following features are new:</w:t>
      </w:r>
    </w:p>
    <w:p w:rsidR="00000000" w:rsidDel="00000000" w:rsidP="00000000" w:rsidRDefault="00000000" w:rsidRPr="00000000">
      <w:pPr>
        <w:pStyle w:val="Heading3"/>
        <w:contextualSpacing w:val="0"/>
      </w:pPr>
      <w:bookmarkStart w:colFirst="0" w:colLast="0" w:name="h.v0t3xbxrlgr2" w:id="39"/>
      <w:bookmarkEnd w:id="39"/>
      <w:r w:rsidDel="00000000" w:rsidR="00000000" w:rsidRPr="00000000">
        <w:rPr>
          <w:rtl w:val="0"/>
        </w:rPr>
      </w:r>
    </w:p>
    <w:p w:rsidR="00000000" w:rsidDel="00000000" w:rsidP="00000000" w:rsidRDefault="00000000" w:rsidRPr="00000000">
      <w:pPr>
        <w:pStyle w:val="Heading3"/>
        <w:contextualSpacing w:val="0"/>
      </w:pPr>
      <w:bookmarkStart w:colFirst="0" w:colLast="0" w:name="h.xsxqhtz0tnmr" w:id="40"/>
      <w:bookmarkEnd w:id="40"/>
      <w:r w:rsidDel="00000000" w:rsidR="00000000" w:rsidRPr="00000000">
        <w:rPr>
          <w:rtl w:val="0"/>
        </w:rPr>
        <w:t xml:space="preserve">Deeply integrated with dirty checking</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Expressions are deeply integrated in the the dirty checking process. By this, the dirty checking knows about common prefixes in expressions or constant parts and can do optimizations. For details see the </w:t>
      </w:r>
      <w:hyperlink r:id="rId15">
        <w:r w:rsidDel="00000000" w:rsidR="00000000" w:rsidRPr="00000000">
          <w:rPr>
            <w:color w:val="1155cc"/>
            <w:u w:val="single"/>
            <w:rtl w:val="0"/>
          </w:rPr>
          <w:t xml:space="preserve">dirty checking design doc</w:t>
        </w:r>
      </w:hyperlink>
      <w:r w:rsidDel="00000000" w:rsidR="00000000" w:rsidRPr="00000000">
        <w:rPr>
          <w:rtl w:val="0"/>
        </w:rPr>
        <w:t xml:space="preserve">.</w:t>
      </w:r>
    </w:p>
    <w:p w:rsidR="00000000" w:rsidDel="00000000" w:rsidP="00000000" w:rsidRDefault="00000000" w:rsidRPr="00000000">
      <w:pPr>
        <w:keepNext w:val="0"/>
        <w:keepLines w:val="0"/>
        <w:spacing w:before="280" w:lineRule="auto"/>
        <w:contextualSpacing w:val="0"/>
        <w:rPr/>
      </w:pPr>
      <w:r w:rsidDel="00000000" w:rsidR="00000000" w:rsidRPr="00000000">
        <w:rPr>
          <w:rtl w:val="0"/>
        </w:rPr>
      </w:r>
    </w:p>
    <w:p w:rsidR="00000000" w:rsidDel="00000000" w:rsidP="00000000" w:rsidRDefault="00000000" w:rsidRPr="00000000">
      <w:pPr>
        <w:pStyle w:val="Heading3"/>
        <w:spacing w:before="160" w:lineRule="auto"/>
        <w:contextualSpacing w:val="0"/>
        <w:rPr/>
      </w:pPr>
      <w:bookmarkStart w:colFirst="0" w:colLast="0" w:name="h.6rzfundz70u6" w:id="41"/>
      <w:bookmarkEnd w:id="41"/>
      <w:commentRangeStart w:id="20"/>
      <w:commentRangeStart w:id="21"/>
      <w:commentRangeStart w:id="22"/>
      <w:commentRangeStart w:id="23"/>
      <w:commentRangeStart w:id="24"/>
      <w:commentRangeStart w:id="25"/>
      <w:r w:rsidDel="00000000" w:rsidR="00000000" w:rsidRPr="00000000">
        <w:rPr>
          <w:rtl w:val="0"/>
        </w:rPr>
        <w:t xml:space="preserve">One</w:t>
      </w:r>
      <w:commentRangeEnd w:id="21"/>
      <w:r w:rsidDel="00000000" w:rsidR="00000000" w:rsidRPr="00000000">
        <w:commentReference w:id="21"/>
      </w:r>
      <w:r w:rsidDel="00000000" w:rsidR="00000000" w:rsidRPr="00000000">
        <w:rPr>
          <w:rtl w:val="0"/>
        </w:rPr>
        <w:t xml:space="preserve"> time binding</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Syntax: add a double </w:t>
      </w:r>
      <w:r w:rsidDel="00000000" w:rsidR="00000000" w:rsidRPr="00000000">
        <w:rPr>
          <w:rtl w:val="0"/>
        </w:rPr>
        <w:t xml:space="preserve">colon</w:t>
      </w:r>
      <w:r w:rsidDel="00000000" w:rsidR="00000000" w:rsidRPr="00000000">
        <w:rPr>
          <w:rtl w:val="0"/>
        </w:rPr>
        <w:t xml:space="preserve"> before the expression, e.g.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foo}}</w:t>
      </w:r>
      <w:r w:rsidDel="00000000" w:rsidR="00000000" w:rsidRPr="00000000">
        <w:rPr>
          <w:rtl w:val="0"/>
        </w:rPr>
      </w:r>
    </w:p>
    <w:p w:rsidR="00000000" w:rsidDel="00000000" w:rsidP="00000000" w:rsidRDefault="00000000" w:rsidRPr="00000000">
      <w:pPr>
        <w:keepNext w:val="0"/>
        <w:keepLines w:val="0"/>
        <w:spacing w:before="280" w:lineRule="auto"/>
        <w:contextualSpacing w:val="0"/>
      </w:pPr>
      <w:commentRangeStart w:id="26"/>
      <w:commentRangeStart w:id="27"/>
      <w:commentRangeStart w:id="28"/>
      <w:r w:rsidDel="00000000" w:rsidR="00000000" w:rsidRPr="00000000">
        <w:rPr>
          <w:rtl w:val="0"/>
        </w:rPr>
        <w:t xml:space="preserve">Example: Interpolate labels that won’t change afterwards.</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Why?</w:t>
      </w:r>
    </w:p>
    <w:p w:rsidR="00000000" w:rsidDel="00000000" w:rsidP="00000000" w:rsidRDefault="00000000" w:rsidRPr="00000000">
      <w:pPr>
        <w:keepNext w:val="0"/>
        <w:keepLines w:val="0"/>
        <w:numPr>
          <w:ilvl w:val="0"/>
          <w:numId w:val="2"/>
        </w:numPr>
        <w:spacing w:before="280" w:lineRule="auto"/>
        <w:ind w:left="720" w:hanging="360"/>
        <w:contextualSpacing w:val="1"/>
        <w:rPr>
          <w:b w:val="0"/>
          <w:sz w:val="22"/>
          <w:szCs w:val="22"/>
        </w:rPr>
      </w:pPr>
      <w:r w:rsidDel="00000000" w:rsidR="00000000" w:rsidRPr="00000000">
        <w:rPr>
          <w:rtl w:val="0"/>
        </w:rPr>
        <w:t xml:space="preserve">To leverage implicit knowledge about the data to improve performance</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Why part of the expression language?</w:t>
      </w:r>
    </w:p>
    <w:p w:rsidR="00000000" w:rsidDel="00000000" w:rsidP="00000000" w:rsidRDefault="00000000" w:rsidRPr="00000000">
      <w:pPr>
        <w:keepNext w:val="0"/>
        <w:keepLines w:val="0"/>
        <w:numPr>
          <w:ilvl w:val="0"/>
          <w:numId w:val="2"/>
        </w:numPr>
        <w:spacing w:before="280" w:lineRule="auto"/>
        <w:ind w:left="720" w:hanging="360"/>
        <w:contextualSpacing w:val="1"/>
        <w:rPr>
          <w:b w:val="0"/>
          <w:sz w:val="22"/>
          <w:szCs w:val="22"/>
        </w:rPr>
      </w:pPr>
      <w:r w:rsidDel="00000000" w:rsidR="00000000" w:rsidRPr="00000000">
        <w:rPr>
          <w:rtl w:val="0"/>
        </w:rPr>
        <w:t xml:space="preserve">Only the template author knows which things don’t change; a directive might be used at one place with one time bindings and at another place with normal bindings</w:t>
      </w:r>
    </w:p>
    <w:p w:rsidR="00000000" w:rsidDel="00000000" w:rsidP="00000000" w:rsidRDefault="00000000" w:rsidRPr="00000000">
      <w:pPr>
        <w:keepNext w:val="0"/>
        <w:keepLines w:val="0"/>
        <w:numPr>
          <w:ilvl w:val="0"/>
          <w:numId w:val="2"/>
        </w:numPr>
        <w:spacing w:before="280" w:lineRule="auto"/>
        <w:ind w:left="720" w:hanging="360"/>
        <w:contextualSpacing w:val="1"/>
        <w:rPr>
          <w:b w:val="0"/>
          <w:sz w:val="22"/>
          <w:szCs w:val="22"/>
        </w:rPr>
      </w:pPr>
      <w:r w:rsidDel="00000000" w:rsidR="00000000" w:rsidRPr="00000000">
        <w:rPr>
          <w:rtl w:val="0"/>
        </w:rPr>
        <w:t xml:space="preserve">Should work inside of </w:t>
      </w:r>
      <w:r w:rsidDel="00000000" w:rsidR="00000000" w:rsidRPr="00000000">
        <w:rPr>
          <w:rFonts w:ascii="Courier New" w:cs="Courier New" w:eastAsia="Courier New" w:hAnsi="Courier New"/>
          <w:rtl w:val="0"/>
        </w:rPr>
        <w:t xml:space="preserve">{{}}</w:t>
      </w:r>
      <w:r w:rsidDel="00000000" w:rsidR="00000000" w:rsidRPr="00000000">
        <w:rPr>
          <w:rtl w:val="0"/>
        </w:rPr>
        <w:t xml:space="preserve"> as well as inside of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 </w:t>
      </w:r>
    </w:p>
    <w:p w:rsidR="00000000" w:rsidDel="00000000" w:rsidP="00000000" w:rsidRDefault="00000000" w:rsidRPr="00000000">
      <w:pPr>
        <w:keepNext w:val="0"/>
        <w:keepLines w:val="0"/>
        <w:numPr>
          <w:ilvl w:val="0"/>
          <w:numId w:val="2"/>
        </w:numPr>
        <w:spacing w:before="280" w:lineRule="auto"/>
        <w:ind w:left="720" w:hanging="360"/>
        <w:contextualSpacing w:val="1"/>
        <w:rPr>
          <w:b w:val="0"/>
          <w:sz w:val="22"/>
          <w:szCs w:val="22"/>
        </w:rPr>
      </w:pPr>
      <w:r w:rsidDel="00000000" w:rsidR="00000000" w:rsidRPr="00000000">
        <w:rPr>
          <w:rtl w:val="0"/>
        </w:rPr>
        <w:t xml:space="preserve">May also work for parts of an expression in the future</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Semantics:</w:t>
      </w:r>
    </w:p>
    <w:p w:rsidR="00000000" w:rsidDel="00000000" w:rsidP="00000000" w:rsidRDefault="00000000" w:rsidRPr="00000000">
      <w:pPr>
        <w:keepNext w:val="0"/>
        <w:keepLines w:val="0"/>
        <w:numPr>
          <w:ilvl w:val="0"/>
          <w:numId w:val="41"/>
        </w:numPr>
        <w:spacing w:before="280" w:lineRule="auto"/>
        <w:ind w:left="720" w:hanging="360"/>
        <w:contextualSpacing w:val="1"/>
        <w:rPr>
          <w:b w:val="0"/>
          <w:sz w:val="22"/>
          <w:szCs w:val="22"/>
        </w:rPr>
      </w:pPr>
      <w:commentRangeStart w:id="29"/>
      <w:r w:rsidDel="00000000" w:rsidR="00000000" w:rsidRPr="00000000">
        <w:rPr>
          <w:rtl w:val="0"/>
        </w:rPr>
        <w:t xml:space="preserve">Wait until the value is no more undefined. Then apply the value to the binding and remove the binding.</w:t>
      </w:r>
      <w:commentRangeEnd w:id="20"/>
      <w:r w:rsidDel="00000000" w:rsidR="00000000" w:rsidRPr="00000000">
        <w:commentReference w:id="20"/>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keepNext w:val="0"/>
        <w:keepLines w:val="0"/>
        <w:spacing w:before="280" w:lineRule="auto"/>
        <w:contextualSpacing w:val="0"/>
        <w:rPr/>
      </w:pPr>
      <w:r w:rsidDel="00000000" w:rsidR="00000000" w:rsidRPr="00000000">
        <w:rPr>
          <w:rtl w:val="0"/>
        </w:rPr>
      </w:r>
    </w:p>
    <w:p w:rsidR="00000000" w:rsidDel="00000000" w:rsidP="00000000" w:rsidRDefault="00000000" w:rsidRPr="00000000">
      <w:pPr>
        <w:pStyle w:val="Heading3"/>
        <w:spacing w:before="160" w:lineRule="auto"/>
        <w:contextualSpacing w:val="0"/>
        <w:rPr/>
      </w:pPr>
      <w:bookmarkStart w:colFirst="0" w:colLast="0" w:name="h.8bkyc34d3eu" w:id="42"/>
      <w:bookmarkEnd w:id="42"/>
      <w:r w:rsidDel="00000000" w:rsidR="00000000" w:rsidRPr="00000000">
        <w:rPr>
          <w:rtl w:val="0"/>
        </w:rPr>
        <w:t xml:space="preserve">Errors from expressions</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In Angular 1.2.x expressions were very forgiving. However, this made it hard to find mistakes in variable </w:t>
      </w:r>
      <w:commentRangeStart w:id="30"/>
      <w:r w:rsidDel="00000000" w:rsidR="00000000" w:rsidRPr="00000000">
        <w:rPr>
          <w:rtl w:val="0"/>
        </w:rPr>
        <w:t xml:space="preserve">names</w:t>
      </w:r>
      <w:commentRangeEnd w:id="30"/>
      <w:r w:rsidDel="00000000" w:rsidR="00000000" w:rsidRPr="00000000">
        <w:commentReference w:id="30"/>
      </w:r>
      <w:r w:rsidDel="00000000" w:rsidR="00000000" w:rsidRPr="00000000">
        <w:rPr>
          <w:rtl w:val="0"/>
        </w:rPr>
        <w:t xml:space="preserve">, ...</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In Angular 2, the semantics for </w:t>
      </w:r>
      <w:commentRangeStart w:id="31"/>
      <w:commentRangeStart w:id="32"/>
      <w:commentRangeStart w:id="33"/>
      <w:r w:rsidDel="00000000" w:rsidR="00000000" w:rsidRPr="00000000">
        <w:rPr>
          <w:rFonts w:ascii="Courier New" w:cs="Courier New" w:eastAsia="Courier New" w:hAnsi="Courier New"/>
          <w:rtl w:val="0"/>
        </w:rPr>
        <w:t xml:space="preserve">a.b.c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a[b][c]</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change in the following way:</w:t>
      </w:r>
    </w:p>
    <w:p w:rsidR="00000000" w:rsidDel="00000000" w:rsidP="00000000" w:rsidRDefault="00000000" w:rsidRPr="00000000">
      <w:pPr>
        <w:keepNext w:val="0"/>
        <w:keepLines w:val="0"/>
        <w:numPr>
          <w:ilvl w:val="0"/>
          <w:numId w:val="31"/>
        </w:numPr>
        <w:spacing w:before="280" w:lineRule="auto"/>
        <w:ind w:left="720" w:hanging="360"/>
        <w:contextualSpacing w:val="1"/>
        <w:rPr>
          <w:b w:val="0"/>
          <w:sz w:val="22"/>
          <w:szCs w:val="22"/>
        </w:rPr>
      </w:pPr>
      <w:r w:rsidDel="00000000" w:rsidR="00000000" w:rsidRPr="00000000">
        <w:rPr>
          <w:rtl w:val="0"/>
        </w:rPr>
        <w:t xml:space="preserve">If </w:t>
      </w:r>
      <w:r w:rsidDel="00000000" w:rsidR="00000000" w:rsidRPr="00000000">
        <w:rPr>
          <w:rFonts w:ascii="Courier New" w:cs="Courier New" w:eastAsia="Courier New" w:hAnsi="Courier New"/>
          <w:rtl w:val="0"/>
        </w:rPr>
        <w:t xml:space="preserve">b</w:t>
      </w:r>
      <w:r w:rsidDel="00000000" w:rsidR="00000000" w:rsidRPr="00000000">
        <w:rPr>
          <w:rtl w:val="0"/>
        </w:rPr>
        <w:t xml:space="preserve"> is not in the object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tl w:val="0"/>
        </w:rPr>
        <w:t xml:space="preserve">i.e. </w:t>
      </w:r>
      <w:r w:rsidDel="00000000" w:rsidR="00000000" w:rsidRPr="00000000">
        <w:rPr>
          <w:rFonts w:ascii="Courier New" w:cs="Courier New" w:eastAsia="Courier New" w:hAnsi="Courier New"/>
          <w:rtl w:val="0"/>
        </w:rPr>
        <w:t xml:space="preserve">!('b' in a)</w:t>
      </w:r>
      <w:r w:rsidDel="00000000" w:rsidR="00000000" w:rsidRPr="00000000">
        <w:rPr>
          <w:rtl w:val="0"/>
        </w:rPr>
        <w:t xml:space="preserve">, </w:t>
      </w:r>
      <w:commentRangeStart w:id="34"/>
      <w:commentRangeStart w:id="35"/>
      <w:r w:rsidDel="00000000" w:rsidR="00000000" w:rsidRPr="00000000">
        <w:rPr>
          <w:rtl w:val="0"/>
        </w:rPr>
        <w:t xml:space="preserve">throw an </w:t>
      </w:r>
      <w:commentRangeStart w:id="36"/>
      <w:commentRangeStart w:id="37"/>
      <w:commentRangeStart w:id="38"/>
      <w:commentRangeStart w:id="39"/>
      <w:commentRangeStart w:id="40"/>
      <w:r w:rsidDel="00000000" w:rsidR="00000000" w:rsidRPr="00000000">
        <w:rPr>
          <w:rtl w:val="0"/>
        </w:rPr>
        <w:t xml:space="preserve">error</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5p54f6o4103h" w:id="43"/>
      <w:bookmarkEnd w:id="43"/>
      <w:r w:rsidDel="00000000" w:rsidR="00000000" w:rsidRPr="00000000">
        <w:rPr>
          <w:rtl w:val="0"/>
        </w:rPr>
        <w:t xml:space="preserve">Directive-API</w:t>
      </w:r>
    </w:p>
    <w:p w:rsidR="00000000" w:rsidDel="00000000" w:rsidP="00000000" w:rsidRDefault="00000000" w:rsidRPr="00000000">
      <w:pPr>
        <w:contextualSpacing w:val="0"/>
      </w:pPr>
      <w:r w:rsidDel="00000000" w:rsidR="00000000" w:rsidRPr="00000000">
        <w:rPr>
          <w:rtl w:val="0"/>
        </w:rPr>
        <w:t xml:space="preserve">Directives are defined using ES6 classes and use annotations to define meta data.</w:t>
      </w:r>
    </w:p>
    <w:p w:rsidR="00000000" w:rsidDel="00000000" w:rsidP="00000000" w:rsidRDefault="00000000" w:rsidRPr="00000000">
      <w:pPr>
        <w:pStyle w:val="Heading3"/>
        <w:contextualSpacing w:val="0"/>
      </w:pPr>
      <w:bookmarkStart w:colFirst="0" w:colLast="0" w:name="h.pn1ptb72lsup" w:id="44"/>
      <w:bookmarkEnd w:id="44"/>
      <w:r w:rsidDel="00000000" w:rsidR="00000000" w:rsidRPr="00000000">
        <w:rPr>
          <w:rtl w:val="0"/>
        </w:rPr>
        <w:t xml:space="preserve">Class annotation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directive is an ES6 class that has a special annotation, i.e. </w:t>
      </w:r>
      <w:r w:rsidDel="00000000" w:rsidR="00000000" w:rsidRPr="00000000">
        <w:rPr>
          <w:rFonts w:ascii="Courier New" w:cs="Courier New" w:eastAsia="Courier New" w:hAnsi="Courier New"/>
          <w:rtl w:val="0"/>
        </w:rPr>
        <w:t xml:space="preserve">@DecoratorDirective</w:t>
      </w:r>
      <w:r w:rsidDel="00000000" w:rsidR="00000000" w:rsidRPr="00000000">
        <w:rPr>
          <w:rtl w:val="0"/>
        </w:rPr>
        <w:t xml:space="preserve">, </w:t>
      </w:r>
      <w:r w:rsidDel="00000000" w:rsidR="00000000" w:rsidRPr="00000000">
        <w:rPr>
          <w:rFonts w:ascii="Courier New" w:cs="Courier New" w:eastAsia="Courier New" w:hAnsi="Courier New"/>
          <w:rtl w:val="0"/>
        </w:rPr>
        <w:t xml:space="preserve">@TemplateDirective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omponentDirective</w:t>
      </w:r>
      <w:r w:rsidDel="00000000" w:rsidR="00000000" w:rsidRPr="00000000">
        <w:rPr>
          <w:rtl w:val="0"/>
        </w:rPr>
        <w:t xml:space="preserve">. Those annotations have the following properties in common: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rtl w:val="0"/>
        </w:rPr>
        <w:t xml:space="preserve">selector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(string) (e.g. input[type="text"])</w:t>
      </w:r>
      <w:r w:rsidDel="00000000" w:rsidR="00000000" w:rsidRPr="00000000">
        <w:rPr>
          <w:rtl w:val="0"/>
        </w:rPr>
        <w:t xml:space="preserve">: Defines via a </w:t>
      </w:r>
      <w:commentRangeStart w:id="41"/>
      <w:r w:rsidDel="00000000" w:rsidR="00000000" w:rsidRPr="00000000">
        <w:rPr>
          <w:rtl w:val="0"/>
        </w:rPr>
        <w:t xml:space="preserve">css selector</w:t>
      </w:r>
      <w:commentRangeEnd w:id="41"/>
      <w:r w:rsidDel="00000000" w:rsidR="00000000" w:rsidRPr="00000000">
        <w:commentReference w:id="41"/>
      </w:r>
      <w:r w:rsidDel="00000000" w:rsidR="00000000" w:rsidRPr="00000000">
        <w:rPr>
          <w:rtl w:val="0"/>
        </w:rPr>
        <w:t xml:space="preserve"> to which elements this directive should be applied to. </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 child selector or pseudo classes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rtl w:val="0"/>
        </w:rPr>
        <w:t xml:space="preserve">events (list of string)</w:t>
      </w:r>
      <w:r w:rsidDel="00000000" w:rsidR="00000000" w:rsidRPr="00000000">
        <w:rPr>
          <w:rtl w:val="0"/>
        </w:rPr>
        <w:t xml:space="preserve">: A list of event names that this directive fires. In templates, those events can then be bound using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attributes. </w:t>
      </w:r>
      <w:r w:rsidDel="00000000" w:rsidR="00000000" w:rsidRPr="00000000">
        <w:rPr>
          <w:rtl w:val="0"/>
        </w:rPr>
        <w:t xml:space="preserve">See </w:t>
      </w:r>
      <w:hyperlink w:anchor="h.16drnw98apy9">
        <w:r w:rsidDel="00000000" w:rsidR="00000000" w:rsidRPr="00000000">
          <w:rPr>
            <w:color w:val="1155cc"/>
            <w:u w:val="single"/>
            <w:rtl w:val="0"/>
          </w:rPr>
          <w:t xml:space="preserve">Events</w:t>
        </w:r>
      </w:hyperlink>
      <w:r w:rsidDel="00000000" w:rsidR="00000000" w:rsidRPr="00000000">
        <w:rPr>
          <w:rtl w:val="0"/>
        </w:rPr>
        <w:t xml:space="preserve"> for details.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rtl w:val="0"/>
        </w:rPr>
        <w:t xml:space="preserve">visibility (['local' | 'direct-children' | </w:t>
      </w:r>
      <w:r w:rsidDel="00000000" w:rsidR="00000000" w:rsidRPr="00000000">
        <w:rPr>
          <w:rFonts w:ascii="Courier New" w:cs="Courier New" w:eastAsia="Courier New" w:hAnsi="Courier New"/>
          <w:rtl w:val="0"/>
        </w:rPr>
        <w:t xml:space="preserve">'</w:t>
      </w:r>
      <w:commentRangeStart w:id="42"/>
      <w:r w:rsidDel="00000000" w:rsidR="00000000" w:rsidRPr="00000000">
        <w:rPr>
          <w:rFonts w:ascii="Courier New" w:cs="Courier New" w:eastAsia="Courier New" w:hAnsi="Courier New"/>
          <w:rtl w:val="0"/>
        </w:rPr>
        <w:t xml:space="preserve">any-children</w:t>
      </w:r>
      <w:commentRangeEnd w:id="42"/>
      <w:r w:rsidDel="00000000" w:rsidR="00000000" w:rsidRPr="00000000">
        <w:commentReference w:id="42"/>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defines which directives in the element's subtree can access the directive instance. See below for details.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rtl w:val="0"/>
        </w:rPr>
        <w:t xml:space="preserve">microsyntax (string)</w:t>
      </w:r>
      <w:r w:rsidDel="00000000" w:rsidR="00000000" w:rsidRPr="00000000">
        <w:rPr>
          <w:rtl w:val="0"/>
        </w:rPr>
        <w:t xml:space="preserve">: Defines the syntax for special properties and how parts of those properties map to other properties. </w:t>
      </w:r>
      <w:r w:rsidDel="00000000" w:rsidR="00000000" w:rsidRPr="00000000">
        <w:rPr>
          <w:rtl w:val="0"/>
        </w:rPr>
        <w:t xml:space="preserve">See </w:t>
      </w:r>
      <w:hyperlink w:anchor="h.d777tozfbsta">
        <w:r w:rsidDel="00000000" w:rsidR="00000000" w:rsidRPr="00000000">
          <w:rPr>
            <w:color w:val="1155cc"/>
            <w:u w:val="single"/>
            <w:rtl w:val="0"/>
          </w:rPr>
          <w:t xml:space="preserve">Microsyntax for properties</w:t>
        </w:r>
      </w:hyperlink>
      <w:r w:rsidDel="00000000" w:rsidR="00000000" w:rsidRPr="00000000">
        <w:rPr>
          <w:rtl w:val="0"/>
        </w:rPr>
        <w:t xml:space="preserve"> </w:t>
      </w:r>
      <w:r w:rsidDel="00000000" w:rsidR="00000000" w:rsidRPr="00000000">
        <w:rPr>
          <w:rtl w:val="0"/>
        </w:rPr>
        <w:t xml:space="preserve">for details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Example:</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import {ng} from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@ng.DecoratorDirective</w:t>
            </w:r>
            <w:r w:rsidDel="00000000" w:rsidR="00000000" w:rsidRPr="00000000">
              <w:rPr>
                <w:rFonts w:ascii="Courier New" w:cs="Courier New" w:eastAsia="Courier New" w:hAnsi="Courier New"/>
                <w:rtl w:val="0"/>
              </w:rPr>
              <w:t xml:space="preserve">(selector: '[ng-show]')</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NgShowDirective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This will create a new instance of the </w:t>
      </w:r>
      <w:r w:rsidDel="00000000" w:rsidR="00000000" w:rsidRPr="00000000">
        <w:rPr>
          <w:rFonts w:ascii="Courier New" w:cs="Courier New" w:eastAsia="Courier New" w:hAnsi="Courier New"/>
          <w:rtl w:val="0"/>
        </w:rPr>
        <w:t xml:space="preserve">NgShowDirective</w:t>
      </w:r>
      <w:r w:rsidDel="00000000" w:rsidR="00000000" w:rsidRPr="00000000">
        <w:rPr>
          <w:rtl w:val="0"/>
        </w:rPr>
        <w:t xml:space="preserve"> for every element that has a </w:t>
      </w:r>
      <w:r w:rsidDel="00000000" w:rsidR="00000000" w:rsidRPr="00000000">
        <w:rPr>
          <w:rFonts w:ascii="Courier New" w:cs="Courier New" w:eastAsia="Courier New" w:hAnsi="Courier New"/>
          <w:rtl w:val="0"/>
        </w:rPr>
        <w:t xml:space="preserve">ng-show</w:t>
      </w:r>
      <w:r w:rsidDel="00000000" w:rsidR="00000000" w:rsidRPr="00000000">
        <w:rPr>
          <w:rtl w:val="0"/>
        </w:rPr>
        <w:t xml:space="preserve"> attribute.</w:t>
      </w:r>
    </w:p>
    <w:p w:rsidR="00000000" w:rsidDel="00000000" w:rsidP="00000000" w:rsidRDefault="00000000" w:rsidRPr="00000000">
      <w:pPr>
        <w:contextualSpacing w:val="0"/>
      </w:pPr>
      <w:r w:rsidDel="00000000" w:rsidR="00000000" w:rsidRPr="00000000">
        <w:rPr>
          <w:rtl w:val="0"/>
        </w:rPr>
        <w:t xml:space="preserve">Why: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Annotation allows tools to find the directives for an element without instantiating the directive / running js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pw1rcnj3zi8" w:id="45"/>
      <w:bookmarkEnd w:id="45"/>
      <w:r w:rsidDel="00000000" w:rsidR="00000000" w:rsidRPr="00000000">
        <w:rPr>
          <w:rtl w:val="0"/>
        </w:rPr>
        <w:t xml:space="preserve">Constructor, DI and directive communication</w:t>
      </w:r>
    </w:p>
    <w:p w:rsidR="00000000" w:rsidDel="00000000" w:rsidP="00000000" w:rsidRDefault="00000000" w:rsidRPr="00000000">
      <w:pPr>
        <w:contextualSpacing w:val="0"/>
      </w:pPr>
      <w:r w:rsidDel="00000000" w:rsidR="00000000" w:rsidRPr="00000000">
        <w:rPr>
          <w:rtl w:val="0"/>
        </w:rPr>
        <w:t xml:space="preserve">The constructor of every directive gets the values for its parameters via dependency injection. By this,  directives can get a hold of other object instances that are created via DI. </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pStyle w:val="Heading6"/>
        <w:keepNext w:val="1"/>
        <w:keepLines w:val="1"/>
        <w:spacing w:after="0" w:before="0" w:line="240" w:lineRule="auto"/>
        <w:contextualSpacing w:val="0"/>
      </w:pPr>
      <w:bookmarkStart w:colFirst="0" w:colLast="0" w:name="h.cla4juflzi47" w:id="46"/>
      <w:bookmarkEnd w:id="46"/>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spacing w:after="0" w:before="0" w:line="240" w:lineRule="auto"/>
              <w:ind w:left="0" w:firstLine="0"/>
              <w:contextualSpacing w:val="0"/>
            </w:pPr>
            <w:bookmarkStart w:colFirst="0" w:colLast="0" w:name="h.dx8ae5ujg8xr" w:id="47"/>
            <w:bookmarkEnd w:id="47"/>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keepNext w:val="1"/>
              <w:keepLines w:val="1"/>
              <w:spacing w:after="0" w:before="0" w:line="240" w:lineRule="auto"/>
              <w:ind w:left="0" w:firstLine="0"/>
              <w:contextualSpacing w:val="0"/>
            </w:pPr>
            <w:bookmarkStart w:colFirst="0" w:colLast="0" w:name="h.ybt4uaevzdsm" w:id="48"/>
            <w:bookmarkEnd w:id="48"/>
            <w:r w:rsidDel="00000000" w:rsidR="00000000" w:rsidRPr="00000000">
              <w:rPr>
                <w:rtl w:val="0"/>
              </w:rPr>
            </w:r>
          </w:p>
          <w:p w:rsidR="00000000" w:rsidDel="00000000" w:rsidP="00000000" w:rsidRDefault="00000000" w:rsidRPr="00000000">
            <w:pPr>
              <w:keepNext w:val="1"/>
              <w:keepLines w:val="1"/>
              <w:spacing w:after="0" w:before="0" w:line="240" w:lineRule="auto"/>
              <w:ind w:left="0" w:firstLine="0"/>
              <w:contextualSpacing w:val="0"/>
              <w:rPr/>
            </w:pPr>
            <w:bookmarkStart w:colFirst="0" w:colLast="0" w:name="h.isqrv58rddu0" w:id="49"/>
            <w:bookmarkEnd w:id="49"/>
            <w:r w:rsidDel="00000000" w:rsidR="00000000" w:rsidRPr="00000000">
              <w:rPr>
                <w:rFonts w:ascii="Courier New" w:cs="Courier New" w:eastAsia="Courier New" w:hAnsi="Courier New"/>
                <w:rtl w:val="0"/>
              </w:rPr>
              <w:t xml:space="preserve">@ng.DecoratorDirective(selector: '[ng-show]')</w:t>
            </w:r>
          </w:p>
          <w:p w:rsidR="00000000" w:rsidDel="00000000" w:rsidP="00000000" w:rsidRDefault="00000000" w:rsidRPr="00000000">
            <w:pPr>
              <w:keepNext w:val="1"/>
              <w:keepLines w:val="1"/>
              <w:spacing w:after="0" w:before="0" w:line="240" w:lineRule="auto"/>
              <w:ind w:left="0" w:firstLine="0"/>
              <w:contextualSpacing w:val="0"/>
              <w:rPr/>
            </w:pPr>
            <w:bookmarkStart w:colFirst="0" w:colLast="0" w:name="h.9b5lnkt3fgek" w:id="50"/>
            <w:bookmarkEnd w:id="50"/>
            <w:r w:rsidDel="00000000" w:rsidR="00000000" w:rsidRPr="00000000">
              <w:rPr>
                <w:rFonts w:ascii="Courier New" w:cs="Courier New" w:eastAsia="Courier New" w:hAnsi="Courier New"/>
                <w:rtl w:val="0"/>
              </w:rPr>
              <w:t xml:space="preserve">class NgShowDirective {</w:t>
            </w:r>
          </w:p>
          <w:p w:rsidR="00000000" w:rsidDel="00000000" w:rsidP="00000000" w:rsidRDefault="00000000" w:rsidRPr="00000000">
            <w:pPr>
              <w:keepNext w:val="1"/>
              <w:keepLines w:val="1"/>
              <w:spacing w:after="0" w:before="0" w:line="240" w:lineRule="auto"/>
              <w:ind w:left="0" w:firstLine="0"/>
              <w:contextualSpacing w:val="0"/>
              <w:rPr/>
            </w:pPr>
            <w:bookmarkStart w:colFirst="0" w:colLast="0" w:name="h.mf9tp6jwd7xc" w:id="51"/>
            <w:bookmarkEnd w:id="51"/>
            <w:r w:rsidDel="00000000" w:rsidR="00000000" w:rsidRPr="00000000">
              <w:rPr>
                <w:rFonts w:ascii="Courier New" w:cs="Courier New" w:eastAsia="Courier New" w:hAnsi="Courier New"/>
                <w:rtl w:val="0"/>
              </w:rPr>
              <w:t xml:space="preserve">  @Inject(window.HTMLElement, ng.Http, ng.SomeOtherDirective)</w:t>
            </w:r>
          </w:p>
          <w:p w:rsidR="00000000" w:rsidDel="00000000" w:rsidP="00000000" w:rsidRDefault="00000000" w:rsidRPr="00000000">
            <w:pPr>
              <w:keepNext w:val="1"/>
              <w:keepLines w:val="1"/>
              <w:spacing w:after="0" w:before="0" w:line="240" w:lineRule="auto"/>
              <w:ind w:left="0" w:firstLine="0"/>
              <w:contextualSpacing w:val="0"/>
              <w:rPr/>
            </w:pPr>
            <w:bookmarkStart w:colFirst="0" w:colLast="0" w:name="h.hlv6vw2yk1ks" w:id="52"/>
            <w:bookmarkEnd w:id="52"/>
            <w:r w:rsidDel="00000000" w:rsidR="00000000" w:rsidRPr="00000000">
              <w:rPr>
                <w:rFonts w:ascii="Courier New" w:cs="Courier New" w:eastAsia="Courier New" w:hAnsi="Courier New"/>
                <w:rtl w:val="0"/>
              </w:rPr>
              <w:t xml:space="preserve">  constructor(element, http, someOtherDirective) { … }</w:t>
            </w:r>
          </w:p>
          <w:p w:rsidR="00000000" w:rsidDel="00000000" w:rsidP="00000000" w:rsidRDefault="00000000" w:rsidRPr="00000000">
            <w:pPr>
              <w:keepNext w:val="1"/>
              <w:keepLines w:val="1"/>
              <w:spacing w:after="0" w:before="0" w:line="240" w:lineRule="auto"/>
              <w:ind w:left="0" w:firstLine="0"/>
              <w:contextualSpacing w:val="0"/>
            </w:pPr>
            <w:bookmarkStart w:colFirst="0" w:colLast="0" w:name="h.maz6iitzifvn" w:id="53"/>
            <w:bookmarkEnd w:id="53"/>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6"/>
        <w:keepNext w:val="1"/>
        <w:keepLines w:val="1"/>
        <w:spacing w:after="0" w:before="0" w:line="240" w:lineRule="auto"/>
        <w:contextualSpacing w:val="0"/>
        <w:rPr/>
      </w:pPr>
      <w:bookmarkStart w:colFirst="0" w:colLast="0" w:name="h.gp9opzddasuk"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w:t>
      </w:r>
      <w:r w:rsidDel="00000000" w:rsidR="00000000" w:rsidRPr="00000000">
        <w:rPr>
          <w:rFonts w:ascii="Courier New" w:cs="Courier New" w:eastAsia="Courier New" w:hAnsi="Courier New"/>
          <w:rtl w:val="0"/>
        </w:rPr>
        <w:t xml:space="preserve">NgShowDirective</w:t>
      </w:r>
      <w:r w:rsidDel="00000000" w:rsidR="00000000" w:rsidRPr="00000000">
        <w:rPr>
          <w:rtl w:val="0"/>
        </w:rPr>
        <w:t xml:space="preserve"> is created it will get the element to which it's applied as an argument.</w:t>
      </w:r>
    </w:p>
    <w:p w:rsidR="00000000" w:rsidDel="00000000" w:rsidP="00000000" w:rsidRDefault="00000000" w:rsidRPr="00000000">
      <w:pPr>
        <w:pStyle w:val="Heading4"/>
        <w:contextualSpacing w:val="0"/>
      </w:pPr>
      <w:bookmarkStart w:colFirst="0" w:colLast="0" w:name="h.w3hux8ry2l3m" w:id="55"/>
      <w:bookmarkEnd w:id="55"/>
      <w:r w:rsidDel="00000000" w:rsidR="00000000" w:rsidRPr="00000000">
        <w:rPr>
          <w:rtl w:val="0"/>
        </w:rPr>
        <w:t xml:space="preserve">Directive</w:t>
      </w:r>
      <w:r w:rsidDel="00000000" w:rsidR="00000000" w:rsidRPr="00000000">
        <w:rPr>
          <w:rtl w:val="0"/>
        </w:rPr>
        <w:t xml:space="preserve"> communication</w:t>
      </w:r>
    </w:p>
    <w:p w:rsidR="00000000" w:rsidDel="00000000" w:rsidP="00000000" w:rsidRDefault="00000000" w:rsidRPr="00000000">
      <w:pPr>
        <w:contextualSpacing w:val="0"/>
      </w:pPr>
      <w:r w:rsidDel="00000000" w:rsidR="00000000" w:rsidRPr="00000000">
        <w:rPr>
          <w:rtl w:val="0"/>
        </w:rPr>
        <w:t xml:space="preserve">Besides non-ui objects like </w:t>
      </w:r>
      <w:r w:rsidDel="00000000" w:rsidR="00000000" w:rsidRPr="00000000">
        <w:rPr>
          <w:rFonts w:ascii="Courier New" w:cs="Courier New" w:eastAsia="Courier New" w:hAnsi="Courier New"/>
          <w:rtl w:val="0"/>
        </w:rPr>
        <w:t xml:space="preserve">H</w:t>
      </w:r>
      <w:r w:rsidDel="00000000" w:rsidR="00000000" w:rsidRPr="00000000">
        <w:rPr>
          <w:rFonts w:ascii="Courier New" w:cs="Courier New" w:eastAsia="Courier New" w:hAnsi="Courier New"/>
          <w:rtl w:val="0"/>
        </w:rPr>
        <w:t xml:space="preserve">ttp</w:t>
      </w:r>
      <w:r w:rsidDel="00000000" w:rsidR="00000000" w:rsidRPr="00000000">
        <w:rPr>
          <w:rFonts w:ascii="Courier New" w:cs="Courier New" w:eastAsia="Courier New" w:hAnsi="Courier New"/>
          <w:rtl w:val="0"/>
        </w:rPr>
        <w:t xml:space="preserve">,</w:t>
      </w:r>
      <w:r w:rsidDel="00000000" w:rsidR="00000000" w:rsidRPr="00000000">
        <w:rPr>
          <w:rtl w:val="0"/>
        </w:rPr>
        <w:t xml:space="preserve"> a directive can also access other directives on the same element or on parent elements. For this, a directive simply requests the other directive type to be injected in it's constructor. Using the </w:t>
      </w:r>
      <w:r w:rsidDel="00000000" w:rsidR="00000000" w:rsidRPr="00000000">
        <w:rPr>
          <w:rFonts w:ascii="Courier New" w:cs="Courier New" w:eastAsia="Courier New" w:hAnsi="Courier New"/>
          <w:rtl w:val="0"/>
        </w:rPr>
        <w:t xml:space="preserve">visibility</w:t>
      </w:r>
      <w:r w:rsidDel="00000000" w:rsidR="00000000" w:rsidRPr="00000000">
        <w:rPr>
          <w:rtl w:val="0"/>
        </w:rPr>
        <w:t xml:space="preserve"> flag of the class level directive annotation, </w:t>
      </w:r>
      <w:r w:rsidDel="00000000" w:rsidR="00000000" w:rsidRPr="00000000">
        <w:rPr>
          <w:rtl w:val="0"/>
        </w:rPr>
        <w:t xml:space="preserve">a directive can also restrict which directives on the element's subtree have access to the directive instance.</w:t>
      </w:r>
      <w:r w:rsidDel="00000000" w:rsidR="00000000" w:rsidRPr="00000000">
        <w:rPr>
          <w:rtl w:val="0"/>
        </w:rPr>
      </w:r>
    </w:p>
    <w:p w:rsidR="00000000" w:rsidDel="00000000" w:rsidP="00000000" w:rsidRDefault="00000000" w:rsidRPr="00000000">
      <w:pPr>
        <w:pStyle w:val="Heading4"/>
        <w:contextualSpacing w:val="0"/>
      </w:pPr>
      <w:bookmarkStart w:colFirst="0" w:colLast="0" w:name="h.8d7t4zbp1g57" w:id="56"/>
      <w:bookmarkEnd w:id="56"/>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t xml:space="preserve">A form that contains an input element should bind its value to the expression </w:t>
      </w:r>
      <w:r w:rsidDel="00000000" w:rsidR="00000000" w:rsidRPr="00000000">
        <w:rPr>
          <w:rFonts w:ascii="Courier New" w:cs="Courier New" w:eastAsia="Courier New" w:hAnsi="Courier New"/>
          <w:rtl w:val="0"/>
        </w:rPr>
        <w:t xml:space="preserve">user.value</w:t>
      </w:r>
      <w:r w:rsidDel="00000000" w:rsidR="00000000" w:rsidRPr="00000000">
        <w:rPr>
          <w:rtl w:val="0"/>
        </w:rPr>
        <w:t xml:space="preserve"> and also validate the text to be not empty. Listening to input changes is done through the </w:t>
      </w:r>
      <w:r w:rsidDel="00000000" w:rsidR="00000000" w:rsidRPr="00000000">
        <w:rPr>
          <w:rFonts w:ascii="Courier New" w:cs="Courier New" w:eastAsia="Courier New" w:hAnsi="Courier New"/>
          <w:rtl w:val="0"/>
        </w:rPr>
        <w:t xml:space="preserve">NgInputDirective</w:t>
      </w:r>
      <w:r w:rsidDel="00000000" w:rsidR="00000000" w:rsidRPr="00000000">
        <w:rPr>
          <w:rtl w:val="0"/>
        </w:rPr>
        <w:t xml:space="preserve">, validation is done in </w:t>
      </w:r>
      <w:r w:rsidDel="00000000" w:rsidR="00000000" w:rsidRPr="00000000">
        <w:rPr>
          <w:rFonts w:ascii="Courier New" w:cs="Courier New" w:eastAsia="Courier New" w:hAnsi="Courier New"/>
          <w:rtl w:val="0"/>
        </w:rPr>
        <w:t xml:space="preserve">NgModelDirective</w:t>
      </w:r>
      <w:r w:rsidDel="00000000" w:rsidR="00000000" w:rsidRPr="00000000">
        <w:rPr>
          <w:rtl w:val="0"/>
        </w:rPr>
        <w:t xml:space="preserve"> and state keeping is done in the </w:t>
      </w:r>
      <w:r w:rsidDel="00000000" w:rsidR="00000000" w:rsidRPr="00000000">
        <w:rPr>
          <w:rFonts w:ascii="Courier New" w:cs="Courier New" w:eastAsia="Courier New" w:hAnsi="Courier New"/>
          <w:rtl w:val="0"/>
        </w:rPr>
        <w:t xml:space="preserve">NgFormDirective</w:t>
      </w:r>
      <w:r w:rsidDel="00000000" w:rsidR="00000000" w:rsidRPr="00000000">
        <w:rPr>
          <w:rtl w:val="0"/>
        </w:rPr>
        <w:t xml:space="preserve"> (see Angular 1.2.x for the separation of concerns). For this the </w:t>
      </w:r>
      <w:r w:rsidDel="00000000" w:rsidR="00000000" w:rsidRPr="00000000">
        <w:rPr>
          <w:rFonts w:ascii="Courier New" w:cs="Courier New" w:eastAsia="Courier New" w:hAnsi="Courier New"/>
          <w:rtl w:val="0"/>
        </w:rPr>
        <w:t xml:space="preserve">NgModelDirective</w:t>
      </w:r>
      <w:r w:rsidDel="00000000" w:rsidR="00000000" w:rsidRPr="00000000">
        <w:rPr>
          <w:rtl w:val="0"/>
        </w:rPr>
        <w:t xml:space="preserve"> need</w:t>
      </w:r>
      <w:r w:rsidDel="00000000" w:rsidR="00000000" w:rsidRPr="00000000">
        <w:rPr>
          <w:rtl w:val="0"/>
        </w:rPr>
        <w:t xml:space="preserve">s</w:t>
      </w:r>
      <w:r w:rsidDel="00000000" w:rsidR="00000000" w:rsidRPr="00000000">
        <w:rPr>
          <w:rtl w:val="0"/>
        </w:rPr>
        <w:t xml:space="preserve"> access</w:t>
      </w:r>
      <w:r w:rsidDel="00000000" w:rsidR="00000000" w:rsidRPr="00000000">
        <w:rPr>
          <w:rtl w:val="0"/>
        </w:rPr>
        <w:t xml:space="preserve"> to</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NgFormDirective</w:t>
      </w:r>
      <w:r w:rsidDel="00000000" w:rsidR="00000000" w:rsidRPr="00000000">
        <w:rPr>
          <w:rtl w:val="0"/>
        </w:rPr>
        <w:t xml:space="preserve"> instance on the parent </w:t>
      </w:r>
      <w:r w:rsidDel="00000000" w:rsidR="00000000" w:rsidRPr="00000000">
        <w:rPr>
          <w:rFonts w:ascii="Courier New" w:cs="Courier New" w:eastAsia="Courier New" w:hAnsi="Courier New"/>
          <w:rtl w:val="0"/>
        </w:rPr>
        <w:t xml:space="preserve">&lt;form&gt;</w:t>
      </w:r>
      <w:r w:rsidDel="00000000" w:rsidR="00000000" w:rsidRPr="00000000">
        <w:rPr>
          <w:rtl w:val="0"/>
        </w:rPr>
        <w:t xml:space="preserve"> element, and the </w:t>
      </w:r>
      <w:r w:rsidDel="00000000" w:rsidR="00000000" w:rsidRPr="00000000">
        <w:rPr>
          <w:rFonts w:ascii="Courier New" w:cs="Courier New" w:eastAsia="Courier New" w:hAnsi="Courier New"/>
          <w:rtl w:val="0"/>
        </w:rPr>
        <w:t xml:space="preserve">NgInputDirective</w:t>
      </w:r>
      <w:r w:rsidDel="00000000" w:rsidR="00000000" w:rsidRPr="00000000">
        <w:rPr>
          <w:rtl w:val="0"/>
        </w:rPr>
        <w:t xml:space="preserve"> needs access to the </w:t>
      </w:r>
      <w:r w:rsidDel="00000000" w:rsidR="00000000" w:rsidRPr="00000000">
        <w:rPr>
          <w:rFonts w:ascii="Courier New" w:cs="Courier New" w:eastAsia="Courier New" w:hAnsi="Courier New"/>
          <w:rtl w:val="0"/>
        </w:rPr>
        <w:t xml:space="preserve">NgModelDirective</w:t>
      </w:r>
      <w:r w:rsidDel="00000000" w:rsidR="00000000" w:rsidRPr="00000000">
        <w:rPr>
          <w:rtl w:val="0"/>
        </w:rPr>
        <w:t xml:space="preserve"> on the same element. </w:t>
      </w:r>
      <w:r w:rsidDel="00000000" w:rsidR="00000000" w:rsidRPr="00000000">
        <w:rPr>
          <w:rtl w:val="0"/>
        </w:rPr>
      </w:r>
    </w:p>
    <w:p w:rsidR="00000000" w:rsidDel="00000000" w:rsidP="00000000" w:rsidRDefault="00000000" w:rsidRPr="00000000">
      <w:pPr>
        <w:pStyle w:val="Heading6"/>
        <w:keepNext w:val="1"/>
        <w:keepLines w:val="1"/>
        <w:spacing w:after="0" w:before="0" w:line="240" w:lineRule="auto"/>
        <w:contextualSpacing w:val="0"/>
        <w:rPr/>
      </w:pPr>
      <w:bookmarkStart w:colFirst="0" w:colLast="0" w:name="h.36c6rjdu0nv2" w:id="57"/>
      <w:bookmarkEnd w:id="57"/>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spacing w:after="0" w:before="0" w:line="240" w:lineRule="auto"/>
              <w:contextualSpacing w:val="0"/>
            </w:pPr>
            <w:bookmarkStart w:colFirst="0" w:colLast="0" w:name="h.6oiyil824tqz" w:id="58"/>
            <w:bookmarkEnd w:id="58"/>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keepNext w:val="1"/>
              <w:keepLines w:val="1"/>
              <w:spacing w:after="0" w:before="0" w:line="240" w:lineRule="auto"/>
              <w:contextualSpacing w:val="0"/>
            </w:pPr>
            <w:bookmarkStart w:colFirst="0" w:colLast="0" w:name="h.camn2leq5kcd" w:id="59"/>
            <w:bookmarkEnd w:id="59"/>
            <w:r w:rsidDel="00000000" w:rsidR="00000000" w:rsidRPr="00000000">
              <w:rPr>
                <w:rFonts w:ascii="Courier New" w:cs="Courier New" w:eastAsia="Courier New" w:hAnsi="Courier New"/>
                <w:rtl w:val="0"/>
              </w:rPr>
              <w:t xml:space="preserve">  &lt;input type="text" ng-model="user.value" required&gt;</w:t>
            </w:r>
          </w:p>
          <w:p w:rsidR="00000000" w:rsidDel="00000000" w:rsidP="00000000" w:rsidRDefault="00000000" w:rsidRPr="00000000">
            <w:pPr>
              <w:keepNext w:val="1"/>
              <w:keepLines w:val="1"/>
              <w:spacing w:after="0" w:before="0" w:line="240" w:lineRule="auto"/>
              <w:contextualSpacing w:val="0"/>
            </w:pPr>
            <w:bookmarkStart w:colFirst="0" w:colLast="0" w:name="h.i7v496rd00tm" w:id="60"/>
            <w:bookmarkEnd w:id="60"/>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keepNext w:val="1"/>
              <w:keepLines w:val="1"/>
              <w:spacing w:after="0" w:before="0" w:line="240" w:lineRule="auto"/>
              <w:contextualSpacing w:val="0"/>
            </w:pPr>
            <w:bookmarkStart w:colFirst="0" w:colLast="0" w:name="h.ho0zpfgu8lf8" w:id="61"/>
            <w:bookmarkEnd w:id="61"/>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bookmarkStart w:colFirst="0" w:colLast="0" w:name="h.u23kxpube6wm" w:id="62"/>
            <w:bookmarkEnd w:id="62"/>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keepNext w:val="1"/>
              <w:keepLines w:val="1"/>
              <w:spacing w:after="0" w:before="0" w:line="240" w:lineRule="auto"/>
              <w:contextualSpacing w:val="0"/>
            </w:pPr>
            <w:bookmarkStart w:colFirst="0" w:colLast="0" w:name="h.h76rucwnyh0a" w:id="63"/>
            <w:bookmarkEnd w:id="63"/>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gneraqmgi5c3" w:id="64"/>
            <w:bookmarkEnd w:id="64"/>
            <w:r w:rsidDel="00000000" w:rsidR="00000000" w:rsidRPr="00000000">
              <w:rPr>
                <w:rFonts w:ascii="Courier New" w:cs="Courier New" w:eastAsia="Courier New" w:hAnsi="Courier New"/>
                <w:rtl w:val="0"/>
              </w:rPr>
              <w:t xml:space="preserve">@ng.DecoratorDirective(</w:t>
            </w:r>
          </w:p>
          <w:p w:rsidR="00000000" w:rsidDel="00000000" w:rsidP="00000000" w:rsidRDefault="00000000" w:rsidRPr="00000000">
            <w:pPr>
              <w:keepNext w:val="1"/>
              <w:keepLines w:val="1"/>
              <w:spacing w:after="0" w:before="0" w:line="240" w:lineRule="auto"/>
              <w:contextualSpacing w:val="0"/>
              <w:rPr/>
            </w:pPr>
            <w:bookmarkStart w:colFirst="0" w:colLast="0" w:name="h.bxcbw54gfjzk" w:id="65"/>
            <w:bookmarkEnd w:id="65"/>
            <w:r w:rsidDel="00000000" w:rsidR="00000000" w:rsidRPr="00000000">
              <w:rPr>
                <w:rFonts w:ascii="Courier New" w:cs="Courier New" w:eastAsia="Courier New" w:hAnsi="Courier New"/>
                <w:rtl w:val="0"/>
              </w:rPr>
              <w:t xml:space="preserve">  selector: 'form',</w:t>
            </w:r>
          </w:p>
          <w:p w:rsidR="00000000" w:rsidDel="00000000" w:rsidP="00000000" w:rsidRDefault="00000000" w:rsidRPr="00000000">
            <w:pPr>
              <w:keepNext w:val="1"/>
              <w:keepLines w:val="1"/>
              <w:spacing w:after="0" w:before="0" w:line="240" w:lineRule="auto"/>
              <w:contextualSpacing w:val="0"/>
              <w:rPr/>
            </w:pPr>
            <w:bookmarkStart w:colFirst="0" w:colLast="0" w:name="h.koih81tfx7ta" w:id="66"/>
            <w:bookmarkEnd w:id="66"/>
            <w:r w:rsidDel="00000000" w:rsidR="00000000" w:rsidRPr="00000000">
              <w:rPr>
                <w:rFonts w:ascii="Courier New" w:cs="Courier New" w:eastAsia="Courier New" w:hAnsi="Courier New"/>
                <w:rtl w:val="0"/>
              </w:rPr>
              <w:t xml:space="preserve">  visibility: '</w:t>
            </w:r>
            <w:commentRangeStart w:id="43"/>
            <w:r w:rsidDel="00000000" w:rsidR="00000000" w:rsidRPr="00000000">
              <w:rPr>
                <w:rFonts w:ascii="Courier New" w:cs="Courier New" w:eastAsia="Courier New" w:hAnsi="Courier New"/>
                <w:rtl w:val="0"/>
              </w:rPr>
              <w:t xml:space="preserve">subtree</w:t>
            </w:r>
            <w:commentRangeEnd w:id="43"/>
            <w:r w:rsidDel="00000000" w:rsidR="00000000" w:rsidRPr="00000000">
              <w:commentReference w:id="43"/>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rPr/>
            </w:pPr>
            <w:bookmarkStart w:colFirst="0" w:colLast="0" w:name="h.isqrv58rddu0" w:id="49"/>
            <w:bookmarkEnd w:id="49"/>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rPr/>
            </w:pPr>
            <w:bookmarkStart w:colFirst="0" w:colLast="0" w:name="h.9b5lnkt3fgek" w:id="50"/>
            <w:bookmarkEnd w:id="50"/>
            <w:r w:rsidDel="00000000" w:rsidR="00000000" w:rsidRPr="00000000">
              <w:rPr>
                <w:rFonts w:ascii="Courier New" w:cs="Courier New" w:eastAsia="Courier New" w:hAnsi="Courier New"/>
                <w:rtl w:val="0"/>
              </w:rPr>
              <w:t xml:space="preserve">class NgFormDirective {</w:t>
            </w:r>
          </w:p>
          <w:p w:rsidR="00000000" w:rsidDel="00000000" w:rsidP="00000000" w:rsidRDefault="00000000" w:rsidRPr="00000000">
            <w:pPr>
              <w:keepNext w:val="1"/>
              <w:keepLines w:val="1"/>
              <w:spacing w:after="0" w:before="0" w:line="240" w:lineRule="auto"/>
              <w:contextualSpacing w:val="0"/>
              <w:rPr/>
            </w:pPr>
            <w:bookmarkStart w:colFirst="0" w:colLast="0" w:name="h.hlv6vw2yk1ks" w:id="52"/>
            <w:bookmarkEnd w:id="52"/>
            <w:r w:rsidDel="00000000" w:rsidR="00000000" w:rsidRPr="00000000">
              <w:rPr>
                <w:rFonts w:ascii="Courier New" w:cs="Courier New" w:eastAsia="Courier New" w:hAnsi="Courier New"/>
                <w:rtl w:val="0"/>
              </w:rPr>
              <w:t xml:space="preserve">  constructor() { … }</w:t>
            </w:r>
          </w:p>
          <w:p w:rsidR="00000000" w:rsidDel="00000000" w:rsidP="00000000" w:rsidRDefault="00000000" w:rsidRPr="00000000">
            <w:pPr>
              <w:keepNext w:val="1"/>
              <w:keepLines w:val="1"/>
              <w:spacing w:after="0" w:before="0" w:line="240" w:lineRule="auto"/>
              <w:contextualSpacing w:val="0"/>
            </w:pPr>
            <w:bookmarkStart w:colFirst="0" w:colLast="0" w:name="h.wcday761n0u4" w:id="67"/>
            <w:bookmarkEnd w:id="67"/>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pPr>
            <w:bookmarkStart w:colFirst="0" w:colLast="0" w:name="h.s9dexrbo2ups" w:id="68"/>
            <w:bookmarkEnd w:id="68"/>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gneraqmgi5c3" w:id="64"/>
            <w:bookmarkEnd w:id="64"/>
            <w:r w:rsidDel="00000000" w:rsidR="00000000" w:rsidRPr="00000000">
              <w:rPr>
                <w:rFonts w:ascii="Courier New" w:cs="Courier New" w:eastAsia="Courier New" w:hAnsi="Courier New"/>
                <w:rtl w:val="0"/>
              </w:rPr>
              <w:t xml:space="preserve">@ng.DecoratorDirective(</w:t>
            </w:r>
          </w:p>
          <w:p w:rsidR="00000000" w:rsidDel="00000000" w:rsidP="00000000" w:rsidRDefault="00000000" w:rsidRPr="00000000">
            <w:pPr>
              <w:keepNext w:val="1"/>
              <w:keepLines w:val="1"/>
              <w:spacing w:after="0" w:before="0" w:line="240" w:lineRule="auto"/>
              <w:contextualSpacing w:val="0"/>
              <w:rPr/>
            </w:pPr>
            <w:bookmarkStart w:colFirst="0" w:colLast="0" w:name="h.bxcbw54gfjzk" w:id="65"/>
            <w:bookmarkEnd w:id="65"/>
            <w:r w:rsidDel="00000000" w:rsidR="00000000" w:rsidRPr="00000000">
              <w:rPr>
                <w:rFonts w:ascii="Courier New" w:cs="Courier New" w:eastAsia="Courier New" w:hAnsi="Courier New"/>
                <w:rtl w:val="0"/>
              </w:rPr>
              <w:t xml:space="preserve">  selector: '</w:t>
            </w:r>
            <w:commentRangeStart w:id="44"/>
            <w:r w:rsidDel="00000000" w:rsidR="00000000" w:rsidRPr="00000000">
              <w:rPr>
                <w:rFonts w:ascii="Courier New" w:cs="Courier New" w:eastAsia="Courier New" w:hAnsi="Courier New"/>
                <w:rtl w:val="0"/>
              </w:rPr>
              <w:t xml:space="preserve">input[type=text]</w:t>
            </w:r>
            <w:commentRangeEnd w:id="44"/>
            <w:r w:rsidDel="00000000" w:rsidR="00000000" w:rsidRPr="00000000">
              <w:commentReference w:id="44"/>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rPr/>
            </w:pPr>
            <w:bookmarkStart w:colFirst="0" w:colLast="0" w:name="h.koih81tfx7ta" w:id="66"/>
            <w:bookmarkEnd w:id="66"/>
            <w:r w:rsidDel="00000000" w:rsidR="00000000" w:rsidRPr="00000000">
              <w:rPr>
                <w:rFonts w:ascii="Courier New" w:cs="Courier New" w:eastAsia="Courier New" w:hAnsi="Courier New"/>
                <w:rtl w:val="0"/>
              </w:rPr>
              <w:t xml:space="preserve">  visibility: 'local'</w:t>
            </w:r>
          </w:p>
          <w:p w:rsidR="00000000" w:rsidDel="00000000" w:rsidP="00000000" w:rsidRDefault="00000000" w:rsidRPr="00000000">
            <w:pPr>
              <w:keepNext w:val="1"/>
              <w:keepLines w:val="1"/>
              <w:spacing w:after="0" w:before="0" w:line="240" w:lineRule="auto"/>
              <w:contextualSpacing w:val="0"/>
              <w:rPr/>
            </w:pPr>
            <w:bookmarkStart w:colFirst="0" w:colLast="0" w:name="h.isqrv58rddu0" w:id="49"/>
            <w:bookmarkEnd w:id="49"/>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rPr/>
            </w:pPr>
            <w:bookmarkStart w:colFirst="0" w:colLast="0" w:name="h.9b5lnkt3fgek" w:id="50"/>
            <w:bookmarkEnd w:id="50"/>
            <w:r w:rsidDel="00000000" w:rsidR="00000000" w:rsidRPr="00000000">
              <w:rPr>
                <w:rFonts w:ascii="Courier New" w:cs="Courier New" w:eastAsia="Courier New" w:hAnsi="Courier New"/>
                <w:rtl w:val="0"/>
              </w:rPr>
              <w:t xml:space="preserve">class NgModelDirective {</w:t>
            </w:r>
          </w:p>
          <w:p w:rsidR="00000000" w:rsidDel="00000000" w:rsidP="00000000" w:rsidRDefault="00000000" w:rsidRPr="00000000">
            <w:pPr>
              <w:keepNext w:val="1"/>
              <w:keepLines w:val="1"/>
              <w:spacing w:after="0" w:before="0" w:line="240" w:lineRule="auto"/>
              <w:contextualSpacing w:val="0"/>
              <w:rPr/>
            </w:pPr>
            <w:bookmarkStart w:colFirst="0" w:colLast="0" w:name="h.mf9tp6jwd7xc" w:id="51"/>
            <w:bookmarkEnd w:id="51"/>
            <w:r w:rsidDel="00000000" w:rsidR="00000000" w:rsidRPr="00000000">
              <w:rPr>
                <w:rFonts w:ascii="Courier New" w:cs="Courier New" w:eastAsia="Courier New" w:hAnsi="Courier New"/>
                <w:rtl w:val="0"/>
              </w:rPr>
              <w:t xml:space="preserve">  @Inject(NgFormDirective)</w:t>
            </w:r>
          </w:p>
          <w:p w:rsidR="00000000" w:rsidDel="00000000" w:rsidP="00000000" w:rsidRDefault="00000000" w:rsidRPr="00000000">
            <w:pPr>
              <w:keepNext w:val="1"/>
              <w:keepLines w:val="1"/>
              <w:spacing w:after="0" w:before="0" w:line="240" w:lineRule="auto"/>
              <w:contextualSpacing w:val="0"/>
              <w:rPr/>
            </w:pPr>
            <w:bookmarkStart w:colFirst="0" w:colLast="0" w:name="h.hlv6vw2yk1ks" w:id="52"/>
            <w:bookmarkEnd w:id="52"/>
            <w:r w:rsidDel="00000000" w:rsidR="00000000" w:rsidRPr="00000000">
              <w:rPr>
                <w:rFonts w:ascii="Courier New" w:cs="Courier New" w:eastAsia="Courier New" w:hAnsi="Courier New"/>
                <w:rtl w:val="0"/>
              </w:rPr>
              <w:t xml:space="preserve">  constructor(ngForm) { … }</w:t>
            </w:r>
          </w:p>
          <w:p w:rsidR="00000000" w:rsidDel="00000000" w:rsidP="00000000" w:rsidRDefault="00000000" w:rsidRPr="00000000">
            <w:pPr>
              <w:keepNext w:val="1"/>
              <w:keepLines w:val="1"/>
              <w:spacing w:after="0" w:before="0" w:line="240" w:lineRule="auto"/>
              <w:contextualSpacing w:val="0"/>
              <w:rPr/>
            </w:pPr>
            <w:bookmarkStart w:colFirst="0" w:colLast="0" w:name="h.zdgxql2ruvyg" w:id="69"/>
            <w:bookmarkEnd w:id="69"/>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pPr>
            <w:bookmarkStart w:colFirst="0" w:colLast="0" w:name="h.q4fcxuxx2gxm" w:id="70"/>
            <w:bookmarkEnd w:id="70"/>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isqrv58rddu0" w:id="49"/>
            <w:bookmarkEnd w:id="49"/>
            <w:r w:rsidDel="00000000" w:rsidR="00000000" w:rsidRPr="00000000">
              <w:rPr>
                <w:rFonts w:ascii="Courier New" w:cs="Courier New" w:eastAsia="Courier New" w:hAnsi="Courier New"/>
                <w:rtl w:val="0"/>
              </w:rPr>
              <w:t xml:space="preserve">@ng.DecoratorDirective(selector: 'input[type=text]',)</w:t>
            </w:r>
          </w:p>
          <w:p w:rsidR="00000000" w:rsidDel="00000000" w:rsidP="00000000" w:rsidRDefault="00000000" w:rsidRPr="00000000">
            <w:pPr>
              <w:keepNext w:val="1"/>
              <w:keepLines w:val="1"/>
              <w:spacing w:after="0" w:before="0" w:line="240" w:lineRule="auto"/>
              <w:contextualSpacing w:val="0"/>
              <w:rPr/>
            </w:pPr>
            <w:bookmarkStart w:colFirst="0" w:colLast="0" w:name="h.9b5lnkt3fgek" w:id="50"/>
            <w:bookmarkEnd w:id="50"/>
            <w:r w:rsidDel="00000000" w:rsidR="00000000" w:rsidRPr="00000000">
              <w:rPr>
                <w:rFonts w:ascii="Courier New" w:cs="Courier New" w:eastAsia="Courier New" w:hAnsi="Courier New"/>
                <w:rtl w:val="0"/>
              </w:rPr>
              <w:t xml:space="preserve">class NgInputDirective {</w:t>
            </w:r>
          </w:p>
          <w:p w:rsidR="00000000" w:rsidDel="00000000" w:rsidP="00000000" w:rsidRDefault="00000000" w:rsidRPr="00000000">
            <w:pPr>
              <w:keepNext w:val="1"/>
              <w:keepLines w:val="1"/>
              <w:spacing w:after="0" w:before="0" w:line="240" w:lineRule="auto"/>
              <w:contextualSpacing w:val="0"/>
              <w:rPr/>
            </w:pPr>
            <w:bookmarkStart w:colFirst="0" w:colLast="0" w:name="h.mf9tp6jwd7xc" w:id="51"/>
            <w:bookmarkEnd w:id="51"/>
            <w:r w:rsidDel="00000000" w:rsidR="00000000" w:rsidRPr="00000000">
              <w:rPr>
                <w:rFonts w:ascii="Courier New" w:cs="Courier New" w:eastAsia="Courier New" w:hAnsi="Courier New"/>
                <w:rtl w:val="0"/>
              </w:rPr>
              <w:t xml:space="preserve">  @Inject(NgModelDirective)</w:t>
            </w:r>
          </w:p>
          <w:p w:rsidR="00000000" w:rsidDel="00000000" w:rsidP="00000000" w:rsidRDefault="00000000" w:rsidRPr="00000000">
            <w:pPr>
              <w:keepNext w:val="1"/>
              <w:keepLines w:val="1"/>
              <w:spacing w:after="0" w:before="0" w:line="240" w:lineRule="auto"/>
              <w:contextualSpacing w:val="0"/>
              <w:rPr/>
            </w:pPr>
            <w:bookmarkStart w:colFirst="0" w:colLast="0" w:name="h.hlv6vw2yk1ks" w:id="52"/>
            <w:bookmarkEnd w:id="52"/>
            <w:r w:rsidDel="00000000" w:rsidR="00000000" w:rsidRPr="00000000">
              <w:rPr>
                <w:rFonts w:ascii="Courier New" w:cs="Courier New" w:eastAsia="Courier New" w:hAnsi="Courier New"/>
                <w:rtl w:val="0"/>
              </w:rPr>
              <w:t xml:space="preserve">  constructor(ngModel) { … }</w:t>
            </w:r>
          </w:p>
          <w:p w:rsidR="00000000" w:rsidDel="00000000" w:rsidP="00000000" w:rsidRDefault="00000000" w:rsidRPr="00000000">
            <w:pPr>
              <w:keepNext w:val="1"/>
              <w:keepLines w:val="1"/>
              <w:spacing w:after="0" w:before="0" w:line="240" w:lineRule="auto"/>
              <w:contextualSpacing w:val="0"/>
            </w:pPr>
            <w:bookmarkStart w:colFirst="0" w:colLast="0" w:name="h.zdgxql2ruvyg" w:id="69"/>
            <w:bookmarkEnd w:id="69"/>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allow directives that know about each other to communicate without separate bindings in the template</w:t>
      </w: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easy access to other directives and services</w:t>
      </w: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helps in determining the </w:t>
      </w:r>
      <w:r w:rsidDel="00000000" w:rsidR="00000000" w:rsidRPr="00000000">
        <w:rPr>
          <w:rtl w:val="0"/>
        </w:rPr>
        <w:t xml:space="preserve">instantiation order for directives via the constructor dependencies</w:t>
      </w:r>
      <w:r w:rsidDel="00000000" w:rsidR="00000000" w:rsidRPr="00000000">
        <w:rPr>
          <w:rtl w:val="0"/>
        </w:rPr>
        <w:t xml:space="preserve">. See </w:t>
      </w:r>
      <w:hyperlink w:anchor="h.m3ie4exf3mdj">
        <w:r w:rsidDel="00000000" w:rsidR="00000000" w:rsidRPr="00000000">
          <w:rPr>
            <w:color w:val="1155cc"/>
            <w:u w:val="single"/>
            <w:rtl w:val="0"/>
          </w:rPr>
          <w:t xml:space="preserve">Instantiation Order of directives</w:t>
        </w:r>
      </w:hyperlink>
      <w:r w:rsidDel="00000000" w:rsidR="00000000" w:rsidRPr="00000000">
        <w:rPr>
          <w:rtl w:val="0"/>
        </w:rPr>
        <w:t xml:space="preserve"> for details</w:t>
      </w:r>
      <w:r w:rsidDel="00000000" w:rsidR="00000000" w:rsidRPr="00000000">
        <w:rPr>
          <w:rtl w:val="0"/>
        </w:rPr>
      </w:r>
    </w:p>
    <w:p w:rsidR="00000000" w:rsidDel="00000000" w:rsidP="00000000" w:rsidRDefault="00000000" w:rsidRPr="00000000">
      <w:pPr>
        <w:pStyle w:val="Heading3"/>
        <w:contextualSpacing w:val="0"/>
      </w:pPr>
      <w:bookmarkStart w:colFirst="0" w:colLast="0" w:name="h.6r8uqnz4n389" w:id="71"/>
      <w:bookmarkEnd w:id="71"/>
      <w:r w:rsidDel="00000000" w:rsidR="00000000" w:rsidRPr="00000000">
        <w:rPr>
          <w:rtl w:val="0"/>
        </w:rPr>
      </w:r>
    </w:p>
    <w:p w:rsidR="00000000" w:rsidDel="00000000" w:rsidP="00000000" w:rsidRDefault="00000000" w:rsidRPr="00000000">
      <w:pPr>
        <w:pStyle w:val="Heading3"/>
        <w:contextualSpacing w:val="0"/>
      </w:pPr>
      <w:bookmarkStart w:colFirst="0" w:colLast="0" w:name="h.zhi3cqvcrjd8" w:id="72"/>
      <w:bookmarkEnd w:id="72"/>
      <w:r w:rsidDel="00000000" w:rsidR="00000000" w:rsidRPr="00000000">
        <w:rPr>
          <w:rtl w:val="0"/>
        </w:rPr>
        <w:t xml:space="preserve">Bindable properties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properties of </w:t>
      </w:r>
      <w:r w:rsidDel="00000000" w:rsidR="00000000" w:rsidRPr="00000000">
        <w:rPr>
          <w:rtl w:val="0"/>
        </w:rPr>
        <w:t xml:space="preserve">directives</w:t>
      </w:r>
      <w:r w:rsidDel="00000000" w:rsidR="00000000" w:rsidRPr="00000000">
        <w:rPr>
          <w:rtl w:val="0"/>
        </w:rPr>
        <w:t xml:space="preserve"> can be used for data binding. To configure the data binding, setters can have an optional </w:t>
      </w:r>
      <w:r w:rsidDel="00000000" w:rsidR="00000000" w:rsidRPr="00000000">
        <w:rPr>
          <w:rFonts w:ascii="Courier New" w:cs="Courier New" w:eastAsia="Courier New" w:hAnsi="Courier New"/>
          <w:rtl w:val="0"/>
        </w:rPr>
        <w:t xml:space="preserve">@ng.PropertySet</w:t>
      </w:r>
      <w:r w:rsidDel="00000000" w:rsidR="00000000" w:rsidRPr="00000000">
        <w:rPr>
          <w:rtl w:val="0"/>
        </w:rPr>
        <w:t xml:space="preserve"> annotation.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@ng.PropertySet</w:t>
      </w:r>
      <w:r w:rsidDel="00000000" w:rsidR="00000000" w:rsidRPr="00000000">
        <w:rPr>
          <w:rtl w:val="0"/>
        </w:rPr>
        <w:t xml:space="preserve">: Configures the way data binding writes to a property</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Syntax: </w:t>
      </w:r>
      <w:r w:rsidDel="00000000" w:rsidR="00000000" w:rsidRPr="00000000">
        <w:rPr>
          <w:rFonts w:ascii="Courier New" w:cs="Courier New" w:eastAsia="Courier New" w:hAnsi="Courier New"/>
          <w:rtl w:val="0"/>
        </w:rPr>
        <w:t xml:space="preserve">@ng.</w:t>
      </w:r>
      <w:commentRangeStart w:id="45"/>
      <w:r w:rsidDel="00000000" w:rsidR="00000000" w:rsidRPr="00000000">
        <w:rPr>
          <w:rFonts w:ascii="Courier New" w:cs="Courier New" w:eastAsia="Courier New" w:hAnsi="Courier New"/>
          <w:rtl w:val="0"/>
        </w:rPr>
        <w:t xml:space="preserve">Property</w:t>
      </w:r>
      <w:commentRangeEnd w:id="45"/>
      <w:r w:rsidDel="00000000" w:rsidR="00000000" w:rsidRPr="00000000">
        <w:commentReference w:id="45"/>
      </w:r>
      <w:r w:rsidDel="00000000" w:rsidR="00000000" w:rsidRPr="00000000">
        <w:rPr>
          <w:rFonts w:ascii="Courier New" w:cs="Courier New" w:eastAsia="Courier New" w:hAnsi="Courier New"/>
          <w:rtl w:val="0"/>
        </w:rPr>
        <w:t xml:space="preserve">Set({trigger: ['reference'|'collection'|'deferred'], domOnly: [false|true] })</w:t>
      </w:r>
    </w:p>
    <w:p w:rsidR="00000000" w:rsidDel="00000000" w:rsidP="00000000" w:rsidRDefault="00000000" w:rsidRPr="00000000">
      <w:pPr>
        <w:numPr>
          <w:ilvl w:val="0"/>
          <w:numId w:val="17"/>
        </w:numPr>
        <w:ind w:left="720" w:hanging="360"/>
        <w:contextualSpacing w:val="1"/>
        <w:rPr/>
      </w:pPr>
      <w:r w:rsidDel="00000000" w:rsidR="00000000" w:rsidRPr="00000000">
        <w:rPr>
          <w:rFonts w:ascii="Courier New" w:cs="Courier New" w:eastAsia="Courier New" w:hAnsi="Courier New"/>
          <w:rtl w:val="0"/>
        </w:rPr>
        <w:t xml:space="preserve">trigger</w:t>
      </w:r>
      <w:r w:rsidDel="00000000" w:rsidR="00000000" w:rsidRPr="00000000">
        <w:rPr>
          <w:rtl w:val="0"/>
        </w:rPr>
        <w:t xml:space="preserve">: controls when and with what the </w:t>
      </w:r>
      <w:commentRangeStart w:id="46"/>
      <w:r w:rsidDel="00000000" w:rsidR="00000000" w:rsidRPr="00000000">
        <w:rPr>
          <w:rtl w:val="0"/>
        </w:rPr>
        <w:t xml:space="preserve">setter should be called</w:t>
      </w:r>
      <w:commentRangeEnd w:id="46"/>
      <w:r w:rsidDel="00000000" w:rsidR="00000000" w:rsidRPr="00000000">
        <w:commentReference w:id="46"/>
      </w:r>
      <w:r w:rsidDel="00000000" w:rsidR="00000000" w:rsidRPr="00000000">
        <w:rPr>
          <w:rtl w:val="0"/>
        </w:rPr>
      </w:r>
    </w:p>
    <w:p w:rsidR="00000000" w:rsidDel="00000000" w:rsidP="00000000" w:rsidRDefault="00000000" w:rsidRPr="00000000">
      <w:pPr>
        <w:numPr>
          <w:ilvl w:val="1"/>
          <w:numId w:val="17"/>
        </w:numPr>
        <w:ind w:left="1440" w:hanging="360"/>
        <w:contextualSpacing w:val="1"/>
        <w:rPr/>
      </w:pPr>
      <w:r w:rsidDel="00000000" w:rsidR="00000000" w:rsidRPr="00000000">
        <w:rPr>
          <w:rFonts w:ascii="Courier New" w:cs="Courier New" w:eastAsia="Courier New" w:hAnsi="Courier New"/>
          <w:rtl w:val="0"/>
        </w:rPr>
        <w:t xml:space="preserve">'reference'</w:t>
      </w:r>
      <w:r w:rsidDel="00000000" w:rsidR="00000000" w:rsidRPr="00000000">
        <w:rPr>
          <w:rtl w:val="0"/>
        </w:rPr>
        <w:t xml:space="preserve">: if the reference changes, pass in the reference (default)</w:t>
      </w:r>
    </w:p>
    <w:p w:rsidR="00000000" w:rsidDel="00000000" w:rsidP="00000000" w:rsidRDefault="00000000" w:rsidRPr="00000000">
      <w:pPr>
        <w:numPr>
          <w:ilvl w:val="1"/>
          <w:numId w:val="17"/>
        </w:numPr>
        <w:ind w:left="1440" w:hanging="360"/>
        <w:contextualSpacing w:val="1"/>
        <w:rPr/>
      </w:pPr>
      <w:r w:rsidDel="00000000" w:rsidR="00000000" w:rsidRPr="00000000">
        <w:rPr>
          <w:rFonts w:ascii="Courier New" w:cs="Courier New" w:eastAsia="Courier New" w:hAnsi="Courier New"/>
          <w:rtl w:val="0"/>
        </w:rPr>
        <w:t xml:space="preserve">'collection'</w:t>
      </w:r>
      <w:r w:rsidDel="00000000" w:rsidR="00000000" w:rsidRPr="00000000">
        <w:rPr>
          <w:rtl w:val="0"/>
        </w:rPr>
        <w:t xml:space="preserve">: if an entry in the collection changed, pass in the collection</w:t>
      </w:r>
    </w:p>
    <w:p w:rsidR="00000000" w:rsidDel="00000000" w:rsidP="00000000" w:rsidRDefault="00000000" w:rsidRPr="00000000">
      <w:pPr>
        <w:numPr>
          <w:ilvl w:val="1"/>
          <w:numId w:val="17"/>
        </w:numPr>
        <w:ind w:left="1440" w:hanging="360"/>
        <w:contextualSpacing w:val="1"/>
        <w:rPr/>
      </w:pPr>
      <w:r w:rsidDel="00000000" w:rsidR="00000000" w:rsidRPr="00000000">
        <w:rPr>
          <w:rFonts w:ascii="Courier New" w:cs="Courier New" w:eastAsia="Courier New" w:hAnsi="Courier New"/>
          <w:rtl w:val="0"/>
        </w:rPr>
        <w:t xml:space="preserve">'deferred'</w:t>
      </w:r>
      <w:r w:rsidDel="00000000" w:rsidR="00000000" w:rsidRPr="00000000">
        <w:rPr>
          <w:rtl w:val="0"/>
        </w:rPr>
        <w:t xml:space="preserve">: pass in the compiled expression so that the directive can execute it later on (a function will be passed in that takes an execution context as argument)</w:t>
      </w:r>
    </w:p>
    <w:p w:rsidR="00000000" w:rsidDel="00000000" w:rsidP="00000000" w:rsidRDefault="00000000" w:rsidRPr="00000000">
      <w:pPr>
        <w:numPr>
          <w:ilvl w:val="0"/>
          <w:numId w:val="17"/>
        </w:numPr>
        <w:ind w:left="720" w:hanging="360"/>
        <w:contextualSpacing w:val="1"/>
        <w:rPr/>
      </w:pPr>
      <w:r w:rsidDel="00000000" w:rsidR="00000000" w:rsidRPr="00000000">
        <w:rPr>
          <w:rFonts w:ascii="Courier New" w:cs="Courier New" w:eastAsia="Courier New" w:hAnsi="Courier New"/>
          <w:rtl w:val="0"/>
        </w:rPr>
        <w:t xml:space="preserve">domOnly</w:t>
      </w:r>
      <w:r w:rsidDel="00000000" w:rsidR="00000000" w:rsidRPr="00000000">
        <w:rPr>
          <w:rtl w:val="0"/>
        </w:rPr>
        <w:t xml:space="preserve">: the setter only changes the DOM but no other property that is watched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implication: Will be called only once during DOM write phase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default: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24"/>
        </w:numPr>
        <w:ind w:left="720" w:hanging="360"/>
        <w:contextualSpacing w:val="1"/>
        <w:rPr/>
      </w:pPr>
      <w:commentRangeStart w:id="47"/>
      <w:r w:rsidDel="00000000" w:rsidR="00000000" w:rsidRPr="00000000">
        <w:rPr>
          <w:rtl w:val="0"/>
        </w:rPr>
        <w:t xml:space="preserve">Preserve the property names after minification</w:t>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Provide an easy way to databind to properties of a directive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@ng.DecoratorDirective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selector: 'dialog'</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rtl w:val="0"/>
              </w:rPr>
              <w:t xml:space="preserve">Dialog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this._content = null;</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get content(content)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return this._content;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@ng.PropertySet({domOnly: true})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set content(content)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&lt;dialog content=”{{1+2}}”&gt;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d777tozfbsta" w:id="73"/>
      <w:bookmarkEnd w:id="73"/>
      <w:r w:rsidDel="00000000" w:rsidR="00000000" w:rsidRPr="00000000">
        <w:rPr>
          <w:rtl w:val="0"/>
        </w:rPr>
        <w:t xml:space="preserve">Microsyntax for properties</w:t>
      </w:r>
    </w:p>
    <w:p w:rsidR="00000000" w:rsidDel="00000000" w:rsidP="00000000" w:rsidRDefault="00000000" w:rsidRPr="00000000">
      <w:pPr>
        <w:contextualSpacing w:val="0"/>
      </w:pPr>
      <w:r w:rsidDel="00000000" w:rsidR="00000000" w:rsidRPr="00000000">
        <w:rPr>
          <w:rtl w:val="0"/>
        </w:rPr>
        <w:t xml:space="preserve">Sometimes directives need multiple values from the template designer. E.g.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needs a collection, a property to put the collection value in while iterating and an optional </w:t>
      </w:r>
      <w:r w:rsidDel="00000000" w:rsidR="00000000" w:rsidRPr="00000000">
        <w:rPr>
          <w:rFonts w:ascii="Courier New" w:cs="Courier New" w:eastAsia="Courier New" w:hAnsi="Courier New"/>
          <w:rtl w:val="0"/>
        </w:rPr>
        <w:t xml:space="preserve">track-by</w:t>
      </w:r>
      <w:r w:rsidDel="00000000" w:rsidR="00000000" w:rsidRPr="00000000">
        <w:rPr>
          <w:rtl w:val="0"/>
        </w:rPr>
        <w:t xml:space="preserve"> expression. Angular 2.0 provides a general construct called microsyntax that allows any directive to easily parse multiple parts out of an expression.</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t xml:space="preserve">A microsyntax for a property is defined using the </w:t>
      </w:r>
      <w:r w:rsidDel="00000000" w:rsidR="00000000" w:rsidRPr="00000000">
        <w:rPr>
          <w:rFonts w:ascii="Courier New" w:cs="Courier New" w:eastAsia="Courier New" w:hAnsi="Courier New"/>
          <w:rtl w:val="0"/>
        </w:rPr>
        <w:t xml:space="preserve">microsyntax</w:t>
      </w:r>
      <w:r w:rsidDel="00000000" w:rsidR="00000000" w:rsidRPr="00000000">
        <w:rPr>
          <w:rtl w:val="0"/>
        </w:rPr>
        <w:t xml:space="preserve"> property in one of the directive class level annotations. </w:t>
      </w:r>
    </w:p>
    <w:p w:rsidR="00000000" w:rsidDel="00000000" w:rsidP="00000000" w:rsidRDefault="00000000" w:rsidRPr="00000000">
      <w:pPr>
        <w:widowControl w:val="1"/>
        <w:spacing w:after="0" w:before="0" w:lineRule="auto"/>
        <w:contextualSpacing w:val="0"/>
      </w:pPr>
      <w:r w:rsidDel="00000000" w:rsidR="00000000" w:rsidRPr="00000000">
        <w:rPr>
          <w:rtl w:val="0"/>
        </w:rPr>
        <w:t xml:space="preserve">Syntax for defining a microsyntax:</w:t>
      </w:r>
    </w:p>
    <w:p w:rsidR="00000000" w:rsidDel="00000000" w:rsidP="00000000" w:rsidRDefault="00000000" w:rsidRPr="00000000">
      <w:pPr>
        <w:widowControl w:val="1"/>
        <w:numPr>
          <w:ilvl w:val="0"/>
          <w:numId w:val="11"/>
        </w:numPr>
        <w:spacing w:after="0" w:before="0" w:lineRule="auto"/>
        <w:ind w:left="720" w:hanging="360"/>
        <w:contextualSpacing w:val="1"/>
        <w:rPr>
          <w:u w:val="none"/>
        </w:rPr>
      </w:pPr>
      <w:r w:rsidDel="00000000" w:rsidR="00000000" w:rsidRPr="00000000">
        <w:rPr>
          <w:rtl w:val="0"/>
        </w:rPr>
        <w:t xml:space="preserve">MICROSYNTAX=(VARIABLE|FIXED|OPTIONAL)+</w:t>
      </w:r>
    </w:p>
    <w:p w:rsidR="00000000" w:rsidDel="00000000" w:rsidP="00000000" w:rsidRDefault="00000000" w:rsidRPr="00000000">
      <w:pPr>
        <w:widowControl w:val="1"/>
        <w:numPr>
          <w:ilvl w:val="0"/>
          <w:numId w:val="11"/>
        </w:numPr>
        <w:spacing w:after="0" w:before="0" w:lineRule="auto"/>
        <w:ind w:left="720" w:hanging="360"/>
        <w:contextualSpacing w:val="1"/>
        <w:rPr>
          <w:u w:val="none"/>
        </w:rPr>
      </w:pPr>
      <w:r w:rsidDel="00000000" w:rsidR="00000000" w:rsidRPr="00000000">
        <w:rPr>
          <w:rtl w:val="0"/>
        </w:rPr>
        <w:t xml:space="preserve">VARIABLE=$\w+</w:t>
      </w:r>
    </w:p>
    <w:p w:rsidR="00000000" w:rsidDel="00000000" w:rsidP="00000000" w:rsidRDefault="00000000" w:rsidRPr="00000000">
      <w:pPr>
        <w:widowControl w:val="1"/>
        <w:numPr>
          <w:ilvl w:val="0"/>
          <w:numId w:val="11"/>
        </w:numPr>
        <w:spacing w:after="0" w:before="0" w:lineRule="auto"/>
        <w:ind w:left="720" w:hanging="360"/>
        <w:contextualSpacing w:val="1"/>
        <w:rPr>
          <w:u w:val="none"/>
        </w:rPr>
      </w:pPr>
      <w:r w:rsidDel="00000000" w:rsidR="00000000" w:rsidRPr="00000000">
        <w:rPr>
          <w:rtl w:val="0"/>
        </w:rPr>
        <w:t xml:space="preserve">FIXED=[^$\[\]]+</w:t>
      </w:r>
    </w:p>
    <w:p w:rsidR="00000000" w:rsidDel="00000000" w:rsidP="00000000" w:rsidRDefault="00000000" w:rsidRPr="00000000">
      <w:pPr>
        <w:widowControl w:val="1"/>
        <w:numPr>
          <w:ilvl w:val="0"/>
          <w:numId w:val="11"/>
        </w:numPr>
        <w:spacing w:after="0" w:before="0" w:lineRule="auto"/>
        <w:ind w:left="720" w:hanging="360"/>
        <w:contextualSpacing w:val="1"/>
        <w:rPr>
          <w:u w:val="none"/>
        </w:rPr>
      </w:pPr>
      <w:r w:rsidDel="00000000" w:rsidR="00000000" w:rsidRPr="00000000">
        <w:rPr>
          <w:rtl w:val="0"/>
        </w:rPr>
        <w:t xml:space="preserve">OPTIONAL=\[MICROSYNTAX\]</w:t>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t xml:space="preserve">Example of defining the microsyntax for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@TemplateDirective(</w:t>
              <w:br w:type="textWrapping"/>
              <w:t xml:space="preserve">  selector: '[ng-repeat]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br w:type="textWrapping"/>
              <w:t xml:space="preserve">  microsyntax: {</w:t>
              <w:br w:type="textWrapping"/>
              <w:t xml:space="preserve">   </w:t>
            </w:r>
            <w:commentRangeStart w:id="48"/>
            <w:r w:rsidDel="00000000" w:rsidR="00000000" w:rsidRPr="00000000">
              <w:rPr>
                <w:rFonts w:ascii="Courier New" w:cs="Courier New" w:eastAsia="Courier New" w:hAnsi="Courier New"/>
                <w:rtl w:val="0"/>
              </w:rPr>
              <w:t xml:space="preserve">'ng-repeat'</w:t>
            </w:r>
            <w:commentRangeEnd w:id="48"/>
            <w:r w:rsidDel="00000000" w:rsidR="00000000" w:rsidRPr="00000000">
              <w:commentReference w:id="48"/>
            </w:r>
            <w:r w:rsidDel="00000000" w:rsidR="00000000" w:rsidRPr="00000000">
              <w:rPr>
                <w:rFonts w:ascii="Courier New" w:cs="Courier New" w:eastAsia="Courier New" w:hAnsi="Courier New"/>
                <w:rtl w:val="0"/>
              </w:rPr>
              <w:t xml:space="preserve">: </w:t>
            </w:r>
            <w:commentRangeStart w:id="49"/>
            <w:r w:rsidDel="00000000" w:rsidR="00000000" w:rsidRPr="00000000">
              <w:rPr>
                <w:rFonts w:ascii="Courier New" w:cs="Courier New" w:eastAsia="Courier New" w:hAnsi="Courier New"/>
                <w:rtl w:val="0"/>
              </w:rPr>
              <w:t xml:space="preserve">'$item-name in $collection [track by $track-by]'</w:t>
            </w:r>
            <w:commentRangeEnd w:id="49"/>
            <w:r w:rsidDel="00000000" w:rsidR="00000000" w:rsidRPr="00000000">
              <w:commentReference w:id="49"/>
            </w:r>
            <w:r w:rsidDel="00000000" w:rsidR="00000000" w:rsidRPr="00000000">
              <w:rPr>
                <w:rFonts w:ascii="Courier New" w:cs="Courier New" w:eastAsia="Courier New" w:hAnsi="Courier New"/>
                <w:rtl w:val="0"/>
              </w:rPr>
              <w:br w:type="textWrapping"/>
              <w:t xml:space="preserve">  })</w:t>
              <w:br w:type="textWrapping"/>
              <w:t xml:space="preserve">class NgRepeat {</w:t>
              <w:br w:type="textWrapping"/>
              <w:t xml:space="preserve">  @ng.PropertySet({trigger: 'reference'})</w:t>
              <w:br w:type="textWrapping"/>
              <w:t xml:space="preserve">  set ngRepeatItemName() { … }</w:t>
              <w:br w:type="textWrapping"/>
              <w:br w:type="textWrapping"/>
              <w:t xml:space="preserve">  @ng.PropertySet({trigger: 'collection'})</w:t>
              <w:br w:type="textWrapping"/>
              <w:t xml:space="preserve">  set ngRepeatCollection() { …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@ng.PropertySet({trigger: 'deferred'})</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set ngRepeatTrackBy</w:t>
            </w:r>
            <w:commentRangeStart w:id="50"/>
            <w:r w:rsidDel="00000000" w:rsidR="00000000" w:rsidRPr="00000000">
              <w:rPr>
                <w:rFonts w:ascii="Courier New" w:cs="Courier New" w:eastAsia="Courier New" w:hAnsi="Courier New"/>
                <w:rtl w:val="0"/>
              </w:rPr>
              <w:t xml:space="preserve">Fn</w:t>
            </w:r>
            <w:commentRangeEnd w:id="50"/>
            <w:r w:rsidDel="00000000" w:rsidR="00000000" w:rsidRPr="00000000">
              <w:commentReference w:id="50"/>
            </w:r>
            <w:r w:rsidDel="00000000" w:rsidR="00000000" w:rsidRPr="00000000">
              <w:rPr>
                <w:rFonts w:ascii="Courier New" w:cs="Courier New" w:eastAsia="Courier New" w:hAnsi="Courier New"/>
                <w:rtl w:val="0"/>
              </w:rPr>
              <w:t xml:space="preserve">;</w:t>
              <w:br w:type="textWrapping"/>
              <w:t xml:space="preserv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can then be used in the following ways:</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ng-repeat="item in items track-by item.id"&gt;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ng-repeat-item-name="item" ng-repeat-collection="items" ng-repeat-track-by="item.id"&gt;</w:t>
            </w:r>
            <w:r w:rsidDel="00000000" w:rsidR="00000000" w:rsidRPr="00000000">
              <w:rPr>
                <w:rtl w:val="0"/>
              </w:rPr>
            </w:r>
          </w:p>
        </w:tc>
      </w:tr>
    </w:tbl>
    <w:p w:rsidR="00000000" w:rsidDel="00000000" w:rsidP="00000000" w:rsidRDefault="00000000" w:rsidRPr="00000000">
      <w:pPr>
        <w:contextualSpacing w:val="0"/>
      </w:pPr>
      <w:commentRangeStart w:id="51"/>
      <w:commentRangeStart w:id="52"/>
      <w:r w:rsidDel="00000000" w:rsidR="00000000" w:rsidRPr="00000000">
        <w:rPr>
          <w:rtl w:val="0"/>
        </w:rPr>
        <w:t xml:space="preserve">Note that instead of using a property with microsyntax directly the parts defined in the microsyntax can also be filled using separate properties that correspond to the parts of the microsyntax.</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make it less verbose to use a directive with multiple properties like </w:t>
      </w:r>
      <w:r w:rsidDel="00000000" w:rsidR="00000000" w:rsidRPr="00000000">
        <w:rPr>
          <w:rFonts w:ascii="Courier New" w:cs="Courier New" w:eastAsia="Courier New" w:hAnsi="Courier New"/>
          <w:rtl w:val="0"/>
        </w:rPr>
        <w:t xml:space="preserve">ng-repeat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the microsyntax can still be validatable by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4fydw9fdaryb" w:id="74"/>
      <w:bookmarkEnd w:id="74"/>
      <w:r w:rsidDel="00000000" w:rsidR="00000000" w:rsidRPr="00000000">
        <w:rPr>
          <w:rtl w:val="0"/>
        </w:rPr>
        <w:t xml:space="preserve">Lifecycle hooks</w:t>
      </w:r>
    </w:p>
    <w:p w:rsidR="00000000" w:rsidDel="00000000" w:rsidP="00000000" w:rsidRDefault="00000000" w:rsidRPr="00000000">
      <w:pPr>
        <w:contextualSpacing w:val="0"/>
        <w:rPr/>
      </w:pPr>
      <w:r w:rsidDel="00000000" w:rsidR="00000000" w:rsidRPr="00000000">
        <w:rPr>
          <w:rtl w:val="0"/>
        </w:rPr>
        <w:t xml:space="preserve">Any directive can implement the following special functions</w:t>
      </w:r>
    </w:p>
    <w:p w:rsidR="00000000" w:rsidDel="00000000" w:rsidP="00000000" w:rsidRDefault="00000000" w:rsidRPr="00000000">
      <w:pPr>
        <w:numPr>
          <w:ilvl w:val="0"/>
          <w:numId w:val="33"/>
        </w:numPr>
        <w:ind w:left="720" w:hanging="360"/>
        <w:contextualSpacing w:val="1"/>
        <w:rPr/>
      </w:pPr>
      <w:commentRangeStart w:id="53"/>
      <w:r w:rsidDel="00000000" w:rsidR="00000000" w:rsidRPr="00000000">
        <w:rPr>
          <w:rFonts w:ascii="Courier New" w:cs="Courier New" w:eastAsia="Courier New" w:hAnsi="Courier New"/>
          <w:rtl w:val="0"/>
        </w:rPr>
        <w:t xml:space="preserve">attach</w:t>
      </w:r>
      <w:commentRangeEnd w:id="53"/>
      <w:r w:rsidDel="00000000" w:rsidR="00000000" w:rsidRPr="00000000">
        <w:commentReference w:id="53"/>
      </w:r>
      <w:r w:rsidDel="00000000" w:rsidR="00000000" w:rsidRPr="00000000">
        <w:rPr>
          <w:rtl w:val="0"/>
        </w:rPr>
        <w:t xml:space="preserve">: is called once, after all setters have been called by their corresponding binding in templates</w:t>
      </w:r>
    </w:p>
    <w:p w:rsidR="00000000" w:rsidDel="00000000" w:rsidP="00000000" w:rsidRDefault="00000000" w:rsidRPr="00000000">
      <w:pPr>
        <w:numPr>
          <w:ilvl w:val="0"/>
          <w:numId w:val="33"/>
        </w:numPr>
        <w:ind w:left="720" w:hanging="360"/>
        <w:contextualSpacing w:val="1"/>
        <w:rPr/>
      </w:pPr>
      <w:r w:rsidDel="00000000" w:rsidR="00000000" w:rsidRPr="00000000">
        <w:rPr>
          <w:rFonts w:ascii="Courier New" w:cs="Courier New" w:eastAsia="Courier New" w:hAnsi="Courier New"/>
          <w:rtl w:val="0"/>
        </w:rPr>
        <w:t xml:space="preserve">detach</w:t>
      </w:r>
      <w:r w:rsidDel="00000000" w:rsidR="00000000" w:rsidRPr="00000000">
        <w:rPr>
          <w:rtl w:val="0"/>
        </w:rPr>
        <w:t xml:space="preserve">: is called when the element of the directive gets destroyed</w:t>
      </w:r>
    </w:p>
    <w:p w:rsidR="00000000" w:rsidDel="00000000" w:rsidP="00000000" w:rsidRDefault="00000000" w:rsidRPr="00000000">
      <w:pPr>
        <w:contextualSpacing w:val="0"/>
        <w:rPr/>
      </w:pPr>
      <w:r w:rsidDel="00000000" w:rsidR="00000000" w:rsidRPr="00000000">
        <w:rPr>
          <w:rtl w:val="0"/>
        </w:rPr>
        <w:t xml:space="preserve">Component directives can implement the following functions</w:t>
      </w:r>
    </w:p>
    <w:p w:rsidR="00000000" w:rsidDel="00000000" w:rsidP="00000000" w:rsidRDefault="00000000" w:rsidRPr="00000000">
      <w:pPr>
        <w:numPr>
          <w:ilvl w:val="0"/>
          <w:numId w:val="33"/>
        </w:numPr>
        <w:ind w:left="720" w:hanging="360"/>
        <w:contextualSpacing w:val="1"/>
        <w:rPr/>
      </w:pPr>
      <w:commentRangeStart w:id="54"/>
      <w:r w:rsidDel="00000000" w:rsidR="00000000" w:rsidRPr="00000000">
        <w:rPr>
          <w:rFonts w:ascii="Courier New" w:cs="Courier New" w:eastAsia="Courier New" w:hAnsi="Courier New"/>
          <w:rtl w:val="0"/>
        </w:rPr>
        <w:t xml:space="preserve">templateLoaded</w:t>
      </w:r>
      <w:commentRangeEnd w:id="54"/>
      <w:r w:rsidDel="00000000" w:rsidR="00000000" w:rsidRPr="00000000">
        <w:commentReference w:id="54"/>
      </w:r>
      <w:r w:rsidDel="00000000" w:rsidR="00000000" w:rsidRPr="00000000">
        <w:rPr>
          <w:rtl w:val="0"/>
        </w:rPr>
        <w:t xml:space="preserve">: called when template of the component has been loaded and added to the component element.</w:t>
      </w:r>
    </w:p>
    <w:p w:rsidR="00000000" w:rsidDel="00000000" w:rsidP="00000000" w:rsidRDefault="00000000" w:rsidRPr="00000000">
      <w:pPr>
        <w:contextualSpacing w:val="0"/>
        <w:rPr/>
      </w:pPr>
      <w:r w:rsidDel="00000000" w:rsidR="00000000" w:rsidRPr="00000000">
        <w:rPr>
          <w:rtl w:val="0"/>
        </w:rPr>
        <w:t xml:space="preserve">Why</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Allow templates to know about their lifecycle and do initialization and finalization logic.</w:t>
      </w:r>
    </w:p>
    <w:p w:rsidR="00000000" w:rsidDel="00000000" w:rsidP="00000000" w:rsidRDefault="00000000" w:rsidRPr="00000000">
      <w:pPr>
        <w:pStyle w:val="Heading3"/>
        <w:keepNext w:val="1"/>
        <w:keepLines w:val="1"/>
        <w:spacing w:before="160" w:lineRule="auto"/>
        <w:contextualSpacing w:val="0"/>
        <w:rPr/>
      </w:pPr>
      <w:bookmarkStart w:colFirst="0" w:colLast="0" w:name="h.16drnw98apy9" w:id="75"/>
      <w:bookmarkEnd w:id="75"/>
      <w:r w:rsidDel="00000000" w:rsidR="00000000" w:rsidRPr="00000000">
        <w:rPr>
          <w:rtl w:val="0"/>
        </w:rPr>
        <w:t xml:space="preserve">Events</w:t>
      </w:r>
    </w:p>
    <w:p w:rsidR="00000000" w:rsidDel="00000000" w:rsidP="00000000" w:rsidRDefault="00000000" w:rsidRPr="00000000">
      <w:pPr>
        <w:keepNext w:val="1"/>
        <w:keepLines w:val="1"/>
        <w:spacing w:after="0" w:before="0" w:line="240" w:lineRule="auto"/>
        <w:contextualSpacing w:val="0"/>
        <w:rPr/>
      </w:pPr>
      <w:bookmarkStart w:colFirst="0" w:colLast="0" w:name="h.vm9grufvyomm" w:id="76"/>
      <w:bookmarkEnd w:id="76"/>
      <w:r w:rsidDel="00000000" w:rsidR="00000000" w:rsidRPr="00000000">
        <w:rPr>
          <w:rtl w:val="0"/>
        </w:rPr>
        <w:t xml:space="preserve">Directives can fire custom events using </w:t>
      </w:r>
      <w:r w:rsidDel="00000000" w:rsidR="00000000" w:rsidRPr="00000000">
        <w:rPr>
          <w:rFonts w:ascii="Courier New" w:cs="Courier New" w:eastAsia="Courier New" w:hAnsi="Courier New"/>
          <w:rtl w:val="0"/>
        </w:rPr>
        <w:t xml:space="preserve">HTMLElement.dispatchEvent</w:t>
      </w:r>
      <w:r w:rsidDel="00000000" w:rsidR="00000000" w:rsidRPr="00000000">
        <w:rPr>
          <w:rtl w:val="0"/>
        </w:rPr>
        <w:t xml:space="preserve"> and listen for events using </w:t>
      </w:r>
      <w:r w:rsidDel="00000000" w:rsidR="00000000" w:rsidRPr="00000000">
        <w:rPr>
          <w:rFonts w:ascii="Courier New" w:cs="Courier New" w:eastAsia="Courier New" w:hAnsi="Courier New"/>
          <w:rtl w:val="0"/>
        </w:rPr>
        <w:t xml:space="preserve">HTMLElement.addEventListener</w:t>
      </w:r>
      <w:r w:rsidDel="00000000" w:rsidR="00000000" w:rsidRPr="00000000">
        <w:rPr>
          <w:rtl w:val="0"/>
        </w:rPr>
        <w:t xml:space="preserve"> (see </w:t>
      </w:r>
      <w:hyperlink r:id="rId16">
        <w:r w:rsidDel="00000000" w:rsidR="00000000" w:rsidRPr="00000000">
          <w:rPr>
            <w:color w:val="1155cc"/>
            <w:u w:val="single"/>
            <w:rtl w:val="0"/>
          </w:rPr>
          <w:t xml:space="preserve">https://developer.mozilla.org/en-US/docs/Web/Guide/Events/Creating_and_triggering_events</w:t>
        </w:r>
      </w:hyperlink>
      <w:r w:rsidDel="00000000" w:rsidR="00000000" w:rsidRPr="00000000">
        <w:rPr>
          <w:rtl w:val="0"/>
        </w:rPr>
        <w:t xml:space="preserve">). The events bubble up the tree until they reach a component (they isolate events too). </w:t>
      </w:r>
    </w:p>
    <w:p w:rsidR="00000000" w:rsidDel="00000000" w:rsidP="00000000" w:rsidRDefault="00000000" w:rsidRPr="00000000">
      <w:pPr>
        <w:keepNext w:val="1"/>
        <w:keepLines w:val="1"/>
        <w:spacing w:after="0" w:before="0" w:line="240" w:lineRule="auto"/>
        <w:contextualSpacing w:val="0"/>
        <w:rPr/>
      </w:pPr>
      <w:bookmarkStart w:colFirst="0" w:colLast="0" w:name="h.ktozr11a7lr9" w:id="77"/>
      <w:bookmarkEnd w:id="77"/>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9dhvss7601y7" w:id="78"/>
      <w:bookmarkEnd w:id="78"/>
      <w:r w:rsidDel="00000000" w:rsidR="00000000" w:rsidRPr="00000000">
        <w:rPr>
          <w:rtl w:val="0"/>
        </w:rPr>
        <w:t xml:space="preserve">Directives have to declare all events that they fire in the class annotation. Angular uses this information for:</w:t>
      </w:r>
    </w:p>
    <w:p w:rsidR="00000000" w:rsidDel="00000000" w:rsidP="00000000" w:rsidRDefault="00000000" w:rsidRPr="00000000">
      <w:pPr>
        <w:keepNext w:val="1"/>
        <w:keepLines w:val="1"/>
        <w:numPr>
          <w:ilvl w:val="0"/>
          <w:numId w:val="42"/>
        </w:numPr>
        <w:spacing w:after="0" w:before="0" w:line="240" w:lineRule="auto"/>
        <w:ind w:left="720" w:hanging="360"/>
        <w:contextualSpacing w:val="1"/>
        <w:rPr/>
      </w:pPr>
      <w:bookmarkStart w:colFirst="0" w:colLast="0" w:name="h.obspzqcjbxvg" w:id="79"/>
      <w:bookmarkEnd w:id="79"/>
      <w:commentRangeStart w:id="55"/>
      <w:r w:rsidDel="00000000" w:rsidR="00000000" w:rsidRPr="00000000">
        <w:rPr>
          <w:rtl w:val="0"/>
        </w:rPr>
        <w:t xml:space="preserve">Trigger</w:t>
      </w:r>
      <w:commentRangeEnd w:id="55"/>
      <w:r w:rsidDel="00000000" w:rsidR="00000000" w:rsidRPr="00000000">
        <w:commentReference w:id="55"/>
      </w:r>
      <w:r w:rsidDel="00000000" w:rsidR="00000000" w:rsidRPr="00000000">
        <w:rPr>
          <w:rtl w:val="0"/>
        </w:rPr>
        <w:t xml:space="preserve"> dirty checking: Whenever one of those events fire, a dirty check run will be scheduled.</w:t>
      </w:r>
    </w:p>
    <w:p w:rsidR="00000000" w:rsidDel="00000000" w:rsidP="00000000" w:rsidRDefault="00000000" w:rsidRPr="00000000">
      <w:pPr>
        <w:keepNext w:val="1"/>
        <w:keepLines w:val="1"/>
        <w:numPr>
          <w:ilvl w:val="0"/>
          <w:numId w:val="42"/>
        </w:numPr>
        <w:spacing w:after="0" w:before="0" w:line="240" w:lineRule="auto"/>
        <w:ind w:left="720" w:hanging="360"/>
        <w:contextualSpacing w:val="1"/>
        <w:rPr/>
      </w:pPr>
      <w:bookmarkStart w:colFirst="0" w:colLast="0" w:name="h.42c4aewjfe3d" w:id="80"/>
      <w:bookmarkEnd w:id="80"/>
      <w:r w:rsidDel="00000000" w:rsidR="00000000" w:rsidRPr="00000000">
        <w:rPr>
          <w:rtl w:val="0"/>
        </w:rPr>
        <w:t xml:space="preserve">Allow tools to validate the</w:t>
      </w:r>
      <w:r w:rsidDel="00000000" w:rsidR="00000000" w:rsidRPr="00000000">
        <w:rPr>
          <w:rFonts w:ascii="Courier New" w:cs="Courier New" w:eastAsia="Courier New" w:hAnsi="Courier New"/>
          <w:rtl w:val="0"/>
        </w:rPr>
        <w:t xml:space="preserve"> on-...</w:t>
      </w:r>
      <w:r w:rsidDel="00000000" w:rsidR="00000000" w:rsidRPr="00000000">
        <w:rPr>
          <w:rtl w:val="0"/>
        </w:rPr>
        <w:t xml:space="preserve"> attributes in templates.</w:t>
      </w:r>
    </w:p>
    <w:p w:rsidR="00000000" w:rsidDel="00000000" w:rsidP="00000000" w:rsidRDefault="00000000" w:rsidRPr="00000000">
      <w:pPr>
        <w:keepNext w:val="1"/>
        <w:keepLines w:val="1"/>
        <w:spacing w:after="0" w:before="0" w:line="240" w:lineRule="auto"/>
        <w:contextualSpacing w:val="0"/>
        <w:rPr/>
      </w:pPr>
      <w:bookmarkStart w:colFirst="0" w:colLast="0" w:name="h.9dhvss7601y7" w:id="78"/>
      <w:bookmarkEnd w:id="78"/>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bjqr9eeeqbcu" w:id="81"/>
      <w:bookmarkEnd w:id="81"/>
      <w:r w:rsidDel="00000000" w:rsidR="00000000" w:rsidRPr="00000000">
        <w:rPr>
          <w:rtl w:val="0"/>
        </w:rPr>
        <w:t xml:space="preserve">Note that Angular might provide a utility service to make this easier.</w:t>
      </w:r>
    </w:p>
    <w:p w:rsidR="00000000" w:rsidDel="00000000" w:rsidP="00000000" w:rsidRDefault="00000000" w:rsidRPr="00000000">
      <w:pPr>
        <w:keepNext w:val="1"/>
        <w:keepLines w:val="1"/>
        <w:spacing w:after="0" w:before="0" w:line="240" w:lineRule="auto"/>
        <w:contextualSpacing w:val="0"/>
        <w:rPr/>
      </w:pPr>
      <w:bookmarkStart w:colFirst="0" w:colLast="0" w:name="h.m2do2dmk5vtg" w:id="82"/>
      <w:bookmarkEnd w:id="82"/>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wa096xm3ckkt" w:id="83"/>
      <w:bookmarkEnd w:id="83"/>
      <w:r w:rsidDel="00000000" w:rsidR="00000000" w:rsidRPr="00000000">
        <w:rPr>
          <w:rtl w:val="0"/>
        </w:rPr>
        <w:t xml:space="preserve">Example:</w:t>
      </w: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rPr/>
      </w:pPr>
      <w:bookmarkStart w:colFirst="0" w:colLast="0" w:name="h.ao7zyiqz462a" w:id="84"/>
      <w:bookmarkEnd w:id="84"/>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spacing w:after="0" w:before="0" w:line="240" w:lineRule="auto"/>
              <w:contextualSpacing w:val="0"/>
              <w:rPr/>
            </w:pPr>
            <w:bookmarkStart w:colFirst="0" w:colLast="0" w:name="h.gneraqmgi5c3" w:id="64"/>
            <w:bookmarkEnd w:id="64"/>
            <w:r w:rsidDel="00000000" w:rsidR="00000000" w:rsidRPr="00000000">
              <w:rPr>
                <w:rFonts w:ascii="Courier New" w:cs="Courier New" w:eastAsia="Courier New" w:hAnsi="Courier New"/>
                <w:rtl w:val="0"/>
              </w:rPr>
              <w:t xml:space="preserve">@ng.DecoratorDirective(</w:t>
            </w:r>
          </w:p>
          <w:p w:rsidR="00000000" w:rsidDel="00000000" w:rsidP="00000000" w:rsidRDefault="00000000" w:rsidRPr="00000000">
            <w:pPr>
              <w:keepNext w:val="1"/>
              <w:keepLines w:val="1"/>
              <w:spacing w:after="0" w:before="0" w:line="240" w:lineRule="auto"/>
              <w:contextualSpacing w:val="0"/>
              <w:rPr/>
            </w:pPr>
            <w:bookmarkStart w:colFirst="0" w:colLast="0" w:name="h.bxcbw54gfjzk" w:id="65"/>
            <w:bookmarkEnd w:id="65"/>
            <w:r w:rsidDel="00000000" w:rsidR="00000000" w:rsidRPr="00000000">
              <w:rPr>
                <w:rFonts w:ascii="Courier New" w:cs="Courier New" w:eastAsia="Courier New" w:hAnsi="Courier New"/>
                <w:rtl w:val="0"/>
              </w:rPr>
              <w:t xml:space="preserve">  selector: 'dialog',</w:t>
            </w:r>
          </w:p>
          <w:p w:rsidR="00000000" w:rsidDel="00000000" w:rsidP="00000000" w:rsidRDefault="00000000" w:rsidRPr="00000000">
            <w:pPr>
              <w:keepNext w:val="1"/>
              <w:keepLines w:val="1"/>
              <w:spacing w:after="0" w:before="0" w:line="240" w:lineRule="auto"/>
              <w:contextualSpacing w:val="0"/>
              <w:rPr/>
            </w:pPr>
            <w:bookmarkStart w:colFirst="0" w:colLast="0" w:name="h.koih81tfx7ta" w:id="66"/>
            <w:bookmarkEnd w:id="66"/>
            <w:r w:rsidDel="00000000" w:rsidR="00000000" w:rsidRPr="00000000">
              <w:rPr>
                <w:rFonts w:ascii="Courier New" w:cs="Courier New" w:eastAsia="Courier New" w:hAnsi="Courier New"/>
                <w:rtl w:val="0"/>
              </w:rPr>
              <w:t xml:space="preserve">  events: ['close']</w:t>
            </w:r>
          </w:p>
          <w:p w:rsidR="00000000" w:rsidDel="00000000" w:rsidP="00000000" w:rsidRDefault="00000000" w:rsidRPr="00000000">
            <w:pPr>
              <w:keepNext w:val="1"/>
              <w:keepLines w:val="1"/>
              <w:spacing w:after="0" w:before="0" w:line="240" w:lineRule="auto"/>
              <w:contextualSpacing w:val="0"/>
              <w:rPr/>
            </w:pPr>
            <w:bookmarkStart w:colFirst="0" w:colLast="0" w:name="h.p8qgnc4dvbjj" w:id="85"/>
            <w:bookmarkEnd w:id="85"/>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spacing w:after="0" w:before="0" w:line="240" w:lineRule="auto"/>
              <w:contextualSpacing w:val="0"/>
              <w:rPr/>
            </w:pPr>
            <w:bookmarkStart w:colFirst="0" w:colLast="0" w:name="h.ajiprrq4ypxf" w:id="86"/>
            <w:bookmarkEnd w:id="86"/>
            <w:r w:rsidDel="00000000" w:rsidR="00000000" w:rsidRPr="00000000">
              <w:rPr>
                <w:rFonts w:ascii="Courier New" w:cs="Courier New" w:eastAsia="Courier New" w:hAnsi="Courier New"/>
                <w:rtl w:val="0"/>
              </w:rPr>
              <w:t xml:space="preserve">class Dialog {</w:t>
            </w:r>
          </w:p>
          <w:p w:rsidR="00000000" w:rsidDel="00000000" w:rsidP="00000000" w:rsidRDefault="00000000" w:rsidRPr="00000000">
            <w:pPr>
              <w:keepNext w:val="1"/>
              <w:keepLines w:val="1"/>
              <w:spacing w:after="0" w:before="0" w:line="240" w:lineRule="auto"/>
              <w:contextualSpacing w:val="0"/>
              <w:rPr/>
            </w:pPr>
            <w:bookmarkStart w:colFirst="0" w:colLast="0" w:name="h.34iqqyoekn45" w:id="87"/>
            <w:bookmarkEnd w:id="87"/>
            <w:r w:rsidDel="00000000" w:rsidR="00000000" w:rsidRPr="00000000">
              <w:rPr>
                <w:rFonts w:ascii="Courier New" w:cs="Courier New" w:eastAsia="Courier New" w:hAnsi="Courier New"/>
                <w:rtl w:val="0"/>
              </w:rPr>
              <w:t xml:space="preserve">  @Inject(window.HTMLElement)</w:t>
            </w:r>
          </w:p>
          <w:p w:rsidR="00000000" w:rsidDel="00000000" w:rsidP="00000000" w:rsidRDefault="00000000" w:rsidRPr="00000000">
            <w:pPr>
              <w:keepNext w:val="1"/>
              <w:keepLines w:val="1"/>
              <w:spacing w:after="0" w:before="0" w:line="240" w:lineRule="auto"/>
              <w:contextualSpacing w:val="0"/>
              <w:rPr/>
            </w:pPr>
            <w:bookmarkStart w:colFirst="0" w:colLast="0" w:name="h.uruym4yf3b6d" w:id="88"/>
            <w:bookmarkEnd w:id="88"/>
            <w:r w:rsidDel="00000000" w:rsidR="00000000" w:rsidRPr="00000000">
              <w:rPr>
                <w:rFonts w:ascii="Courier New" w:cs="Courier New" w:eastAsia="Courier New" w:hAnsi="Courier New"/>
                <w:rtl w:val="0"/>
              </w:rPr>
              <w:t xml:space="preserve">  constructor(element) { ... }</w:t>
            </w:r>
          </w:p>
          <w:p w:rsidR="00000000" w:rsidDel="00000000" w:rsidP="00000000" w:rsidRDefault="00000000" w:rsidRPr="00000000">
            <w:pPr>
              <w:keepNext w:val="1"/>
              <w:keepLines w:val="1"/>
              <w:spacing w:after="0" w:before="0" w:line="240" w:lineRule="auto"/>
              <w:contextualSpacing w:val="0"/>
              <w:rPr/>
            </w:pPr>
            <w:bookmarkStart w:colFirst="0" w:colLast="0" w:name="h.mrb51x7h5mzr" w:id="89"/>
            <w:bookmarkEnd w:id="89"/>
            <w:r w:rsidDel="00000000" w:rsidR="00000000" w:rsidRPr="00000000">
              <w:rPr>
                <w:rFonts w:ascii="Courier New" w:cs="Courier New" w:eastAsia="Courier New" w:hAnsi="Courier New"/>
                <w:rtl w:val="0"/>
              </w:rPr>
              <w:t xml:space="preserve">  close() {</w:t>
            </w:r>
          </w:p>
          <w:p w:rsidR="00000000" w:rsidDel="00000000" w:rsidP="00000000" w:rsidRDefault="00000000" w:rsidRPr="00000000">
            <w:pPr>
              <w:keepNext w:val="1"/>
              <w:keepLines w:val="1"/>
              <w:spacing w:after="0" w:before="0" w:line="240" w:lineRule="auto"/>
              <w:contextualSpacing w:val="0"/>
              <w:rPr/>
            </w:pPr>
            <w:bookmarkStart w:colFirst="0" w:colLast="0" w:name="h.1x1a744ubqqn" w:id="90"/>
            <w:bookmarkEnd w:id="90"/>
            <w:r w:rsidDel="00000000" w:rsidR="00000000" w:rsidRPr="00000000">
              <w:rPr>
                <w:rFonts w:ascii="Courier New" w:cs="Courier New" w:eastAsia="Courier New" w:hAnsi="Courier New"/>
                <w:rtl w:val="0"/>
              </w:rPr>
              <w:t xml:space="preserve">    var evt = new Event('close');</w:t>
            </w:r>
          </w:p>
          <w:p w:rsidR="00000000" w:rsidDel="00000000" w:rsidP="00000000" w:rsidRDefault="00000000" w:rsidRPr="00000000">
            <w:pPr>
              <w:keepNext w:val="1"/>
              <w:keepLines w:val="1"/>
              <w:spacing w:after="0" w:before="0" w:line="240" w:lineRule="auto"/>
              <w:contextualSpacing w:val="0"/>
              <w:rPr/>
            </w:pPr>
            <w:bookmarkStart w:colFirst="0" w:colLast="0" w:name="h.1kj5fxllcu5" w:id="91"/>
            <w:bookmarkEnd w:id="91"/>
            <w:r w:rsidDel="00000000" w:rsidR="00000000" w:rsidRPr="00000000">
              <w:rPr>
                <w:rFonts w:ascii="Courier New" w:cs="Courier New" w:eastAsia="Courier New" w:hAnsi="Courier New"/>
                <w:rtl w:val="0"/>
              </w:rPr>
              <w:t xml:space="preserve">    this.element.dispatchEvent(evt);</w:t>
            </w:r>
          </w:p>
          <w:p w:rsidR="00000000" w:rsidDel="00000000" w:rsidP="00000000" w:rsidRDefault="00000000" w:rsidRPr="00000000">
            <w:pPr>
              <w:keepNext w:val="1"/>
              <w:keepLines w:val="1"/>
              <w:spacing w:after="0" w:before="0" w:line="240" w:lineRule="auto"/>
              <w:contextualSpacing w:val="0"/>
              <w:rPr/>
            </w:pPr>
            <w:bookmarkStart w:colFirst="0" w:colLast="0" w:name="h.19fz4t1451oz" w:id="92"/>
            <w:bookmarkEnd w:id="92"/>
            <w:r w:rsidDel="00000000" w:rsidR="00000000" w:rsidRPr="00000000">
              <w:rPr>
                <w:rFonts w:ascii="Courier New" w:cs="Courier New" w:eastAsia="Courier New" w:hAnsi="Courier New"/>
                <w:rtl w:val="0"/>
              </w:rPr>
              <w:t xml:space="preserve">    if (!evt.defaultPrevented()) {</w:t>
            </w:r>
          </w:p>
          <w:p w:rsidR="00000000" w:rsidDel="00000000" w:rsidP="00000000" w:rsidRDefault="00000000" w:rsidRPr="00000000">
            <w:pPr>
              <w:keepNext w:val="1"/>
              <w:keepLines w:val="1"/>
              <w:spacing w:after="0" w:before="0" w:line="240" w:lineRule="auto"/>
              <w:contextualSpacing w:val="0"/>
              <w:rPr/>
            </w:pPr>
            <w:bookmarkStart w:colFirst="0" w:colLast="0" w:name="h.9z9dzqtyf150" w:id="93"/>
            <w:bookmarkEnd w:id="93"/>
            <w:r w:rsidDel="00000000" w:rsidR="00000000" w:rsidRPr="00000000">
              <w:rPr>
                <w:rFonts w:ascii="Courier New" w:cs="Courier New" w:eastAsia="Courier New" w:hAnsi="Courier New"/>
                <w:rtl w:val="0"/>
              </w:rPr>
              <w:t xml:space="preserve">      // really close the dialog...</w:t>
            </w:r>
          </w:p>
          <w:p w:rsidR="00000000" w:rsidDel="00000000" w:rsidP="00000000" w:rsidRDefault="00000000" w:rsidRPr="00000000">
            <w:pPr>
              <w:keepNext w:val="1"/>
              <w:keepLines w:val="1"/>
              <w:spacing w:after="0" w:before="0" w:line="240" w:lineRule="auto"/>
              <w:contextualSpacing w:val="0"/>
              <w:rPr/>
            </w:pPr>
            <w:bookmarkStart w:colFirst="0" w:colLast="0" w:name="h.y2rmqgbtssge" w:id="94"/>
            <w:bookmarkEnd w:id="94"/>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1"/>
              <w:keepLines w:val="1"/>
              <w:spacing w:after="0" w:before="0" w:line="240" w:lineRule="auto"/>
              <w:contextualSpacing w:val="0"/>
              <w:rPr/>
            </w:pPr>
            <w:bookmarkStart w:colFirst="0" w:colLast="0" w:name="h.dwxcwjn33a6b" w:id="95"/>
            <w:bookmarkEnd w:id="95"/>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1"/>
              <w:keepLines w:val="1"/>
              <w:spacing w:after="0" w:before="0" w:line="240" w:lineRule="auto"/>
              <w:contextualSpacing w:val="0"/>
              <w:rPr/>
            </w:pPr>
            <w:bookmarkStart w:colFirst="0" w:colLast="0" w:name="h.isqrv58rddu0" w:id="49"/>
            <w:bookmarkEnd w:id="49"/>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3t0ip9vd8okx" w:id="96"/>
      <w:bookmarkEnd w:id="96"/>
      <w:r w:rsidDel="00000000" w:rsidR="00000000" w:rsidRPr="00000000">
        <w:rPr>
          <w:rtl w:val="0"/>
        </w:rPr>
        <w:t xml:space="preserve">Compiler-API</w:t>
      </w:r>
    </w:p>
    <w:p w:rsidR="00000000" w:rsidDel="00000000" w:rsidP="00000000" w:rsidRDefault="00000000" w:rsidRPr="00000000">
      <w:pPr>
        <w:contextualSpacing w:val="0"/>
      </w:pPr>
      <w:r w:rsidDel="00000000" w:rsidR="00000000" w:rsidRPr="00000000">
        <w:rPr>
          <w:rtl w:val="0"/>
        </w:rPr>
        <w:t xml:space="preserve">The compiler API is mostly used by template directives.</w:t>
      </w:r>
    </w:p>
    <w:p w:rsidR="00000000" w:rsidDel="00000000" w:rsidP="00000000" w:rsidRDefault="00000000" w:rsidRPr="00000000">
      <w:pPr>
        <w:contextualSpacing w:val="0"/>
        <w:rPr/>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Injector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see </w:t>
            </w:r>
            <w:hyperlink r:id="rId17">
              <w:r w:rsidDel="00000000" w:rsidR="00000000" w:rsidRPr="00000000">
                <w:rPr>
                  <w:rFonts w:ascii="Courier New" w:cs="Courier New" w:eastAsia="Courier New" w:hAnsi="Courier New"/>
                  <w:color w:val="1155cc"/>
                  <w:u w:val="single"/>
                  <w:rtl w:val="0"/>
                </w:rPr>
                <w:t xml:space="preserve">https://github.com/angular/di.js/blob/master/src/injector.js</w:t>
              </w:r>
            </w:hyperlink>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Directives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contains all directives that are available on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an injector.</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Compiler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call(elements:NodeList, directives:Directives):ViewFactory</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ViewFactory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call(injector:Injector, childContext:Object)</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View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ViewHole{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append(block:View)</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inserts or moves, just like DOMElement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insertBefore(previousView:View, view:View)</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inserts or moves, just like DOMElement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insertAfter(previousView:View, view:View)</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remove(view)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g2asle4eqcv" w:id="97"/>
      <w:bookmarkEnd w:id="97"/>
      <w:r w:rsidDel="00000000" w:rsidR="00000000" w:rsidRPr="00000000">
        <w:rPr>
          <w:rtl w:val="0"/>
        </w:rPr>
        <w:t xml:space="preserve">Example implementations of directives</w:t>
      </w:r>
    </w:p>
    <w:p w:rsidR="00000000" w:rsidDel="00000000" w:rsidP="00000000" w:rsidRDefault="00000000" w:rsidRPr="00000000">
      <w:pPr>
        <w:pStyle w:val="Heading3"/>
        <w:contextualSpacing w:val="0"/>
      </w:pPr>
      <w:bookmarkStart w:colFirst="0" w:colLast="0" w:name="h.scn7f5iypwys" w:id="98"/>
      <w:bookmarkEnd w:id="98"/>
      <w:r w:rsidDel="00000000" w:rsidR="00000000" w:rsidRPr="00000000">
        <w:rPr>
          <w:rtl w:val="0"/>
        </w:rPr>
        <w:t xml:space="preserve">Decorator: ng-show</w:t>
      </w:r>
    </w:p>
    <w:p w:rsidR="00000000" w:rsidDel="00000000" w:rsidP="00000000" w:rsidRDefault="00000000" w:rsidRPr="00000000">
      <w:pPr>
        <w:contextualSpacing w:val="0"/>
      </w:pPr>
      <w:r w:rsidDel="00000000" w:rsidR="00000000" w:rsidRPr="00000000">
        <w:rPr>
          <w:rtl w:val="0"/>
        </w:rPr>
        <w:t xml:space="preserve">Example implementation for ng-show:</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@ng.DecoratorDirective(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selector: '[ng-show]'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NgShow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@Inject(window.HTMLElement)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constructor(element)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this.element = element;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set ngShow(value)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this.element.style.display = value ? 'block' : 'hidden';</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1ct7bne4s8y" w:id="99"/>
      <w:bookmarkEnd w:id="99"/>
      <w:r w:rsidDel="00000000" w:rsidR="00000000" w:rsidRPr="00000000">
        <w:rPr>
          <w:rtl w:val="0"/>
        </w:rPr>
        <w:t xml:space="preserve">Template Directive: ng-if</w:t>
      </w:r>
    </w:p>
    <w:p w:rsidR="00000000" w:rsidDel="00000000" w:rsidP="00000000" w:rsidRDefault="00000000" w:rsidRPr="00000000">
      <w:pPr>
        <w:contextualSpacing w:val="0"/>
      </w:pPr>
      <w:r w:rsidDel="00000000" w:rsidR="00000000" w:rsidRPr="00000000">
        <w:rPr>
          <w:rtl w:val="0"/>
        </w:rPr>
        <w:t xml:space="preserve">A basic template directive that uses the content of the template tag:</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@ng.TemplateDirective(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selector: '[ng-if]'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NgIf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@Inject(ng.ViewHole, ng.ViewFactory, Injector)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constructor(viewHole, viewFactory, injector)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this.viewFactory = viewFactory;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this.viewHole = viewHole;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this.injector = injector;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 = null;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set ngIf(value)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if (this.view)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this.viewHole.remove(this.view);</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if (value)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 = this.viewFactory(injector);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this.viewHole.add(this.view);</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9qdxwqnpnfr" w:id="100"/>
      <w:bookmarkEnd w:id="100"/>
      <w:r w:rsidDel="00000000" w:rsidR="00000000" w:rsidRPr="00000000">
        <w:rPr>
          <w:rtl w:val="0"/>
        </w:rPr>
        <w:t xml:space="preserve">Template directive: ng-include</w:t>
      </w:r>
    </w:p>
    <w:p w:rsidR="00000000" w:rsidDel="00000000" w:rsidP="00000000" w:rsidRDefault="00000000" w:rsidRPr="00000000">
      <w:pPr>
        <w:contextualSpacing w:val="0"/>
      </w:pPr>
      <w:r w:rsidDel="00000000" w:rsidR="00000000" w:rsidRPr="00000000">
        <w:rPr>
          <w:rtl w:val="0"/>
        </w:rPr>
        <w:t xml:space="preserve">A template directive can also choose not to use the template that was initially provided:</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@ng.TemplateDirective(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selector: '[ng-include]'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rtl w:val="0"/>
              </w:rPr>
              <w:t xml:space="preserve">NgInclude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@Inject(ng.ViewHole, </w:t>
            </w:r>
            <w:r w:rsidDel="00000000" w:rsidR="00000000" w:rsidRPr="00000000">
              <w:rPr>
                <w:rFonts w:ascii="Courier New" w:cs="Courier New" w:eastAsia="Courier New" w:hAnsi="Courier New"/>
                <w:rtl w:val="0"/>
              </w:rPr>
              <w:t xml:space="preserve">ng.Compile</w:t>
            </w:r>
            <w:r w:rsidDel="00000000" w:rsidR="00000000" w:rsidRPr="00000000">
              <w:rPr>
                <w:rFonts w:ascii="Courier New" w:cs="Courier New" w:eastAsia="Courier New" w:hAnsi="Courier New"/>
                <w:rtl w:val="0"/>
              </w:rPr>
              <w:t xml:space="preserve">r, ng.Http, ng.Directives,</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Injector)</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constructor(viewHole, compiler, http, directives, injector)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this.viewHole = viewHole;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this.compiler = compiler;</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this.directives = directives;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this.injector = injector;</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this.view = null;</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this.$http = http;</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set ngInclude(value)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self = this;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rtl w:val="0"/>
              </w:rPr>
              <w:t xml:space="preserve">(value).always(removeView).then(addView);</w:t>
            </w:r>
            <w:r w:rsidDel="00000000" w:rsidR="00000000" w:rsidRPr="00000000">
              <w:rPr>
                <w:rtl w:val="0"/>
              </w:rPr>
            </w:r>
          </w:p>
          <w:p w:rsidR="00000000" w:rsidDel="00000000" w:rsidP="00000000" w:rsidRDefault="00000000" w:rsidRPr="00000000">
            <w:pPr>
              <w:spacing w:after="0" w:before="0" w:line="240" w:lineRule="auto"/>
              <w:contextualSpacing w:val="0"/>
            </w:pPr>
            <w:commentRangeStart w:id="56"/>
            <w:commentRangeEnd w:id="56"/>
            <w:r w:rsidDel="00000000" w:rsidR="00000000" w:rsidRPr="00000000">
              <w:commentReference w:id="56"/>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function removeView()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if (self.view)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self.viewHole.remove(self.view);</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self.view = null;</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function addView(templateString)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viewFactory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this.compiler(templateString, this.directives);</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this.view = viewFactory(injector);</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this.viewHole.add(this.view);</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v4052m60wg8" w:id="101"/>
      <w:bookmarkEnd w:id="101"/>
      <w:r w:rsidDel="00000000" w:rsidR="00000000" w:rsidRPr="00000000">
        <w:rPr>
          <w:rtl w:val="0"/>
        </w:rPr>
        <w:t xml:space="preserve">Template directive: ng-repeat</w:t>
      </w:r>
    </w:p>
    <w:p w:rsidR="00000000" w:rsidDel="00000000" w:rsidP="00000000" w:rsidRDefault="00000000" w:rsidRPr="00000000">
      <w:pPr>
        <w:contextualSpacing w:val="0"/>
      </w:pPr>
      <w:r w:rsidDel="00000000" w:rsidR="00000000" w:rsidRPr="00000000">
        <w:rPr>
          <w:rtl w:val="0"/>
        </w:rPr>
        <w:t xml:space="preserve">A template directive can also provide an new execution context. All expressions will check this execution context first for variables. If the variable is not present on it the variable will be resolved on the current execution context (which is stored in the </w:t>
      </w:r>
      <w:r w:rsidDel="00000000" w:rsidR="00000000" w:rsidRPr="00000000">
        <w:rPr>
          <w:rFonts w:ascii="Courier New" w:cs="Courier New" w:eastAsia="Courier New" w:hAnsi="Courier New"/>
          <w:rtl w:val="0"/>
        </w:rPr>
        <w:t xml:space="preserve">Injector</w:t>
      </w:r>
      <w:r w:rsidDel="00000000" w:rsidR="00000000" w:rsidRPr="00000000">
        <w:rPr>
          <w:rtl w:val="0"/>
        </w:rPr>
        <w:t xml:space="preserve">). A simple implementation (and not very accurate implementation regarding change detection) of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could look like this:</w:t>
      </w:r>
    </w:p>
    <w:p w:rsidR="00000000" w:rsidDel="00000000" w:rsidP="00000000" w:rsidRDefault="00000000" w:rsidRPr="00000000">
      <w:pPr>
        <w:contextualSpacing w:val="0"/>
        <w:rPr/>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@ng.TemplateDirective(</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selector: '[ng-repeat]'</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microsyntax: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'ng-repeat': '$item-name in $collection [track by $track-by]'</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NgRepeat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@Inject(ng.ViewHole, ng.ViewFactory, Injector injector)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constructor(viewHole, viewFactory, injector)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this.viewHole = viewHole;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this.viewFactory = viewFactory;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this.injector = injector;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this.views =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@ng.PropertySet({trigger: 'reference'})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set ngRepeatItemName(value)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this.itemName = 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this.update();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@ng.PropertySet({trigger: 'collection'})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set ngRepeatCollection(arrayChangeRecord:ArrayChangeRecord)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this.arrayChangeRecord = arrayChangeRecord;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this.update();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@ng.PropertySet({trigger: 'deferred'})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set ngRepeatTrackByFn(value)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this.trackByFn = 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this.update();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update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 deleting a view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this.viewHole.remove(deletedView);</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 creating a new view</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childContext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$index: index,</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$odd: !!index%2,</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$even: !index%2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childContext[this.itemName] = this.collection[index];</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view = this.viewFactory(injector, childContext);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viewHole.append(view);</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emoytw63f3n" w:id="102"/>
      <w:bookmarkEnd w:id="102"/>
      <w:r w:rsidDel="00000000" w:rsidR="00000000" w:rsidRPr="00000000">
        <w:rPr>
          <w:rtl w:val="0"/>
        </w:rPr>
        <w:t xml:space="preserve">Component Directive</w:t>
      </w:r>
      <w:r w:rsidDel="00000000" w:rsidR="00000000" w:rsidRPr="00000000">
        <w:rPr>
          <w:rtl w:val="0"/>
        </w:rPr>
        <w:t xml:space="preserve">: pane</w:t>
      </w:r>
    </w:p>
    <w:p w:rsidR="00000000" w:rsidDel="00000000" w:rsidP="00000000" w:rsidRDefault="00000000" w:rsidRPr="00000000">
      <w:pPr>
        <w:contextualSpacing w:val="0"/>
        <w:rPr/>
      </w:pPr>
      <w:r w:rsidDel="00000000" w:rsidR="00000000" w:rsidRPr="00000000">
        <w:rPr>
          <w:rtl w:val="0"/>
        </w:rPr>
        <w:t xml:space="preserve">Example implementation of a pane that decorates content with a title</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import {ng} from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@ng.ComponentDirective(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select: 'pane',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template: ng.inline(</w:t>
            </w:r>
            <w:r w:rsidDel="00000000" w:rsidR="00000000" w:rsidRPr="00000000">
              <w:rPr>
                <w:rFonts w:ascii="Courier New" w:cs="Courier New" w:eastAsia="Courier New" w:hAnsi="Courier New"/>
                <w:rtl w:val="0"/>
              </w:rPr>
              <w:t xml:space="preserve">'&lt;div&gt;{{title}}&lt;/div&gt;&lt;content/&gt;'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commentRangeStart w:id="57"/>
            <w:commentRangeStart w:id="58"/>
            <w:commentRangeStart w:id="59"/>
            <w:r w:rsidDel="00000000" w:rsidR="00000000" w:rsidRPr="00000000">
              <w:rPr>
                <w:rFonts w:ascii="Courier New" w:cs="Courier New" w:eastAsia="Courier New" w:hAnsi="Courier New"/>
                <w:rtl w:val="0"/>
              </w:rPr>
              <w:t xml:space="preserve">css: </w:t>
            </w:r>
            <w:r w:rsidDel="00000000" w:rsidR="00000000" w:rsidRPr="00000000">
              <w:rPr>
                <w:rFonts w:ascii="Courier New" w:cs="Courier New" w:eastAsia="Courier New" w:hAnsi="Courier New"/>
                <w:rtl w:val="0"/>
              </w:rPr>
              <w:t xml:space="preserve">ng.url(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pane.css')</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sample.Pane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set title() { …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9g2q5f6mrso" w:id="103"/>
      <w:bookmarkEnd w:id="103"/>
      <w:r w:rsidDel="00000000" w:rsidR="00000000" w:rsidRPr="00000000">
        <w:rPr>
          <w:rtl w:val="0"/>
        </w:rPr>
        <w:t xml:space="preserve">Consuming and publishing components from/to other web component </w:t>
      </w:r>
      <w:commentRangeStart w:id="60"/>
      <w:r w:rsidDel="00000000" w:rsidR="00000000" w:rsidRPr="00000000">
        <w:rPr>
          <w:rtl w:val="0"/>
        </w:rPr>
        <w:t xml:space="preserve">frameworks</w:t>
      </w:r>
      <w:commentRangeEnd w:id="60"/>
      <w:r w:rsidDel="00000000" w:rsidR="00000000" w:rsidRPr="00000000">
        <w:commentReference w:id="60"/>
      </w:r>
      <w:r w:rsidDel="00000000" w:rsidR="00000000" w:rsidRPr="00000000">
        <w:rPr>
          <w:rtl w:val="0"/>
        </w:rPr>
      </w:r>
    </w:p>
    <w:p w:rsidR="00000000" w:rsidDel="00000000" w:rsidP="00000000" w:rsidRDefault="00000000" w:rsidRPr="00000000">
      <w:pPr>
        <w:pStyle w:val="Heading3"/>
        <w:contextualSpacing w:val="0"/>
      </w:pPr>
      <w:bookmarkStart w:colFirst="0" w:colLast="0" w:name="h.yz80vb2d1zoj" w:id="104"/>
      <w:bookmarkEnd w:id="104"/>
      <w:r w:rsidDel="00000000" w:rsidR="00000000" w:rsidRPr="00000000">
        <w:rPr>
          <w:rtl w:val="0"/>
        </w:rPr>
        <w:t xml:space="preserve">Frameworks that use Custom elements (X-Tags, Polymer)</w:t>
      </w:r>
    </w:p>
    <w:p w:rsidR="00000000" w:rsidDel="00000000" w:rsidP="00000000" w:rsidRDefault="00000000" w:rsidRPr="00000000">
      <w:pPr>
        <w:contextualSpacing w:val="0"/>
      </w:pPr>
      <w:r w:rsidDel="00000000" w:rsidR="00000000" w:rsidRPr="00000000">
        <w:rPr>
          <w:rtl w:val="0"/>
        </w:rPr>
        <w:t xml:space="preserve">When Angular detects that the custom elements API is available, it will automatically register it's components as custom elements. The properties of the component directive will be made accessible on the custom element instance.</w:t>
      </w:r>
    </w:p>
    <w:p w:rsidR="00000000" w:rsidDel="00000000" w:rsidP="00000000" w:rsidRDefault="00000000" w:rsidRPr="00000000">
      <w:pPr>
        <w:contextualSpacing w:val="0"/>
        <w:rPr/>
      </w:pPr>
      <w:r w:rsidDel="00000000" w:rsidR="00000000" w:rsidRPr="00000000">
        <w:rPr>
          <w:rtl w:val="0"/>
        </w:rPr>
        <w:t xml:space="preserve">Export an Angular component as a custom element: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When the custom element API is available, any JavaScript application can create Angular components, access their properties and listen for their events in the same way as accessing a DOM element. </w:t>
      </w:r>
    </w:p>
    <w:p w:rsidR="00000000" w:rsidDel="00000000" w:rsidP="00000000" w:rsidRDefault="00000000" w:rsidRPr="00000000">
      <w:pPr>
        <w:contextualSpacing w:val="0"/>
        <w:rPr/>
      </w:pPr>
      <w:r w:rsidDel="00000000" w:rsidR="00000000" w:rsidRPr="00000000">
        <w:rPr>
          <w:rtl w:val="0"/>
        </w:rPr>
        <w:t xml:space="preserve">Use a custom element inside of an Angular app:</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Angular is able to use any custom elements directly, as it is able to use native DOM elements like </w:t>
      </w:r>
      <w:r w:rsidDel="00000000" w:rsidR="00000000" w:rsidRPr="00000000">
        <w:rPr>
          <w:rFonts w:ascii="Courier New" w:cs="Courier New" w:eastAsia="Courier New" w:hAnsi="Courier New"/>
          <w:rtl w:val="0"/>
        </w:rPr>
        <w:t xml:space="preserve">&lt;input&gt;</w:t>
      </w:r>
      <w:r w:rsidDel="00000000" w:rsidR="00000000" w:rsidRPr="00000000">
        <w:rPr>
          <w:rtl w:val="0"/>
        </w:rPr>
        <w:t xml:space="preserve"> directly.</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To listen for changes on custom elements, they have to fire events, just like native DOM elements do (e.g. </w:t>
      </w:r>
      <w:r w:rsidDel="00000000" w:rsidR="00000000" w:rsidRPr="00000000">
        <w:rPr>
          <w:rFonts w:ascii="Courier New" w:cs="Courier New" w:eastAsia="Courier New" w:hAnsi="Courier New"/>
          <w:rtl w:val="0"/>
        </w:rPr>
        <w:t xml:space="preserve">&lt;input&gt;</w:t>
      </w:r>
      <w:r w:rsidDel="00000000" w:rsidR="00000000" w:rsidRPr="00000000">
        <w:rPr>
          <w:rtl w:val="0"/>
        </w:rPr>
        <w:t xml:space="preserve"> fires a </w:t>
      </w:r>
      <w:r w:rsidDel="00000000" w:rsidR="00000000" w:rsidRPr="00000000">
        <w:rPr>
          <w:rFonts w:ascii="Courier New" w:cs="Courier New" w:eastAsia="Courier New" w:hAnsi="Courier New"/>
          <w:rtl w:val="0"/>
        </w:rPr>
        <w:t xml:space="preserve">change</w:t>
      </w:r>
      <w:r w:rsidDel="00000000" w:rsidR="00000000" w:rsidRPr="00000000">
        <w:rPr>
          <w:rtl w:val="0"/>
        </w:rPr>
        <w:t xml:space="preserve"> event, …)</w:t>
      </w:r>
    </w:p>
    <w:p w:rsidR="00000000" w:rsidDel="00000000" w:rsidP="00000000" w:rsidRDefault="00000000" w:rsidRPr="00000000">
      <w:pPr>
        <w:pStyle w:val="Heading3"/>
        <w:contextualSpacing w:val="0"/>
      </w:pPr>
      <w:bookmarkStart w:colFirst="0" w:colLast="0" w:name="h.ey3718mqwuxa" w:id="105"/>
      <w:bookmarkEnd w:id="105"/>
      <w:r w:rsidDel="00000000" w:rsidR="00000000" w:rsidRPr="00000000">
        <w:rPr>
          <w:rtl w:val="0"/>
        </w:rPr>
      </w:r>
    </w:p>
    <w:p w:rsidR="00000000" w:rsidDel="00000000" w:rsidP="00000000" w:rsidRDefault="00000000" w:rsidRPr="00000000">
      <w:pPr>
        <w:pStyle w:val="Heading3"/>
        <w:contextualSpacing w:val="0"/>
      </w:pPr>
      <w:bookmarkStart w:colFirst="0" w:colLast="0" w:name="h.2hefdebrqak1" w:id="106"/>
      <w:bookmarkEnd w:id="106"/>
      <w:r w:rsidDel="00000000" w:rsidR="00000000" w:rsidRPr="00000000">
        <w:rPr>
          <w:rtl w:val="0"/>
        </w:rPr>
        <w:t xml:space="preserve">Frameworks that use </w:t>
      </w:r>
      <w:r w:rsidDel="00000000" w:rsidR="00000000" w:rsidRPr="00000000">
        <w:rPr>
          <w:rFonts w:ascii="Courier New" w:cs="Courier New" w:eastAsia="Courier New" w:hAnsi="Courier New"/>
          <w:rtl w:val="0"/>
        </w:rPr>
        <w:t xml:space="preserve">Node.bind </w:t>
      </w:r>
      <w:r w:rsidDel="00000000" w:rsidR="00000000" w:rsidRPr="00000000">
        <w:rPr>
          <w:rtl w:val="0"/>
        </w:rPr>
        <w:t xml:space="preserve">(Polymer)</w:t>
      </w:r>
    </w:p>
    <w:p w:rsidR="00000000" w:rsidDel="00000000" w:rsidP="00000000" w:rsidRDefault="00000000" w:rsidRPr="00000000">
      <w:pPr>
        <w:contextualSpacing w:val="0"/>
      </w:pPr>
      <w:r w:rsidDel="00000000" w:rsidR="00000000" w:rsidRPr="00000000">
        <w:rPr>
          <w:rtl w:val="0"/>
        </w:rPr>
        <w:t xml:space="preserve">Some frameworks (e.g. Polymer) use </w:t>
      </w:r>
      <w:r w:rsidDel="00000000" w:rsidR="00000000" w:rsidRPr="00000000">
        <w:rPr>
          <w:rFonts w:ascii="Courier New" w:cs="Courier New" w:eastAsia="Courier New" w:hAnsi="Courier New"/>
          <w:rtl w:val="0"/>
        </w:rPr>
        <w:t xml:space="preserve">Node.bind</w:t>
      </w:r>
      <w:r w:rsidDel="00000000" w:rsidR="00000000" w:rsidRPr="00000000">
        <w:rPr>
          <w:rtl w:val="0"/>
        </w:rPr>
        <w:t xml:space="preserve"> to notify a consumer about changed properties and also be notified about changes to their properties. Therefore, if the Node.bind API is available, Angular's data binding will integrate with </w:t>
      </w:r>
      <w:r w:rsidDel="00000000" w:rsidR="00000000" w:rsidRPr="00000000">
        <w:rPr>
          <w:rFonts w:ascii="Courier New" w:cs="Courier New" w:eastAsia="Courier New" w:hAnsi="Courier New"/>
          <w:rtl w:val="0"/>
        </w:rPr>
        <w:t xml:space="preserve">Node.bind</w:t>
      </w:r>
      <w:r w:rsidDel="00000000" w:rsidR="00000000" w:rsidRPr="00000000">
        <w:rPr>
          <w:rtl w:val="0"/>
        </w:rPr>
        <w:t xml:space="preserve"> for reading of properties, writing to properties as well as listening to changes of properties of a component.</w:t>
      </w:r>
    </w:p>
    <w:p w:rsidR="00000000" w:rsidDel="00000000" w:rsidP="00000000" w:rsidRDefault="00000000" w:rsidRPr="00000000">
      <w:pPr>
        <w:pStyle w:val="Heading3"/>
        <w:contextualSpacing w:val="0"/>
      </w:pPr>
      <w:bookmarkStart w:colFirst="0" w:colLast="0" w:name="h.ko1c0xdtulbr" w:id="107"/>
      <w:bookmarkEnd w:id="107"/>
      <w:r w:rsidDel="00000000" w:rsidR="00000000" w:rsidRPr="00000000">
        <w:rPr>
          <w:rtl w:val="0"/>
        </w:rPr>
        <w:t xml:space="preserve">Frameworks that use html imports (Polymer)</w:t>
      </w:r>
    </w:p>
    <w:p w:rsidR="00000000" w:rsidDel="00000000" w:rsidP="00000000" w:rsidRDefault="00000000" w:rsidRPr="00000000">
      <w:pPr>
        <w:contextualSpacing w:val="0"/>
      </w:pPr>
      <w:r w:rsidDel="00000000" w:rsidR="00000000" w:rsidRPr="00000000">
        <w:rPr>
          <w:rtl w:val="0"/>
        </w:rPr>
        <w:t xml:space="preserve">Some frameworks (e.g. Polymer) use html imports to load components. To load an Angular component using an html import, Angular is able to create an html snippet in a separate build step that can be used with an html import.</w:t>
      </w:r>
    </w:p>
    <w:p w:rsidR="00000000" w:rsidDel="00000000" w:rsidP="00000000" w:rsidRDefault="00000000" w:rsidRPr="00000000">
      <w:pPr>
        <w:pStyle w:val="Heading2"/>
        <w:contextualSpacing w:val="0"/>
        <w:rPr/>
      </w:pPr>
      <w:bookmarkStart w:colFirst="0" w:colLast="0" w:name="h.2ek6q4pa6a5r" w:id="108"/>
      <w:bookmarkEnd w:id="108"/>
      <w:r w:rsidDel="00000000" w:rsidR="00000000" w:rsidRPr="00000000">
        <w:rPr>
          <w:rtl w:val="0"/>
        </w:rPr>
      </w:r>
    </w:p>
    <w:p w:rsidR="00000000" w:rsidDel="00000000" w:rsidP="00000000" w:rsidRDefault="00000000" w:rsidRPr="00000000">
      <w:pPr>
        <w:keepNext w:val="0"/>
        <w:keepLines w:val="0"/>
        <w:spacing w:before="280" w:lineRule="auto"/>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sm2w3k47enh" w:id="109"/>
      <w:bookmarkEnd w:id="109"/>
      <w:r w:rsidDel="00000000" w:rsidR="00000000" w:rsidRPr="00000000">
        <w:rPr>
          <w:rtl w:val="0"/>
        </w:rPr>
        <w:t xml:space="preserve">Conclusions</w:t>
      </w:r>
    </w:p>
    <w:p w:rsidR="00000000" w:rsidDel="00000000" w:rsidP="00000000" w:rsidRDefault="00000000" w:rsidRPr="00000000">
      <w:pPr>
        <w:pStyle w:val="Heading3"/>
        <w:contextualSpacing w:val="0"/>
      </w:pPr>
      <w:bookmarkStart w:colFirst="0" w:colLast="0" w:name="h.4pwli5780eiu" w:id="110"/>
      <w:bookmarkEnd w:id="110"/>
      <w:r w:rsidDel="00000000" w:rsidR="00000000" w:rsidRPr="00000000">
        <w:rPr>
          <w:rtl w:val="0"/>
        </w:rPr>
        <w:t xml:space="preserve">Templates are analyzable and validatable by IDEs</w:t>
      </w:r>
    </w:p>
    <w:p w:rsidR="00000000" w:rsidDel="00000000" w:rsidP="00000000" w:rsidRDefault="00000000" w:rsidRPr="00000000">
      <w:pPr>
        <w:contextualSpacing w:val="0"/>
      </w:pPr>
      <w:r w:rsidDel="00000000" w:rsidR="00000000" w:rsidRPr="00000000">
        <w:rPr>
          <w:rtl w:val="0"/>
        </w:rPr>
        <w:t xml:space="preserve">In Angular 1.x directives were allowed to interpret attributes of elements in arbitrary ways. Because of this, tools like IDEs needed to manually collect meta data about those directives to analyze and validate them in a template. Angular 2.x changes this with special syntax in the html templates and annotations on directives.</w:t>
      </w:r>
    </w:p>
    <w:p w:rsidR="00000000" w:rsidDel="00000000" w:rsidP="00000000" w:rsidRDefault="00000000" w:rsidRPr="00000000">
      <w:pPr>
        <w:contextualSpacing w:val="0"/>
      </w:pPr>
      <w:r w:rsidDel="00000000" w:rsidR="00000000" w:rsidRPr="00000000">
        <w:rPr>
          <w:rtl w:val="0"/>
        </w:rPr>
        <w:t xml:space="preserve">Allowed elements and attributes: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all valid HTML elements and attributes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all elements and attributes for which there is a directive that matches that element/attribute combination in it's css selector.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all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on-* </w:t>
      </w: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Value of html attributes: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If the attribute starts with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on-*</w:t>
      </w:r>
      <w:r w:rsidDel="00000000" w:rsidR="00000000" w:rsidRPr="00000000">
        <w:rPr>
          <w:rFonts w:ascii="Arial" w:cs="Arial" w:eastAsia="Arial" w:hAnsi="Arial"/>
          <w:rtl w:val="0"/>
        </w:rPr>
        <w:t xml:space="preserve">: must be an expression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parts in the value enclosed in {{}} must be expressions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attributes for which there is a property in a directive that specifies that the attribute should be handed to the directive as a compiled expression must be expressions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08xmcvkuz0n" w:id="111"/>
      <w:bookmarkEnd w:id="111"/>
      <w:r w:rsidDel="00000000" w:rsidR="00000000" w:rsidRPr="00000000">
        <w:rPr>
          <w:rtl w:val="0"/>
        </w:rPr>
        <w:t xml:space="preserve">Performance improvement</w:t>
      </w:r>
      <w:r w:rsidDel="00000000" w:rsidR="00000000" w:rsidRPr="00000000">
        <w:rPr>
          <w:rtl w:val="0"/>
        </w:rPr>
      </w:r>
    </w:p>
    <w:p w:rsidR="00000000" w:rsidDel="00000000" w:rsidP="00000000" w:rsidRDefault="00000000" w:rsidRPr="00000000">
      <w:pPr>
        <w:pStyle w:val="Heading4"/>
        <w:contextualSpacing w:val="0"/>
      </w:pPr>
      <w:bookmarkStart w:colFirst="0" w:colLast="0" w:name="h.usl8gifd6pna" w:id="112"/>
      <w:bookmarkEnd w:id="112"/>
      <w:r w:rsidDel="00000000" w:rsidR="00000000" w:rsidRPr="00000000">
        <w:rPr>
          <w:rtl w:val="0"/>
        </w:rPr>
        <w:t xml:space="preserve">Event delegation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new syntax rule for event attributes, it’s easy to use event delegation, ie. only install one event listener at the root of the document for every event type: Whenever the event reaches the </w:t>
      </w:r>
      <w:r w:rsidDel="00000000" w:rsidR="00000000" w:rsidRPr="00000000">
        <w:rPr>
          <w:rtl w:val="0"/>
        </w:rPr>
        <w:t xml:space="preserve">document root</w:t>
      </w:r>
      <w:r w:rsidDel="00000000" w:rsidR="00000000" w:rsidRPr="00000000">
        <w:rPr>
          <w:rtl w:val="0"/>
        </w:rPr>
        <w:t xml:space="preserve"> Angular only needs to </w:t>
      </w:r>
      <w:commentRangeStart w:id="61"/>
      <w:commentRangeStart w:id="62"/>
      <w:r w:rsidDel="00000000" w:rsidR="00000000" w:rsidRPr="00000000">
        <w:rPr>
          <w:rtl w:val="0"/>
        </w:rPr>
        <w:t xml:space="preserve">check all attributes that start with “on-” and execute the appropriate expression</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t xml:space="preserve">. This saves time and resources by not having to install listeners on every element.</w:t>
      </w:r>
    </w:p>
    <w:p w:rsidR="00000000" w:rsidDel="00000000" w:rsidP="00000000" w:rsidRDefault="00000000" w:rsidRPr="00000000">
      <w:pPr>
        <w:pStyle w:val="Heading4"/>
        <w:contextualSpacing w:val="0"/>
      </w:pPr>
      <w:bookmarkStart w:colFirst="0" w:colLast="0" w:name="h.c93hj8tmxfe3" w:id="113"/>
      <w:bookmarkEnd w:id="113"/>
      <w:r w:rsidDel="00000000" w:rsidR="00000000" w:rsidRPr="00000000">
        <w:rPr>
          <w:rtl w:val="0"/>
        </w:rPr>
        <w:t xml:space="preserve">Lightweight directives</w:t>
      </w:r>
    </w:p>
    <w:p w:rsidR="00000000" w:rsidDel="00000000" w:rsidP="00000000" w:rsidRDefault="00000000" w:rsidRPr="00000000">
      <w:pPr>
        <w:contextualSpacing w:val="0"/>
      </w:pPr>
      <w:r w:rsidDel="00000000" w:rsidR="00000000" w:rsidRPr="00000000">
        <w:rPr>
          <w:rtl w:val="0"/>
        </w:rPr>
        <w:t xml:space="preserve">Angular directives are no web components by default. Only the components that should be reusable in other applications will be exported as web components. By this we can do performance improvements by e.g. not using shadow dom for not exported components on platforms that don't support shadow dom natively, …</w:t>
      </w:r>
    </w:p>
    <w:p w:rsidR="00000000" w:rsidDel="00000000" w:rsidP="00000000" w:rsidRDefault="00000000" w:rsidRPr="00000000">
      <w:pPr>
        <w:pStyle w:val="Heading4"/>
        <w:contextualSpacing w:val="0"/>
      </w:pPr>
      <w:bookmarkStart w:colFirst="0" w:colLast="0" w:name="h.g49auixmv9b" w:id="114"/>
      <w:bookmarkEnd w:id="114"/>
      <w:r w:rsidDel="00000000" w:rsidR="00000000" w:rsidRPr="00000000">
        <w:rPr>
          <w:rtl w:val="0"/>
        </w:rPr>
        <w:t xml:space="preserve">New dirty checking mechanism for expressions</w:t>
      </w:r>
    </w:p>
    <w:p w:rsidR="00000000" w:rsidDel="00000000" w:rsidP="00000000" w:rsidRDefault="00000000" w:rsidRPr="00000000">
      <w:pPr>
        <w:contextualSpacing w:val="0"/>
        <w:rPr/>
      </w:pPr>
      <w:r w:rsidDel="00000000" w:rsidR="00000000" w:rsidRPr="00000000">
        <w:rPr>
          <w:rtl w:val="0"/>
        </w:rPr>
        <w:t xml:space="preserve">Angular 2 deeply integrates dirty checking with the expressions and also uses a new dirty checking implementation. Because of this, dirty checking in Angular 2 will be faster compared to Angular 1.2.x.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shzjz2murav" w:id="115"/>
      <w:bookmarkEnd w:id="115"/>
      <w:r w:rsidDel="00000000" w:rsidR="00000000" w:rsidRPr="00000000">
        <w:rPr>
          <w:rtl w:val="0"/>
        </w:rPr>
        <w:t xml:space="preserve">Simplified Directive API</w:t>
      </w:r>
    </w:p>
    <w:p w:rsidR="00000000" w:rsidDel="00000000" w:rsidP="00000000" w:rsidRDefault="00000000" w:rsidRPr="00000000">
      <w:pPr>
        <w:contextualSpacing w:val="0"/>
      </w:pPr>
      <w:r w:rsidDel="00000000" w:rsidR="00000000" w:rsidRPr="00000000">
        <w:rPr>
          <w:rtl w:val="0"/>
        </w:rPr>
        <w:t xml:space="preserve">Clustering the usage patterns into different directive types allows to simplify the API for those use cases. </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 compile/link phase anymore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simpler way to communicate with other directives using DI</w:t>
      </w:r>
    </w:p>
    <w:p w:rsidR="00000000" w:rsidDel="00000000" w:rsidP="00000000" w:rsidRDefault="00000000" w:rsidRPr="00000000">
      <w:pPr>
        <w:numPr>
          <w:ilvl w:val="0"/>
          <w:numId w:val="9"/>
        </w:numPr>
        <w:ind w:left="720" w:hanging="360"/>
        <w:contextualSpacing w:val="1"/>
        <w:rPr>
          <w:u w:val="none"/>
        </w:rPr>
      </w:pPr>
      <w:commentRangeStart w:id="63"/>
      <w:r w:rsidDel="00000000" w:rsidR="00000000" w:rsidRPr="00000000">
        <w:rPr>
          <w:rtl w:val="0"/>
        </w:rPr>
        <w:t xml:space="preserve">order for instantiation of directives is well defined, no need for a priority definition</w:t>
      </w:r>
      <w:commentRangeEnd w:id="63"/>
      <w:r w:rsidDel="00000000" w:rsidR="00000000" w:rsidRPr="00000000">
        <w:commentReference w:id="63"/>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execution context can only be introduced in components and is an instance of a class. There is no need to put data on a separate object (in Angular 1.x </w:t>
      </w:r>
      <w:r w:rsidDel="00000000" w:rsidR="00000000" w:rsidRPr="00000000">
        <w:rPr>
          <w:rFonts w:ascii="Courier New" w:cs="Courier New" w:eastAsia="Courier New" w:hAnsi="Courier New"/>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8neepigd7z6" w:id="116"/>
      <w:bookmarkEnd w:id="116"/>
      <w:r w:rsidDel="00000000" w:rsidR="00000000" w:rsidRPr="00000000">
        <w:rPr>
          <w:rtl w:val="0"/>
        </w:rPr>
        <w:t xml:space="preserve">Integrate with other web frameworks using web standards</w:t>
      </w:r>
    </w:p>
    <w:p w:rsidR="00000000" w:rsidDel="00000000" w:rsidP="00000000" w:rsidRDefault="00000000" w:rsidRPr="00000000">
      <w:pPr>
        <w:contextualSpacing w:val="0"/>
      </w:pPr>
      <w:r w:rsidDel="00000000" w:rsidR="00000000" w:rsidRPr="00000000">
        <w:rPr>
          <w:rtl w:val="0"/>
        </w:rPr>
        <w:t xml:space="preserve">Angular is able to import components from/</w:t>
      </w:r>
      <w:commentRangeStart w:id="64"/>
      <w:r w:rsidDel="00000000" w:rsidR="00000000" w:rsidRPr="00000000">
        <w:rPr>
          <w:rtl w:val="0"/>
        </w:rPr>
        <w:t xml:space="preserve">export</w:t>
      </w:r>
      <w:commentRangeEnd w:id="64"/>
      <w:r w:rsidDel="00000000" w:rsidR="00000000" w:rsidRPr="00000000">
        <w:commentReference w:id="64"/>
      </w:r>
      <w:r w:rsidDel="00000000" w:rsidR="00000000" w:rsidRPr="00000000">
        <w:rPr>
          <w:rtl w:val="0"/>
        </w:rPr>
        <w:t xml:space="preserve"> components to web component frameworks like Polymer or X-Tags. </w:t>
      </w:r>
    </w:p>
    <w:p w:rsidR="00000000" w:rsidDel="00000000" w:rsidP="00000000" w:rsidRDefault="00000000" w:rsidRPr="00000000">
      <w:pPr>
        <w:pStyle w:val="Heading1"/>
        <w:keepNext w:val="1"/>
        <w:keepLines w:val="1"/>
        <w:spacing w:before="200" w:lineRule="auto"/>
        <w:contextualSpacing w:val="0"/>
      </w:pPr>
      <w:bookmarkStart w:colFirst="0" w:colLast="0" w:name="h.8ld4akvsf9fd" w:id="117"/>
      <w:bookmarkEnd w:id="117"/>
      <w:r w:rsidDel="00000000" w:rsidR="00000000" w:rsidRPr="00000000">
        <w:rPr>
          <w:rtl w:val="0"/>
        </w:rPr>
        <w:t xml:space="preserve">FAQ</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ew884z7lmsne" w:id="118"/>
      <w:bookmarkEnd w:id="118"/>
      <w:r w:rsidDel="00000000" w:rsidR="00000000" w:rsidRPr="00000000">
        <w:rPr>
          <w:rtl w:val="0"/>
        </w:rPr>
        <w:t xml:space="preserve">We want the ng-controller of Angular 1.x back</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please use a component instead. </w:t>
      </w:r>
      <w:commentRangeStart w:id="65"/>
      <w:commentRangeStart w:id="66"/>
      <w:commentRangeStart w:id="67"/>
      <w:r w:rsidDel="00000000" w:rsidR="00000000" w:rsidRPr="00000000">
        <w:rPr>
          <w:rtl w:val="0"/>
        </w:rPr>
        <w:t xml:space="preserve">This will also make your app more testable.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w9nzbq3s8t0b" w:id="119"/>
      <w:bookmarkEnd w:id="119"/>
      <w:r w:rsidDel="00000000" w:rsidR="00000000" w:rsidRPr="00000000">
        <w:rPr>
          <w:rtl w:val="0"/>
        </w:rPr>
        <w:t xml:space="preserve">Why not use Polymer as HTML Compiler?</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collect thoughts / reasoning about this</w:t>
      </w:r>
      <w:r w:rsidDel="00000000" w:rsidR="00000000" w:rsidRPr="00000000">
        <w:rPr>
          <w:rtl w:val="0"/>
        </w:rPr>
      </w:r>
    </w:p>
    <w:p w:rsidR="00000000" w:rsidDel="00000000" w:rsidP="00000000" w:rsidRDefault="00000000" w:rsidRPr="00000000">
      <w:pPr>
        <w:numPr>
          <w:ilvl w:val="0"/>
          <w:numId w:val="28"/>
        </w:numPr>
        <w:ind w:left="720" w:hanging="360"/>
        <w:contextualSpacing w:val="1"/>
        <w:rPr>
          <w:highlight w:val="white"/>
        </w:rPr>
      </w:pPr>
      <w:r w:rsidDel="00000000" w:rsidR="00000000" w:rsidRPr="00000000">
        <w:rPr>
          <w:highlight w:val="white"/>
          <w:rtl w:val="0"/>
        </w:rPr>
        <w:t xml:space="preserve">really need to study Polymer!</w:t>
      </w:r>
      <w:r w:rsidDel="00000000" w:rsidR="00000000" w:rsidRPr="00000000">
        <w:rPr>
          <w:rtl w:val="0"/>
        </w:rPr>
      </w:r>
    </w:p>
    <w:p w:rsidR="00000000" w:rsidDel="00000000" w:rsidP="00000000" w:rsidRDefault="00000000" w:rsidRPr="00000000">
      <w:pPr>
        <w:pStyle w:val="Heading2"/>
        <w:keepNext w:val="1"/>
        <w:keepLines w:val="1"/>
        <w:widowControl w:val="1"/>
        <w:spacing w:after="0" w:before="0" w:lineRule="auto"/>
        <w:contextualSpacing w:val="0"/>
        <w:rPr/>
      </w:pPr>
      <w:bookmarkStart w:colFirst="0" w:colLast="0" w:name="h.efj82nhrasv" w:id="120"/>
      <w:bookmarkEnd w:id="120"/>
      <w:r w:rsidDel="00000000" w:rsidR="00000000" w:rsidRPr="00000000">
        <w:rPr>
          <w:rtl w:val="0"/>
        </w:rPr>
      </w:r>
    </w:p>
    <w:p w:rsidR="00000000" w:rsidDel="00000000" w:rsidP="00000000" w:rsidRDefault="00000000" w:rsidRPr="00000000">
      <w:pPr>
        <w:pStyle w:val="Heading2"/>
        <w:keepNext w:val="1"/>
        <w:keepLines w:val="1"/>
        <w:widowControl w:val="1"/>
        <w:spacing w:after="0" w:before="0" w:lineRule="auto"/>
        <w:contextualSpacing w:val="0"/>
        <w:rPr/>
      </w:pPr>
      <w:bookmarkStart w:colFirst="0" w:colLast="0" w:name="h.ccqi85bjsc6x" w:id="121"/>
      <w:bookmarkEnd w:id="121"/>
      <w:r w:rsidDel="00000000" w:rsidR="00000000" w:rsidRPr="00000000">
        <w:rPr>
          <w:rtl w:val="0"/>
        </w:rPr>
        <w:t xml:space="preserve">Why not use </w:t>
      </w:r>
      <w:commentRangeStart w:id="68"/>
      <w:commentRangeStart w:id="69"/>
      <w:r w:rsidDel="00000000" w:rsidR="00000000" w:rsidRPr="00000000">
        <w:rPr>
          <w:rtl w:val="0"/>
        </w:rPr>
        <w:t xml:space="preserve">{{...}}</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t xml:space="preserve"> syntax everywhere and remove bind-*?</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rPr/>
            </w:pPr>
            <w:r w:rsidDel="00000000" w:rsidR="00000000" w:rsidRPr="00000000">
              <w:rPr>
                <w:rFonts w:ascii="Courier New" w:cs="Courier New" w:eastAsia="Courier New" w:hAnsi="Courier New"/>
                <w:rtl w:val="0"/>
              </w:rPr>
              <w:t xml:space="preserve">&lt;input value="{{model}}"&gt;</w:t>
            </w:r>
          </w:p>
          <w:p w:rsidR="00000000" w:rsidDel="00000000" w:rsidP="00000000" w:rsidRDefault="00000000" w:rsidRPr="00000000">
            <w:pPr>
              <w:widowControl w:val="1"/>
              <w:spacing w:after="0" w:before="0" w:line="240" w:lineRule="auto"/>
              <w:contextualSpacing w:val="0"/>
              <w:rPr/>
            </w:pPr>
            <w:r w:rsidDel="00000000" w:rsidR="00000000" w:rsidRPr="00000000">
              <w:rPr>
                <w:rFonts w:ascii="Courier New" w:cs="Courier New" w:eastAsia="Courier New" w:hAnsi="Courier New"/>
                <w:rtl w:val="0"/>
              </w:rPr>
              <w:t xml:space="preserve">&lt;input bind-value="model"&gt;</w:t>
            </w:r>
          </w:p>
        </w:tc>
      </w:tr>
    </w:tbl>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Pro</w:t>
      </w:r>
    </w:p>
    <w:p w:rsidR="00000000" w:rsidDel="00000000" w:rsidP="00000000" w:rsidRDefault="00000000" w:rsidRPr="00000000">
      <w:pPr>
        <w:widowControl w:val="1"/>
        <w:numPr>
          <w:ilvl w:val="0"/>
          <w:numId w:val="3"/>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Simplification: There is only one way to write the binding syntax.</w:t>
      </w:r>
    </w:p>
    <w:p w:rsidR="00000000" w:rsidDel="00000000" w:rsidP="00000000" w:rsidRDefault="00000000" w:rsidRPr="00000000">
      <w:pPr>
        <w:widowControl w:val="1"/>
        <w:numPr>
          <w:ilvl w:val="1"/>
          <w:numId w:val="3"/>
        </w:numPr>
        <w:spacing w:after="0" w:before="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For string properties that are not changed by the element itself (or by the user) the following is equivalent:</w:t>
      </w:r>
    </w:p>
    <w:p w:rsidR="00000000" w:rsidDel="00000000" w:rsidP="00000000" w:rsidRDefault="00000000" w:rsidRPr="00000000">
      <w:pPr>
        <w:widowControl w:val="1"/>
        <w:spacing w:after="0" w:before="0" w:lineRule="auto"/>
        <w:ind w:left="720" w:firstLine="720"/>
        <w:contextualSpacing w:val="0"/>
        <w:rPr/>
      </w:pPr>
      <w:r w:rsidDel="00000000" w:rsidR="00000000" w:rsidRPr="00000000">
        <w:rPr>
          <w:rFonts w:ascii="Courier New" w:cs="Courier New" w:eastAsia="Courier New" w:hAnsi="Courier New"/>
          <w:rtl w:val="0"/>
        </w:rPr>
        <w:t xml:space="preserve">&lt;input title="{{someExpr}}"&gt;</w:t>
      </w:r>
    </w:p>
    <w:p w:rsidR="00000000" w:rsidDel="00000000" w:rsidP="00000000" w:rsidRDefault="00000000" w:rsidRPr="00000000">
      <w:pPr>
        <w:widowControl w:val="1"/>
        <w:spacing w:after="0" w:before="0" w:lineRule="auto"/>
        <w:ind w:left="720" w:firstLine="720"/>
        <w:contextualSpacing w:val="0"/>
        <w:rPr/>
      </w:pPr>
      <w:r w:rsidDel="00000000" w:rsidR="00000000" w:rsidRPr="00000000">
        <w:rPr>
          <w:rFonts w:ascii="Courier New" w:cs="Courier New" w:eastAsia="Courier New" w:hAnsi="Courier New"/>
          <w:rtl w:val="0"/>
        </w:rPr>
        <w:t xml:space="preserve">&lt;input bind-title="someExpr"&gt;</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Con</w:t>
      </w:r>
    </w:p>
    <w:p w:rsidR="00000000" w:rsidDel="00000000" w:rsidP="00000000" w:rsidRDefault="00000000" w:rsidRPr="00000000">
      <w:pPr>
        <w:widowControl w:val="1"/>
        <w:numPr>
          <w:ilvl w:val="0"/>
          <w:numId w:val="50"/>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Double curly braces should have the same semantic at every place (Miško)</w:t>
        <w:br w:type="textWrapping"/>
      </w:r>
      <w:r w:rsidDel="00000000" w:rsidR="00000000" w:rsidRPr="00000000">
        <w:rPr>
          <w:rFonts w:ascii="Courier New" w:cs="Courier New" w:eastAsia="Courier New" w:hAnsi="Courier New"/>
          <w:rtl w:val="0"/>
        </w:rPr>
        <w:t xml:space="preserve">&lt;input foo="{{model}}" value="{{model}}"&gt;foo: {{model}}</w:t>
      </w:r>
      <w:r w:rsidDel="00000000" w:rsidR="00000000" w:rsidRPr="00000000">
        <w:rPr>
          <w:rFonts w:ascii="Arial" w:cs="Arial" w:eastAsia="Arial" w:hAnsi="Arial"/>
          <w:rtl w:val="0"/>
        </w:rPr>
        <w:br w:type="textWrapping"/>
        <w:t xml:space="preserve">Issue: semantics of {{}} change due to context.</w:t>
      </w:r>
    </w:p>
    <w:p w:rsidR="00000000" w:rsidDel="00000000" w:rsidP="00000000" w:rsidRDefault="00000000" w:rsidRPr="00000000">
      <w:pPr>
        <w:widowControl w:val="1"/>
        <w:numPr>
          <w:ilvl w:val="1"/>
          <w:numId w:val="50"/>
        </w:numPr>
        <w:spacing w:after="0" w:before="0" w:lineRule="auto"/>
        <w:ind w:left="1440" w:hanging="360"/>
        <w:contextualSpacing w:val="1"/>
        <w:rPr>
          <w:rFonts w:ascii="Arial" w:cs="Arial" w:eastAsia="Arial" w:hAnsi="Arial"/>
        </w:rPr>
      </w:pPr>
      <w:r w:rsidDel="00000000" w:rsidR="00000000" w:rsidRPr="00000000">
        <w:rPr>
          <w:rFonts w:ascii="Courier New" w:cs="Courier New" w:eastAsia="Courier New" w:hAnsi="Courier New"/>
          <w:rtl w:val="0"/>
        </w:rPr>
        <w:t xml:space="preserve">foo: {{model}}</w:t>
      </w:r>
      <w:r w:rsidDel="00000000" w:rsidR="00000000" w:rsidRPr="00000000">
        <w:rPr>
          <w:rFonts w:ascii="Arial" w:cs="Arial" w:eastAsia="Arial" w:hAnsi="Arial"/>
          <w:rtl w:val="0"/>
        </w:rPr>
        <w:t xml:space="preserve"> in a text node provides one way data binding with interpolation</w:t>
      </w:r>
    </w:p>
    <w:p w:rsidR="00000000" w:rsidDel="00000000" w:rsidP="00000000" w:rsidRDefault="00000000" w:rsidRPr="00000000">
      <w:pPr>
        <w:widowControl w:val="1"/>
        <w:numPr>
          <w:ilvl w:val="1"/>
          <w:numId w:val="50"/>
        </w:numPr>
        <w:spacing w:after="0" w:before="0" w:lineRule="auto"/>
        <w:ind w:left="1440" w:hanging="360"/>
        <w:contextualSpacing w:val="1"/>
        <w:rPr>
          <w:rFonts w:ascii="Arial" w:cs="Arial" w:eastAsia="Arial" w:hAnsi="Arial"/>
        </w:rPr>
      </w:pPr>
      <w:r w:rsidDel="00000000" w:rsidR="00000000" w:rsidRPr="00000000">
        <w:rPr>
          <w:rFonts w:ascii="Courier New" w:cs="Courier New" w:eastAsia="Courier New" w:hAnsi="Courier New"/>
          <w:rtl w:val="0"/>
        </w:rPr>
        <w:t xml:space="preserve">value="{{model}}"</w:t>
      </w:r>
      <w:r w:rsidDel="00000000" w:rsidR="00000000" w:rsidRPr="00000000">
        <w:rPr>
          <w:rFonts w:ascii="Arial" w:cs="Arial" w:eastAsia="Arial" w:hAnsi="Arial"/>
          <w:rtl w:val="0"/>
        </w:rPr>
        <w:t xml:space="preserve">: Interpolation not allowed, because value chose to interpret the binding in bidirectional way. </w:t>
      </w:r>
    </w:p>
    <w:p w:rsidR="00000000" w:rsidDel="00000000" w:rsidP="00000000" w:rsidRDefault="00000000" w:rsidRPr="00000000">
      <w:pPr>
        <w:widowControl w:val="1"/>
        <w:numPr>
          <w:ilvl w:val="1"/>
          <w:numId w:val="50"/>
        </w:numPr>
        <w:spacing w:after="0" w:before="0" w:lineRule="auto"/>
        <w:ind w:left="1440" w:hanging="360"/>
        <w:contextualSpacing w:val="1"/>
        <w:rPr>
          <w:rFonts w:ascii="Arial" w:cs="Arial" w:eastAsia="Arial" w:hAnsi="Arial"/>
        </w:rPr>
      </w:pPr>
      <w:r w:rsidDel="00000000" w:rsidR="00000000" w:rsidRPr="00000000">
        <w:rPr>
          <w:rFonts w:ascii="Courier New" w:cs="Courier New" w:eastAsia="Courier New" w:hAnsi="Courier New"/>
          <w:rtl w:val="0"/>
        </w:rPr>
        <w:t xml:space="preserve">foo="{{model}}"</w:t>
      </w:r>
      <w:r w:rsidDel="00000000" w:rsidR="00000000" w:rsidRPr="00000000">
        <w:rPr>
          <w:rFonts w:ascii="Arial" w:cs="Arial" w:eastAsia="Arial" w:hAnsi="Arial"/>
          <w:rtl w:val="0"/>
        </w:rPr>
        <w:t xml:space="preserve">: Foo has different semantics from value because the component chose not to treat it in bidirectional way. There is no way to tell this from looking at the template. </w:t>
      </w:r>
      <w:commentRangeStart w:id="70"/>
      <w:r w:rsidDel="00000000" w:rsidR="00000000" w:rsidRPr="00000000">
        <w:rPr>
          <w:rFonts w:ascii="Arial" w:cs="Arial" w:eastAsia="Arial" w:hAnsi="Arial"/>
          <w:rtl w:val="0"/>
        </w:rPr>
        <w:t xml:space="preserve">Knowledge of directive specifics is required</w:t>
      </w:r>
      <w:commentRangeEnd w:id="70"/>
      <w:r w:rsidDel="00000000" w:rsidR="00000000" w:rsidRPr="00000000">
        <w:commentReference w:id="70"/>
      </w:r>
      <w:r w:rsidDel="00000000" w:rsidR="00000000" w:rsidRPr="00000000">
        <w:rPr>
          <w:rFonts w:ascii="Arial" w:cs="Arial" w:eastAsia="Arial" w:hAnsi="Arial"/>
          <w:rtl w:val="0"/>
        </w:rPr>
        <w:t xml:space="preserve">. </w:t>
      </w:r>
    </w:p>
    <w:p w:rsidR="00000000" w:rsidDel="00000000" w:rsidP="00000000" w:rsidRDefault="00000000" w:rsidRPr="00000000">
      <w:pPr>
        <w:widowControl w:val="1"/>
        <w:numPr>
          <w:ilvl w:val="0"/>
          <w:numId w:val="50"/>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When using {{}} together with other text it’s not assignable and would lead to runtime errors when using it with bidi binding. </w:t>
      </w:r>
    </w:p>
    <w:p w:rsidR="00000000" w:rsidDel="00000000" w:rsidP="00000000" w:rsidRDefault="00000000" w:rsidRPr="00000000">
      <w:pPr>
        <w:widowControl w:val="1"/>
        <w:numPr>
          <w:ilvl w:val="1"/>
          <w:numId w:val="50"/>
        </w:numPr>
        <w:spacing w:after="0" w:before="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&lt;input value=”</w:t>
      </w:r>
      <w:commentRangeStart w:id="71"/>
      <w:r w:rsidDel="00000000" w:rsidR="00000000" w:rsidRPr="00000000">
        <w:rPr>
          <w:rFonts w:ascii="Arial" w:cs="Arial" w:eastAsia="Arial" w:hAnsi="Arial"/>
          <w:rtl w:val="0"/>
        </w:rPr>
        <w:t xml:space="preserve">asdf{{someExpr}}asdf</w:t>
      </w:r>
      <w:commentRangeEnd w:id="71"/>
      <w:r w:rsidDel="00000000" w:rsidR="00000000" w:rsidRPr="00000000">
        <w:commentReference w:id="71"/>
      </w:r>
      <w:r w:rsidDel="00000000" w:rsidR="00000000" w:rsidRPr="00000000">
        <w:rPr>
          <w:rFonts w:ascii="Arial" w:cs="Arial" w:eastAsia="Arial" w:hAnsi="Arial"/>
          <w:rtl w:val="0"/>
        </w:rPr>
        <w:t xml:space="preserve">”&gt;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Approach for Angular 2.0:</w:t>
      </w:r>
    </w:p>
    <w:p w:rsidR="00000000" w:rsidDel="00000000" w:rsidP="00000000" w:rsidRDefault="00000000" w:rsidRPr="00000000">
      <w:pPr>
        <w:widowControl w:val="1"/>
        <w:numPr>
          <w:ilvl w:val="0"/>
          <w:numId w:val="34"/>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bind-... is the general case, and {{}} is just one special case of it.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rPr/>
            </w:pPr>
            <w:r w:rsidDel="00000000" w:rsidR="00000000" w:rsidRPr="00000000">
              <w:rPr>
                <w:rFonts w:ascii="Courier New" w:cs="Courier New" w:eastAsia="Courier New" w:hAnsi="Courier New"/>
                <w:rtl w:val="0"/>
              </w:rPr>
              <w:t xml:space="preserve">&lt;dialog title="{{model}}"&gt; </w:t>
            </w:r>
          </w:p>
          <w:p w:rsidR="00000000" w:rsidDel="00000000" w:rsidP="00000000" w:rsidRDefault="00000000" w:rsidRPr="00000000">
            <w:pPr>
              <w:widowControl w:val="1"/>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1"/>
              <w:spacing w:after="0" w:before="0" w:line="240" w:lineRule="auto"/>
              <w:contextualSpacing w:val="0"/>
              <w:rPr/>
            </w:pPr>
            <w:r w:rsidDel="00000000" w:rsidR="00000000" w:rsidRPr="00000000">
              <w:rPr>
                <w:rFonts w:ascii="Courier New" w:cs="Courier New" w:eastAsia="Courier New" w:hAnsi="Courier New"/>
                <w:rtl w:val="0"/>
              </w:rPr>
              <w:t xml:space="preserve">&lt;dialog bind-title="''+model"&gt;</w:t>
            </w:r>
          </w:p>
        </w:tc>
      </w:tr>
    </w:tbl>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pz20okjzphgm" w:id="122"/>
      <w:bookmarkEnd w:id="122"/>
      <w:r w:rsidDel="00000000" w:rsidR="00000000" w:rsidRPr="00000000">
        <w:rPr>
          <w:rtl w:val="0"/>
        </w:rPr>
        <w:t xml:space="preserve">Caveats</w:t>
      </w:r>
    </w:p>
    <w:p w:rsidR="00000000" w:rsidDel="00000000" w:rsidP="00000000" w:rsidRDefault="00000000" w:rsidRPr="00000000">
      <w:pPr>
        <w:contextualSpacing w:val="0"/>
      </w:pPr>
      <w:r w:rsidDel="00000000" w:rsidR="00000000" w:rsidRPr="00000000">
        <w:rPr>
          <w:rtl w:val="0"/>
        </w:rPr>
        <w:t xml:space="preserve">Don't bind to attributes but to properties of elements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w:t>
      </w:r>
      <w:hyperlink w:anchor="h.5i8lai5znheb">
        <w:r w:rsidDel="00000000" w:rsidR="00000000" w:rsidRPr="00000000">
          <w:rPr>
            <w:color w:val="1155cc"/>
            <w:u w:val="single"/>
            <w:rtl w:val="0"/>
          </w:rPr>
          <w:t xml:space="preserve">Binding to properties of elements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make every directive a custom element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be more flexible in defining additional markup that should be used in html (e.g. use new elements, new attributes and/or css classes)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allow light weight directives for performance reasons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qjnbvlr7uej1" w:id="123"/>
      <w:bookmarkEnd w:id="123"/>
      <w:r w:rsidDel="00000000" w:rsidR="00000000" w:rsidRPr="00000000">
        <w:rPr>
          <w:rtl w:val="0"/>
        </w:rPr>
        <w:t xml:space="preserve">Security Considerations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u w:val="none"/>
        </w:rPr>
      </w:pPr>
      <w:r w:rsidDel="00000000" w:rsidR="00000000" w:rsidRPr="00000000">
        <w:rPr>
          <w:rtl w:val="0"/>
        </w:rPr>
        <w:t xml:space="preserve">Binding to every property (e.g. like </w:t>
      </w:r>
      <w:r w:rsidDel="00000000" w:rsidR="00000000" w:rsidRPr="00000000">
        <w:rPr>
          <w:rFonts w:ascii="Courier New" w:cs="Courier New" w:eastAsia="Courier New" w:hAnsi="Courier New"/>
          <w:rtl w:val="0"/>
        </w:rPr>
        <w:t xml:space="preserve">innerHTML</w:t>
      </w:r>
      <w:r w:rsidDel="00000000" w:rsidR="00000000" w:rsidRPr="00000000">
        <w:rPr>
          <w:rtl w:val="0"/>
        </w:rPr>
        <w:t xml:space="preserve">) can introduce security problems. We will use </w:t>
      </w:r>
      <w:r w:rsidDel="00000000" w:rsidR="00000000" w:rsidRPr="00000000">
        <w:rPr>
          <w:rtl w:val="0"/>
        </w:rPr>
        <w:t xml:space="preserve">Strict Contextual Escaping</w:t>
      </w:r>
      <w:r w:rsidDel="00000000" w:rsidR="00000000" w:rsidRPr="00000000">
        <w:rPr>
          <w:rtl w:val="0"/>
        </w:rPr>
        <w:t xml:space="preserve"> as already implemented in Angular 1.2.x </w:t>
      </w:r>
      <w:commentRangeStart w:id="72"/>
      <w:r w:rsidDel="00000000" w:rsidR="00000000" w:rsidRPr="00000000">
        <w:rPr>
          <w:rtl w:val="0"/>
        </w:rPr>
        <w:t xml:space="preserve">using a whitelist of properties that should be checked.</w:t>
      </w:r>
      <w:commentRangeEnd w:id="72"/>
      <w:r w:rsidDel="00000000" w:rsidR="00000000" w:rsidRPr="00000000">
        <w:commentReference w:id="72"/>
      </w:r>
      <w:r w:rsidDel="00000000" w:rsidR="00000000" w:rsidRPr="00000000">
        <w:rPr>
          <w:rtl w:val="0"/>
        </w:rPr>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u w:val="none"/>
        </w:rPr>
      </w:pPr>
      <w:r w:rsidDel="00000000" w:rsidR="00000000" w:rsidRPr="00000000">
        <w:rPr>
          <w:rtl w:val="0"/>
        </w:rPr>
        <w:t xml:space="preserve">The templating will also filter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attribute for images and anchors for a white list regex, just like Angular 1.2.x does.</w:t>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u w:val="none"/>
        </w:rPr>
      </w:pPr>
      <w:r w:rsidDel="00000000" w:rsidR="00000000" w:rsidRPr="00000000">
        <w:rPr>
          <w:rtl w:val="0"/>
        </w:rPr>
        <w:t xml:space="preserve">In addition to the existing security strategies from Angular 1.x, script injection attacks should be mitigated by allowing interpolation symbols to be escaped (discussed at </w:t>
      </w:r>
      <w:hyperlink r:id="rId18">
        <w:r w:rsidDel="00000000" w:rsidR="00000000" w:rsidRPr="00000000">
          <w:rPr>
            <w:color w:val="1155cc"/>
            <w:u w:val="single"/>
            <w:rtl w:val="0"/>
          </w:rPr>
          <w:t xml:space="preserve">https://github.com/angular/angular.js/issues/5601</w:t>
        </w:r>
      </w:hyperlink>
      <w:r w:rsidDel="00000000" w:rsidR="00000000" w:rsidRPr="00000000">
        <w:rPr>
          <w:rtl w:val="0"/>
        </w:rPr>
        <w:t xml:space="preserve"> and </w:t>
      </w:r>
      <w:hyperlink r:id="rId19">
        <w:r w:rsidDel="00000000" w:rsidR="00000000" w:rsidRPr="00000000">
          <w:rPr>
            <w:color w:val="1155cc"/>
            <w:u w:val="single"/>
            <w:rtl w:val="0"/>
          </w:rPr>
          <w:t xml:space="preserve">https://github.com/angular/angular.js/pull/5628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njgnv2fd8ujh" w:id="124"/>
      <w:bookmarkEnd w:id="124"/>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25"/>
      <w:bookmarkEnd w:id="125"/>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Angular 2.0 will not create a web component for every directive. However, Angular uses a separate export build step to export Angular components as web components. By this, Angular is able to have great performance also on browsers that don't implement the web components standards, especially as the corresponding polyfills (e.g. Shadow DOM) are affecting performance. </w:t>
      </w:r>
    </w:p>
    <w:p w:rsidR="00000000" w:rsidDel="00000000" w:rsidP="00000000" w:rsidRDefault="00000000" w:rsidRPr="00000000">
      <w:pPr>
        <w:contextualSpacing w:val="0"/>
      </w:pPr>
      <w:r w:rsidDel="00000000" w:rsidR="00000000" w:rsidRPr="00000000">
        <w:rPr>
          <w:rtl w:val="0"/>
        </w:rPr>
        <w:t xml:space="preserve">Angular 2.0 will use a very optimized version of dirty checking, see the </w:t>
      </w:r>
      <w:hyperlink r:id="rId20">
        <w:r w:rsidDel="00000000" w:rsidR="00000000" w:rsidRPr="00000000">
          <w:rPr>
            <w:color w:val="1155cc"/>
            <w:u w:val="single"/>
            <w:rtl w:val="0"/>
          </w:rPr>
          <w:t xml:space="preserve">dirty checking design do</w:t>
        </w:r>
      </w:hyperlink>
      <w:r w:rsidDel="00000000" w:rsidR="00000000" w:rsidRPr="00000000">
        <w:rPr>
          <w:rtl w:val="0"/>
        </w:rPr>
        <w:t xml:space="preserve">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9osdxvm5jwp" w:id="126"/>
      <w:bookmarkEnd w:id="126"/>
      <w:r w:rsidDel="00000000" w:rsidR="00000000" w:rsidRPr="00000000">
        <w:rPr>
          <w:rtl w:val="0"/>
        </w:rPr>
        <w:t xml:space="preserve">Work Breakdown</w:t>
      </w: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highlight w:val="white"/>
          <w:rtl w:val="0"/>
        </w:rPr>
        <w:t xml:space="preserve">Description of development phases and approximate time estimates.</w:t>
      </w:r>
    </w:p>
    <w:p w:rsidR="00000000" w:rsidDel="00000000" w:rsidP="00000000" w:rsidRDefault="00000000" w:rsidRPr="00000000">
      <w:pPr>
        <w:keepNext w:val="0"/>
        <w:keepLines w:val="0"/>
        <w:widowControl w:val="0"/>
        <w:numPr>
          <w:ilvl w:val="0"/>
          <w:numId w:val="18"/>
        </w:numPr>
        <w:spacing w:before="0" w:lineRule="auto"/>
        <w:ind w:left="720" w:hanging="360"/>
        <w:contextualSpacing w:val="1"/>
        <w:rPr>
          <w:highlight w:val="white"/>
        </w:rPr>
      </w:pPr>
      <w:r w:rsidDel="00000000" w:rsidR="00000000" w:rsidRPr="00000000">
        <w:rPr>
          <w:highlight w:val="white"/>
          <w:rtl w:val="0"/>
        </w:rPr>
        <w:t xml:space="preserve">Port the dirty checking and expression parser from AngularDart to JavaScript.</w:t>
      </w:r>
    </w:p>
    <w:p w:rsidR="00000000" w:rsidDel="00000000" w:rsidP="00000000" w:rsidRDefault="00000000" w:rsidRPr="00000000">
      <w:pPr>
        <w:keepNext w:val="0"/>
        <w:keepLines w:val="0"/>
        <w:widowControl w:val="0"/>
        <w:numPr>
          <w:ilvl w:val="0"/>
          <w:numId w:val="18"/>
        </w:numPr>
        <w:spacing w:before="0" w:lineRule="auto"/>
        <w:ind w:left="720" w:hanging="360"/>
        <w:contextualSpacing w:val="1"/>
        <w:rPr>
          <w:highlight w:val="white"/>
        </w:rPr>
      </w:pPr>
      <w:r w:rsidDel="00000000" w:rsidR="00000000" w:rsidRPr="00000000">
        <w:rPr>
          <w:highlight w:val="white"/>
          <w:rtl w:val="0"/>
        </w:rPr>
        <w:t xml:space="preserve">Port the current implementation of the templating in AngularDart to JavaScript based on this document (which contains changes/simplifications to the templating in AngularDart).</w:t>
      </w:r>
    </w:p>
    <w:p w:rsidR="00000000" w:rsidDel="00000000" w:rsidP="00000000" w:rsidRDefault="00000000" w:rsidRPr="00000000">
      <w:pPr>
        <w:keepNext w:val="0"/>
        <w:keepLines w:val="0"/>
        <w:widowControl w:val="0"/>
        <w:numPr>
          <w:ilvl w:val="0"/>
          <w:numId w:val="18"/>
        </w:numPr>
        <w:spacing w:before="0" w:lineRule="auto"/>
        <w:ind w:left="720" w:hanging="360"/>
        <w:contextualSpacing w:val="1"/>
        <w:rPr>
          <w:highlight w:val="white"/>
          <w:u w:val="none"/>
        </w:rPr>
      </w:pPr>
      <w:r w:rsidDel="00000000" w:rsidR="00000000" w:rsidRPr="00000000">
        <w:rPr>
          <w:highlight w:val="white"/>
          <w:rtl w:val="0"/>
        </w:rPr>
        <w:t xml:space="preserve">Build the flagship app with it (</w:t>
      </w:r>
      <w:hyperlink r:id="rId21">
        <w:r w:rsidDel="00000000" w:rsidR="00000000" w:rsidRPr="00000000">
          <w:rPr>
            <w:color w:val="1155cc"/>
            <w:highlight w:val="white"/>
            <w:u w:val="single"/>
            <w:rtl w:val="0"/>
          </w:rPr>
          <w:t xml:space="preserve">https://docs.google.com/a/google.com/document/d/1ofxNVwEpY2xDqpSSmJIyzuaPdWKW2XTYeTPLmkeGG44/edit</w:t>
        </w:r>
      </w:hyperlink>
      <w:r w:rsidDel="00000000" w:rsidR="00000000" w:rsidRPr="00000000">
        <w:rPr>
          <w:highlight w:val="white"/>
          <w:rtl w:val="0"/>
        </w:rPr>
        <w:t xml:space="preserve">)</w:t>
      </w:r>
    </w:p>
    <w:p w:rsidR="00000000" w:rsidDel="00000000" w:rsidP="00000000" w:rsidRDefault="00000000" w:rsidRPr="00000000">
      <w:pPr>
        <w:keepNext w:val="0"/>
        <w:keepLines w:val="0"/>
        <w:widowControl w:val="0"/>
        <w:numPr>
          <w:ilvl w:val="0"/>
          <w:numId w:val="18"/>
        </w:numPr>
        <w:spacing w:before="0" w:lineRule="auto"/>
        <w:ind w:left="720" w:hanging="360"/>
        <w:contextualSpacing w:val="1"/>
        <w:rPr>
          <w:highlight w:val="white"/>
          <w:u w:val="none"/>
        </w:rPr>
      </w:pPr>
      <w:r w:rsidDel="00000000" w:rsidR="00000000" w:rsidRPr="00000000">
        <w:rPr>
          <w:highlight w:val="white"/>
          <w:rtl w:val="0"/>
        </w:rPr>
        <w:t xml:space="preserve">Do performance measurements with the Web Components Polyfill and maybe make the use of Shadow DOM optional for Angular components.</w:t>
      </w:r>
    </w:p>
    <w:p w:rsidR="00000000" w:rsidDel="00000000" w:rsidP="00000000" w:rsidRDefault="00000000" w:rsidRPr="00000000">
      <w:pPr>
        <w:keepNext w:val="0"/>
        <w:keepLines w:val="0"/>
        <w:widowControl w:val="0"/>
        <w:numPr>
          <w:ilvl w:val="0"/>
          <w:numId w:val="18"/>
        </w:numPr>
        <w:spacing w:before="0" w:lineRule="auto"/>
        <w:ind w:left="720" w:hanging="360"/>
        <w:contextualSpacing w:val="1"/>
        <w:rPr>
          <w:highlight w:val="white"/>
          <w:u w:val="none"/>
        </w:rPr>
      </w:pPr>
      <w:r w:rsidDel="00000000" w:rsidR="00000000" w:rsidRPr="00000000">
        <w:rPr>
          <w:highlight w:val="white"/>
          <w:rtl w:val="0"/>
        </w:rPr>
        <w:t xml:space="preserve">Explore and refine the interoperability with Polymer/X-Tags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ander Kjeldaas" w:id="21" w:date="2014-02-22T06:5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another alternative to expression namespaces, namely to integrate tightly with Object.freeze().   The expression evaluation function can check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executionContext.isFrozen()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that is true, then the expression can be re-built so that all variables resolved against executionContext are now constants.  Rinse and repeat.  When/if the expression collapses into a constant, remove the $watch.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encourages solid engineering with separation of immutable data from immutable data with all the quality benefits that brings to the app code base.</w:t>
      </w:r>
    </w:p>
  </w:comment>
  <w:comment w:author="Adam Kircher" w:id="68" w:date="2014-08-27T20:4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Assuming that it is configurable as it is in ng1, have you considered using ${...} rather than {{...}} as the default syntax to mirror ES6's template strings interpolation.  This would make angular's expression's share the same syntax as native JS interpolation</w:t>
      </w:r>
    </w:p>
  </w:comment>
  <w:comment w:author="Chad Robinson" w:id="69" w:date="2014-08-27T20:4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that's a cool idea... +1 on this. Way more useful than changing "::" to ":" for one-time binding.</w:t>
      </w:r>
    </w:p>
  </w:comment>
  <w:comment w:author="Chad Robinson" w:id="29" w:date="2014-08-27T20:09: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thing that would be VERY nice in Angular 2.0 is letting script authors "tell" Angular when something needs to be re-rendered. We can then use one-time bindings in a lot more places. This is a big problem in ngRepeats where we might, say, have 1000 messages in a chat stream, each of which has 5-7 bindings (avatar, status, username, date, message, type, etc.) That's the best place for a one-time binding, but the hardest to use if you "rarely" need to change something. ngIf "sort of" works but it's hard to coordinate. Very common question on StackOverflow.</w:t>
      </w:r>
    </w:p>
  </w:comment>
  <w:comment w:author="David Oliver" w:id="7" w:date="2014-05-04T13:2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is this restriction about who created the DOM element being proposed limiting what a directive can do in terms of remove/change structure of the DOM?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Directives can and should be able to query the DOM to determine the correct location about elements and their place in the DOM that they did not create. Just because some directive writers have made the wrong assumption is not enough justification in my mind to ban all directive writers from this ability.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Also, Isn't this statement here referring to all directives in conflict with the statement in the Decorator Directive 8 lines below stating Restrictions: 'only change attributes on other elements that they did NOT create'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What is meant by 'create'? Is this referring to the DOM elements established in the compile step including the DOM elements within the html element that the directive was placed upon?</w:t>
      </w:r>
    </w:p>
  </w:comment>
  <w:comment w:author="Rodric Haddad" w:id="51" w:date="2014-08-27T20:2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Considering the selector is `[ng-repeat]`, how does angular know it should instantiate the NgRepeat directive here?</w:t>
      </w:r>
    </w:p>
  </w:comment>
  <w:comment w:author="Chad Robinson" w:id="52" w:date="2014-08-27T20:2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he said. Also, this is confusing to me when you consider filters because they're defined within the "microsyntax" in 1.2-1.3 with a "|" separator, but ordering matters there: each feeds the next. Since the structure that tracks DOM element attributes/properties doesn't necessarily maintain their order this second syntax would be super weird for defining a repeat with a track by, a (key,value) extraction, and two filters. Is there a reason this is so valuable that you'd support both? I can't imagine wanting to use the second form - it's SOOO much harder to read.</w:t>
      </w:r>
    </w:p>
  </w:comment>
  <w:comment w:author="David Oliver" w:id="36" w:date="2014-10-29T04:0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some way to avoid throwing an error - perhaps safe navigation syntax a?.b?.c.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often cases where b and c are not initially instantiated, but I want to instantiate b and c later based on some user action then have the UI respond to the new existence of b and c.  How would I be able to avoid having an error thrown that breaks the application for the end user?  The great advantage to expressions which do not throw an error when the object is not there is that they can be be referred to and ignored initially, then when the value is there, the UI responds and repaints based on the value.</w:t>
      </w:r>
    </w:p>
  </w:comment>
  <w:comment w:author="Chad Robinson" w:id="37" w:date="2014-05-07T18:06: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not agree more. In fact, I view this as one of Angular's great strengths. I don't see the value in giving up this enormously valuable feature just to help developers avoid syntax errors. There are better ways.</w:t>
      </w:r>
    </w:p>
  </w:comment>
  <w:comment w:author="Brad Leupen" w:id="38" w:date="2014-08-27T19:33: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What about a warning in the log?</w:t>
      </w:r>
    </w:p>
  </w:comment>
  <w:comment w:author="Chad Robinson" w:id="39" w:date="2014-08-27T20:0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But honestly I would stop using AngularJS literally because of this one change. It makes no sense. Javascript should be strict. Templates should not.</w:t>
      </w:r>
    </w:p>
  </w:comment>
  <w:comment w:author="Lewis Johnston" w:id="40" w:date="2014-10-29T04:0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 would be confused against using a ternary operator. But I must agree that having graceful checking is absolutely a selling point.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prepending a symbol like @ (as in PHP) could ignore the error? a.b.c throws an error @a.b.c does not.</w:t>
      </w:r>
    </w:p>
  </w:comment>
  <w:comment w:author="Günter Zöchbauer" w:id="54" w:date="2014-03-20T18:0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include onShadowRoot?</w:t>
      </w:r>
    </w:p>
  </w:comment>
  <w:comment w:author="Günter Zöchbauer" w:id="31" w:date="2014-10-18T22:5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hard/impossible/unreadable to include checks like `if(a[b] != null) then a[b][c]`.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like it when an application throws when it encounters an error so that I know I have to fix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when I know there are special cases I would prefer to have a simple way to handle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Suggestion: expression syntax support for forgiveness. `a[b][?c]` just skip if not available (didn't think much about syntax/semantic) though.</w:t>
      </w:r>
    </w:p>
  </w:comment>
  <w:comment w:author="Anonymous" w:id="32" w:date="2014-06-21T01:27: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w:t>
      </w:r>
    </w:p>
  </w:comment>
  <w:comment w:author="Olivier Combe" w:id="33" w:date="2014-10-18T22:5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1.2.x behavior allows binding to properties that would become available in a close future.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a[b][?c] syntax is a good idea, please take this under consideration.</w:t>
      </w:r>
    </w:p>
  </w:comment>
  <w:comment w:author="James deBoer" w:id="17" w:date="2014-02-27T04:52: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not all; which means that we will need a number of special cases.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Worse, properties are not consistent across languages: e.g. in JS, there is classList, Dart uses classes and jQuery uses css()</w:t>
      </w:r>
    </w:p>
  </w:comment>
  <w:comment w:author="Günter Zöchbauer" w:id="61" w:date="2014-08-27T20:3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about the order of evaluation/execution (bubbling). How does Angular get notified about stopPropagation?</w:t>
      </w:r>
    </w:p>
  </w:comment>
  <w:comment w:author="Chad Robinson" w:id="62" w:date="2014-08-27T20:3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Unless you plan to implement some sort of 'weight' mechanism? Many other systems do, not that I'm advocating one way or another. Drupal uses weight plus pre/will/did/post hooks to provide very fine-grained order-of-operations control in both front-end and back-end code, at the cost of a lot of complexity and API cruft.</w:t>
      </w:r>
    </w:p>
  </w:comment>
  <w:comment w:author="James deBoer" w:id="16" w:date="2014-02-27T04:5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Alternatively, we don't need to restrict ourselves to element properties..</w:t>
      </w:r>
    </w:p>
  </w:comment>
  <w:comment w:author="Olivier Combe" w:id="10" w:date="2014-10-18T22:1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like the transclusion of 1.x directives ?</w:t>
      </w:r>
    </w:p>
  </w:comment>
  <w:comment w:author="Günter Zöchbauer" w:id="8" w:date="2014-03-20T16:0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[HTML's New Template Tag](http://www.html5rocks.com/en/tutorials/webcomponents/template/)</w:t>
      </w:r>
    </w:p>
  </w:comment>
  <w:comment w:author="Unknown" w:id="49" w:date="2014-06-30T11:5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possible to define a microsyntax as reusable across components?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say we define the `ng-options` micro syntax in `select` directive. Is there a way for other library makers to piggyback off of that syntax? or would each component redefine it again?</w:t>
      </w:r>
    </w:p>
  </w:comment>
  <w:comment w:author="Günter Zöchbauer" w:id="0" w:date="2014-10-18T23:0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only postponed for performance reasons: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felt that it is best to leave this out and wait until we have native implementations in browsers.' (http://www.x-tags.org/blog)</w:t>
      </w:r>
    </w:p>
  </w:comment>
  <w:comment w:author="Pascal Precht" w:id="1" w:date="2014-10-18T23:0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only that, back in the days where x-tag was used for Mozilla Brick, there was no real requirement for Shadow DOM since all of its components worked perfectly well without Shadow DOM.</w:t>
      </w:r>
    </w:p>
  </w:comment>
  <w:comment w:author="Günter Zöchbauer" w:id="42" w:date="2014-03-20T17:1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descendants?</w:t>
      </w:r>
    </w:p>
  </w:comment>
  <w:comment w:author="Victor Berchet" w:id="43" w:date="2014-03-20T15:2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not match the spec ['local' | 'direct-children' | 'any-children']</w:t>
      </w:r>
    </w:p>
  </w:comment>
  <w:comment w:author="Brian Guetzlaff" w:id="50" w:date="2015-07-11T00:0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some particular magic around the "Fn" suffix on this property?</w:t>
      </w:r>
    </w:p>
  </w:comment>
  <w:comment w:author="Patrick Oswald" w:id="30" w:date="2014-03-21T15:3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Safe Navigation Operator syntax would be great: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a.b.c -&gt; should throw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a?.b?.c -&gt; never throws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sad that JS (and others) missed this as a language feature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http://groovy.codehaus.org/Operators#Operators-SafeNavigationOperator(?.)</w:t>
      </w:r>
    </w:p>
  </w:comment>
  <w:comment w:author="James deBoer" w:id="4" w:date="2015-07-10T23:3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"Template" in this document is overloaded.  "html templates" and "template directives" are two different things.</w:t>
      </w:r>
    </w:p>
  </w:comment>
  <w:comment w:author="Zach Briggs" w:id="5" w:date="2014-07-21T08: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It would be great if we can avoid another Service service.</w:t>
      </w:r>
    </w:p>
  </w:comment>
  <w:comment w:author="Brian Guetzlaff" w:id="6" w:date="2015-07-10T23:3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Caitlin Potter" w:id="22" w:date="2014-08-27T20:06: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Dean Sofer has a proposal for doing this which he believes will account for the use case where it is desirable to "bind occasionally". https://github.com/angular/angular.js/issues/6354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 prefer the proposed syntax here, but it is true that people could find this useful.</w:t>
      </w:r>
    </w:p>
  </w:comment>
  <w:comment w:author="Miško Hevery" w:id="23" w:date="2014-02-20T07: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had the same idea, but I could never make it work.</w:t>
      </w:r>
    </w:p>
  </w:comment>
  <w:comment w:author="Tobias Bosch" w:id="24" w:date="2014-02-22T03:08: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integrate this with the events: Right now we listen for multiple events and then schedule a dirty check run. Expressions could then just specify the event name of the dirty checking run they want to be part of. E.g. event i18n-change would update all labels after a local switch</w:t>
      </w:r>
    </w:p>
  </w:comment>
  <w:comment w:author="Chad Robinson" w:id="25" w:date="2014-08-27T20:06: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basically the same as 1.3's "::" modifier. Is there a reason to change it? It seems like having to update every template from "::" to ":" subtracts more value than removing the extra character adds. If you want to save typing why not have a second interpolation prefix/suffix control this? That would be easier to read than three punctuation characters in a row.</w:t>
      </w:r>
    </w:p>
  </w:comment>
  <w:comment w:author="Zach Briggs" w:id="65" w:date="2014-10-31T21:5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upset that the ng-controller directive is going away and this testability statement is both condescending and patently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make my apps exceptionally testable by extracting code into JS objects that have nothing to do with Angular.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doubt that I can convince you to leave ng-controller in, but could you maybe tone down the "we're doing it for your own good" crap? Even if you're right, it still just makes me more upset.</w:t>
      </w:r>
    </w:p>
  </w:comment>
  <w:comment w:author="Chad Robinson" w:id="66" w:date="2014-08-27T20:3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theme in this entire document. Do the right thing, but don't act like a nanny state and don't make wild claims like dropping controllers will make an app more testable. My controllers are very easily testable using Angular 1.x principles that said THEY would make my app testable. If you want to simplify, it's your call. But don't act like this will be my saving grace - it won't really do anything, just give me fewer (0) controllers and more (OldControllers.length) directives/components. It's a total wash.</w:t>
      </w:r>
    </w:p>
  </w:comment>
  <w:comment w:author="Ken Rimple" w:id="67" w:date="2014-10-31T21:5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 with Chad and Zach - the problem I think is that maybe there is a real future here with the new syntax, but if you are going to destroy any backward compatibility in the goal to do the "right" thing, I think the community would vote with their feet. Android for example doesn't lay waste to their developers when creating new features, they give them an upgrade path and an emulation library where the feature is so pervasively used that it can't just be destroyed.</w:t>
      </w:r>
    </w:p>
  </w:comment>
  <w:comment w:author="James deBoer" w:id="46" w:date="2014-02-27T06:0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this fit with the digest / flush separation?</w:t>
      </w:r>
    </w:p>
  </w:comment>
  <w:comment w:author="Steve Eisner" w:id="34" w:date="2014-05-07T18:0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be a very expensive change - requiring everyone to examine every line of each of their templates.  Consider a non-breaking upgrade such as a configurable expression engine, so that you can offer the new&amp;improved one without forcing old apps off the permissive one.</w:t>
      </w:r>
    </w:p>
  </w:comment>
  <w:comment w:author="Chad Robinson" w:id="35" w:date="2014-05-07T18:0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This is a huge problem when you need to bind to attributes that may take a few Web service calls to resolve. Right now you can render a template and lazy-load the data -- Angular sorts it out without complaint. Many apps rely on this functionality. This seems like a needless breaking change for personal-preference reasons. At the very least there should be a way to turn it off.</w:t>
      </w:r>
    </w:p>
  </w:comment>
  <w:comment w:author="James deBoer" w:id="2" w:date="2014-02-27T02:2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directives register watchers on the scope, where the change detection takes place.  Components and directives don't propagate data.</w:t>
      </w:r>
    </w:p>
  </w:comment>
  <w:comment w:author="Justin Fagnani" w:id="71" w:date="2014-04-17T05:2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would this lead to a runtime error? It doesn't in Polymer - the expression is simply not assignable.</w:t>
      </w:r>
    </w:p>
  </w:comment>
  <w:comment w:author="Justin Fagnani" w:id="70" w:date="2014-04-17T05:2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major problem I see of not requiring a single syntax is that knowledge of directive specifics is required just to know what parts are expressions or bindings. Or are {{}} and bind-* the only two ways that bindings will be introduced to a template?</w:t>
      </w:r>
    </w:p>
  </w:comment>
  <w:comment w:author="James deBoer" w:id="47" w:date="2014-02-27T06:00: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w:t>
      </w:r>
    </w:p>
  </w:comment>
  <w:comment w:author="Evan Winslow" w:id="44" w:date="2014-03-19T06:5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supposed to be [ng-model]?</w:t>
      </w:r>
    </w:p>
  </w:comment>
  <w:comment w:author="Evan Winslow" w:id="57" w:date="2014-05-07T18:3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Curious about this approach to including the css. Can you add some details/explanation?</w:t>
      </w:r>
    </w:p>
  </w:comment>
  <w:comment w:author="Caitlin Potter" w:id="58" w:date="2014-03-21T22:3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should actually be entirely unnecessary once native implementations (of components/ shadow DOM) mature, because then component markup can include references to these which the browser should be smart enough to only fetch once, and which will not leak outside of the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Obviously with the polyfills, there are some issues with this, but by the time ng2.0 actually ships, I think it will be okay?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it doesn't hurt to have this in the API as an alternative means of adding CSS to a component, I guess</w:t>
      </w:r>
    </w:p>
  </w:comment>
  <w:comment w:author="Chad Robinson" w:id="59" w:date="2014-05-07T18:3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this a slippery slope toward asset dependency management systems? Attached-CSS is a "widget" metaphor, but UI widgets very often have multiple CSS files - typically a "base" that defines its basic properties, and then a "skin" or theme override. Some UI libraries are smart enough to have multiple layers of this, with "packs" that f.e. have all the buttons in one collection and all the sliders in another. This seems like Angular doing (barely) the job of another tool or supporting layer.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you go down this road you raise all sorts of questions. What if my directive is a tooltip attribute that needs a support library to function? Why is a CSS dependency registered here while a JS dependency is registered elsewhere in the definition of that directive, and/or wouldn't this just invite people to ask why they can't have a 'js' key here? Are CSS support files really all that different?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Angular guarantee that it will block rendering the final element until the CSS has loaded? If not, you have a FOUS possibility. If so what if the server responds with a 500? Do you draw it anyway?</w:t>
      </w:r>
    </w:p>
  </w:comment>
  <w:comment w:author="James deBoer" w:id="45" w:date="2014-02-27T06:0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should be the property on an element.  Since it is declared inside a directive, the annotation would need to include the name of the element's property.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 of the case where multiple directives access the same property)</w:t>
      </w:r>
    </w:p>
  </w:comment>
  <w:comment w:author="Chad Robinson" w:id="72" w:date="2014-05-07T18:3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whitelist of properties... It's a little more complex than that. SCE escapes a lot of things that you may or may not want to allow depending on your app's usage and context. I don't think it boils down to just a basic property list. I think it would be better to put time into making SCE "hookable" with a callback or similar model. Let app authors discover the common use cases and give you feedback on what to add permanently.</w:t>
      </w:r>
    </w:p>
  </w:comment>
  <w:comment w:author="Lucas Galfaso" w:id="3" w:date="2014-02-27T23:0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 fixed set of directive types or should be an extensible mechanism that allows developer to create libraries that add their own directive types?</w:t>
      </w:r>
    </w:p>
  </w:comment>
  <w:comment w:author="Olivier Combe" w:id="41" w:date="2014-10-18T23:4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mean that you can use multiple elements selectors such as: "input,button" to apply the directive on both inputs and buttons ?</w:t>
      </w:r>
    </w:p>
  </w:comment>
  <w:comment w:author="Nicolas Gallinal" w:id="18" w:date="2014-10-29T06:1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reference, nice explanation: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http://stackoverflow.com/questions/6003819/properties-and-attributes-in-html/6004028#6004028</w:t>
      </w:r>
    </w:p>
  </w:comment>
  <w:comment w:author="Pascal Precht" w:id="19" w:date="2014-10-19T02: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this sounds like that all native attributes of native elements reflect the property value back to the attribute. But that's not the case. An input element only update the `value` property, but doesn't update the attribute.</w:t>
      </w:r>
    </w:p>
  </w:comment>
  <w:comment w:author="Olivier Combe" w:id="20" w:date="2014-10-18T22:5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remove this part since it has been integrated into Angular 1.3</w:t>
      </w:r>
    </w:p>
  </w:comment>
  <w:comment w:author="Nicolas Gallinal" w:id="11" w:date="2014-10-29T06:0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reference, nice explanation https://stackoverflow.com/questions/1687296/what-is-dom-event-delegation/1688293#1688293</w:t>
      </w:r>
    </w:p>
  </w:comment>
  <w:comment w:author="Pascal Precht" w:id="64" w:date="2014-10-19T02:2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really sure how to understand the term "export" in that context. I mean I understand that there'll be a CustomElementFactory to get custom element instances based on directive definitions, but that's not the export, is it?</w:t>
      </w:r>
    </w:p>
  </w:comment>
  <w:comment w:author="Chad Robinson" w:id="53" w:date="2014-08-27T20:2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clarify: this is called once per usage, right? The lifecycle section needs to be clarified on the order in which the constructor and attach are called. Also, if you have multiple directives, how will they work together? All constructors, then all attachers? Constructor-&gt;Attach, Constructor-&gt;Attach, etc? Or what? And in what order? Without some predictability here it's hard to use this for the clever things it seems to be meant to solve.</w:t>
      </w:r>
    </w:p>
  </w:comment>
  <w:comment w:author="Chad Robinson" w:id="56" w:date="2014-08-27T20:3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confused. Is this how templates are expected to be written at all times, or is this just an example of what one _could_ do? It seems like adding and removing views should be done by Angular itself when it uses the template, no?</w:t>
      </w:r>
    </w:p>
  </w:comment>
  <w:comment w:author="Chad Robinson" w:id="48" w:date="2014-08-27T20:1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does this mean it's possible to define more than one microsyntax, since this is a hash? If so, what would that mean in the class below and how would those be referenced? If not, it's confusing...</w:t>
      </w:r>
    </w:p>
  </w:comment>
  <w:comment w:author="Chad Robinson" w:id="26" w:date="2014-08-01T09: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please clarify this? The term "labels" makes it sound like it's only for page furniture. I think the most _important_ purpose for one-time-binding is for performance, and the game-winner there is in an ng-repeat. Use case: a list of comments or messages in a forum, IM stream, e-mail inbox, etc. These aren't things that are going to change so I want bind-once there, and it's a massive performance boost in Angular if I have, say, 500 data elements in a scrolling table or list view.</w:t>
      </w:r>
    </w:p>
  </w:comment>
  <w:comment w:author="Brett Coffin" w:id="27" w:date="2014-08-01T09:4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Brett Coffin" w:id="28" w:date="2014-08-01T09: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Chad Robinson" w:id="9" w:date="2014-05-07T17:3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clarification: Does this mean in Angular 2.0 we will no longer see "Template must have exactly one root element"?</w:t>
      </w:r>
    </w:p>
  </w:comment>
  <w:comment w:author="Freemen Muaddib" w:id="60" w:date="2014-06-12T06:2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talk straight here. Web components are taking over and Angular must be ready. The web will quickly become a "polymer web". By the time Angular 2.0 will be out, web development will be most likely divided in two: Polymer Elements made by programmers, and drag&amp;drop scaffolding with visual tools like the "Polymer Designer" by web designers.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 2 can be the cornerstone of it if it focus on this scenario. Here is the thing: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must make Angular a Polymer Element itself. Then you can use it as a drag&amp;drop component in the Polymer Designer.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 at this video if you don't have idea of what I'm talking about: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Polymer Designer Demo Video : https://www.youtube.com/watch?v=djQh8XKRzRg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 would be used in polymer visual editors for mainly two things: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 Adding an Angular element frame to the page as a container box and creating in it different Angular Views, then adding inside of each of them many different Polymer Elements using the drag&amp;drop features of the Polymer Designer. Transitions animations can be made from the various views.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 Binding the properties of different Polymer Elements inside each angular view polymer element. For example a "google maps polymer element" can be bind with a "photo collection polymer" to display the photos with the corresponding GPS geotagging. A "slideshow polymer element" can be bind to a "text polymer element" to show the description text associated with the image file currently displayed in the slideshow. A "polymer button" with "next" or "previous" can be bind to the same "slideshow polymer element" to change the currently displayed image.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find the source code of the Polymer Designer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Polymer Designer Source: https://github.com/Polymer/designer/tree/drag-drop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make Angular 2 a polymer element itself, and make it able to contain and bind custom polymer elements nested inside the Angular Views in a fully automated way. Then Angular 2 will become the canvas of the web, and the polymer elements will be its cranyons.</w:t>
      </w:r>
    </w:p>
  </w:comment>
  <w:comment w:author="Chad Robinson" w:id="15" w:date="2014-05-07T17:5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expressions concatenate? Right now the ng-class and ng-style directives are confusing. It's not clear from this section how one would construct a list of classes that mix static and dynamic values.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see the interpolating... topic below but I'm confused about when I would use bind-class="" vs. class="".</w:t>
      </w:r>
    </w:p>
  </w:comment>
  <w:comment w:author="Chad Robinson" w:id="12" w:date="2014-11-06T21:3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$sce fit into this? SCE was a great addition to Angular but it's clumsy in how it's implemented in different situations. Also, there are edge cases in its use because SCE's behavior can't be overridden, such as to selectively allow some HTML but filter the rest (forums). Can the behavior of support layers like SCE be moved somehow through a decorator or similar so binding can be done consistently in all cases?</w:t>
      </w:r>
    </w:p>
  </w:comment>
  <w:comment w:author="Eustache Damad" w:id="13" w:date="2014-11-06T21:2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Eustache Damad" w:id="14" w:date="2014-11-06T21:3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Chad Robinson" w:id="63" w:date="2014-08-27T20:3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Ummm, where is this defined?</w:t>
      </w:r>
    </w:p>
  </w:comment>
  <w:comment w:author="Chad Robinson" w:id="55" w:date="2014-08-27T20:2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Wouldn't it be simpler just to do what most current Angular wrappers do, which is to provide overridden functions that add the last bit of dirty checking automatically? You just KNOW there are going to be dozens of "my trigger doesn't fire" posts on S/O from people firing events they forgot to declare (or had a typo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if you want events to bubble all the way to the top, not just the closest ancestor component? You might nest some validation attribute on form fields, have a component for a section of the form, and have the validation handler monitoring change events at the form level. Or are we expected to just wire these up using some other method, like before?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Arial"/>
  <w:font w:name="Arial Unicode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0" w:line="240" w:lineRule="auto"/>
    </w:pPr>
    <w:rPr>
      <w:rFonts w:ascii="Consolas" w:cs="Consolas" w:eastAsia="Consolas" w:hAnsi="Consolas"/>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a/google.com/document/d/10W46qDNO8Dl0Uye3QX0oUDPYAwaPl0qNy73TVLjd1WI/edit#heading=h.xgjl2srtytjt" TargetMode="External"/><Relationship Id="rId11" Type="http://schemas.openxmlformats.org/officeDocument/2006/relationships/hyperlink" Target="https://www.google.com/url?q=https%3A%2F%2Fmozbrick.github.io%2F&amp;sa=D&amp;sntz=1&amp;usg=AFQjCNHyWX4g1fivqLGvyMt1Wuk8ljPDaQ" TargetMode="External"/><Relationship Id="rId10" Type="http://schemas.openxmlformats.org/officeDocument/2006/relationships/hyperlink" Target="https://github.com/x-tag" TargetMode="External"/><Relationship Id="rId21" Type="http://schemas.openxmlformats.org/officeDocument/2006/relationships/hyperlink" Target="https://docs.google.com/a/google.com/document/d/1ofxNVwEpY2xDqpSSmJIyzuaPdWKW2XTYeTPLmkeGG44/edit" TargetMode="External"/><Relationship Id="rId13" Type="http://schemas.openxmlformats.org/officeDocument/2006/relationships/image" Target="media/image01.png"/><Relationship Id="rId12" Type="http://schemas.openxmlformats.org/officeDocument/2006/relationships/hyperlink" Target="https://facebook.github.io/react/tips/if-else-in-JSX.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x-tags.org/docs" TargetMode="External"/><Relationship Id="rId15" Type="http://schemas.openxmlformats.org/officeDocument/2006/relationships/hyperlink" Target="https://docs.google.com/a/google.com/document/d/10W46qDNO8Dl0Uye3QX0oUDPYAwaPl0qNy73TVLjd1WI/edit#heading=h.xgjl2srtytjt" TargetMode="External"/><Relationship Id="rId14" Type="http://schemas.openxmlformats.org/officeDocument/2006/relationships/hyperlink" Target="http://docs.angularjs.org/guide/expression" TargetMode="External"/><Relationship Id="rId17" Type="http://schemas.openxmlformats.org/officeDocument/2006/relationships/hyperlink" Target="https://github.com/angular/di.js/blob/master/src/injector.js" TargetMode="External"/><Relationship Id="rId16" Type="http://schemas.openxmlformats.org/officeDocument/2006/relationships/hyperlink" Target="https://developer.mozilla.org/en-US/docs/Web/Guide/Events/Creating_and_triggering_events" TargetMode="External"/><Relationship Id="rId5" Type="http://schemas.openxmlformats.org/officeDocument/2006/relationships/styles" Target="styles.xml"/><Relationship Id="rId19" Type="http://schemas.openxmlformats.org/officeDocument/2006/relationships/hyperlink" Target="https://github.com/angular/angular.js/pull/5628" TargetMode="External"/><Relationship Id="rId6" Type="http://schemas.openxmlformats.org/officeDocument/2006/relationships/hyperlink" Target="mailto:misko@google.com" TargetMode="External"/><Relationship Id="rId18" Type="http://schemas.openxmlformats.org/officeDocument/2006/relationships/hyperlink" Target="https://github.com/angular/angular.js/issues/5601" TargetMode="External"/><Relationship Id="rId7" Type="http://schemas.openxmlformats.org/officeDocument/2006/relationships/hyperlink" Target="mailto:tbosch@google.com" TargetMode="External"/><Relationship Id="rId8" Type="http://schemas.openxmlformats.org/officeDocument/2006/relationships/hyperlink" Target="https://docs.google.com/a/google.com/document/d/16O2Im1ekfdJ4FU8FBbVRYGjqsXjmcV3tYFg1vyfhYC8/edit#heading=h.j75blxt2a4j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