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jc w:val="left"/>
        <w:rPr>
          <w:del w:author="Anonymous" w:id="8" w:date="2014-11-21T21:06:36Z"/>
        </w:rPr>
        <w:pPrChange w:author="Anonymous" w:id="0" w:date="2014-11-28T14:49:24Z">
          <w:pPr>
            <w:pStyle w:val="Title"/>
            <w:widowControl w:val="0"/>
            <w:contextualSpacing w:val="0"/>
          </w:pPr>
        </w:pPrChange>
      </w:pPr>
      <w:ins w:author="Anonymous" w:id="0" w:date="2015-05-19T19:09:32Z">
        <w:r w:rsidDel="00000000" w:rsidR="00000000" w:rsidRPr="00000000">
          <w:rPr>
            <w:rtl w:val="0"/>
          </w:rPr>
          <w:t xml:space="preserve">ndtime</w:t>
        </w:r>
      </w:ins>
      <w:ins w:author="K. M. Lawson" w:id="1" w:date="2015-05-07T00:36:05Z">
        <w:r w:rsidDel="00000000" w:rsidR="00000000" w:rsidRPr="00000000">
          <w:rPr>
            <w:rtl w:val="0"/>
          </w:rPr>
          <w:t xml:space="preserve"> </w:t>
        </w:r>
      </w:ins>
      <w:ins w:author="Praveen D" w:id="2" w:date="2015-03-04T05:39:10Z">
        <w:r w:rsidDel="00000000" w:rsidR="00000000" w:rsidRPr="00000000">
          <w:rPr>
            <w:rtl w:val="0"/>
          </w:rPr>
          <w:t xml:space="preserve">js</w:t>
        </w:r>
      </w:ins>
      <w:ins w:author="Andrew C. Greenberg" w:id="3" w:date="2014-12-16T16:02:06Z">
        <w:r w:rsidDel="00000000" w:rsidR="00000000" w:rsidRPr="00000000">
          <w:rPr>
            <w:rtl w:val="0"/>
          </w:rPr>
          <w:t xml:space="preserve">              </w:t>
        </w:r>
      </w:ins>
      <w:ins w:author="Unknown" w:id="4" w:date="2014-12-08T04:39:23Z">
        <w:commentRangeStart w:id="0"/>
        <w:r w:rsidDel="00000000" w:rsidR="00000000" w:rsidRPr="00000000">
          <w:rPr>
            <w:rtl w:val="0"/>
          </w:rPr>
          <w:t xml:space="preserve">f</w:t>
        </w:r>
      </w:ins>
      <w:ins w:author="Anonymous" w:id="5" w:date="2014-08-04T21:43:51Z">
        <w:del w:author="João Mello" w:id="6" w:date="2014-10-03T01:33:04Z">
          <w:commentRangeEnd w:id="0"/>
          <w:r w:rsidDel="00000000" w:rsidR="00000000" w:rsidRPr="00000000">
            <w:commentReference w:id="0"/>
          </w:r>
          <w:r w:rsidDel="00000000" w:rsidR="00000000" w:rsidRPr="00000000">
            <w:rPr>
              <w:rtl w:val="0"/>
            </w:rPr>
            <w:delText xml:space="preserve">v</w:delText>
          </w:r>
        </w:del>
      </w:ins>
      <w:del w:author="João Mello" w:id="6" w:date="2014-10-03T01:33:04Z"/>
      <w:ins w:author="Marko Grešak" w:id="7" w:date="2014-07-10T05:42:01Z">
        <w:del w:author="João Mello" w:id="6" w:date="2014-10-03T01:33:04Z">
          <w:r w:rsidDel="00000000" w:rsidR="00000000" w:rsidRPr="00000000">
            <w:rPr>
              <w:rtl w:val="0"/>
            </w:rPr>
            <w:delText xml:space="preserve">w</w:delText>
          </w:r>
        </w:del>
      </w:ins>
      <w:del w:author="Anonymous" w:id="8" w:date="2014-11-21T21:06:36Z">
        <w:bookmarkStart w:colFirst="0" w:colLast="0" w:name="h.w7kphvm7blel" w:id="0"/>
        <w:bookmarkEnd w:id="0"/>
        <w:r w:rsidDel="00000000" w:rsidR="00000000" w:rsidRPr="00000000">
          <w:rPr>
            <w:rtl w:val="0"/>
          </w:rPr>
          <w:delText xml:space="preserve">diary.js - flexible logging/tracing library</w:delText>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delText>
        </w:r>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color w:val="1155cc"/>
            <w:u w:val="single"/>
            <w:rtl w:val="0"/>
          </w:rPr>
          <w:delText xml:space="preserve">A</w:delText>
        </w:r>
        <w:r w:rsidDel="00000000" w:rsidR="00000000" w:rsidRPr="00000000">
          <w:fldChar w:fldCharType="end"/>
        </w:r>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color w:val="1155cc"/>
            <w:u w:val="single"/>
            <w:rtl w:val="0"/>
          </w:rPr>
          <w:delText xml:space="preserve">sana Task</w:delText>
        </w:r>
        <w:r w:rsidDel="00000000" w:rsidR="00000000" w:rsidRPr="00000000">
          <w:fldChar w:fldCharType="end"/>
        </w:r>
        <w:r w:rsidDel="00000000" w:rsidR="00000000" w:rsidRPr="00000000">
          <w:rPr>
            <w:rtl w:val="0"/>
          </w:rPr>
          <w:delText xml:space="preserv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Owners: Pete &amp; Merrick</w:delText>
        </w:r>
      </w:del>
    </w:p>
    <w:p w:rsidR="00000000" w:rsidDel="00000000" w:rsidP="00000000" w:rsidRDefault="00000000" w:rsidRPr="00000000">
      <w:pPr>
        <w:contextualSpacing w:val="0"/>
        <w:rPr>
          <w:del w:author="Anonymous" w:id="8" w:date="2014-11-21T21:06:36Z"/>
        </w:rPr>
      </w:pPr>
      <w:ins w:author="Anonymous" w:id="11" w:date="2014-09-23T01:24:49Z">
        <w:del w:author="Anonymous" w:id="8" w:date="2014-11-21T21:06:36Z"/>
      </w:ins>
      <w:ins w:author="Anonymous" w:id="11" w:date="2014-09-23T01:24:4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11" w:date="2014-09-23T01:24:49Z">
        <w:del w:author="Anonymous" w:id="8" w:date="2014-11-21T21:06:36Z"/>
      </w:ins>
      <w:del w:author="Anonymous" w:id="8" w:date="2014-11-21T21:06:36Z">
        <w:r w:rsidDel="00000000" w:rsidR="00000000" w:rsidRPr="00000000">
          <w:rPr>
            <w:rtl w:val="0"/>
          </w:rPr>
          <w:delText xml:space="preserve">Repo: </w:delText>
        </w:r>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
          <w:delText xml:space="preserve">https://github.com/angular/diary.js</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"heading=h.z893z7rrjoe0"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"heading=h.mnx83nh0ylxc"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"heading=h.imam31shtb26"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"heading=h.5rb3rungs6i6"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"heading=h.sb0qrbk6qvnl"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"heading=h.iz72hjege16d"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"heading=h.9sl4i0h3gr86"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"heading=h.clp55yaw08o6"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"heading=h.pt04fubvt5ef"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"heading=h.mznwzqjnywcd"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"heading=h.3hml1cstju99"</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"heading=h.c5c47b3waq71"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"heading=h.bxtxx3asyv8y"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"heading=h.w55sc6q4xalf"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"heading=h.pybcsip79y91"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"heading=h.qsm09whkg2cu"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"heading=h.4y6v30szvi85"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"heading=h.s0wspudx1ksb"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"heading=h.x8j9g6ri9p0z"</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"heading=h.fydxj9cxctpt"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"heading=h.y9b8dpgw1s2r"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"heading=h.dsgb0g4dycnd"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"heading=h.hx2pzo7zut2k"</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"heading=h.cazwa810bhf3"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"heading=h.7l6irneq3jwy"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"heading=h.a8oar3naxypr"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"heading=h.8y2qng98hpr5"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"heading=h.892og8y7uagt"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"heading=h.mqou5klm2cug"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"heading=h.z6zp4wigdw5z"</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"heading=h.yg5qsteebt12"</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"heading=h.s01y7xqdjl33"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"heading=h.dqj5kyqmob1d"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"heading=h.8aywjtnha9ac"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"heading=h.btf1nap3e0a0"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"heading=h.eeiw4djhb1wg"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"heading=h.b7ikfrhlxgsr"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"heading=h.7dfzkewvaif5"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"heading=h.7rzkn8r1jyej"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"heading=h.ak55p2c7gwgr"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"heading=h.fcm5wpw6y9dn"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"heading=h.kw4zui70qtih"</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"heading=h.59aee43eebqp"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"heading=h.eqqmmven3khq"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"heading=h.9wetvwqrhdah"</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"heading=h.xyy1d1e1a0p8"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"heading=h.n5f4jwhq870b"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"heading=h.1psghfa1avo0"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"heading=h.g1bjyamlk1wf"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"heading=h.c6leo1u8hbyf"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"heading=h.myjxjia7dxx9"</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"heading=h.3lmpmcyr7yl7"</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"heading=h.al57h83xdwwm"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"heading=h.cqf4aetj3la2"</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"heading=h.pm76v8pvrdff"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"heading=h.86j25htphqo"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"heading=h.4we7t6nc4qsb"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"heading=h.f8pcm7g6d6ol"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"heading=h.u4lxcln75vgb"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"heading=h.fbozrthrqmlj"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"heading=h.hkqsbh1yvim1"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"heading=h.cchoi3r2mb1f"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"heading=h.qjavcic1yx7h"</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"heading=h.pqondoijbdej"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"heading=h.6sammqycxg6w"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"heading=h.is166vwz4lag"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"heading=h.jrp3p2wj5l85"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"heading=h.bvs865o3emx3"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"heading=h.jvggok37gsga"</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"heading=h.am0z33v5ay1b"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"heading=h.d2spohke87oy"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"heading=h.c984sg96ltnc"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"heading=h.hg3j1u4inzct"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"heading=h.9j4iwpkkqvp2"</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"heading=h.6qftgjqi1yew"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"heading=h.pipyjnbszlq"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"heading=h.kjsol63gt39n"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"heading=h.6n1f6idnbck1"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"heading=h.8u9q5rr4e9wv"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"heading=h.1y961xfdtdfe"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"heading=h.mrqv3akedbry"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"heading=h.n5cqqgghj5tp"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"heading=h.5pm1l4rrfqsj"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"heading=h.mzzmsi5y0ujk"</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"heading=h.r1xrg02d2enc"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"heading=h.hseev84rdmsf"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"heading=h.du8ahvw30re8"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"heading=h.wy76oemja75j"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"heading=h.x2fg0hsy9ics"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"heading=h.3g2jfrero3hm"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"heading=h.16ub2ya6ooid"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"heading=h.k5dv1amno73l"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"heading=h.sp8d76bpmf63"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"heading=h.myqouv6moyx9"</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"heading=h.crgtaix1b1qd"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"heading=h.w1kti3m13pk3"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"heading=h.s8fib4nr89na"</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"heading=h.90i1tlhu6ei0"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"heading=h.eou99r1ermhp"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"heading=h.taurrrj91dbp"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"heading=h.ope9093qyrrc"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"heading=h.q4xzr6tkjpb"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"heading=h.286wdxb3iq5k"</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"heading=h.e4xba16sa408"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"heading=h.monyezxuw8sy"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"heading=h.4miaulyby9cw"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"heading=h.r46tmewdzjlj"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"heading=h.de2qfhp6x4gp"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"heading=h.spjzru53xh3t"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"heading=h.5nxbw98g1xyg"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"heading=h.efe8ergn81v"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"heading=h.ym70buuj4a61"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"heading=h.oyqwotvfxuky"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mrut Sabnis" w:id="13" w:date="2015-04-28T18:43:24Z">
        <w:del w:author="Anonymous" w:id="8" w:date="2014-11-21T21:06:36Z"/>
      </w:ins>
      <w:ins w:author="Pedro Barbosa" w:id="14" w:date="2015-06-16T00:53:33Z">
        <w:del w:author="Anonymous" w:id="8" w:date="2014-11-21T21:06:36Z">
          <w:r w:rsidDel="00000000" w:rsidR="00000000" w:rsidRPr="00000000">
            <w:rPr>
              <w:rtl w:val="0"/>
            </w:rPr>
            <w:delText xml:space="preserve">  </w:delText>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"heading=h.bb457k6q2ptt"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"heading=h.gjon6o5ozn1r"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"heading=h.lqbc46lqtqc"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"heading=h.6lmnf6e8hh08"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"heading=h.1b710rt38g6v"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"heading=h.kb5egezdf9tb"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Amrut Sabnis" w:id="13" w:date="2015-04-28T18:43:24Z"/>
        </w:rPr>
      </w:pPr>
      <w:ins w:author="Lojze Krajnc" w:id="15" w:date="2015-10-18T01:47:45Z">
        <w:del w:author="Anonymous" w:id="8" w:date="2014-11-21T21:06:36Z">
          <w:r w:rsidDel="00000000" w:rsidR="00000000" w:rsidRPr="00000000">
            <w:rPr>
              <w:rtl w:val="0"/>
            </w:rPr>
            <w:delText xml:space="preserve">x</w:delText>
          </w:r>
        </w:del>
      </w:ins>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"heading=h.7707yci909wb"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Amrut Sabnis" w:id="13" w:date="2015-04-28T18:43:24Z"/>
        </w:rPr>
      </w:pPr>
      <w:ins w:author="Amrut Sabnis" w:id="13" w:date="2015-04-28T18:43:24Z">
        <w:del w:author="Anonymous" w:id="8" w:date="2014-11-21T21:06:36Z"/>
      </w:ins>
      <w:ins w:author="Amrut Sabnis" w:id="13" w:date="2015-04-28T18:43:24Z">
        <w:del w:author="Anonymous" w:id="8" w:date="2014-11-21T21:06:36Z">
          <w:r w:rsidDel="00000000" w:rsidR="00000000" w:rsidRPr="00000000">
            <w:fldChar w:fldCharType="begin"/>
          </w:r>
          <w:r w:rsidDel="00000000" w:rsidR="00000000" w:rsidRPr="00000000">
            <w:delInstrText xml:space="preserve">HYPERLINK \l "heading=h.ilsvthvcz4s4"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mrut Sabnis" w:id="13" w:date="2015-04-28T18:43:24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"heading=h.z893z7rrjoe0"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"heading=h.mnx83nh0ylxc"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"heading=h.imam31shtb26"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"heading=h.5rb3rungs6i6"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"heading=h.sb0qrbk6qvnl"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"heading=h.iz72hjege16d"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"heading=h.9sl4i0h3gr86"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"heading=h.clp55yaw08o6"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"heading=h.pt04fubvt5ef"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"heading=h.mznwzqjnywcd"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"heading=h.3hml1cstju99"</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"heading=h.c5c47b3waq71"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"heading=h.bxtxx3asyv8y"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"heading=h.w55sc6q4xalf"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"heading=h.pybcsip79y91"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Kevin Parrott" w:id="17" w:date="2015-06-17T00:29:49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"heading=h.qsm09whkg2cu"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ins>
      <w:ins w:author="Kevin Parrott" w:id="17" w:date="2015-06-17T00:29:49Z">
        <w:del w:author="Anonymous" w:id="8" w:date="2014-11-21T21:06:36Z"/>
      </w:ins>
      <w:ins w:author="Kevin Parrott" w:id="17" w:date="2015-06-17T00:29:49Z">
        <w:del w:author="Anonymous" w:id="8" w:date="2014-11-21T21:06:36Z">
          <w:r w:rsidDel="00000000" w:rsidR="00000000" w:rsidRPr="00000000">
            <w:fldChar w:fldCharType="begin"/>
          </w:r>
          <w:r w:rsidDel="00000000" w:rsidR="00000000" w:rsidRPr="00000000">
            <w:delInstrText xml:space="preserve">HYPERLINK \l "heading=h.dsgb0g4dycnd"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Kevin Parrott" w:id="17" w:date="2015-06-17T00:29:49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"heading=h.4y6v30szvi85"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"heading=h.s0wspudx1ksb"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"heading=h.x8j9g6ri9p0z"</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"heading=h.fydxj9cxctpt"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"heading=h.y9b8dpgw1s2r"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ins>
      <w:ins w:author="Pedro Barbosa" w:id="18" w:date="2015-06-16T00:53:38Z">
        <w:del w:author="Anonymous" w:id="8" w:date="2014-11-21T21:06:36Z">
          <w:r w:rsidDel="00000000" w:rsidR="00000000" w:rsidRPr="00000000">
            <w:rPr>
              <w:rtl w:val="0"/>
            </w:rPr>
            <w:delText xml:space="preserve">    </w:delText>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"heading=h.dsgb0g4dycnd"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"heading=h.hx2pzo7zut2k"</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"heading=h.cazwa810bhf3"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"heading=h.7l6irneq3jwy"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"heading=h.a8oar3naxypr"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"heading=h.8y2qng98hpr5"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"heading=h.892og8y7uagt"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"heading=h.mqou5klm2cug"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"heading=h.z6zp4wigdw5z"</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"heading=h.yg5qsteebt12"</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"heading=h.s01y7xqdjl33"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"heading=h.dqj5kyqmob1d"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"heading=h.8aywjtnha9ac"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"heading=h.btf1nap3e0a0"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"heading=h.eeiw4djhb1wg"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"heading=h.b7ikfrhlxgsr"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"heading=h.7dfzkewvaif5"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"heading=h.7rzkn8r1jyej"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"heading=h.ak55p2c7gwgr"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"heading=h.fcm5wpw6y9dn"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"heading=h.kw4zui70qtih"</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"heading=h.59aee43eebqp"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"heading=h.eqqmmven3khq"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"heading=h.9wetvwqrhdah"</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"heading=h.xyy1d1e1a0p8"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"heading=h.n5f4jwhq870b"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"heading=h.1psghfa1avo0"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"heading=h.g1bjyamlk1wf"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"heading=h.c6leo1u8hbyf"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"heading=h.myjxjia7dxx9"</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"heading=h.3lmpmcyr7yl7"</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"heading=h.al57h83xdwwm"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"heading=h.cqf4aetj3la2"</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"heading=h.pm76v8pvrdff"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"heading=h.86j25htphqo"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"heading=h.4we7t6nc4qsb"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"heading=h.f8pcm7g6d6ol"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"heading=h.u4lxcln75vgb"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"heading=h.fbozrthrqmlj"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"heading=h.hkqsbh1yvim1"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"heading=h.cchoi3r2mb1f"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"heading=h.qjavcic1yx7h"</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"heading=h.pqondoijbdej"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"heading=h.6sammqycxg6w"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"heading=h.is166vwz4lag"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"heading=h.jrp3p2wj5l85"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"heading=h.bvs865o3emx3"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"heading=h.jvggok37gsga"</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"heading=h.am0z33v5ay1b"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"heading=h.d2spohke87oy"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"heading=h.c984sg96ltnc"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"heading=h.hg3j1u4inzct"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"heading=h.9j4iwpkkqvp2"</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"heading=h.6qftgjqi1yew"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"heading=h.pipyjnbszlq"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"heading=h.kjsol63gt39n"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"heading=h.6n1f6idnbck1"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"heading=h.8u9q5rr4e9wv"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"heading=h.1y961xfdtdfe"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"heading=h.mrqv3akedbry"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"heading=h.n5cqqgghj5tp"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"heading=h.5pm1l4rrfqsj"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"heading=h.mzzmsi5y0ujk"</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"heading=h.r1xrg02d2enc"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"heading=h.hseev84rdmsf"</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"heading=h.du8ahvw30re8"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"heading=h.wy76oemja75j"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"heading=h.x2fg0hsy9ics"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"heading=h.3g2jfrero3hm"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"heading=h.16ub2ya6ooid"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"heading=h.k5dv1amno73l"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"heading=h.sp8d76bpmf63"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"heading=h.myqouv6moyx9"</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"heading=h.crgtaix1b1qd"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"heading=h.w1kti3m13pk3"</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"heading=h.s8fib4nr89na"</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"heading=h.90i1tlhu6ei0"</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"heading=h.eou99r1ermhp"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"heading=h.taurrrj91dbp"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"heading=h.ope9093qyrrc"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"heading=h.q4xzr6tkjpb"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"heading=h.286wdxb3iq5k"</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"heading=h.e4xba16sa408"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"heading=h.monyezxuw8sy"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"heading=h.4miaulyby9cw"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44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"heading=h.r46tmewdzjlj"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"heading=h.de2qfhp6x4gp"</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"heading=h.spjzru53xh3t"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"heading=h.5nxbw98g1xyg"</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"heading=h.efe8ergn81v"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"heading=h.ym70buuj4a61"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"heading=h.oyqwotvfxuky"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"heading=h.bb457k6q2ptt"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"heading=h.gjon6o5ozn1r"</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"heading=h.lqbc46lqtqc"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"heading=h.6lmnf6e8hh08"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"heading=h.1b710rt38g6v"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72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"heading=h.kb5egezdf9tb"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108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"heading=h.7707yci909wb"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ind w:left="360" w:firstLine="0"/>
        <w:contextualSpacing w:val="0"/>
        <w:rPr>
          <w:ins w:author="Julian Otto" w:id="16" w:date="2015-03-10T05:40:47Z"/>
        </w:rPr>
      </w:pPr>
      <w:ins w:author="Julian Otto" w:id="16" w:date="2015-03-10T05:40:47Z">
        <w:del w:author="Anonymous" w:id="8" w:date="2014-11-21T21:06:36Z"/>
      </w:ins>
      <w:ins w:author="Julian Otto" w:id="16" w:date="2015-03-10T05:40:47Z">
        <w:del w:author="Anonymous" w:id="8" w:date="2014-11-21T21:06:36Z">
          <w:r w:rsidDel="00000000" w:rsidR="00000000" w:rsidRPr="00000000">
            <w:fldChar w:fldCharType="begin"/>
          </w:r>
          <w:r w:rsidDel="00000000" w:rsidR="00000000" w:rsidRPr="00000000">
            <w:delInstrText xml:space="preserve">HYPERLINK \l "heading=h.ilsvthvcz4s4"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Julian Otto" w:id="16" w:date="2015-03-10T05:40:47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ins>
      <w:ins w:author="Maxime Richard" w:id="20" w:date="2015-01-08T23:02:00Z">
        <w:del w:author="Anonymous" w:id="8" w:date="2014-11-21T21:06:36Z">
          <w:r w:rsidDel="00000000" w:rsidR="00000000" w:rsidRPr="00000000">
            <w:rPr>
              <w:rtl w:val="0"/>
            </w:rPr>
            <w:delText xml:space="preserve">hh</w:delText>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"heading=h.ssc8w31bfydy"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"heading=h.knakl1o9j2el"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"heading=h.yp0jjd84s1b"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"heading=h.1g92k0wlfxzq"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"heading=h.h9ifrfxwytet"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"heading=h.9vsyjz9124q1"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"heading=h.ldtcscgqaaps"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"heading=h.8bmy5df0gd3h"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"heading=h.7vff7ctd6i3h"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"heading=h.u4qp06blpcvm"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"heading=h.m08k7o5aeepg"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"heading=h.vblej4r6leo2"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"heading=h.4pm4j93koqk4"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ins>
      <w:ins w:author="Rodrigo González Castillo" w:id="21" w:date="2015-01-20T03:42:05Z">
        <w:del w:author="Anonymous" w:id="8" w:date="2014-11-21T21:06:36Z">
          <w:r w:rsidDel="00000000" w:rsidR="00000000" w:rsidRPr="00000000">
            <w:rPr>
              <w:rtl w:val="0"/>
            </w:rPr>
            <w:delText xml:space="preserve">hh</w:delText>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"heading=h.z893z7rrjoe0"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"heading=h.mnx83nh0ylxc"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"heading=h.imam31shtb26"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"heading=h.5rb3rungs6i6"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"heading=h.sb0qrbk6qvnl"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"heading=h.iz72hjege16d"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"heading=h.ny8zf7dfm42x"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"heading=h.qnqg9idw2mw2"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"heading=h.ao33hv41vstb"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"heading=h.76x662aeypx"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"heading=h.g1zn4mtbnwz7"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"heading=h.u43si7jp9jtl"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"heading=h.edc4qokx6w86"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"heading=h.eii49sxwbpjz"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"heading=h.dl4nyusnb4z3"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"heading=h.xxnlxhjrj195"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"heading=h.ue84beyube0x"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"heading=h.wof2tk3u262m"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"heading=h.ivbs8iwtpof0"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"heading=h.cs0fhdsi883m"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"heading=h.7k168tkojxog"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"heading=h.2c31urod1e2t"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"heading=h.dwjvbic6nvgp"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"heading=h.51jqe44wkgw4"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"heading=h.mwvorpm8jzen"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"heading=h.3kphsgycwwrh"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"heading=h.267zkomwq1xs"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"heading=h.7495xmyxw7vh"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"heading=h.e44qtkho64db"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"heading=h.szjjmsc4krg0"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"heading=h.s3a4y9h4amqm"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"heading=h.8rhp5bqee9xb"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"heading=h.db8hw43y4m6s"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"heading=h.fvd9lun5zwx1"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"heading=h.m9dl6ke4j9hi"</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"heading=h.h1nav8es6ctn"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"heading=h.gw1ufsfz41nf"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"heading=h.rz4axw59yies"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"heading=h.3y486masfed3"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"heading=h.191x39jvr7re"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"heading=h.oh901pzbghn"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"heading=h.km11xncvhxil"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"heading=h.pborbwvgryyn"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"heading=h.kjn8mxk0mimm"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"heading=h.65pzdslup3xe"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"heading=h.66pcqgn3odyq"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"heading=h.q49q604wwd2n"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"heading=h.4pmpz2dpser9"</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"heading=h.s6l92t37u8yz"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"heading=h.howzgus18erx"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"heading=h.2uoagf23uej5"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"heading=h.klhmvqchtev"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"heading=h.uy82h42hy0wj"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"heading=h.mub3xxdq9pbk"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"heading=h.cdzf4mmliogv"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"heading=h.cvnaztuv1zd6"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"heading=h.nbts4vye718d"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"heading=h.hvjibu4yp0nl"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"heading=h.pk8wypmidjbo"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"heading=h.4q4grerjitry"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"heading=h.s3qglcwf5cit"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"heading=h.to4dtcuvpozd"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"heading=h.9sl4i0h3gr86"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"heading=h.clp55yaw08o6"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"heading=h.pt04fubvt5ef"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"heading=h.mznwzqjnywcd"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"heading=h.3hml1cstju99"</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"heading=h.c5c47b3waq71"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"heading=h.40i60rb83bsi"</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"heading=h.6jlg8rajwc4g"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"heading=h.lekwk8ceihxy"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"heading=h.9khpuiekxoin"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"heading=h.8wydxgn7f0k2"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"heading=h.ixqcp158pfwt"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"heading=h.xuu1wm82tyeh"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"heading=h.64r963mtfpcw"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"heading=h.7z448s5kejd5"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"heading=h.ufit61eg997k"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"heading=h.6an7z8h7t8dv"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"heading=h.bxtxx3asyv8y"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"heading=h.w55sc6q4xalf"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"heading=h.pybcsip79y91"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"heading=h.8otmhqojej50"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"heading=h.ktxt3me4u9wl"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"heading=h.u9pbxtltj0kr"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"heading=h.minjmnq5ov68"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"heading=h.qxizq98cx7u3"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"heading=h.djbp4zhz42x5"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"heading=h.xwy0wzseblhw"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"heading=h.n3sf58j9mnwe"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"heading=h.u4ftg5yz2iom"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"heading=h.aq7gpvlpe704"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"heading=h.7angwwvu50m6"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"heading=h.zh5orgh14ug2"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"heading=h.rmg457uq4hgl"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"heading=h.jdm06j25brut"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"heading=h.yqcqtcosgkpo"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"heading=h.ptvicajtkmvu"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"heading=h.nkzd16tardau"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"heading=h.gvm3ufjmzjjm"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"heading=h.emjfh52s1z2g"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"heading=h.khaxo18pcnnr"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"heading=h.xl3joydqio3x"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"heading=h.xigb2pujf9ms"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"heading=h.2rhj8nijnfat"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"heading=h.tpm9bpb8zxft"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"heading=h.4vyqzrvdrd27"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"heading=h.pz1srdxeh8p2"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"heading=h.xiz0flq46si3"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"heading=h.x4t7dst3kwu8"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"heading=h.dj5p5686a5hk"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"heading=h.y3pqlif774wf"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"heading=h.91igxlec1nkz"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"heading=h.n36pu4a2xju6"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"heading=h.oamtc9mhz04a"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"heading=h.tbe5d6kpc8zh"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"heading=h.du34apr6cv60"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"heading=h.qsm09whkg2cu"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"heading=h.4y6v30szvi85"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"heading=h.s0wspudx1ksb"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"heading=h.x8j9g6ri9p0z"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"heading=h.fydxj9cxctpt"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"heading=h.y9b8dpgw1s2r"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"heading=h.dsgb0g4dycnd"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"heading=h.hx2pzo7zut2k"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"heading=h.cazwa810bhf3"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"heading=h.7l6irneq3jwy"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"heading=h.a8oar3naxypr"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"heading=h.8y2qng98hpr5"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"heading=h.892og8y7uagt"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"heading=h.mqou5klm2cug"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"heading=h.z6zp4wigdw5z"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"heading=h.yg5qsteebt12"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"heading=h.s01y7xqdjl33"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"heading=h.dqj5kyqmob1d"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"heading=h.8aywjtnha9ac"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"heading=h.btf1nap3e0a0"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"heading=h.eeiw4djhb1wg"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"heading=h.b7ikfrhlxgsr"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"heading=h.7dfzkewvaif5"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"heading=h.7rzkn8r1jyej"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"heading=h.ak55p2c7gwgr"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"heading=h.fcm5wpw6y9dn"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"heading=h.kw4zui70qtih"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"heading=h.59aee43eebqp"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"heading=h.eqqmmven3khq"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"heading=h.9wetvwqrhdah"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"heading=h.xyy1d1e1a0p8"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"heading=h.n5f4jwhq870b"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"heading=h.1psghfa1avo0"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"heading=h.g1bjyamlk1wf"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"heading=h.c6leo1u8hbyf"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"heading=h.myjxjia7dxx9"</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"heading=h.3lmpmcyr7yl7"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"heading=h.al57h83xdwwm"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"heading=h.cqf4aetj3la2"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"heading=h.pm76v8pvrdff"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"heading=h.86j25htphqo"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"heading=h.4we7t6nc4qsb"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"heading=h.f8pcm7g6d6ol"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"heading=h.u4lxcln75vgb"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"heading=h.fbozrthrqmlj"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"heading=h.hkqsbh1yvim1"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"heading=h.cchoi3r2mb1f"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"heading=h.qjavcic1yx7h"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"heading=h.pqondoijbdej"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"heading=h.6sammqycxg6w"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"heading=h.is166vwz4lag"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"heading=h.jrp3p2wj5l85"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"heading=h.bvs865o3emx3"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"heading=h.jvggok37gsga"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"heading=h.am0z33v5ay1b"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"heading=h.d2spohke87oy"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"heading=h.c984sg96ltnc"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"heading=h.hg3j1u4inzct"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"heading=h.9j4iwpkkqvp2"</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"heading=h.6qftgjqi1yew"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"heading=h.pipyjnbszlq"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"heading=h.kjsol63gt39n"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"heading=h.6n1f6idnbck1"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"heading=h.8u9q5rr4e9wv"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"heading=h.1y961xfdtdfe"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"heading=h.mrqv3akedbry"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"heading=h.n5cqqgghj5tp"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"heading=h.5pm1l4rrfqsj"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"heading=h.mzzmsi5y0ujk"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"heading=h.r1xrg02d2enc"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"heading=h.hseev84rdmsf"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"heading=h.du8ahvw30re8"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"heading=h.wy76oemja75j"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"heading=h.x2fg0hsy9ics"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"heading=h.3g2jfrero3hm"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"heading=h.16ub2ya6ooid"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"heading=h.k5dv1amno73l"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"heading=h.sp8d76bpmf63"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"heading=h.myqouv6moyx9"</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"heading=h.crgtaix1b1qd"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"heading=h.w1kti3m13pk3"</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"heading=h.s8fib4nr89na"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"heading=h.90i1tlhu6ei0"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"heading=h.eou99r1ermhp"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"heading=h.taurrrj91dbp"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"heading=h.ope9093qyrrc"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"heading=h.q4xzr6tkjpb"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"heading=h.286wdxb3iq5k"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"heading=h.e4xba16sa408"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"heading=h.monyezxuw8sy"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"heading=h.4miaulyby9cw"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"heading=h.r46tmewdzjlj"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"heading=h.de2qfhp6x4gp"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"heading=h.spjzru53xh3t"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"heading=h.5nxbw98g1xyg"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"heading=h.efe8ergn81v"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"heading=h.ym70buuj4a61"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"heading=h.oyqwotvfxuky"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"heading=h.bb457k6q2ptt"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"heading=h.gjon6o5ozn1r"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"heading=h.lqbc46lqtqc"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"heading=h.5kdxwjp9vowb"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"heading=h.ua9m6xc6xa0e"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"heading=h.yui9uedntgrq"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"heading=h.f5e03osm7qvi"</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"heading=h.9svnp5e0ap4e"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"heading=h.6ujplfs1f3d1"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"heading=h.6az79ymzn92l"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"heading=h.o0nwru67feg"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"heading=h.7jp4r6b4084c"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"heading=h.c5xda5lzcm1v"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"heading=h.rwv4yjr3b4sg"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"heading=h.6lmnf6e8hh08"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"heading=h.1b710rt38g6v"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"heading=h.kb5egezdf9tb"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"heading=h.7707yci909wb"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"heading=h.ilsvthvcz4s4"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"heading=h.vieulymqu4ax"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"heading=h.nw1x1xnl9hu5"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"heading=h.6y91how3px7z"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"heading=h.mgpjdicgyboa"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"heading=h.sjjjt188m6sg"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"heading=h.tdtglaf6yc88"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"heading=h.twvjcuspzavj"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"heading=h.vl7fm5kwg19i"</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"heading=h.29m50asw83mr"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"heading=h.3sreg2xa6tn4"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"heading=h.7qdt0ew1p618"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"heading=h.l1u3my9l7hbf"</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ins>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"heading=h.1b710rt38g6v"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"heading=h.kb5egezdf9tb"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"heading=h.7707yci909wb"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"heading=h.ilsvthvcz4s4"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"heading=h.vieulymqu4ax"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"heading=h.nw1x1xnl9hu5"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"heading=h.6y91how3px7z"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"heading=h.mgpjdicgyboa"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Waska Fran" w:id="22" w:date="2015-04-15T07:35:34Z"/>
        </w:rPr>
      </w:pPr>
      <w:ins w:author="Waska Fran" w:id="22" w:date="2015-04-15T07:35:34Z">
        <w:del w:author="Anonymous" w:id="8" w:date="2014-11-21T21:06:36Z"/>
      </w:ins>
      <w:ins w:author="Waska Fran" w:id="22" w:date="2015-04-15T07:35:34Z">
        <w:del w:author="Anonymous" w:id="8" w:date="2014-11-21T21:06:36Z">
          <w:r w:rsidDel="00000000" w:rsidR="00000000" w:rsidRPr="00000000">
            <w:fldChar w:fldCharType="begin"/>
          </w:r>
          <w:r w:rsidDel="00000000" w:rsidR="00000000" w:rsidRPr="00000000">
            <w:delInstrText xml:space="preserve">HYPERLINK \l "heading=h.sjjjt188m6sg"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Waska Fran" w:id="22" w:date="2015-04-15T07:35:3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"heading=h.5ky8weofakvm"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"heading=h.64rpwa7j9xgp"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"heading=h.qoktmps4gp00"</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"heading=h.tgwaof1a3p0i"</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"heading=h.g59isvpgswa"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"heading=h.iwftgmzexkyr"</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"heading=h.wdxuuerwgeas"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"heading=h.72shlkqxt6t9"</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"heading=h.f3xmf8w4pwgp"</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"heading=h.jlkkh9hcdvnm"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"heading=h.ya56dcg2algx"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"heading=h.x19nt8ih7mbn"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36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"heading=h.uf539pvyp8uy"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"heading=h.gunuihu0ijlm"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"heading=h.o6gila7jepkq"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"heading=h.g05qsvg8lf6"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"heading=h.lq78qum7duwt"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"heading=h.cuqrbhwdej4l"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"heading=h.g9lgqntgei8"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"heading=h.bx14iyvi2s07"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"heading=h.38izfp1tvvb7"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"heading=h.38tbx970lucb"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"heading=h.g1pwjzzba6wn"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44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"heading=h.y6pldy02gqi"</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Around logging: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"heading=h.1v1cf2didqab"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"heading=h.hp2ub6bukwd7"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"heading=h.gcb0jenkki3z"</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72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"heading=h.nc4k0777hjkh"</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Initialization and bootstrapping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"heading=h.uuhufaim26m8"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1.  Global and Instance Level Reporting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"heading=h.pdgytsr7yn2v"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2.  Filtering by Name</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"heading=h.izrvitq0kzfg"</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3. A Configuration Object for Filtering</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"heading=h.f4l5mabzv85l"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4. Single config object</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19" w:date="2014-11-28T14:50:01Z"/>
        </w:rPr>
        <w:pPrChange w:author="Steve Budan" w:id="0" w:date="2014-12-10T22:47:47Z">
          <w:pPr>
            <w:ind w:left="1080" w:firstLine="0"/>
            <w:contextualSpacing w:val="0"/>
          </w:pPr>
        </w:pPrChange>
      </w:pPr>
      <w:ins w:author="Anonymous" w:id="19" w:date="2014-11-28T14:50:01Z">
        <w:del w:author="Anonymous" w:id="8" w:date="2014-11-21T21:06:36Z"/>
      </w:ins>
      <w:ins w:author="Anonymous" w:id="19" w:date="2014-11-28T14:50:01Z">
        <w:del w:author="Anonymous" w:id="8" w:date="2014-11-21T21:06:36Z">
          <w:r w:rsidDel="00000000" w:rsidR="00000000" w:rsidRPr="00000000">
            <w:fldChar w:fldCharType="begin"/>
          </w:r>
          <w:r w:rsidDel="00000000" w:rsidR="00000000" w:rsidRPr="00000000">
            <w:delInstrText xml:space="preserve">HYPERLINK \l "heading=h.ru48psioamw7"</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Option 5. Single config object + root logger</w:delText>
          </w:r>
          <w:r w:rsidDel="00000000" w:rsidR="00000000" w:rsidRPr="00000000">
            <w:fldChar w:fldCharType="end"/>
          </w:r>
        </w:del>
      </w:ins>
      <w:ins w:author="Anonymous" w:id="19" w:date="2014-11-28T14:50:01Z">
        <w:del w:author="Anonymous" w:id="8" w:date="2014-11-21T21:06:36Z">
          <w:r w:rsidDel="00000000" w:rsidR="00000000" w:rsidRPr="00000000">
            <w:rPr>
              <w:rtl w:val="0"/>
            </w:rPr>
          </w:r>
        </w:del>
      </w:ins>
    </w:p>
    <w:p w:rsidR="00000000" w:rsidDel="00000000" w:rsidP="00000000" w:rsidRDefault="00000000" w:rsidRPr="00000000">
      <w:pPr>
        <w:contextualSpacing w:val="0"/>
        <w:rPr>
          <w:del w:author="Anonymous" w:id="8" w:date="2014-11-21T21:06:36Z"/>
        </w:rPr>
        <w:pPrChange w:author="Steve Budan" w:id="0" w:date="2014-12-10T22:47:47Z">
          <w:pPr>
            <w:ind w:left="36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"h.10142kx32l9u"</w:delInstrText>
        </w:r>
        <w:r w:rsidDel="00000000" w:rsidR="00000000" w:rsidRPr="00000000">
          <w:fldChar w:fldCharType="separate"/>
        </w:r>
        <w:r w:rsidDel="00000000" w:rsidR="00000000" w:rsidRPr="00000000">
          <w:rPr>
            <w:color w:val="1155cc"/>
            <w:u w:val="single"/>
            <w:rtl w:val="0"/>
          </w:rPr>
          <w:delText xml:space="preserve">Some goals</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36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"h.pd05pl1jbfnw"</w:delInstrText>
        </w:r>
        <w:r w:rsidDel="00000000" w:rsidR="00000000" w:rsidRPr="00000000">
          <w:fldChar w:fldCharType="separate"/>
        </w:r>
        <w:r w:rsidDel="00000000" w:rsidR="00000000" w:rsidRPr="00000000">
          <w:rPr>
            <w:color w:val="1155cc"/>
            <w:u w:val="single"/>
            <w:rtl w:val="0"/>
          </w:rPr>
          <w:delText xml:space="preserve">Things to consider</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36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"h.fk8yxrf84hm6"</w:delInstrText>
        </w:r>
        <w:r w:rsidDel="00000000" w:rsidR="00000000" w:rsidRPr="00000000">
          <w:fldChar w:fldCharType="separate"/>
        </w:r>
        <w:r w:rsidDel="00000000" w:rsidR="00000000" w:rsidRPr="00000000">
          <w:rPr>
            <w:color w:val="1155cc"/>
            <w:u w:val="single"/>
            <w:rtl w:val="0"/>
          </w:rPr>
          <w:delText xml:space="preserve">Prior Work &amp; Existing solutions</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36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"h.dob79bu5ncq1"</w:delInstrText>
        </w:r>
        <w:r w:rsidDel="00000000" w:rsidR="00000000" w:rsidRPr="00000000">
          <w:fldChar w:fldCharType="separate"/>
        </w:r>
        <w:r w:rsidDel="00000000" w:rsidR="00000000" w:rsidRPr="00000000">
          <w:rPr>
            <w:color w:val="1155cc"/>
            <w:u w:val="single"/>
            <w:rtl w:val="0"/>
          </w:rPr>
          <w:delText xml:space="preserve">Overview of the solution</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36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"h.9bo4lvgfx92x"</w:delInstrText>
        </w:r>
        <w:r w:rsidDel="00000000" w:rsidR="00000000" w:rsidRPr="00000000">
          <w:fldChar w:fldCharType="separate"/>
        </w:r>
        <w:r w:rsidDel="00000000" w:rsidR="00000000" w:rsidRPr="00000000">
          <w:rPr>
            <w:color w:val="1155cc"/>
            <w:u w:val="single"/>
            <w:rtl w:val="0"/>
          </w:rPr>
          <w:delText xml:space="preserve">Igor's notes</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720" w:firstLine="0"/>
            <w:contextualSpacing w:val="0"/>
          </w:pPr>
        </w:pPrChange>
      </w:pPr>
      <w:ins w:author="Johanna Lynn" w:id="23" w:date="2014-11-01T20:56:52Z">
        <w:del w:author="Anonymous" w:id="8" w:date="2014-11-21T21:06:36Z">
          <w:r w:rsidDel="00000000" w:rsidR="00000000" w:rsidRPr="00000000">
            <w:rPr>
              <w:color w:val="1155cc"/>
              <w:u w:val="single"/>
              <w:rtl w:val="0"/>
            </w:rPr>
            <w:delText xml:space="preserve">w</w:delText>
          </w:r>
        </w:del>
      </w:ins>
      <w:del w:author="Anonymous" w:id="8" w:date="2014-11-21T21:06:36Z">
        <w:r w:rsidDel="00000000" w:rsidR="00000000" w:rsidRPr="00000000">
          <w:fldChar w:fldCharType="begin"/>
        </w:r>
        <w:r w:rsidDel="00000000" w:rsidR="00000000" w:rsidRPr="00000000">
          <w:delInstrText xml:space="preserve">HYPERLINK \l "h.wqiqbqeqpaet"</w:delInstrText>
        </w:r>
        <w:r w:rsidDel="00000000" w:rsidR="00000000" w:rsidRPr="00000000">
          <w:fldChar w:fldCharType="separate"/>
        </w:r>
        <w:r w:rsidDel="00000000" w:rsidR="00000000" w:rsidRPr="00000000">
          <w:rPr>
            <w:color w:val="1155cc"/>
            <w:u w:val="single"/>
            <w:rtl w:val="0"/>
          </w:rPr>
          <w:delText xml:space="preserve">Architecture</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72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"h.o9vgk3s8l7uj"</w:delInstrText>
        </w:r>
        <w:r w:rsidDel="00000000" w:rsidR="00000000" w:rsidRPr="00000000">
          <w:fldChar w:fldCharType="separate"/>
        </w:r>
        <w:r w:rsidDel="00000000" w:rsidR="00000000" w:rsidRPr="00000000">
          <w:rPr>
            <w:color w:val="1155cc"/>
            <w:u w:val="single"/>
            <w:rtl w:val="0"/>
          </w:rPr>
          <w:delText xml:space="preserve">Logging api</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08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"h.dk8mk2jmcx05"</w:delInstrText>
        </w:r>
        <w:r w:rsidDel="00000000" w:rsidR="00000000" w:rsidRPr="00000000">
          <w:fldChar w:fldCharType="separate"/>
        </w:r>
        <w:r w:rsidDel="00000000" w:rsidR="00000000" w:rsidRPr="00000000">
          <w:rPr>
            <w:color w:val="1155cc"/>
            <w:u w:val="single"/>
            <w:rtl w:val="0"/>
          </w:rPr>
          <w:delText xml:space="preserve">Metadata</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08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"h.kixnpmdpn5n8"</w:delInstrText>
        </w:r>
        <w:r w:rsidDel="00000000" w:rsidR="00000000" w:rsidRPr="00000000">
          <w:fldChar w:fldCharType="separate"/>
        </w:r>
        <w:r w:rsidDel="00000000" w:rsidR="00000000" w:rsidRPr="00000000">
          <w:rPr>
            <w:color w:val="1155cc"/>
            <w:u w:val="single"/>
            <w:rtl w:val="0"/>
          </w:rPr>
          <w:delText xml:space="preserve">Performance</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08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"h.sufspii861fo"</w:delInstrText>
        </w:r>
        <w:r w:rsidDel="00000000" w:rsidR="00000000" w:rsidRPr="00000000">
          <w:fldChar w:fldCharType="separate"/>
        </w:r>
        <w:r w:rsidDel="00000000" w:rsidR="00000000" w:rsidRPr="00000000">
          <w:rPr>
            <w:color w:val="1155cc"/>
            <w:u w:val="single"/>
            <w:rtl w:val="0"/>
          </w:rPr>
          <w:delText xml:space="preserve">String templating</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08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"h.wobs1hp1gaj6"</w:delInstrText>
        </w:r>
        <w:r w:rsidDel="00000000" w:rsidR="00000000" w:rsidRPr="00000000">
          <w:fldChar w:fldCharType="separate"/>
        </w:r>
        <w:r w:rsidDel="00000000" w:rsidR="00000000" w:rsidRPr="00000000">
          <w:rPr>
            <w:color w:val="1155cc"/>
            <w:u w:val="single"/>
            <w:rtl w:val="0"/>
          </w:rPr>
          <w:delText xml:space="preserve">Single-point vs dual-point vs around logging</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44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"h.fhjvhxz4mey"</w:delInstrText>
        </w:r>
        <w:r w:rsidDel="00000000" w:rsidR="00000000" w:rsidRPr="00000000">
          <w:fldChar w:fldCharType="separate"/>
        </w:r>
        <w:r w:rsidDel="00000000" w:rsidR="00000000" w:rsidRPr="00000000">
          <w:rPr>
            <w:color w:val="1155cc"/>
            <w:u w:val="single"/>
            <w:rtl w:val="0"/>
          </w:rPr>
          <w:delText xml:space="preserve">Single-point logging:</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44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"h.5448i9pqa52b"</w:delInstrText>
        </w:r>
        <w:r w:rsidDel="00000000" w:rsidR="00000000" w:rsidRPr="00000000">
          <w:fldChar w:fldCharType="separate"/>
        </w:r>
        <w:r w:rsidDel="00000000" w:rsidR="00000000" w:rsidRPr="00000000">
          <w:rPr>
            <w:color w:val="1155cc"/>
            <w:u w:val="single"/>
            <w:rtl w:val="0"/>
          </w:rPr>
          <w:delText xml:space="preserve">Dual-point logging 1:</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44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"h.jk8u7uqcbbeq"</w:delInstrText>
        </w:r>
        <w:r w:rsidDel="00000000" w:rsidR="00000000" w:rsidRPr="00000000">
          <w:fldChar w:fldCharType="separate"/>
        </w:r>
        <w:r w:rsidDel="00000000" w:rsidR="00000000" w:rsidRPr="00000000">
          <w:rPr>
            <w:color w:val="1155cc"/>
            <w:u w:val="single"/>
            <w:rtl w:val="0"/>
          </w:rPr>
          <w:delText xml:space="preserve">Dual-point logging 2:</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1440" w:firstLine="0"/>
            <w:contextualSpacing w:val="0"/>
          </w:pPr>
        </w:pPrChange>
      </w:pPr>
      <w:del w:author="Anonymous" w:id="8" w:date="2014-11-21T21:06:36Z">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720" w:firstLine="0"/>
            <w:contextualSpacing w:val="0"/>
          </w:pPr>
        </w:pPrChange>
      </w:pPr>
      <w:del w:author="Anonymous" w:id="8" w:date="2014-11-21T21:06:36Z">
        <w:r w:rsidDel="00000000" w:rsidR="00000000" w:rsidRPr="00000000">
          <w:fldChar w:fldCharType="begin"/>
        </w:r>
        <w:r w:rsidDel="00000000" w:rsidR="00000000" w:rsidRPr="00000000">
          <w:delInstrText xml:space="preserve">HYPERLINK \l "h.681847w75fhc"</w:delInstrText>
        </w:r>
        <w:r w:rsidDel="00000000" w:rsidR="00000000" w:rsidRPr="00000000">
          <w:fldChar w:fldCharType="separate"/>
        </w:r>
        <w:r w:rsidDel="00000000" w:rsidR="00000000" w:rsidRPr="00000000">
          <w:rPr>
            <w:color w:val="1155cc"/>
            <w:u w:val="single"/>
            <w:rtl w:val="0"/>
          </w:rPr>
          <w:delText xml:space="preserve">Log processors</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color w:val="212f40"/>
            <w:highlight w:val="white"/>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color w:val="212f40"/>
            <w:highlight w:val="white"/>
            <w:rtl w:val="0"/>
          </w:rPr>
          <w:delText xml:space="preserve">A close analogy would be </w:delText>
        </w:r>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color w:val="1155cc"/>
            <w:highlight w:val="white"/>
            <w:u w:val="single"/>
            <w:rtl w:val="0"/>
          </w:rPr>
          <w:delText xml:space="preserve">log4j</w:delText>
        </w:r>
        <w:r w:rsidDel="00000000" w:rsidR="00000000" w:rsidRPr="00000000">
          <w:fldChar w:fldCharType="end"/>
        </w:r>
        <w:r w:rsidDel="00000000" w:rsidR="00000000" w:rsidRPr="00000000">
          <w:rPr>
            <w:color w:val="212f40"/>
            <w:highlight w:val="white"/>
            <w:rtl w:val="0"/>
          </w:rPr>
          <w:delText xml:space="preserve"> but optimized for *client-side* JavaScript use with possibility to use the emitted events for performance analysis</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pStyle w:val="Heading1"/>
        <w:contextualSpacing w:val="0"/>
        <w:rPr>
          <w:del w:author="Anonymous" w:id="8" w:date="2014-11-21T21:06:36Z"/>
        </w:rPr>
        <w:pPrChange w:author="Steve Budan" w:id="0" w:date="2014-12-10T22:47:47Z">
          <w:pPr>
            <w:pStyle w:val="Heading1"/>
            <w:widowControl w:val="0"/>
            <w:contextualSpacing w:val="0"/>
          </w:pPr>
        </w:pPrChange>
      </w:pPr>
      <w:del w:author="Anonymous" w:id="8" w:date="2014-11-21T21:06:36Z">
        <w:bookmarkStart w:colFirst="0" w:colLast="0" w:name="h.10142kx32l9u" w:id="1"/>
        <w:bookmarkEnd w:id="1"/>
        <w:r w:rsidDel="00000000" w:rsidR="00000000" w:rsidRPr="00000000">
          <w:rPr>
            <w:rtl w:val="0"/>
          </w:rPr>
          <w:delText xml:space="preserve">Some goals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support for logging levels (e.g. debug, info, warn, error)</w:delText>
        </w:r>
      </w:del>
      <w:ins w:author="Anonymous" w:id="24" w:date="2014-09-19T20:10:19Z">
        <w:del w:author="Anonymous" w:id="8" w:date="2014-11-21T21:06:36Z">
          <w:r w:rsidDel="00000000" w:rsidR="00000000" w:rsidRPr="00000000">
            <w:rPr>
              <w:color w:val="212f40"/>
              <w:highlight w:val="white"/>
              <w:rtl w:val="0"/>
            </w:rPr>
            <w:delText xml:space="preserve">bv xv xc </w:delText>
          </w:r>
        </w:del>
      </w:ins>
      <w:del w:author="Anonymous" w:id="8" w:date="2014-11-21T21:06:36Z">
        <w:r w:rsidDel="00000000" w:rsidR="00000000" w:rsidRPr="00000000">
          <w:rPr>
            <w:rtl w:val="0"/>
          </w:rPr>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hierarchical logging categories (e.g. di, routing, http)</w:delText>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output primarily targeting console.log with features like color highlighting use of console.table if useful, etc</w:delText>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possibility to redirect output to other reporters (websockets, http, etc)</w:delText>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ability to strip all of the logging during minification process (so that in production there is no cost runtime or over-the-wire cost to having logging statements all over the place)</w:delText>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possibility to integrate the logging with web inspector timeline or </w:delText>
        </w:r>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color w:val="1155cc"/>
            <w:highlight w:val="white"/>
            <w:u w:val="single"/>
            <w:rtl w:val="0"/>
          </w:rPr>
          <w:delText xml:space="preserve">web tracing framework</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1"/>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ability to configure the logging output in some developer friendly way (maybe a chrome extension that stores config in local storage?!?)</w:delText>
        </w:r>
      </w:del>
    </w:p>
    <w:p w:rsidR="00000000" w:rsidDel="00000000" w:rsidP="00000000" w:rsidRDefault="00000000" w:rsidRPr="00000000">
      <w:pPr>
        <w:numPr>
          <w:ilvl w:val="0"/>
          <w:numId w:val="1"/>
        </w:numPr>
        <w:ind w:left="720" w:hanging="360"/>
        <w:contextualSpacing w:val="1"/>
        <w:rPr>
          <w:del w:author="Anonymous" w:id="8" w:date="2014-11-21T21:06:36Z"/>
          <w:color w:val="212f40"/>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the library should used throughout all Angular core components but should also friendly enough for angular and non-angular applications to use it extensively, the same applies to node.js</w:delText>
        </w:r>
      </w:del>
    </w:p>
    <w:p w:rsidR="00000000" w:rsidDel="00000000" w:rsidP="00000000" w:rsidRDefault="00000000" w:rsidRPr="00000000">
      <w:pPr>
        <w:numPr>
          <w:ilvl w:val="0"/>
          <w:numId w:val="1"/>
        </w:numPr>
        <w:ind w:left="720" w:hanging="360"/>
        <w:contextualSpacing w:val="1"/>
        <w:rPr>
          <w:del w:author="Anonymous" w:id="8" w:date="2014-11-21T21:06:36Z"/>
          <w:color w:val="212f40"/>
          <w:highlight w:val="white"/>
          <w:u w:val="none"/>
        </w:rPr>
        <w:pPrChange w:author="Steve Budan" w:id="0" w:date="2014-12-10T22:47:47Z">
          <w:pPr>
            <w:keepNext w:val="0"/>
            <w:keepLines w:val="0"/>
            <w:widowControl w:val="0"/>
            <w:numPr>
              <w:ilvl w:val="0"/>
              <w:numId w:val="8"/>
            </w:numPr>
            <w:ind w:left="720" w:hanging="360"/>
            <w:contextualSpacing w:val="1"/>
          </w:pPr>
        </w:pPrChange>
      </w:pPr>
      <w:del w:author="Anonymous" w:id="8" w:date="2014-11-21T21:06:36Z">
        <w:r w:rsidDel="00000000" w:rsidR="00000000" w:rsidRPr="00000000">
          <w:rPr>
            <w:color w:val="212f40"/>
            <w:highlight w:val="white"/>
            <w:rtl w:val="0"/>
          </w:rPr>
          <w:delText xml:space="preserve">ES6 first</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pStyle w:val="Heading1"/>
        <w:contextualSpacing w:val="0"/>
        <w:rPr>
          <w:del w:author="Anonymous" w:id="8" w:date="2014-11-21T21:06:36Z"/>
        </w:rPr>
        <w:pPrChange w:author="Steve Budan" w:id="0" w:date="2014-12-10T22:47:47Z">
          <w:pPr>
            <w:pStyle w:val="Heading1"/>
            <w:widowControl w:val="0"/>
            <w:contextualSpacing w:val="0"/>
          </w:pPr>
        </w:pPrChange>
      </w:pPr>
      <w:del w:author="Anonymous" w:id="8" w:date="2014-11-21T21:06:36Z">
        <w:bookmarkStart w:colFirst="0" w:colLast="0" w:name="h.pd05pl1jbfnw" w:id="2"/>
        <w:bookmarkEnd w:id="2"/>
        <w:r w:rsidDel="00000000" w:rsidR="00000000" w:rsidRPr="00000000">
          <w:rPr>
            <w:rtl w:val="0"/>
          </w:rPr>
          <w:delText xml:space="preserve">Things to consider</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numPr>
          <w:ilvl w:val="0"/>
          <w:numId w:val="2"/>
        </w:numPr>
        <w:ind w:left="720" w:hanging="360"/>
        <w:contextualSpacing w:val="1"/>
        <w:rPr>
          <w:del w:author="Anonymous" w:id="8" w:date="2014-11-21T21:06:36Z"/>
          <w:color w:val="212f40"/>
          <w:highlight w:val="white"/>
          <w:u w:val="none"/>
        </w:rPr>
        <w:pPrChange w:author="Steve Budan" w:id="0" w:date="2014-12-10T22:47:47Z">
          <w:pPr>
            <w:keepNext w:val="0"/>
            <w:keepLines w:val="0"/>
            <w:widowControl w:val="0"/>
            <w:numPr>
              <w:ilvl w:val="0"/>
              <w:numId w:val="24"/>
            </w:numPr>
            <w:ind w:left="720" w:hanging="360"/>
            <w:contextualSpacing w:val="1"/>
          </w:pPr>
        </w:pPrChange>
      </w:pPr>
      <w:del w:author="Anonymous" w:id="8" w:date="2014-11-21T21:06:36Z">
        <w:r w:rsidDel="00000000" w:rsidR="00000000" w:rsidRPr="00000000">
          <w:rPr>
            <w:color w:val="212f40"/>
            <w:highlight w:val="white"/>
            <w:rtl w:val="0"/>
          </w:rPr>
          <w:delText xml:space="preserve">Combining this with minErr that is used in Angular v1.2</w:delText>
        </w:r>
      </w:del>
    </w:p>
    <w:p w:rsidR="00000000" w:rsidDel="00000000" w:rsidP="00000000" w:rsidRDefault="00000000" w:rsidRPr="00000000">
      <w:pPr>
        <w:numPr>
          <w:ilvl w:val="0"/>
          <w:numId w:val="2"/>
        </w:numPr>
        <w:ind w:left="720" w:hanging="360"/>
        <w:contextualSpacing w:val="1"/>
        <w:rPr>
          <w:del w:author="Anonymous" w:id="8" w:date="2014-11-21T21:06:36Z"/>
          <w:color w:val="212f40"/>
          <w:highlight w:val="white"/>
          <w:u w:val="none"/>
        </w:rPr>
        <w:pPrChange w:author="Steve Budan" w:id="0" w:date="2014-12-10T22:47:47Z">
          <w:pPr>
            <w:keepNext w:val="0"/>
            <w:keepLines w:val="0"/>
            <w:widowControl w:val="0"/>
            <w:numPr>
              <w:ilvl w:val="0"/>
              <w:numId w:val="24"/>
            </w:numPr>
            <w:ind w:left="720" w:hanging="360"/>
            <w:contextualSpacing w:val="1"/>
          </w:pPr>
        </w:pPrChange>
      </w:pPr>
      <w:del w:author="Anonymous" w:id="8" w:date="2014-11-21T21:06:36Z">
        <w:r w:rsidDel="00000000" w:rsidR="00000000" w:rsidRPr="00000000">
          <w:rPr>
            <w:color w:val="212f40"/>
            <w:highlight w:val="white"/>
            <w:rtl w:val="0"/>
          </w:rPr>
          <w:delText xml:space="preserve">ES6 has some nice new features like string interpolation which should be heavily leveraged. We should do research into all the new ES6 stuff that could make this library and its apis more awesome.</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pStyle w:val="Heading1"/>
        <w:contextualSpacing w:val="0"/>
        <w:rPr>
          <w:del w:author="Anonymous" w:id="8" w:date="2014-11-21T21:06:36Z"/>
        </w:rPr>
        <w:pPrChange w:author="Steve Budan" w:id="0" w:date="2014-12-10T22:47:47Z">
          <w:pPr>
            <w:pStyle w:val="Heading1"/>
            <w:widowControl w:val="0"/>
            <w:contextualSpacing w:val="0"/>
          </w:pPr>
        </w:pPrChange>
      </w:pPr>
      <w:del w:author="Anonymous" w:id="8" w:date="2014-11-21T21:06:36Z">
        <w:bookmarkStart w:colFirst="0" w:colLast="0" w:name="h.fk8yxrf84hm6" w:id="3"/>
        <w:bookmarkEnd w:id="3"/>
        <w:r w:rsidDel="00000000" w:rsidR="00000000" w:rsidRPr="00000000">
          <w:rPr>
            <w:rtl w:val="0"/>
          </w:rPr>
          <w:delText xml:space="preserve">Prior Work &amp; Existing solutions</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color w:val="212f40"/>
            <w:highlight w:val="white"/>
            <w:rtl w:val="0"/>
          </w:rPr>
          <w:delText xml:space="preserve">[this section should be filled with list of existing solutions, their pros and cons]</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numPr>
          <w:ilvl w:val="0"/>
          <w:numId w:val="6"/>
        </w:numPr>
        <w:ind w:left="720" w:hanging="360"/>
        <w:contextualSpacing w:val="1"/>
        <w:rPr>
          <w:del w:author="Anonymous" w:id="8" w:date="2014-11-21T21:06:36Z"/>
          <w:highlight w:val="white"/>
          <w:u w:val="none"/>
        </w:rPr>
        <w:pPrChange w:author="Steve Budan" w:id="0" w:date="2014-12-10T22:47:47Z">
          <w:pPr>
            <w:keepNext w:val="0"/>
            <w:keepLines w:val="0"/>
            <w:widowControl w:val="0"/>
            <w:numPr>
              <w:ilvl w:val="0"/>
              <w:numId w:val="19"/>
            </w:numPr>
            <w:ind w:left="720" w:hanging="360"/>
            <w:contextualSpacing w:val="1"/>
          </w:pPr>
        </w:pPrChange>
      </w:pPr>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color w:val="1155cc"/>
            <w:highlight w:val="white"/>
            <w:u w:val="single"/>
            <w:rtl w:val="0"/>
          </w:rPr>
          <w:delText xml:space="preserve">Design doc</w:delText>
        </w:r>
        <w:r w:rsidDel="00000000" w:rsidR="00000000" w:rsidRPr="00000000">
          <w:fldChar w:fldCharType="end"/>
        </w:r>
        <w:r w:rsidDel="00000000" w:rsidR="00000000" w:rsidRPr="00000000">
          <w:rPr>
            <w:color w:val="212f40"/>
            <w:highlight w:val="white"/>
            <w:rtl w:val="0"/>
          </w:rPr>
          <w:delText xml:space="preserve"> from a performance perspective.</w:delText>
        </w:r>
      </w:del>
    </w:p>
    <w:p w:rsidR="00000000" w:rsidDel="00000000" w:rsidP="00000000" w:rsidRDefault="00000000" w:rsidRPr="00000000">
      <w:pPr>
        <w:numPr>
          <w:ilvl w:val="0"/>
          <w:numId w:val="6"/>
        </w:numPr>
        <w:ind w:left="720" w:hanging="360"/>
        <w:contextualSpacing w:val="1"/>
        <w:rPr>
          <w:del w:author="Anonymous" w:id="8" w:date="2014-11-21T21:06:36Z"/>
          <w:color w:val="212f40"/>
          <w:highlight w:val="white"/>
        </w:rPr>
        <w:pPrChange w:author="Steve Budan" w:id="0" w:date="2014-12-10T22:47:47Z">
          <w:pPr>
            <w:widowControl w:val="0"/>
            <w:numPr>
              <w:ilvl w:val="0"/>
              <w:numId w:val="19"/>
            </w:numPr>
            <w:ind w:left="720" w:hanging="360"/>
            <w:contextualSpacing w:val="1"/>
          </w:pPr>
        </w:pPrChange>
      </w:pPr>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color w:val="1155cc"/>
            <w:highlight w:val="white"/>
            <w:u w:val="single"/>
            <w:rtl w:val="0"/>
          </w:rPr>
          <w:delText xml:space="preserve">Design doc</w:delText>
        </w:r>
        <w:r w:rsidDel="00000000" w:rsidR="00000000" w:rsidRPr="00000000">
          <w:fldChar w:fldCharType="end"/>
        </w:r>
        <w:r w:rsidDel="00000000" w:rsidR="00000000" w:rsidRPr="00000000">
          <w:rPr>
            <w:color w:val="212f40"/>
            <w:highlight w:val="white"/>
            <w:rtl w:val="0"/>
          </w:rPr>
          <w:delText xml:space="preserve"> for perf_api used in AngularDart</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color w:val="212f40"/>
            <w:highlight w:val="white"/>
            <w:rtl w:val="0"/>
          </w:rPr>
          <w:delText xml:space="preserve">Here are a few other loggers - not much to get excited about here; most are out of date, prototypes or not maintained.</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u w:val="none"/>
        </w:rPr>
        <w:pPrChange w:author="Steve Budan" w:id="0" w:date="2014-12-10T22:47:47Z">
          <w:pPr>
            <w:keepNext w:val="0"/>
            <w:keepLines w:val="0"/>
            <w:widowControl w:val="0"/>
            <w:numPr>
              <w:ilvl w:val="0"/>
              <w:numId w:val="20"/>
            </w:numPr>
            <w:ind w:left="720" w:hanging="360"/>
            <w:contextualSpacing w:val="1"/>
          </w:pPr>
        </w:pPrChange>
      </w:pPr>
      <w:del w:author="Anonymous" w:id="8" w:date="2014-11-21T21:06:36Z">
        <w:r w:rsidDel="00000000" w:rsidR="00000000" w:rsidRPr="00000000">
          <w:rPr>
            <w:rtl w:val="0"/>
          </w:rPr>
          <w:delText xml:space="preserve">Log4JS: </w:delText>
        </w:r>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color w:val="1155cc"/>
            <w:u w:val="single"/>
            <w:rtl w:val="0"/>
          </w:rPr>
          <w:delText xml:space="preserve">http://log4js.berlios.de/</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rFonts w:ascii="Verdana" w:cs="Verdana" w:eastAsia="Verdana" w:hAnsi="Verdana"/>
          <w:sz w:val="20"/>
          <w:szCs w:val="20"/>
          <w:highlight w:val="whit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Fonts w:ascii="Verdana" w:cs="Verdana" w:eastAsia="Verdana" w:hAnsi="Verdana"/>
            <w:sz w:val="20"/>
            <w:szCs w:val="20"/>
            <w:highlight w:val="white"/>
            <w:rtl w:val="0"/>
          </w:rPr>
          <w:delText xml:space="preserve">Fourspaces Log4js: </w:delText>
        </w:r>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Fonts w:ascii="Verdana" w:cs="Verdana" w:eastAsia="Verdana" w:hAnsi="Verdana"/>
            <w:color w:val="009999"/>
            <w:sz w:val="20"/>
            <w:szCs w:val="20"/>
            <w:highlight w:val="white"/>
            <w:u w:val="single"/>
            <w:rtl w:val="0"/>
          </w:rPr>
          <w:delText xml:space="preserve">http://log4js.sourceforge.net/</w:delText>
        </w:r>
        <w:r w:rsidDel="00000000" w:rsidR="00000000" w:rsidRPr="00000000">
          <w:fldChar w:fldCharType="end"/>
        </w:r>
      </w:del>
    </w:p>
    <w:p w:rsidR="00000000" w:rsidDel="00000000" w:rsidP="00000000" w:rsidRDefault="00000000" w:rsidRPr="00000000">
      <w:pPr>
        <w:numPr>
          <w:ilvl w:val="0"/>
          <w:numId w:val="9"/>
        </w:numPr>
        <w:ind w:left="720" w:hanging="360"/>
        <w:contextualSpacing w:val="1"/>
        <w:rPr>
          <w:del w:author="Anonymous" w:id="8" w:date="2014-11-21T21:06:36Z"/>
          <w:rFonts w:ascii="Verdana" w:cs="Verdana" w:eastAsia="Verdana" w:hAnsi="Verdana"/>
          <w:sz w:val="20"/>
          <w:szCs w:val="20"/>
          <w:highlight w:val="whit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Fonts w:ascii="Verdana" w:cs="Verdana" w:eastAsia="Verdana" w:hAnsi="Verdana"/>
            <w:sz w:val="20"/>
            <w:szCs w:val="20"/>
            <w:highlight w:val="white"/>
            <w:rtl w:val="0"/>
          </w:rPr>
          <w:delText xml:space="preserve">Lumberjack: </w:delText>
        </w:r>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Fonts w:ascii="Verdana" w:cs="Verdana" w:eastAsia="Verdana" w:hAnsi="Verdana"/>
            <w:color w:val="1155cc"/>
            <w:sz w:val="20"/>
            <w:szCs w:val="20"/>
            <w:highlight w:val="white"/>
            <w:u w:val="single"/>
            <w:rtl w:val="0"/>
          </w:rPr>
          <w:delText xml:space="preserve">https://github.com/dhruvbird/node-lumberjack</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rFonts w:ascii="Verdana" w:cs="Verdana" w:eastAsia="Verdana" w:hAnsi="Verdana"/>
          <w:sz w:val="20"/>
          <w:szCs w:val="20"/>
          <w:highlight w:val="whit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Fonts w:ascii="Verdana" w:cs="Verdana" w:eastAsia="Verdana" w:hAnsi="Verdana"/>
            <w:sz w:val="20"/>
            <w:szCs w:val="20"/>
            <w:highlight w:val="white"/>
            <w:rtl w:val="0"/>
          </w:rPr>
          <w:delText xml:space="preserve">fvlogger: </w:delText>
        </w:r>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Fonts w:ascii="Verdana" w:cs="Verdana" w:eastAsia="Verdana" w:hAnsi="Verdana"/>
            <w:color w:val="009999"/>
            <w:sz w:val="20"/>
            <w:szCs w:val="20"/>
            <w:highlight w:val="white"/>
            <w:u w:val="single"/>
            <w:rtl w:val="0"/>
          </w:rPr>
          <w:delText xml:space="preserve">http://www.alistapart.com/articles/jslogging</w:delText>
        </w:r>
        <w:r w:rsidDel="00000000" w:rsidR="00000000" w:rsidRPr="00000000">
          <w:fldChar w:fldCharType="end"/>
        </w:r>
      </w:del>
    </w:p>
    <w:p w:rsidR="00000000" w:rsidDel="00000000" w:rsidP="00000000" w:rsidRDefault="00000000" w:rsidRPr="00000000">
      <w:pPr>
        <w:numPr>
          <w:ilvl w:val="0"/>
          <w:numId w:val="9"/>
        </w:numPr>
        <w:ind w:left="720" w:hanging="360"/>
        <w:contextualSpacing w:val="1"/>
        <w:rPr>
          <w:del w:author="Anonymous" w:id="8" w:date="2014-11-21T21:06:36Z"/>
          <w:rFonts w:ascii="Verdana" w:cs="Verdana" w:eastAsia="Verdana" w:hAnsi="Verdana"/>
          <w:sz w:val="20"/>
          <w:szCs w:val="20"/>
          <w:highlight w:val="whit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Fonts w:ascii="Verdana" w:cs="Verdana" w:eastAsia="Verdana" w:hAnsi="Verdana"/>
            <w:sz w:val="20"/>
            <w:szCs w:val="20"/>
            <w:highlight w:val="white"/>
            <w:rtl w:val="0"/>
          </w:rPr>
          <w:delText xml:space="preserve">JSLog: </w:delText>
        </w:r>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Fonts w:ascii="Verdana" w:cs="Verdana" w:eastAsia="Verdana" w:hAnsi="Verdana"/>
            <w:color w:val="1155cc"/>
            <w:sz w:val="20"/>
            <w:szCs w:val="20"/>
            <w:highlight w:val="white"/>
            <w:u w:val="single"/>
            <w:rtl w:val="0"/>
          </w:rPr>
          <w:delText xml:space="preserve">https://github.com/dingyonglaw/JSLog</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rFonts w:ascii="Verdana" w:cs="Verdana" w:eastAsia="Verdana" w:hAnsi="Verdana"/>
          <w:sz w:val="20"/>
          <w:szCs w:val="20"/>
          <w:highlight w:val="whit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Fonts w:ascii="Verdana" w:cs="Verdana" w:eastAsia="Verdana" w:hAnsi="Verdana"/>
            <w:sz w:val="20"/>
            <w:szCs w:val="20"/>
            <w:highlight w:val="white"/>
            <w:rtl w:val="0"/>
          </w:rPr>
          <w:delText xml:space="preserve">log4javascript: </w:delText>
        </w:r>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Fonts w:ascii="Verdana" w:cs="Verdana" w:eastAsia="Verdana" w:hAnsi="Verdana"/>
            <w:color w:val="009999"/>
            <w:sz w:val="20"/>
            <w:szCs w:val="20"/>
            <w:highlight w:val="white"/>
            <w:u w:val="single"/>
            <w:rtl w:val="0"/>
          </w:rPr>
          <w:delText xml:space="preserve">http://log4javascript.sourceforge.net</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rFonts w:ascii="Verdana" w:cs="Verdana" w:eastAsia="Verdana" w:hAnsi="Verdana"/>
          <w:sz w:val="20"/>
          <w:szCs w:val="20"/>
          <w:highlight w:val="whit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Fonts w:ascii="Verdana" w:cs="Verdana" w:eastAsia="Verdana" w:hAnsi="Verdana"/>
            <w:sz w:val="20"/>
            <w:szCs w:val="20"/>
            <w:highlight w:val="white"/>
            <w:rtl w:val="0"/>
          </w:rPr>
          <w:delText xml:space="preserve">BlackbirdJS: </w:delText>
        </w:r>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Fonts w:ascii="Verdana" w:cs="Verdana" w:eastAsia="Verdana" w:hAnsi="Verdana"/>
            <w:color w:val="009999"/>
            <w:sz w:val="20"/>
            <w:szCs w:val="20"/>
            <w:highlight w:val="white"/>
            <w:u w:val="single"/>
            <w:rtl w:val="0"/>
          </w:rPr>
          <w:delText xml:space="preserve">Blackbirdjs</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u w:val="non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tl w:val="0"/>
          </w:rPr>
          <w:delText xml:space="preserve">JSNLog:  </w:delText>
        </w:r>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color w:val="1155cc"/>
            <w:u w:val="single"/>
            <w:rtl w:val="0"/>
          </w:rPr>
          <w:delText xml:space="preserve">http://js.jsnlog.com/</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u w:val="non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tl w:val="0"/>
          </w:rPr>
          <w:delText xml:space="preserve">LogLevel: </w:delText>
        </w:r>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color w:val="1155cc"/>
            <w:u w:val="single"/>
            <w:rtl w:val="0"/>
          </w:rPr>
          <w:delText xml:space="preserve">http://pimterry.github.io/loglevel/</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u w:val="non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tl w:val="0"/>
          </w:rPr>
          <w:delText xml:space="preserve">JSTracer: </w:delText>
        </w:r>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color w:val="1155cc"/>
            <w:u w:val="single"/>
            <w:rtl w:val="0"/>
          </w:rPr>
          <w:delText xml:space="preserve">http://jstracer.sourceforge.net/index.htm</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del w:author="Anonymous" w:id="8" w:date="2014-11-21T21:06:36Z"/>
          <w:u w:val="non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tl w:val="0"/>
          </w:rPr>
          <w:delText xml:space="preserve">LogHound: </w:delText>
        </w:r>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color w:val="1155cc"/>
            <w:u w:val="single"/>
            <w:rtl w:val="0"/>
          </w:rPr>
          <w:delText xml:space="preserve">https://code.google.com/p/facets-loghound/</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9"/>
        </w:numPr>
        <w:ind w:left="720" w:hanging="360"/>
        <w:contextualSpacing w:val="1"/>
        <w:rPr>
          <w:ins w:author="Boris Egorov" w:id="25" w:date="2014-11-20T05:02:32Z"/>
          <w:u w:val="none"/>
        </w:rPr>
        <w:pPrChange w:author="Steve Budan" w:id="0" w:date="2014-12-10T22:47:47Z">
          <w:pPr>
            <w:widowControl w:val="0"/>
            <w:numPr>
              <w:ilvl w:val="0"/>
              <w:numId w:val="20"/>
            </w:numPr>
            <w:spacing w:after="100" w:before="100" w:lineRule="auto"/>
            <w:ind w:left="720" w:hanging="360"/>
            <w:contextualSpacing w:val="1"/>
          </w:pPr>
        </w:pPrChange>
      </w:pPr>
      <w:del w:author="Anonymous" w:id="8" w:date="2014-11-21T21:06:36Z">
        <w:r w:rsidDel="00000000" w:rsidR="00000000" w:rsidRPr="00000000">
          <w:rPr>
            <w:rtl w:val="0"/>
          </w:rPr>
          <w:delText xml:space="preserve">Winston: </w:delText>
        </w:r>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color w:val="1155cc"/>
            <w:u w:val="single"/>
            <w:rtl w:val="0"/>
          </w:rPr>
          <w:delText xml:space="preserve">https://github.com/flatiron/winston</w:delText>
        </w:r>
        <w:r w:rsidDel="00000000" w:rsidR="00000000" w:rsidRPr="00000000">
          <w:fldChar w:fldCharType="end"/>
        </w:r>
      </w:del>
      <w:ins w:author="Boris Egorov" w:id="25" w:date="2014-11-20T05:02:3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del w:author="Anonymous" w:id="8" w:date="2014-11-21T21:06:36Z"/>
          <w:u w:val="none"/>
        </w:rPr>
        <w:pPrChange w:author="Steve Budan" w:id="0" w:date="2014-12-10T22:47:47Z">
          <w:pPr>
            <w:widowControl w:val="0"/>
            <w:numPr>
              <w:ilvl w:val="0"/>
              <w:numId w:val="20"/>
            </w:numPr>
            <w:spacing w:after="100" w:before="100" w:lineRule="auto"/>
            <w:ind w:left="720" w:hanging="360"/>
            <w:contextualSpacing w:val="1"/>
          </w:pPr>
        </w:pPrChange>
      </w:pPr>
      <w:ins w:author="Boris Egorov" w:id="25" w:date="2014-11-20T05:02:32Z">
        <w:del w:author="Anonymous" w:id="8" w:date="2014-11-21T21:06:36Z">
          <w:r w:rsidDel="00000000" w:rsidR="00000000" w:rsidRPr="00000000">
            <w:rPr>
              <w:rtl w:val="0"/>
              <w:rPrChange w:author="Steve Budan" w:id="12" w:date="2014-12-10T22:47:47Z">
                <w:rPr/>
              </w:rPrChange>
            </w:rPr>
            <w:delText xml:space="preserve">Bunyan: </w:delText>
          </w:r>
        </w:del>
      </w:ins>
      <w:ins w:author="Boris Egorov" w:id="25" w:date="2014-11-20T05:02:32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color w:val="1155cc"/>
              <w:u w:val="single"/>
              <w:rtl w:val="0"/>
              <w:rPrChange w:author="Steve Budan" w:id="12" w:date="2014-12-10T22:47:47Z">
                <w:rPr/>
              </w:rPrChange>
            </w:rPr>
            <w:delText xml:space="preserve">https://github.com/trentm/node-bunyan</w:delText>
          </w:r>
          <w:r w:rsidDel="00000000" w:rsidR="00000000" w:rsidRPr="00000000">
            <w:fldChar w:fldCharType="end"/>
          </w:r>
        </w:del>
      </w:ins>
      <w:ins w:author="Boris Egorov" w:id="25" w:date="2014-11-20T05:02:32Z">
        <w:del w:author="Anonymous" w:id="8" w:date="2014-11-21T21:06:36Z"/>
      </w:ins>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widowControl w:val="0"/>
            <w:spacing w:after="100" w:before="100" w:lineRule="auto"/>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widowControl w:val="0"/>
            <w:spacing w:after="100" w:before="100" w:lineRule="auto"/>
            <w:contextualSpacing w:val="0"/>
          </w:pPr>
        </w:pPrChange>
      </w:pPr>
      <w:del w:author="Anonymous" w:id="8" w:date="2014-11-21T21:06:36Z">
        <w:r w:rsidDel="00000000" w:rsidR="00000000" w:rsidRPr="00000000">
          <w:rPr>
            <w:rtl w:val="0"/>
          </w:rPr>
          <w:delText xml:space="preserve">There is also a recent effort to standardize the console apis and make them work consistently across browsers:</w:delText>
        </w:r>
      </w:del>
    </w:p>
    <w:p w:rsidR="00000000" w:rsidDel="00000000" w:rsidP="00000000" w:rsidRDefault="00000000" w:rsidRPr="00000000">
      <w:pPr>
        <w:numPr>
          <w:ilvl w:val="0"/>
          <w:numId w:val="3"/>
        </w:numPr>
        <w:ind w:left="720" w:hanging="360"/>
        <w:contextualSpacing w:val="1"/>
        <w:rPr>
          <w:del w:author="Anonymous" w:id="8" w:date="2014-11-21T21:06:36Z"/>
          <w:u w:val="none"/>
        </w:rPr>
        <w:pPrChange w:author="Steve Budan" w:id="0" w:date="2014-12-10T22:47:47Z">
          <w:pPr>
            <w:widowControl w:val="0"/>
            <w:numPr>
              <w:ilvl w:val="0"/>
              <w:numId w:val="22"/>
            </w:numPr>
            <w:spacing w:after="100" w:before="100" w:lineRule="auto"/>
            <w:ind w:left="720" w:hanging="360"/>
            <w:contextualSpacing w:val="1"/>
          </w:pPr>
        </w:pPrChange>
      </w:pPr>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color w:val="1155cc"/>
            <w:u w:val="single"/>
            <w:rtl w:val="0"/>
          </w:rPr>
          <w:delText xml:space="preserve">console object proposal</w:delText>
        </w:r>
        <w:r w:rsidDel="00000000" w:rsidR="00000000" w:rsidRPr="00000000">
          <w:fldChar w:fldCharType="end"/>
        </w:r>
        <w:r w:rsidDel="00000000" w:rsidR="00000000" w:rsidRPr="00000000">
          <w:rPr>
            <w:rtl w:val="0"/>
          </w:rPr>
          <w:delText xml:space="preserve"> by DevTools WG</w:delText>
        </w:r>
      </w:del>
    </w:p>
    <w:p w:rsidR="00000000" w:rsidDel="00000000" w:rsidP="00000000" w:rsidRDefault="00000000" w:rsidRPr="00000000">
      <w:pPr>
        <w:numPr>
          <w:ilvl w:val="0"/>
          <w:numId w:val="3"/>
        </w:numPr>
        <w:ind w:left="720" w:hanging="360"/>
        <w:contextualSpacing w:val="1"/>
        <w:rPr>
          <w:del w:author="Anonymous" w:id="8" w:date="2014-11-21T21:06:36Z"/>
          <w:u w:val="none"/>
        </w:rPr>
        <w:pPrChange w:author="Steve Budan" w:id="0" w:date="2014-12-10T22:47:47Z">
          <w:pPr>
            <w:widowControl w:val="0"/>
            <w:numPr>
              <w:ilvl w:val="0"/>
              <w:numId w:val="22"/>
            </w:numPr>
            <w:spacing w:after="100" w:before="100" w:lineRule="auto"/>
            <w:ind w:left="720" w:hanging="360"/>
            <w:contextualSpacing w:val="1"/>
          </w:pPr>
        </w:pPrChange>
      </w:pPr>
      <w:del w:author="Anonymous" w:id="8" w:date="2014-11-21T21:06:36Z">
        <w:r w:rsidDel="00000000" w:rsidR="00000000" w:rsidRPr="00000000">
          <w:rPr>
            <w:rtl w:val="0"/>
          </w:rPr>
          <w:delText xml:space="preserve">summary of the </w:delText>
        </w:r>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color w:val="1155cc"/>
            <w:u w:val="single"/>
            <w:rtl w:val="0"/>
          </w:rPr>
          <w:delText xml:space="preserve">current behavior</w:delText>
        </w:r>
        <w:r w:rsidDel="00000000" w:rsidR="00000000" w:rsidRPr="00000000">
          <w:fldChar w:fldCharType="end"/>
        </w:r>
        <w:r w:rsidDel="00000000" w:rsidR="00000000" w:rsidRPr="00000000">
          <w:rPr>
            <w:rtl w:val="0"/>
          </w:rPr>
          <w:delText xml:space="preserve"> across browsers and platforms</w:delText>
        </w:r>
        <w:r w:rsidDel="00000000" w:rsidR="00000000" w:rsidRPr="00000000">
          <w:rPr>
            <w:rtl w:val="0"/>
          </w:rPr>
        </w:r>
      </w:del>
    </w:p>
    <w:p w:rsidR="00000000" w:rsidDel="00000000" w:rsidP="00000000" w:rsidRDefault="00000000" w:rsidRPr="00000000">
      <w:pPr>
        <w:pStyle w:val="Heading1"/>
        <w:contextualSpacing w:val="0"/>
        <w:rPr>
          <w:del w:author="Anonymous" w:id="8" w:date="2014-11-21T21:06:36Z"/>
        </w:rPr>
        <w:pPrChange w:author="Steve Budan" w:id="0" w:date="2014-12-10T22:47:47Z">
          <w:pPr>
            <w:pStyle w:val="Heading1"/>
            <w:widowControl w:val="0"/>
            <w:contextualSpacing w:val="0"/>
          </w:pPr>
        </w:pPrChange>
      </w:pPr>
      <w:del w:author="Anonymous" w:id="8" w:date="2014-11-21T21:06:36Z">
        <w:bookmarkStart w:colFirst="0" w:colLast="0" w:name="h.dob79bu5ncq1" w:id="4"/>
        <w:bookmarkEnd w:id="4"/>
        <w:r w:rsidDel="00000000" w:rsidR="00000000" w:rsidRPr="00000000">
          <w:rPr>
            <w:rtl w:val="0"/>
          </w:rPr>
          <w:delText xml:space="preserve">Overview of the solution</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p>
    <w:p w:rsidR="00000000" w:rsidDel="00000000" w:rsidP="00000000" w:rsidRDefault="00000000" w:rsidRPr="00000000">
      <w:pPr>
        <w:contextualSpacing w:val="0"/>
        <w:rPr>
          <w:del w:author="Anonymous" w:id="8" w:date="2014-11-21T21:06:36Z"/>
        </w:rPr>
        <w:pPrChange w:author="Steve Budan" w:id="0" w:date="2014-12-10T22:47:47Z">
          <w:pPr>
            <w:keepNext w:val="0"/>
            <w:keepLines w:val="0"/>
            <w:widowControl w:val="0"/>
            <w:contextualSpacing w:val="0"/>
          </w:pPr>
        </w:pPrChange>
      </w:pPr>
      <w:del w:author="Anonymous" w:id="8" w:date="2014-11-21T21:06:36Z">
        <w:r w:rsidDel="00000000" w:rsidR="00000000" w:rsidRPr="00000000">
          <w:rPr>
            <w:rtl w:val="0"/>
          </w:rPr>
        </w:r>
      </w:del>
    </w:p>
    <w:p w:rsidR="00000000" w:rsidDel="00000000" w:rsidP="00000000" w:rsidRDefault="00000000" w:rsidRPr="00000000">
      <w:pPr>
        <w:pStyle w:val="Heading1"/>
        <w:contextualSpacing w:val="0"/>
        <w:rPr>
          <w:del w:author="Anonymous" w:id="8" w:date="2014-11-21T21:06:36Z"/>
        </w:rPr>
        <w:pPrChange w:author="Steve Budan" w:id="0" w:date="2014-12-10T22:47:47Z">
          <w:pPr>
            <w:pStyle w:val="Heading1"/>
            <w:widowControl w:val="0"/>
            <w:contextualSpacing w:val="0"/>
          </w:pPr>
        </w:pPrChange>
      </w:pPr>
      <w:del w:author="Anonymous" w:id="8" w:date="2014-11-21T21:06:36Z">
        <w:bookmarkStart w:colFirst="0" w:colLast="0" w:name="h.9bo4lvgfx92x" w:id="5"/>
        <w:bookmarkEnd w:id="5"/>
        <w:r w:rsidDel="00000000" w:rsidR="00000000" w:rsidRPr="00000000">
          <w:rPr>
            <w:rtl w:val="0"/>
          </w:rPr>
          <w:delText xml:space="preserve">Igor's notes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2"/>
            <w:contextualSpacing w:val="0"/>
          </w:pPr>
        </w:pPrChange>
      </w:pPr>
      <w:del w:author="Anonymous" w:id="8" w:date="2014-11-21T21:06:36Z">
        <w:bookmarkStart w:colFirst="0" w:colLast="0" w:name="h.wqiqbqeqpaet" w:id="6"/>
        <w:bookmarkEnd w:id="6"/>
        <w:r w:rsidDel="00000000" w:rsidR="00000000" w:rsidRPr="00000000">
          <w:rPr>
            <w:rtl w:val="0"/>
          </w:rPr>
          <w:delText xml:space="preserve">Architecture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Plugins should be able to process the events in any arbitrary way, some examples: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 turning them into formatted console.log statements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 drawing trees (each nesting representing an event at a deeper stack frame)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 logging to a remote server (via xhr, websockets, whatever)</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 sending events to web inspector (e.g. timeline)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 sending events to web tracing framework</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2"/>
            <w:contextualSpacing w:val="0"/>
          </w:pPr>
        </w:pPrChange>
      </w:pPr>
      <w:del w:author="Anonymous" w:id="8" w:date="2014-11-21T21:06:36Z">
        <w:bookmarkStart w:colFirst="0" w:colLast="0" w:name="h.o9vgk3s8l7uj" w:id="7"/>
        <w:bookmarkEnd w:id="7"/>
        <w:r w:rsidDel="00000000" w:rsidR="00000000" w:rsidRPr="00000000">
          <w:rPr>
            <w:rtl w:val="0"/>
          </w:rPr>
          <w:delText xml:space="preserve">Logging api</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3"/>
            <w:contextualSpacing w:val="0"/>
          </w:pPr>
        </w:pPrChange>
      </w:pPr>
      <w:del w:author="Anonymous" w:id="8" w:date="2014-11-21T21:06:36Z">
        <w:bookmarkStart w:colFirst="0" w:colLast="0" w:name="h.dk8mk2jmcx05" w:id="8"/>
        <w:bookmarkEnd w:id="8"/>
        <w:r w:rsidDel="00000000" w:rsidR="00000000" w:rsidRPr="00000000">
          <w:rPr>
            <w:rtl w:val="0"/>
          </w:rPr>
          <w:delText xml:space="preserve">Metadata </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i w:val="1"/>
            <w:rtl w:val="0"/>
          </w:rPr>
          <w:delText xml:space="preserve">Goal: We need to be able to have information about the component a message is coming from along with </w:delText>
        </w:r>
        <w:r w:rsidDel="00000000" w:rsidR="00000000" w:rsidRPr="00000000">
          <w:rPr>
            <w:i w:val="1"/>
            <w:rtl w:val="0"/>
          </w:rPr>
          <w:delText xml:space="preserve">with </w:delText>
        </w:r>
        <w:r w:rsidDel="00000000" w:rsidR="00000000" w:rsidRPr="00000000">
          <w:rPr>
            <w:i w:val="1"/>
            <w:rtl w:val="0"/>
          </w:rPr>
          <w:delText xml:space="preserve">the actual message.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Simple </w:delText>
        </w:r>
        <w:r w:rsidDel="00000000" w:rsidR="00000000" w:rsidRPr="00000000">
          <w:rPr>
            <w:rFonts w:ascii="Inconsolata" w:cs="Inconsolata" w:eastAsia="Inconsolata" w:hAnsi="Inconsolata"/>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A much better approach would be explicitly logging component id:</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log.info('http', 'making a request to /foo');</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let log = new Log('http');</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log.info('making a request to /foo');</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numPr>
          <w:ilvl w:val="0"/>
          <w:numId w:val="4"/>
        </w:numPr>
        <w:ind w:left="720" w:hanging="360"/>
        <w:contextualSpacing w:val="1"/>
        <w:rPr>
          <w:del w:author="Anonymous" w:id="8" w:date="2014-11-21T21:06:36Z"/>
          <w:u w:val="none"/>
        </w:rPr>
        <w:pPrChange w:author="Steve Budan" w:id="0" w:date="2014-12-10T22:47:47Z">
          <w:pPr>
            <w:numPr>
              <w:ilvl w:val="0"/>
              <w:numId w:val="15"/>
            </w:numPr>
            <w:ind w:left="720" w:hanging="360"/>
            <w:contextualSpacing w:val="1"/>
          </w:pPr>
        </w:pPrChange>
      </w:pPr>
      <w:del w:author="Anonymous" w:id="8" w:date="2014-11-21T21:06:36Z">
        <w:r w:rsidDel="00000000" w:rsidR="00000000" w:rsidRPr="00000000">
          <w:rPr>
            <w:rtl w:val="0"/>
          </w:rPr>
          <w:delText xml:space="preserve">timestamp</w:delText>
        </w:r>
      </w:del>
    </w:p>
    <w:p w:rsidR="00000000" w:rsidDel="00000000" w:rsidP="00000000" w:rsidRDefault="00000000" w:rsidRPr="00000000">
      <w:pPr>
        <w:numPr>
          <w:ilvl w:val="0"/>
          <w:numId w:val="4"/>
        </w:numPr>
        <w:ind w:left="720" w:hanging="360"/>
        <w:contextualSpacing w:val="1"/>
        <w:rPr>
          <w:del w:author="Anonymous" w:id="8" w:date="2014-11-21T21:06:36Z"/>
          <w:u w:val="none"/>
        </w:rPr>
        <w:pPrChange w:author="Steve Budan" w:id="0" w:date="2014-12-10T22:47:47Z">
          <w:pPr>
            <w:numPr>
              <w:ilvl w:val="0"/>
              <w:numId w:val="15"/>
            </w:numPr>
            <w:ind w:left="720" w:hanging="360"/>
            <w:contextualSpacing w:val="1"/>
          </w:pPr>
        </w:pPrChange>
      </w:pPr>
      <w:del w:author="Anonymous" w:id="8" w:date="2014-11-21T21:06:36Z">
        <w:r w:rsidDel="00000000" w:rsidR="00000000" w:rsidRPr="00000000">
          <w:rPr>
            <w:rtl w:val="0"/>
          </w:rPr>
          <w:delText xml:space="preserve">stack info</w:delText>
        </w:r>
      </w:del>
    </w:p>
    <w:p w:rsidR="00000000" w:rsidDel="00000000" w:rsidP="00000000" w:rsidRDefault="00000000" w:rsidRPr="00000000">
      <w:pPr>
        <w:numPr>
          <w:ilvl w:val="0"/>
          <w:numId w:val="4"/>
        </w:numPr>
        <w:ind w:left="720" w:hanging="360"/>
        <w:contextualSpacing w:val="1"/>
        <w:rPr>
          <w:del w:author="Anonymous" w:id="8" w:date="2014-11-21T21:06:36Z"/>
          <w:u w:val="none"/>
        </w:rPr>
        <w:pPrChange w:author="Steve Budan" w:id="0" w:date="2014-12-10T22:47:47Z">
          <w:pPr>
            <w:numPr>
              <w:ilvl w:val="0"/>
              <w:numId w:val="15"/>
            </w:numPr>
            <w:ind w:left="720" w:hanging="360"/>
            <w:contextualSpacing w:val="1"/>
          </w:pPr>
        </w:pPrChange>
      </w:pPr>
      <w:del w:author="Anonymous" w:id="8" w:date="2014-11-21T21:06:36Z">
        <w:r w:rsidDel="00000000" w:rsidR="00000000" w:rsidRPr="00000000">
          <w:rPr>
            <w:rtl w:val="0"/>
          </w:rPr>
          <w:delText xml:space="preserve">window.location</w:delText>
        </w:r>
      </w:del>
    </w:p>
    <w:p w:rsidR="00000000" w:rsidDel="00000000" w:rsidP="00000000" w:rsidRDefault="00000000" w:rsidRPr="00000000">
      <w:pPr>
        <w:numPr>
          <w:ilvl w:val="0"/>
          <w:numId w:val="4"/>
        </w:numPr>
        <w:ind w:left="720" w:hanging="360"/>
        <w:contextualSpacing w:val="1"/>
        <w:rPr>
          <w:del w:author="Anonymous" w:id="8" w:date="2014-11-21T21:06:36Z"/>
          <w:u w:val="none"/>
        </w:rPr>
        <w:pPrChange w:author="Steve Budan" w:id="0" w:date="2014-12-10T22:47:47Z">
          <w:pPr>
            <w:numPr>
              <w:ilvl w:val="0"/>
              <w:numId w:val="15"/>
            </w:numPr>
            <w:ind w:left="720" w:hanging="360"/>
            <w:contextualSpacing w:val="1"/>
          </w:pPr>
        </w:pPrChange>
      </w:pPr>
      <w:del w:author="Anonymous" w:id="8" w:date="2014-11-21T21:06:36Z">
        <w:r w:rsidDel="00000000" w:rsidR="00000000" w:rsidRPr="00000000">
          <w:rPr>
            <w:rtl w:val="0"/>
          </w:rPr>
          <w:delText xml:space="preserve">webworker info</w:delText>
        </w:r>
      </w:del>
    </w:p>
    <w:p w:rsidR="00000000" w:rsidDel="00000000" w:rsidP="00000000" w:rsidRDefault="00000000" w:rsidRPr="00000000">
      <w:pPr>
        <w:numPr>
          <w:ilvl w:val="0"/>
          <w:numId w:val="4"/>
        </w:numPr>
        <w:ind w:left="720" w:hanging="360"/>
        <w:contextualSpacing w:val="1"/>
        <w:rPr>
          <w:del w:author="Anonymous" w:id="8" w:date="2014-11-21T21:06:36Z"/>
          <w:u w:val="none"/>
        </w:rPr>
        <w:pPrChange w:author="Steve Budan" w:id="0" w:date="2014-12-10T22:47:47Z">
          <w:pPr>
            <w:numPr>
              <w:ilvl w:val="0"/>
              <w:numId w:val="15"/>
            </w:numPr>
            <w:ind w:left="720" w:hanging="360"/>
            <w:contextualSpacing w:val="1"/>
          </w:pPr>
        </w:pPrChange>
      </w:pPr>
      <w:del w:author="Anonymous" w:id="8" w:date="2014-11-21T21:06:36Z">
        <w:r w:rsidDel="00000000" w:rsidR="00000000" w:rsidRPr="00000000">
          <w:rPr>
            <w:rtl w:val="0"/>
          </w:rPr>
          <w:delText xml:space="preserve">memory utilization</w:delText>
        </w:r>
      </w:del>
    </w:p>
    <w:p w:rsidR="00000000" w:rsidDel="00000000" w:rsidP="00000000" w:rsidRDefault="00000000" w:rsidRPr="00000000">
      <w:pPr>
        <w:numPr>
          <w:ilvl w:val="0"/>
          <w:numId w:val="4"/>
        </w:numPr>
        <w:ind w:left="720" w:hanging="360"/>
        <w:contextualSpacing w:val="1"/>
        <w:rPr>
          <w:del w:author="Anonymous" w:id="8" w:date="2014-11-21T21:06:36Z"/>
          <w:u w:val="none"/>
        </w:rPr>
        <w:pPrChange w:author="Steve Budan" w:id="0" w:date="2014-12-10T22:47:47Z">
          <w:pPr>
            <w:numPr>
              <w:ilvl w:val="0"/>
              <w:numId w:val="15"/>
            </w:numPr>
            <w:ind w:left="720" w:hanging="360"/>
            <w:contextualSpacing w:val="1"/>
          </w:pPr>
        </w:pPrChange>
      </w:pPr>
      <w:del w:author="Anonymous" w:id="8" w:date="2014-11-21T21:06:36Z">
        <w:r w:rsidDel="00000000" w:rsidR="00000000" w:rsidRPr="00000000">
          <w:rPr>
            <w:rtl w:val="0"/>
          </w:rPr>
          <w:delText xml:space="preserve">and others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3"/>
            <w:contextualSpacing w:val="0"/>
          </w:pPr>
        </w:pPrChange>
      </w:pPr>
      <w:del w:author="Anonymous" w:id="8" w:date="2014-11-21T21:06:36Z">
        <w:bookmarkStart w:colFirst="0" w:colLast="0" w:name="h.kixnpmdpn5n8" w:id="9"/>
        <w:bookmarkEnd w:id="9"/>
        <w:r w:rsidDel="00000000" w:rsidR="00000000" w:rsidRPr="00000000">
          <w:rPr>
            <w:rtl w:val="0"/>
          </w:rPr>
          <w:delText xml:space="preserve">Performance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i w:val="1"/>
            <w:rtl w:val="0"/>
          </w:rPr>
          <w:delText xml:space="preserve">If a logging is not enabled for a particular logging level, we should minimize the performance impact of such log statements in the executing code.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For example if `info` level is not enabled then apis that declare logging points as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log.info("http: making a request to " + computeAbsoluteUrl(url))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In the java world this has been solved by using </w:delText>
        </w:r>
        <w:r w:rsidDel="00000000" w:rsidR="00000000" w:rsidRPr="00000000">
          <w:rPr>
            <w:rFonts w:ascii="Inconsolata" w:cs="Inconsolata" w:eastAsia="Inconsolata" w:hAnsi="Inconsolata"/>
            <w:rtl w:val="0"/>
          </w:rPr>
          <w:delText xml:space="preserve">if</w:delText>
        </w:r>
        <w:r w:rsidDel="00000000" w:rsidR="00000000" w:rsidRPr="00000000">
          <w:rPr>
            <w:rtl w:val="0"/>
          </w:rPr>
          <w:delText xml:space="preserve"> statements or shortcircuiting boolean operators. In our case we could do something like: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log.isInfoOn() &amp;&amp; log.info("http: making a request to " + computeAbsoluteUrl(url));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We could even go as far as setting the method to undefined if disabled, which could allow for api like: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 &amp;&amp; log.info("http: making a request to " + computeAbsoluteUrl(url));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 () =&gt; "http: making a request to " + computeAbsoluteUrl(url) );</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3"/>
            <w:contextualSpacing w:val="0"/>
          </w:pPr>
        </w:pPrChange>
      </w:pPr>
      <w:del w:author="Anonymous" w:id="8" w:date="2014-11-21T21:06:36Z">
        <w:bookmarkStart w:colFirst="0" w:colLast="0" w:name="h.sufspii861fo" w:id="10"/>
        <w:bookmarkEnd w:id="10"/>
        <w:r w:rsidDel="00000000" w:rsidR="00000000" w:rsidRPr="00000000">
          <w:rPr>
            <w:rtl w:val="0"/>
          </w:rPr>
          <w:delText xml:space="preserve">S</w:delText>
        </w:r>
        <w:r w:rsidDel="00000000" w:rsidR="00000000" w:rsidRPr="00000000">
          <w:rPr>
            <w:rtl w:val="0"/>
          </w:rPr>
          <w:delText xml:space="preserve">tring templating</w:delText>
        </w:r>
      </w:del>
    </w:p>
    <w:p w:rsidR="00000000" w:rsidDel="00000000" w:rsidP="00000000" w:rsidRDefault="00000000" w:rsidRPr="00000000">
      <w:pPr>
        <w:contextualSpacing w:val="0"/>
        <w:rPr>
          <w:del w:author="Anonymous" w:id="8" w:date="2014-11-21T21:06:36Z"/>
        </w:rPr>
      </w:pPr>
      <w:ins w:author="Marcel van Mackelenbergh" w:id="26" w:date="2014-12-20T18:55:39Z">
        <w:del w:author="Anonymous" w:id="8" w:date="2014-11-21T21:06:36Z">
          <w:r w:rsidDel="00000000" w:rsidR="00000000" w:rsidRPr="00000000">
            <w:rPr>
              <w:rtl w:val="0"/>
            </w:rPr>
            <w:delText xml:space="preserve">ed</w:delText>
          </w:r>
        </w:del>
      </w:ins>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Doing string concatenation by hand is lame when ES6 string interpolation can help us quite bit. Compare: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0" w:right="-1440" w:firstLine="0"/>
            <w:contextualSpacing w:val="0"/>
          </w:pPr>
        </w:pPrChange>
      </w:pPr>
      <w:del w:author="Anonymous" w:id="8" w:date="2014-11-21T21:06:36Z">
        <w:r w:rsidDel="00000000" w:rsidR="00000000" w:rsidRPr="00000000">
          <w:rPr>
            <w:rFonts w:ascii="Inconsolata" w:cs="Inconsolata" w:eastAsia="Inconsolata" w:hAnsi="Inconsolata"/>
            <w:rtl w:val="0"/>
          </w:rPr>
          <w:delText xml:space="preserve">log.info("making a request to " + url + " with headers " + JSON.stringify(headersArray));</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with:</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left="0" w:right="-990" w:firstLine="0"/>
            <w:contextualSpacing w:val="0"/>
          </w:pPr>
        </w:pPrChange>
      </w:pPr>
      <w:del w:author="Anonymous" w:id="8" w:date="2014-11-21T21:06:36Z">
        <w:r w:rsidDel="00000000" w:rsidR="00000000" w:rsidRPr="00000000">
          <w:rPr>
            <w:rFonts w:ascii="Inconsolata" w:cs="Inconsolata" w:eastAsia="Inconsolata" w:hAnsi="Inconsolata"/>
            <w:rtl w:val="0"/>
          </w:rPr>
          <w:delText xml:space="preserve">log.info("making a request to ${url} with headers ${JSON.stringify(headersArray)});</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or even better:</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 `"making a request to ${url} with headers ${headersArray}`;</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3"/>
            <w:contextualSpacing w:val="0"/>
          </w:pPr>
        </w:pPrChange>
      </w:pPr>
      <w:del w:author="Anonymous" w:id="8" w:date="2014-11-21T21:06:36Z">
        <w:bookmarkStart w:colFirst="0" w:colLast="0" w:name="h.wobs1hp1gaj6" w:id="11"/>
        <w:bookmarkEnd w:id="11"/>
        <w:r w:rsidDel="00000000" w:rsidR="00000000" w:rsidRPr="00000000">
          <w:rPr>
            <w:rtl w:val="0"/>
          </w:rPr>
          <w:delText xml:space="preserve">Single-point vs dual-point vs around logging</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4"/>
            <w:contextualSpacing w:val="0"/>
          </w:pPr>
        </w:pPrChange>
      </w:pPr>
      <w:del w:author="Anonymous" w:id="8" w:date="2014-11-21T21:06:36Z">
        <w:bookmarkStart w:colFirst="0" w:colLast="0" w:name="h.fhjvhxz4mey" w:id="12"/>
        <w:bookmarkEnd w:id="12"/>
        <w:r w:rsidDel="00000000" w:rsidR="00000000" w:rsidRPr="00000000">
          <w:rPr>
            <w:rtl w:val="0"/>
          </w:rPr>
          <w:delText xml:space="preserve">Single-point logging:</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log.info(`processing http response for ${url}`);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 do work</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Pros:</w:delText>
        </w:r>
      </w:del>
    </w:p>
    <w:p w:rsidR="00000000" w:rsidDel="00000000" w:rsidP="00000000" w:rsidRDefault="00000000" w:rsidRPr="00000000">
      <w:pPr>
        <w:numPr>
          <w:ilvl w:val="0"/>
          <w:numId w:val="21"/>
        </w:numPr>
        <w:ind w:left="720" w:hanging="360"/>
        <w:contextualSpacing w:val="1"/>
        <w:rPr>
          <w:del w:author="Anonymous" w:id="8" w:date="2014-11-21T21:06:36Z"/>
          <w:u w:val="none"/>
        </w:rPr>
        <w:pPrChange w:author="Steve Budan" w:id="0" w:date="2014-12-10T22:47:47Z">
          <w:pPr>
            <w:numPr>
              <w:ilvl w:val="0"/>
              <w:numId w:val="11"/>
            </w:numPr>
            <w:ind w:left="720" w:hanging="360"/>
            <w:contextualSpacing w:val="1"/>
          </w:pPr>
        </w:pPrChange>
      </w:pPr>
      <w:del w:author="Anonymous" w:id="8" w:date="2014-11-21T21:06:36Z">
        <w:r w:rsidDel="00000000" w:rsidR="00000000" w:rsidRPr="00000000">
          <w:rPr>
            <w:rtl w:val="0"/>
          </w:rPr>
          <w:delText xml:space="preserve">simple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Cons:</w:delText>
        </w:r>
      </w:del>
    </w:p>
    <w:p w:rsidR="00000000" w:rsidDel="00000000" w:rsidP="00000000" w:rsidRDefault="00000000" w:rsidRPr="00000000">
      <w:pPr>
        <w:numPr>
          <w:ilvl w:val="0"/>
          <w:numId w:val="23"/>
        </w:numPr>
        <w:ind w:left="720" w:hanging="360"/>
        <w:contextualSpacing w:val="1"/>
        <w:rPr>
          <w:del w:author="Anonymous" w:id="8" w:date="2014-11-21T21:06:36Z"/>
          <w:u w:val="none"/>
        </w:rPr>
        <w:pPrChange w:author="Steve Budan" w:id="0" w:date="2014-12-10T22:47:47Z">
          <w:pPr>
            <w:numPr>
              <w:ilvl w:val="0"/>
              <w:numId w:val="12"/>
            </w:numPr>
            <w:ind w:left="720" w:hanging="360"/>
            <w:contextualSpacing w:val="1"/>
          </w:pPr>
        </w:pPrChange>
      </w:pPr>
      <w:del w:author="Anonymous" w:id="8" w:date="2014-11-21T21:06:36Z">
        <w:r w:rsidDel="00000000" w:rsidR="00000000" w:rsidRPr="00000000">
          <w:rPr>
            <w:rtl w:val="0"/>
          </w:rPr>
          <w:delText xml:space="preserve">unable to demarcate beginning and end of an event with non-zero duration</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4"/>
            <w:contextualSpacing w:val="0"/>
          </w:pPr>
        </w:pPrChange>
      </w:pPr>
      <w:del w:author="Anonymous" w:id="8" w:date="2014-11-21T21:06:36Z">
        <w:bookmarkStart w:colFirst="0" w:colLast="0" w:name="h.5448i9pqa52b" w:id="13"/>
        <w:bookmarkEnd w:id="13"/>
        <w:r w:rsidDel="00000000" w:rsidR="00000000" w:rsidRPr="00000000">
          <w:rPr>
            <w:rtl w:val="0"/>
          </w:rPr>
          <w:delText xml:space="preserve">Dual-point logging 1:</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log.infoStart(`processing http response for ${url}`);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 do work</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log.infoEnd(`processing http response for ${url}`);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Cons:</w:delText>
        </w:r>
      </w:del>
    </w:p>
    <w:p w:rsidR="00000000" w:rsidDel="00000000" w:rsidP="00000000" w:rsidRDefault="00000000" w:rsidRPr="00000000">
      <w:pPr>
        <w:numPr>
          <w:ilvl w:val="0"/>
          <w:numId w:val="17"/>
        </w:numPr>
        <w:ind w:left="720" w:hanging="360"/>
        <w:contextualSpacing w:val="1"/>
        <w:rPr>
          <w:del w:author="Anonymous" w:id="8" w:date="2014-11-21T21:06:36Z"/>
          <w:u w:val="none"/>
        </w:rPr>
        <w:pPrChange w:author="Steve Budan" w:id="0" w:date="2014-12-10T22:47:47Z">
          <w:pPr>
            <w:numPr>
              <w:ilvl w:val="0"/>
              <w:numId w:val="13"/>
            </w:numPr>
            <w:ind w:left="720" w:hanging="360"/>
            <w:contextualSpacing w:val="1"/>
          </w:pPr>
        </w:pPrChange>
      </w:pPr>
      <w:del w:author="Anonymous" w:id="8" w:date="2014-11-21T21:06:36Z">
        <w:r w:rsidDel="00000000" w:rsidR="00000000" w:rsidRPr="00000000">
          <w:rPr>
            <w:rtl w:val="0"/>
          </w:rPr>
          <w:delText xml:space="preserve">verbose</w:delText>
        </w:r>
      </w:del>
    </w:p>
    <w:p w:rsidR="00000000" w:rsidDel="00000000" w:rsidP="00000000" w:rsidRDefault="00000000" w:rsidRPr="00000000">
      <w:pPr>
        <w:numPr>
          <w:ilvl w:val="0"/>
          <w:numId w:val="17"/>
        </w:numPr>
        <w:ind w:left="720" w:hanging="360"/>
        <w:contextualSpacing w:val="1"/>
        <w:rPr>
          <w:del w:author="Anonymous" w:id="8" w:date="2014-11-21T21:06:36Z"/>
          <w:u w:val="none"/>
        </w:rPr>
        <w:pPrChange w:author="Steve Budan" w:id="0" w:date="2014-12-10T22:47:47Z">
          <w:pPr>
            <w:numPr>
              <w:ilvl w:val="0"/>
              <w:numId w:val="13"/>
            </w:numPr>
            <w:ind w:left="720" w:hanging="360"/>
            <w:contextualSpacing w:val="1"/>
          </w:pPr>
        </w:pPrChange>
      </w:pPr>
      <w:del w:author="Anonymous" w:id="8" w:date="2014-11-21T21:06:36Z">
        <w:r w:rsidDel="00000000" w:rsidR="00000000" w:rsidRPr="00000000">
          <w:rPr>
            <w:rtl w:val="0"/>
          </w:rPr>
          <w:delText xml:space="preserve">error prone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4"/>
            <w:contextualSpacing w:val="0"/>
          </w:pPr>
        </w:pPrChange>
      </w:pPr>
      <w:del w:author="Anonymous" w:id="8" w:date="2014-11-21T21:06:36Z">
        <w:bookmarkStart w:colFirst="0" w:colLast="0" w:name="h.jk8u7uqcbbeq" w:id="14"/>
        <w:bookmarkEnd w:id="14"/>
        <w:r w:rsidDel="00000000" w:rsidR="00000000" w:rsidRPr="00000000">
          <w:rPr>
            <w:rtl w:val="0"/>
          </w:rPr>
          <w:delText xml:space="preserve">Dual-point logging 2:</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log.infoStart('someId', `processing http response for ${url}`);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 do work</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log.infoEnd('someId');</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Cons: </w:delText>
        </w:r>
      </w:del>
    </w:p>
    <w:p w:rsidR="00000000" w:rsidDel="00000000" w:rsidP="00000000" w:rsidRDefault="00000000" w:rsidRPr="00000000">
      <w:pPr>
        <w:numPr>
          <w:ilvl w:val="0"/>
          <w:numId w:val="18"/>
        </w:numPr>
        <w:ind w:left="720" w:hanging="360"/>
        <w:contextualSpacing w:val="1"/>
        <w:rPr>
          <w:del w:author="Anonymous" w:id="8" w:date="2014-11-21T21:06:36Z"/>
          <w:u w:val="none"/>
        </w:rPr>
        <w:pPrChange w:author="Steve Budan" w:id="0" w:date="2014-12-10T22:47:47Z">
          <w:pPr>
            <w:numPr>
              <w:ilvl w:val="0"/>
              <w:numId w:val="16"/>
            </w:numPr>
            <w:ind w:left="720" w:hanging="360"/>
            <w:contextualSpacing w:val="1"/>
          </w:pPr>
        </w:pPrChange>
      </w:pPr>
      <w:del w:author="Anonymous" w:id="8" w:date="2014-11-21T21:06:36Z">
        <w:r w:rsidDel="00000000" w:rsidR="00000000" w:rsidRPr="00000000">
          <w:rPr>
            <w:rtl w:val="0"/>
          </w:rPr>
          <w:delText xml:space="preserve">requires unique ids which are troublesome to generate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4"/>
            <w:contextualSpacing w:val="0"/>
          </w:pPr>
        </w:pPrChange>
      </w:pPr>
      <w:del w:author="Anonymous" w:id="8" w:date="2014-11-21T21:06:36Z">
        <w:bookmarkStart w:colFirst="0" w:colLast="0" w:name="h.disiypulhqv" w:id="15"/>
        <w:bookmarkEnd w:id="15"/>
        <w:r w:rsidDel="00000000" w:rsidR="00000000" w:rsidRPr="00000000">
          <w:rPr>
            <w:rtl w:val="0"/>
          </w:rPr>
          <w:delText xml:space="preserve">Dual-point logging 3:</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let logEnd = log.infoStart(`processing http response for ${url}`);</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 do work</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logEnd();</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4"/>
            <w:contextualSpacing w:val="0"/>
          </w:pPr>
        </w:pPrChange>
      </w:pPr>
      <w:del w:author="Anonymous" w:id="8" w:date="2014-11-21T21:06:36Z">
        <w:bookmarkStart w:colFirst="0" w:colLast="0" w:name="h.ssc8w31bfydy" w:id="16"/>
        <w:bookmarkEnd w:id="16"/>
        <w:r w:rsidDel="00000000" w:rsidR="00000000" w:rsidRPr="00000000">
          <w:rPr>
            <w:rtl w:val="0"/>
          </w:rPr>
          <w:delText xml:space="preserve">Around logging:</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log.info(`processing http response for ${url}`, () =&gt; {</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  // do work</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Cons:</w:delText>
        </w:r>
      </w:del>
    </w:p>
    <w:p w:rsidR="00000000" w:rsidDel="00000000" w:rsidP="00000000" w:rsidRDefault="00000000" w:rsidRPr="00000000">
      <w:pPr>
        <w:numPr>
          <w:ilvl w:val="0"/>
          <w:numId w:val="7"/>
        </w:numPr>
        <w:ind w:left="720" w:hanging="360"/>
        <w:contextualSpacing w:val="1"/>
        <w:rPr>
          <w:del w:author="Anonymous" w:id="8" w:date="2014-11-21T21:06:36Z"/>
          <w:u w:val="none"/>
        </w:rPr>
        <w:pPrChange w:author="Steve Budan" w:id="0" w:date="2014-12-10T22:47:47Z">
          <w:pPr>
            <w:numPr>
              <w:ilvl w:val="0"/>
              <w:numId w:val="10"/>
            </w:numPr>
            <w:ind w:left="720" w:hanging="360"/>
            <w:contextualSpacing w:val="1"/>
          </w:pPr>
        </w:pPrChange>
      </w:pPr>
      <w:del w:author="Anonymous" w:id="8" w:date="2014-11-21T21:06:36Z">
        <w:r w:rsidDel="00000000" w:rsidR="00000000" w:rsidRPr="00000000">
          <w:rPr>
            <w:rtl w:val="0"/>
          </w:rPr>
          <w:delText xml:space="preserve">might be problematic for async code (we could use </w:delText>
        </w:r>
        <w:r w:rsidDel="00000000" w:rsidR="00000000" w:rsidRPr="00000000">
          <w:rPr>
            <w:rFonts w:ascii="Inconsolata" w:cs="Inconsolata" w:eastAsia="Inconsolata" w:hAnsi="Inconsolata"/>
            <w:rtl w:val="0"/>
          </w:rPr>
          <w:delText xml:space="preserve">done()</w:delText>
        </w:r>
        <w:r w:rsidDel="00000000" w:rsidR="00000000" w:rsidRPr="00000000">
          <w:rPr>
            <w:rtl w:val="0"/>
          </w:rPr>
          <w:delText xml:space="preserve"> fn though)</w:delText>
        </w:r>
      </w:del>
    </w:p>
    <w:p w:rsidR="00000000" w:rsidDel="00000000" w:rsidP="00000000" w:rsidRDefault="00000000" w:rsidRPr="00000000">
      <w:pPr>
        <w:numPr>
          <w:ilvl w:val="0"/>
          <w:numId w:val="7"/>
        </w:numPr>
        <w:ind w:left="720" w:hanging="360"/>
        <w:contextualSpacing w:val="1"/>
        <w:rPr>
          <w:del w:author="Anonymous" w:id="8" w:date="2014-11-21T21:06:36Z"/>
          <w:u w:val="none"/>
        </w:rPr>
        <w:pPrChange w:author="Steve Budan" w:id="0" w:date="2014-12-10T22:47:47Z">
          <w:pPr>
            <w:numPr>
              <w:ilvl w:val="0"/>
              <w:numId w:val="10"/>
            </w:numPr>
            <w:ind w:left="720" w:hanging="360"/>
            <w:contextualSpacing w:val="1"/>
          </w:pPr>
        </w:pPrChange>
      </w:pPr>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Fonts w:ascii="Inconsolata" w:cs="Inconsolata" w:eastAsia="Inconsolata" w:hAnsi="Inconsolata"/>
            <w:rtl w:val="0"/>
          </w:rPr>
          <w:delText xml:space="preserve">this</w:delText>
        </w:r>
        <w:r w:rsidDel="00000000" w:rsidR="00000000" w:rsidRPr="00000000">
          <w:rPr>
            <w:rtl w:val="0"/>
          </w:rPr>
          <w:delText xml:space="preserve"> issues in js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2"/>
            <w:contextualSpacing w:val="0"/>
          </w:pPr>
        </w:pPrChange>
      </w:pPr>
      <w:del w:author="Anonymous" w:id="8" w:date="2014-11-21T21:06:36Z">
        <w:bookmarkStart w:colFirst="0" w:colLast="0" w:name="h.681847w75fhc" w:id="17"/>
        <w:bookmarkEnd w:id="17"/>
        <w:r w:rsidDel="00000000" w:rsidR="00000000" w:rsidRPr="00000000">
          <w:rPr>
            <w:rtl w:val="0"/>
          </w:rPr>
          <w:delText xml:space="preserve">Log processors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These processors should be able to:</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numPr>
          <w:ilvl w:val="0"/>
          <w:numId w:val="5"/>
        </w:numPr>
        <w:ind w:left="720" w:hanging="360"/>
        <w:contextualSpacing w:val="1"/>
        <w:rPr>
          <w:del w:author="Anonymous" w:id="8" w:date="2014-11-21T21:06:36Z"/>
          <w:u w:val="none"/>
        </w:rPr>
        <w:pPrChange w:author="Steve Budan" w:id="0" w:date="2014-12-10T22:47:47Z">
          <w:pPr>
            <w:numPr>
              <w:ilvl w:val="0"/>
              <w:numId w:val="14"/>
            </w:numPr>
            <w:ind w:left="720" w:hanging="360"/>
            <w:contextualSpacing w:val="1"/>
          </w:pPr>
        </w:pPrChange>
      </w:pPr>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p>
    <w:p w:rsidR="00000000" w:rsidDel="00000000" w:rsidP="00000000" w:rsidRDefault="00000000" w:rsidRPr="00000000">
      <w:pPr>
        <w:numPr>
          <w:ilvl w:val="0"/>
          <w:numId w:val="5"/>
        </w:numPr>
        <w:ind w:left="720" w:hanging="360"/>
        <w:contextualSpacing w:val="1"/>
        <w:rPr>
          <w:del w:author="Anonymous" w:id="8" w:date="2014-11-21T21:06:36Z"/>
          <w:u w:val="none"/>
        </w:rPr>
        <w:pPrChange w:author="Steve Budan" w:id="0" w:date="2014-12-10T22:47:47Z">
          <w:pPr>
            <w:numPr>
              <w:ilvl w:val="0"/>
              <w:numId w:val="14"/>
            </w:numPr>
            <w:ind w:left="720" w:hanging="360"/>
            <w:contextualSpacing w:val="1"/>
          </w:pPr>
        </w:pPrChange>
      </w:pPr>
      <w:del w:author="Anonymous" w:id="8" w:date="2014-11-21T21:06:36Z">
        <w:r w:rsidDel="00000000" w:rsidR="00000000" w:rsidRPr="00000000">
          <w:rPr>
            <w:rtl w:val="0"/>
          </w:rPr>
          <w:delText xml:space="preserve">optionally receive only subset of all logging events (e.g. only events at level error from component http)</w:delText>
        </w:r>
      </w:del>
    </w:p>
    <w:p w:rsidR="00000000" w:rsidDel="00000000" w:rsidP="00000000" w:rsidRDefault="00000000" w:rsidRPr="00000000">
      <w:pPr>
        <w:numPr>
          <w:ilvl w:val="0"/>
          <w:numId w:val="5"/>
        </w:numPr>
        <w:ind w:left="720" w:hanging="360"/>
        <w:contextualSpacing w:val="1"/>
        <w:rPr>
          <w:del w:author="Anonymous" w:id="8" w:date="2014-11-21T21:06:36Z"/>
          <w:u w:val="none"/>
        </w:rPr>
        <w:pPrChange w:author="Steve Budan" w:id="0" w:date="2014-12-10T22:47:47Z">
          <w:pPr>
            <w:numPr>
              <w:ilvl w:val="0"/>
              <w:numId w:val="14"/>
            </w:numPr>
            <w:ind w:left="720" w:hanging="360"/>
            <w:contextualSpacing w:val="1"/>
          </w:pPr>
        </w:pPrChange>
      </w:pPr>
      <w:del w:author="Anonymous" w:id="8" w:date="2014-11-21T21:06:36Z">
        <w:r w:rsidDel="00000000" w:rsidR="00000000" w:rsidRPr="00000000">
          <w:rPr>
            <w:rtl w:val="0"/>
          </w:rPr>
          <w:delText xml:space="preserve">process each event by one or many processors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When using dual-point logs the console.log processor should be able to create logs like (just for illustration):</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del w:author="Anonymous" w:id="8" w:date="2014-11-21T21:06:36Z">
        <w:r w:rsidDel="00000000" w:rsidR="00000000" w:rsidRPr="00000000">
          <w:br w:type="page"/>
        </w:r>
      </w:del>
    </w:p>
    <w:p w:rsidR="00000000" w:rsidDel="00000000" w:rsidP="00000000" w:rsidRDefault="00000000" w:rsidRPr="00000000">
      <w:pPr>
        <w:contextualSpacing w:val="0"/>
        <w:rPr>
          <w:ins w:author="Anonymous" w:id="27" w:date="2014-11-21T21:06:41Z"/>
        </w:rPr>
        <w:pPrChange w:author="Andre Ferreira" w:id="0" w:date="2015-01-21T19:16:41Z">
          <w:pPr>
            <w:pStyle w:val="Title"/>
            <w:keepNext w:val="1"/>
            <w:keepLines w:val="1"/>
            <w:contextualSpacing w:val="0"/>
          </w:pPr>
        </w:pPrChange>
      </w:pPr>
      <w:ins w:author="Anonymous" w:id="27" w:date="2014-11-21T21:06:41Z">
        <w:del w:author="Anonymous" w:id="8" w:date="2014-11-21T21:06:36Z">
          <w:bookmarkStart w:colFirst="0" w:colLast="0" w:name="h.i1ezfz6e4qk3" w:id="18"/>
          <w:bookmarkEnd w:id="18"/>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Repo: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36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36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36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36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720" w:firstLine="0"/>
            <w:contextualSpacing w:val="0"/>
          </w:pPr>
        </w:pPrChange>
      </w:pPr>
      <w:ins w:author="Anonymous" w:id="27" w:date="2014-11-21T21:06:41Z">
        <w:del w:author="Anonymous" w:id="8" w:date="2014-11-21T21:06:36Z">
          <w:r w:rsidDel="00000000" w:rsidR="00000000" w:rsidRPr="00000000">
            <w:rPr>
              <w:rtl w:val="0"/>
            </w:rPr>
            <w:delText xml:space="preserve">w</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72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08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08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08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08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44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44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44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144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left="720" w:firstLine="0"/>
            <w:contextualSpacing w:val="0"/>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Title"/>
            <w:keepNext w:val="1"/>
            <w:keepLines w:val="1"/>
            <w:contextualSpacing w:val="0"/>
          </w:pPr>
        </w:pPrChange>
      </w:pPr>
      <w:ins w:author="Anonymous" w:id="28" w:date="2014-11-21T21:06:51Z">
        <w:del w:author="Anonymous" w:id="8" w:date="2014-11-21T21:06:36Z">
          <w:bookmarkStart w:colFirst="0" w:colLast="0" w:name="h.ik7r8egbw8ze" w:id="19"/>
          <w:bookmarkEnd w:id="19"/>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Repo: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36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36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36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36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720" w:firstLine="0"/>
            <w:contextualSpacing w:val="0"/>
          </w:pPr>
        </w:pPrChange>
      </w:pPr>
      <w:ins w:author="Anonymous" w:id="28" w:date="2014-11-21T21:06:51Z">
        <w:del w:author="Anonymous" w:id="8" w:date="2014-11-21T21:06:36Z">
          <w:r w:rsidDel="00000000" w:rsidR="00000000" w:rsidRPr="00000000">
            <w:rPr>
              <w:rtl w:val="0"/>
            </w:rPr>
            <w:delText xml:space="preserve">w</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72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08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08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08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08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44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44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44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144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left="720" w:firstLine="0"/>
            <w:contextualSpacing w:val="0"/>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A close analogy would be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1"/>
            <w:keepNext w:val="1"/>
            <w:keepLines w:val="1"/>
            <w:spacing w:before="200" w:lineRule="auto"/>
            <w:contextualSpacing w:val="0"/>
          </w:pPr>
        </w:pPrChange>
      </w:pPr>
      <w:ins w:author="Anonymous" w:id="28" w:date="2014-11-21T21:06:51Z">
        <w:del w:author="Anonymous" w:id="8" w:date="2014-11-21T21:06:36Z">
          <w:bookmarkStart w:colFirst="0" w:colLast="0" w:name="h.knakl1o9j2el" w:id="20"/>
          <w:bookmarkEnd w:id="20"/>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possibility to integrate the logging with web inspector timeline or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28" w:date="2014-11-21T21:06:51Z"/>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28" w:date="2014-11-21T21:06:51Z"/>
          <w:color w:val="212f40"/>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28" w:date="2014-11-21T21:06:51Z"/>
          <w:color w:val="212f40"/>
          <w:highlight w:val="white"/>
        </w:rPr>
        <w:pPrChange w:author="Steve Budan" w:id="0" w:date="2014-12-10T22:47:47Z">
          <w:pPr>
            <w:numPr>
              <w:ilvl w:val="0"/>
              <w:numId w:val="8"/>
            </w:numPr>
            <w:ind w:left="720" w:hanging="360"/>
            <w:contextualSpacing w:val="1"/>
          </w:pPr>
        </w:pPrChange>
      </w:pPr>
      <w:ins w:author="Anonymous" w:id="28" w:date="2014-11-21T21:06:51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1"/>
            <w:keepNext w:val="1"/>
            <w:keepLines w:val="1"/>
            <w:spacing w:before="200" w:lineRule="auto"/>
            <w:contextualSpacing w:val="0"/>
          </w:pPr>
        </w:pPrChange>
      </w:pPr>
      <w:ins w:author="Anonymous" w:id="28" w:date="2014-11-21T21:06:51Z">
        <w:del w:author="Anonymous" w:id="8" w:date="2014-11-21T21:06:36Z">
          <w:bookmarkStart w:colFirst="0" w:colLast="0" w:name="h.yp0jjd84s1b" w:id="21"/>
          <w:bookmarkEnd w:id="21"/>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28" w:date="2014-11-21T21:06:51Z"/>
          <w:color w:val="212f40"/>
          <w:highlight w:val="white"/>
        </w:rPr>
        <w:pPrChange w:author="Steve Budan" w:id="0" w:date="2014-12-10T22:47:47Z">
          <w:pPr>
            <w:numPr>
              <w:ilvl w:val="0"/>
              <w:numId w:val="24"/>
            </w:numPr>
            <w:ind w:left="720" w:hanging="360"/>
            <w:contextualSpacing w:val="1"/>
          </w:pPr>
        </w:pPrChange>
      </w:pPr>
      <w:ins w:author="Anonymous" w:id="28" w:date="2014-11-21T21:06:51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28" w:date="2014-11-21T21:06:51Z"/>
          <w:color w:val="212f40"/>
          <w:highlight w:val="white"/>
        </w:rPr>
        <w:pPrChange w:author="Steve Budan" w:id="0" w:date="2014-12-10T22:47:47Z">
          <w:pPr>
            <w:numPr>
              <w:ilvl w:val="0"/>
              <w:numId w:val="24"/>
            </w:numPr>
            <w:ind w:left="720" w:hanging="360"/>
            <w:contextualSpacing w:val="1"/>
          </w:pPr>
        </w:pPrChange>
      </w:pPr>
      <w:ins w:author="Anonymous" w:id="28" w:date="2014-11-21T21:06:51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1"/>
            <w:keepNext w:val="1"/>
            <w:keepLines w:val="1"/>
            <w:spacing w:before="200" w:lineRule="auto"/>
            <w:contextualSpacing w:val="0"/>
          </w:pPr>
        </w:pPrChange>
      </w:pPr>
      <w:ins w:author="Anonymous" w:id="28" w:date="2014-11-21T21:06:51Z">
        <w:del w:author="Anonymous" w:id="8" w:date="2014-11-21T21:06:36Z">
          <w:bookmarkStart w:colFirst="0" w:colLast="0" w:name="h.1g92k0wlfxzq" w:id="22"/>
          <w:bookmarkEnd w:id="22"/>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28" w:date="2014-11-21T21:06:51Z"/>
          <w:highlight w:val="white"/>
        </w:rPr>
        <w:pPrChange w:author="Steve Budan" w:id="0" w:date="2014-12-10T22:47:47Z">
          <w:pPr>
            <w:numPr>
              <w:ilvl w:val="0"/>
              <w:numId w:val="19"/>
            </w:numPr>
            <w:ind w:left="720" w:hanging="360"/>
            <w:contextualSpacing w:val="1"/>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28" w:date="2014-11-21T21:06:51Z"/>
          <w:color w:val="212f40"/>
          <w:highlight w:val="white"/>
        </w:rPr>
        <w:pPrChange w:author="Steve Budan" w:id="0" w:date="2014-12-10T22:47:47Z">
          <w:pPr>
            <w:numPr>
              <w:ilvl w:val="0"/>
              <w:numId w:val="19"/>
            </w:numPr>
            <w:ind w:left="720" w:hanging="360"/>
            <w:contextualSpacing w:val="1"/>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ind w:left="720" w:hanging="360"/>
            <w:contextualSpacing w:val="1"/>
          </w:pPr>
        </w:pPrChange>
      </w:pPr>
      <w:ins w:author="Anonymous" w:id="28" w:date="2014-11-21T21:06:51Z">
        <w:del w:author="Anonymous" w:id="8" w:date="2014-11-21T21:06:36Z">
          <w:r w:rsidDel="00000000" w:rsidR="00000000" w:rsidRPr="00000000">
            <w:rPr>
              <w:rtl w:val="0"/>
            </w:rPr>
            <w:delText xml:space="preserve">Log4JS: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Fourspaces Log4js: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28" w:date="2014-11-21T21:06:51Z">
        <w:del w:author="Anonymous" w:id="8" w:date="2014-11-21T21:06:36Z"/>
      </w:ins>
    </w:p>
    <w:p w:rsidR="00000000" w:rsidDel="00000000" w:rsidP="00000000" w:rsidRDefault="00000000" w:rsidRPr="00000000">
      <w:pPr>
        <w:numPr>
          <w:ilvl w:val="0"/>
          <w:numId w:val="9"/>
        </w:numPr>
        <w:ind w:left="720" w:hanging="360"/>
        <w:contextualSpacing w:val="1"/>
        <w:rPr>
          <w:ins w:author="Anonymous" w:id="28" w:date="2014-11-21T21:06:5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Lumberjack: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fvlogger: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28" w:date="2014-11-21T21:06:51Z">
        <w:del w:author="Anonymous" w:id="8" w:date="2014-11-21T21:06:36Z"/>
      </w:ins>
    </w:p>
    <w:p w:rsidR="00000000" w:rsidDel="00000000" w:rsidP="00000000" w:rsidRDefault="00000000" w:rsidRPr="00000000">
      <w:pPr>
        <w:numPr>
          <w:ilvl w:val="0"/>
          <w:numId w:val="9"/>
        </w:numPr>
        <w:ind w:left="720" w:hanging="360"/>
        <w:contextualSpacing w:val="1"/>
        <w:rPr>
          <w:ins w:author="Anonymous" w:id="28" w:date="2014-11-21T21:06:5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JSLog: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log4javascript: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BlackbirdJS: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JSNLog: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LogLevel: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JSTracer: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LogHound: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Winston: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8" w:date="2014-11-21T21:06:51Z"/>
        </w:rPr>
        <w:pPrChange w:author="Steve Budan" w:id="0" w:date="2014-12-10T22:47:47Z">
          <w:pPr>
            <w:numPr>
              <w:ilvl w:val="0"/>
              <w:numId w:val="20"/>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Bunyan: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color w:val="1155cc"/>
              <w:u w:val="single"/>
              <w:rtl w:val="0"/>
              <w:rPrChange w:author="Steve Budan" w:id="12" w:date="2014-12-10T22:47:47Z">
                <w:rPr/>
              </w:rPrChange>
            </w:rPr>
            <w:delText xml:space="preserve">https://github.com/trentm/node-bunyan</w:delText>
          </w:r>
          <w:r w:rsidDel="00000000" w:rsidR="00000000" w:rsidRPr="00000000">
            <w:fldChar w:fldCharType="end"/>
          </w:r>
        </w:del>
      </w:ins>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spacing w:after="100" w:before="100" w:lineRule="auto"/>
            <w:contextualSpacing w:val="0"/>
          </w:pPr>
        </w:pPrChange>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spacing w:after="100" w:before="100" w:lineRule="auto"/>
            <w:contextualSpacing w:val="0"/>
          </w:pPr>
        </w:pPrChange>
      </w:pPr>
      <w:ins w:author="Anonymous" w:id="28" w:date="2014-11-21T21:06:51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28" w:date="2014-11-21T21:06:51Z"/>
        </w:rPr>
        <w:pPrChange w:author="Steve Budan" w:id="0" w:date="2014-12-10T22:47:47Z">
          <w:pPr>
            <w:numPr>
              <w:ilvl w:val="0"/>
              <w:numId w:val="22"/>
            </w:numPr>
            <w:spacing w:after="100" w:before="100" w:lineRule="auto"/>
            <w:ind w:left="720" w:hanging="360"/>
            <w:contextualSpacing w:val="1"/>
          </w:pPr>
        </w:pPrChange>
      </w:pPr>
      <w:ins w:author="Anonymous" w:id="28" w:date="2014-11-21T21:06:51Z">
        <w:del w:author="Anonymous" w:id="8" w:date="2014-11-21T21:06:36Z"/>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28" w:date="2014-11-21T21:06:51Z"/>
        </w:rPr>
        <w:pPrChange w:author="Steve Budan" w:id="0" w:date="2014-12-10T22:47:47Z">
          <w:pPr>
            <w:numPr>
              <w:ilvl w:val="0"/>
              <w:numId w:val="22"/>
            </w:numPr>
            <w:spacing w:after="100" w:before="100" w:lineRule="auto"/>
            <w:ind w:left="720" w:hanging="360"/>
            <w:contextualSpacing w:val="1"/>
          </w:pPr>
        </w:pPrChange>
      </w:pPr>
      <w:ins w:author="Anonymous" w:id="28" w:date="2014-11-21T21:06:51Z">
        <w:del w:author="Anonymous" w:id="8" w:date="2014-11-21T21:06:36Z">
          <w:r w:rsidDel="00000000" w:rsidR="00000000" w:rsidRPr="00000000">
            <w:rPr>
              <w:rtl w:val="0"/>
            </w:rPr>
            <w:delText xml:space="preserve">summary of the </w:delText>
          </w:r>
        </w:del>
      </w:ins>
      <w:ins w:author="Anonymous" w:id="28" w:date="2014-11-21T21:06:51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28" w:date="2014-11-21T21:06:51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28" w:date="2014-11-21T21:06:51Z"/>
        </w:rPr>
        <w:pPrChange w:author="Steve Budan" w:id="0" w:date="2014-12-10T22:47:47Z">
          <w:pPr>
            <w:pStyle w:val="Heading1"/>
            <w:keepNext w:val="1"/>
            <w:keepLines w:val="1"/>
            <w:spacing w:before="200" w:lineRule="auto"/>
            <w:contextualSpacing w:val="0"/>
          </w:pPr>
        </w:pPrChange>
      </w:pPr>
      <w:ins w:author="Anonymous" w:id="28" w:date="2014-11-21T21:06:51Z">
        <w:del w:author="Anonymous" w:id="8" w:date="2014-11-21T21:06:36Z">
          <w:bookmarkStart w:colFirst="0" w:colLast="0" w:name="h.h9ifrfxwytet" w:id="23"/>
          <w:bookmarkEnd w:id="23"/>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1"/>
            <w:keepNext w:val="1"/>
            <w:keepLines w:val="1"/>
            <w:spacing w:before="200" w:lineRule="auto"/>
            <w:contextualSpacing w:val="0"/>
          </w:pPr>
        </w:pPrChange>
      </w:pPr>
      <w:ins w:author="Anonymous" w:id="28" w:date="2014-11-21T21:06:51Z">
        <w:del w:author="Anonymous" w:id="8" w:date="2014-11-21T21:06:36Z">
          <w:bookmarkStart w:colFirst="0" w:colLast="0" w:name="h.9vsyjz9124q1" w:id="24"/>
          <w:bookmarkEnd w:id="24"/>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2"/>
            <w:keepNext w:val="1"/>
            <w:keepLines w:val="1"/>
            <w:spacing w:before="200" w:lineRule="auto"/>
            <w:contextualSpacing w:val="0"/>
          </w:pPr>
        </w:pPrChange>
      </w:pPr>
      <w:ins w:author="Anonymous" w:id="28" w:date="2014-11-21T21:06:51Z">
        <w:del w:author="Anonymous" w:id="8" w:date="2014-11-21T21:06:36Z">
          <w:bookmarkStart w:colFirst="0" w:colLast="0" w:name="h.ldtcscgqaaps" w:id="25"/>
          <w:bookmarkEnd w:id="25"/>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2"/>
            <w:keepNext w:val="1"/>
            <w:keepLines w:val="1"/>
            <w:spacing w:before="200" w:lineRule="auto"/>
            <w:contextualSpacing w:val="0"/>
          </w:pPr>
        </w:pPrChange>
      </w:pPr>
      <w:ins w:author="Anonymous" w:id="28" w:date="2014-11-21T21:06:51Z">
        <w:del w:author="Anonymous" w:id="8" w:date="2014-11-21T21:06:36Z">
          <w:bookmarkStart w:colFirst="0" w:colLast="0" w:name="h.8bmy5df0gd3h" w:id="26"/>
          <w:bookmarkEnd w:id="26"/>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3"/>
            <w:keepNext w:val="1"/>
            <w:keepLines w:val="1"/>
            <w:spacing w:before="160" w:lineRule="auto"/>
            <w:contextualSpacing w:val="0"/>
          </w:pPr>
        </w:pPrChange>
      </w:pPr>
      <w:ins w:author="Anonymous" w:id="28" w:date="2014-11-21T21:06:51Z">
        <w:del w:author="Anonymous" w:id="8" w:date="2014-11-21T21:06:36Z">
          <w:bookmarkStart w:colFirst="0" w:colLast="0" w:name="h.7vff7ctd6i3h" w:id="27"/>
          <w:bookmarkEnd w:id="27"/>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28" w:date="2014-11-21T21:06:51Z"/>
        </w:rPr>
        <w:pPrChange w:author="Steve Budan" w:id="0" w:date="2014-12-10T22:47:47Z">
          <w:pPr>
            <w:numPr>
              <w:ilvl w:val="0"/>
              <w:numId w:val="15"/>
            </w:numPr>
            <w:ind w:left="720" w:hanging="360"/>
            <w:contextualSpacing w:val="1"/>
          </w:pPr>
        </w:pPrChange>
      </w:pPr>
      <w:ins w:author="Anonymous" w:id="28" w:date="2014-11-21T21:06:51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28" w:date="2014-11-21T21:06:51Z"/>
        </w:rPr>
        <w:pPrChange w:author="Steve Budan" w:id="0" w:date="2014-12-10T22:47:47Z">
          <w:pPr>
            <w:numPr>
              <w:ilvl w:val="0"/>
              <w:numId w:val="15"/>
            </w:numPr>
            <w:ind w:left="720" w:hanging="360"/>
            <w:contextualSpacing w:val="1"/>
          </w:pPr>
        </w:pPrChange>
      </w:pPr>
      <w:ins w:author="Anonymous" w:id="28" w:date="2014-11-21T21:06:51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28" w:date="2014-11-21T21:06:51Z"/>
        </w:rPr>
        <w:pPrChange w:author="Steve Budan" w:id="0" w:date="2014-12-10T22:47:47Z">
          <w:pPr>
            <w:numPr>
              <w:ilvl w:val="0"/>
              <w:numId w:val="15"/>
            </w:numPr>
            <w:ind w:left="720" w:hanging="360"/>
            <w:contextualSpacing w:val="1"/>
          </w:pPr>
        </w:pPrChange>
      </w:pPr>
      <w:ins w:author="Anonymous" w:id="28" w:date="2014-11-21T21:06:51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28" w:date="2014-11-21T21:06:51Z"/>
        </w:rPr>
        <w:pPrChange w:author="Steve Budan" w:id="0" w:date="2014-12-10T22:47:47Z">
          <w:pPr>
            <w:numPr>
              <w:ilvl w:val="0"/>
              <w:numId w:val="15"/>
            </w:numPr>
            <w:ind w:left="720" w:hanging="360"/>
            <w:contextualSpacing w:val="1"/>
          </w:pPr>
        </w:pPrChange>
      </w:pPr>
      <w:ins w:author="Anonymous" w:id="28" w:date="2014-11-21T21:06:51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28" w:date="2014-11-21T21:06:51Z"/>
        </w:rPr>
        <w:pPrChange w:author="Steve Budan" w:id="0" w:date="2014-12-10T22:47:47Z">
          <w:pPr>
            <w:numPr>
              <w:ilvl w:val="0"/>
              <w:numId w:val="15"/>
            </w:numPr>
            <w:ind w:left="720" w:hanging="360"/>
            <w:contextualSpacing w:val="1"/>
          </w:pPr>
        </w:pPrChange>
      </w:pPr>
      <w:ins w:author="Anonymous" w:id="28" w:date="2014-11-21T21:06:51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28" w:date="2014-11-21T21:06:51Z"/>
        </w:rPr>
        <w:pPrChange w:author="Steve Budan" w:id="0" w:date="2014-12-10T22:47:47Z">
          <w:pPr>
            <w:numPr>
              <w:ilvl w:val="0"/>
              <w:numId w:val="15"/>
            </w:numPr>
            <w:ind w:left="720" w:hanging="360"/>
            <w:contextualSpacing w:val="1"/>
          </w:pPr>
        </w:pPrChange>
      </w:pPr>
      <w:ins w:author="Anonymous" w:id="28" w:date="2014-11-21T21:06:51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3"/>
            <w:keepNext w:val="1"/>
            <w:keepLines w:val="1"/>
            <w:spacing w:before="160" w:lineRule="auto"/>
            <w:contextualSpacing w:val="0"/>
          </w:pPr>
        </w:pPrChange>
      </w:pPr>
      <w:ins w:author="Anonymous" w:id="28" w:date="2014-11-21T21:06:51Z">
        <w:del w:author="Anonymous" w:id="8" w:date="2014-11-21T21:06:36Z">
          <w:bookmarkStart w:colFirst="0" w:colLast="0" w:name="h.u4qp06blpcvm" w:id="28"/>
          <w:bookmarkEnd w:id="28"/>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3"/>
            <w:keepNext w:val="1"/>
            <w:keepLines w:val="1"/>
            <w:spacing w:before="160" w:lineRule="auto"/>
            <w:contextualSpacing w:val="0"/>
          </w:pPr>
        </w:pPrChange>
      </w:pPr>
      <w:ins w:author="Anonymous" w:id="28" w:date="2014-11-21T21:06:51Z">
        <w:del w:author="Anonymous" w:id="8" w:date="2014-11-21T21:06:36Z">
          <w:bookmarkStart w:colFirst="0" w:colLast="0" w:name="h.m08k7o5aeepg" w:id="29"/>
          <w:bookmarkEnd w:id="29"/>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right="-1440"/>
            <w:contextualSpacing w:val="0"/>
          </w:pPr>
        </w:pPrChange>
      </w:pPr>
      <w:ins w:author="Anonymous" w:id="28" w:date="2014-11-21T21:06:51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right="-990"/>
            <w:contextualSpacing w:val="0"/>
          </w:pPr>
        </w:pPrChange>
      </w:pPr>
      <w:ins w:author="Anonymous" w:id="28" w:date="2014-11-21T21:06:51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3"/>
            <w:keepNext w:val="1"/>
            <w:keepLines w:val="1"/>
            <w:spacing w:before="160" w:lineRule="auto"/>
            <w:contextualSpacing w:val="0"/>
          </w:pPr>
        </w:pPrChange>
      </w:pPr>
      <w:ins w:author="Anonymous" w:id="28" w:date="2014-11-21T21:06:51Z">
        <w:del w:author="Anonymous" w:id="8" w:date="2014-11-21T21:06:36Z">
          <w:bookmarkStart w:colFirst="0" w:colLast="0" w:name="h.vblej4r6leo2" w:id="30"/>
          <w:bookmarkEnd w:id="30"/>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4"/>
            <w:keepNext w:val="1"/>
            <w:keepLines w:val="1"/>
            <w:spacing w:before="160" w:lineRule="auto"/>
            <w:contextualSpacing w:val="0"/>
          </w:pPr>
        </w:pPrChange>
      </w:pPr>
      <w:ins w:author="Anonymous" w:id="28" w:date="2014-11-21T21:06:51Z">
        <w:del w:author="Anonymous" w:id="8" w:date="2014-11-21T21:06:36Z">
          <w:bookmarkStart w:colFirst="0" w:colLast="0" w:name="h.4pm4j93koqk4" w:id="31"/>
          <w:bookmarkEnd w:id="31"/>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28" w:date="2014-11-21T21:06:51Z"/>
        </w:rPr>
        <w:pPrChange w:author="Steve Budan" w:id="0" w:date="2014-12-10T22:47:47Z">
          <w:pPr>
            <w:numPr>
              <w:ilvl w:val="0"/>
              <w:numId w:val="11"/>
            </w:numPr>
            <w:ind w:left="720" w:hanging="360"/>
            <w:contextualSpacing w:val="1"/>
          </w:pPr>
        </w:pPrChange>
      </w:pPr>
      <w:ins w:author="Anonymous" w:id="28" w:date="2014-11-21T21:06:51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28" w:date="2014-11-21T21:06:51Z"/>
        </w:rPr>
        <w:pPrChange w:author="Steve Budan" w:id="0" w:date="2014-12-10T22:47:47Z">
          <w:pPr>
            <w:numPr>
              <w:ilvl w:val="0"/>
              <w:numId w:val="12"/>
            </w:numPr>
            <w:ind w:left="720" w:hanging="360"/>
            <w:contextualSpacing w:val="1"/>
          </w:pPr>
        </w:pPrChange>
      </w:pPr>
      <w:ins w:author="Anonymous" w:id="28" w:date="2014-11-21T21:06:51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4"/>
            <w:keepNext w:val="1"/>
            <w:keepLines w:val="1"/>
            <w:spacing w:before="160" w:lineRule="auto"/>
            <w:contextualSpacing w:val="0"/>
          </w:pPr>
        </w:pPrChange>
      </w:pPr>
      <w:ins w:author="Anonymous" w:id="28" w:date="2014-11-21T21:06:51Z">
        <w:del w:author="Anonymous" w:id="8" w:date="2014-11-21T21:06:36Z">
          <w:bookmarkStart w:colFirst="0" w:colLast="0" w:name="h.z893z7rrjoe0" w:id="32"/>
          <w:bookmarkEnd w:id="32"/>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28" w:date="2014-11-21T21:06:51Z"/>
        </w:rPr>
        <w:pPrChange w:author="Steve Budan" w:id="0" w:date="2014-12-10T22:47:47Z">
          <w:pPr>
            <w:numPr>
              <w:ilvl w:val="0"/>
              <w:numId w:val="13"/>
            </w:numPr>
            <w:ind w:left="720" w:hanging="360"/>
            <w:contextualSpacing w:val="1"/>
          </w:pPr>
        </w:pPrChange>
      </w:pPr>
      <w:ins w:author="Anonymous" w:id="28" w:date="2014-11-21T21:06:51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28" w:date="2014-11-21T21:06:51Z"/>
        </w:rPr>
        <w:pPrChange w:author="Steve Budan" w:id="0" w:date="2014-12-10T22:47:47Z">
          <w:pPr>
            <w:numPr>
              <w:ilvl w:val="0"/>
              <w:numId w:val="13"/>
            </w:numPr>
            <w:ind w:left="720" w:hanging="360"/>
            <w:contextualSpacing w:val="1"/>
          </w:pPr>
        </w:pPrChange>
      </w:pPr>
      <w:ins w:author="Anonymous" w:id="28" w:date="2014-11-21T21:06:51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4"/>
            <w:keepNext w:val="1"/>
            <w:keepLines w:val="1"/>
            <w:spacing w:before="160" w:lineRule="auto"/>
            <w:contextualSpacing w:val="0"/>
          </w:pPr>
        </w:pPrChange>
      </w:pPr>
      <w:ins w:author="Anonymous" w:id="28" w:date="2014-11-21T21:06:51Z">
        <w:del w:author="Anonymous" w:id="8" w:date="2014-11-21T21:06:36Z">
          <w:bookmarkStart w:colFirst="0" w:colLast="0" w:name="h.mnx83nh0ylxc" w:id="33"/>
          <w:bookmarkEnd w:id="33"/>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28" w:date="2014-11-21T21:06:51Z"/>
        </w:rPr>
        <w:pPrChange w:author="Steve Budan" w:id="0" w:date="2014-12-10T22:47:47Z">
          <w:pPr>
            <w:numPr>
              <w:ilvl w:val="0"/>
              <w:numId w:val="16"/>
            </w:numPr>
            <w:ind w:left="720" w:hanging="360"/>
            <w:contextualSpacing w:val="1"/>
          </w:pPr>
        </w:pPrChange>
      </w:pPr>
      <w:ins w:author="Anonymous" w:id="28" w:date="2014-11-21T21:06:51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4"/>
            <w:keepNext w:val="1"/>
            <w:keepLines w:val="1"/>
            <w:spacing w:before="160" w:lineRule="auto"/>
            <w:contextualSpacing w:val="0"/>
          </w:pPr>
        </w:pPrChange>
      </w:pPr>
      <w:ins w:author="Anonymous" w:id="28" w:date="2014-11-21T21:06:51Z">
        <w:del w:author="Anonymous" w:id="8" w:date="2014-11-21T21:06:36Z">
          <w:bookmarkStart w:colFirst="0" w:colLast="0" w:name="h.imam31shtb26" w:id="34"/>
          <w:bookmarkEnd w:id="34"/>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4"/>
            <w:keepNext w:val="1"/>
            <w:keepLines w:val="1"/>
            <w:spacing w:before="160" w:lineRule="auto"/>
            <w:contextualSpacing w:val="0"/>
          </w:pPr>
        </w:pPrChange>
      </w:pPr>
      <w:ins w:author="Anonymous" w:id="28" w:date="2014-11-21T21:06:51Z">
        <w:del w:author="Anonymous" w:id="8" w:date="2014-11-21T21:06:36Z">
          <w:bookmarkStart w:colFirst="0" w:colLast="0" w:name="h.5rb3rungs6i6" w:id="35"/>
          <w:bookmarkEnd w:id="35"/>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28" w:date="2014-11-21T21:06:51Z"/>
        </w:rPr>
        <w:pPrChange w:author="Steve Budan" w:id="0" w:date="2014-12-10T22:47:47Z">
          <w:pPr>
            <w:numPr>
              <w:ilvl w:val="0"/>
              <w:numId w:val="10"/>
            </w:numPr>
            <w:ind w:left="720" w:hanging="360"/>
            <w:contextualSpacing w:val="1"/>
          </w:pPr>
        </w:pPrChange>
      </w:pPr>
      <w:ins w:author="Anonymous" w:id="28" w:date="2014-11-21T21:06:51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28" w:date="2014-11-21T21:06:51Z"/>
        </w:rPr>
        <w:pPrChange w:author="Steve Budan" w:id="0" w:date="2014-12-10T22:47:47Z">
          <w:pPr>
            <w:numPr>
              <w:ilvl w:val="0"/>
              <w:numId w:val="10"/>
            </w:numPr>
            <w:ind w:left="720" w:hanging="360"/>
            <w:contextualSpacing w:val="1"/>
          </w:pPr>
        </w:pPrChange>
      </w:pPr>
      <w:ins w:author="Anonymous" w:id="28" w:date="2014-11-21T21:06:51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2"/>
            <w:keepNext w:val="1"/>
            <w:keepLines w:val="1"/>
            <w:spacing w:before="200" w:lineRule="auto"/>
            <w:contextualSpacing w:val="0"/>
          </w:pPr>
        </w:pPrChange>
      </w:pPr>
      <w:ins w:author="Anonymous" w:id="28" w:date="2014-11-21T21:06:51Z">
        <w:del w:author="Anonymous" w:id="8" w:date="2014-11-21T21:06:36Z">
          <w:bookmarkStart w:colFirst="0" w:colLast="0" w:name="h.sb0qrbk6qvnl" w:id="36"/>
          <w:bookmarkEnd w:id="36"/>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28" w:date="2014-11-21T21:06:51Z"/>
        </w:rPr>
        <w:pPrChange w:author="Steve Budan" w:id="0" w:date="2014-12-10T22:47:47Z">
          <w:pPr>
            <w:numPr>
              <w:ilvl w:val="0"/>
              <w:numId w:val="14"/>
            </w:numPr>
            <w:ind w:left="720" w:hanging="360"/>
            <w:contextualSpacing w:val="1"/>
          </w:pPr>
        </w:pPrChange>
      </w:pPr>
      <w:ins w:author="Anonymous" w:id="28" w:date="2014-11-21T21:06:51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28" w:date="2014-11-21T21:06:51Z"/>
        </w:rPr>
        <w:pPrChange w:author="Steve Budan" w:id="0" w:date="2014-12-10T22:47:47Z">
          <w:pPr>
            <w:numPr>
              <w:ilvl w:val="0"/>
              <w:numId w:val="14"/>
            </w:numPr>
            <w:ind w:left="720" w:hanging="360"/>
            <w:contextualSpacing w:val="1"/>
          </w:pPr>
        </w:pPrChange>
      </w:pPr>
      <w:ins w:author="Anonymous" w:id="28" w:date="2014-11-21T21:06:51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28" w:date="2014-11-21T21:06:51Z"/>
        </w:rPr>
        <w:pPrChange w:author="Steve Budan" w:id="0" w:date="2014-12-10T22:47:47Z">
          <w:pPr>
            <w:numPr>
              <w:ilvl w:val="0"/>
              <w:numId w:val="14"/>
            </w:numPr>
            <w:ind w:left="720" w:hanging="360"/>
            <w:contextualSpacing w:val="1"/>
          </w:pPr>
        </w:pPrChange>
      </w:pPr>
      <w:ins w:author="Anonymous" w:id="28" w:date="2014-11-21T21:06:51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ins w:author="Anonymous" w:id="28" w:date="2014-11-21T21:06:51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29" w:date="2014-11-21T21:06:52Z"/>
        </w:rPr>
        <w:pPrChange w:author="Andre Ferreira" w:id="0" w:date="2015-01-21T19:16:41Z">
          <w:pPr>
            <w:pStyle w:val="Title"/>
            <w:keepNext w:val="1"/>
            <w:keepLines w:val="1"/>
            <w:contextualSpacing w:val="0"/>
          </w:pPr>
        </w:pPrChange>
      </w:pPr>
      <w:ins w:author="Anonymous" w:id="29" w:date="2014-11-21T21:06:52Z">
        <w:del w:author="Anonymous" w:id="8" w:date="2014-11-21T21:06:36Z">
          <w:bookmarkStart w:colFirst="0" w:colLast="0" w:name="h.tom71bu8a98j" w:id="37"/>
          <w:bookmarkEnd w:id="37"/>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Repo: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36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36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36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36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720" w:firstLine="0"/>
            <w:contextualSpacing w:val="0"/>
          </w:pPr>
        </w:pPrChange>
      </w:pPr>
      <w:ins w:author="Anonymous" w:id="29" w:date="2014-11-21T21:06:52Z">
        <w:del w:author="Anonymous" w:id="8" w:date="2014-11-21T21:06:36Z">
          <w:r w:rsidDel="00000000" w:rsidR="00000000" w:rsidRPr="00000000">
            <w:rPr>
              <w:rtl w:val="0"/>
            </w:rPr>
            <w:delText xml:space="preserve">w</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72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08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08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08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08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44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44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44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144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left="720" w:firstLine="0"/>
            <w:contextualSpacing w:val="0"/>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Title"/>
            <w:keepNext w:val="1"/>
            <w:keepLines w:val="1"/>
            <w:contextualSpacing w:val="0"/>
          </w:pPr>
        </w:pPrChange>
      </w:pPr>
      <w:ins w:author="Anonymous" w:id="29" w:date="2014-11-21T21:06:52Z">
        <w:del w:author="Anonymous" w:id="8" w:date="2014-11-21T21:06:36Z">
          <w:r w:rsidDel="00000000" w:rsidR="00000000" w:rsidRPr="00000000">
            <w:rPr>
              <w:rtl w:val="0"/>
            </w:rPr>
            <w:delText xml:space="preserve">In order to improve the visibility i</w:delText>
          </w:r>
        </w:del>
      </w:ins>
      <w:ins w:author="Anonymous" w:id="30" w:date="2014-11-21T21:06:54Z">
        <w:del w:author="Anonymous" w:id="8" w:date="2014-11-21T21:06:36Z">
          <w:bookmarkStart w:colFirst="0" w:colLast="0" w:name="h.a0gb0e8ue58" w:id="38"/>
          <w:bookmarkEnd w:id="38"/>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Repo: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r w:rsidDel="00000000" w:rsidR="00000000" w:rsidRPr="00000000">
            <w:rPr>
              <w:rtl w:val="0"/>
            </w:rPr>
            <w:delText xml:space="preserve">w</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 close analogy would be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iz72hjege16d" w:id="39"/>
          <w:bookmarkEnd w:id="3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possibility to integrate the logging with web inspector timeline or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0" w:date="2014-11-21T21:06:54Z"/>
          <w:color w:val="212f40"/>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0" w:date="2014-11-21T21:06:54Z"/>
          <w:color w:val="212f40"/>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ny8zf7dfm42x" w:id="40"/>
          <w:bookmarkEnd w:id="4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0" w:date="2014-11-21T21:06:54Z"/>
          <w:color w:val="212f40"/>
          <w:highlight w:val="white"/>
        </w:rPr>
        <w:pPrChange w:author="Steve Budan" w:id="0" w:date="2014-12-10T22:47:47Z">
          <w:pPr>
            <w:numPr>
              <w:ilvl w:val="0"/>
              <w:numId w:val="24"/>
            </w:numPr>
            <w:ind w:left="720" w:hanging="360"/>
            <w:contextualSpacing w:val="1"/>
          </w:pPr>
        </w:pPrChange>
      </w:pPr>
      <w:ins w:author="Anonymous" w:id="30" w:date="2014-11-21T21:06:54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0" w:date="2014-11-21T21:06:54Z"/>
          <w:color w:val="212f40"/>
          <w:highlight w:val="white"/>
        </w:rPr>
        <w:pPrChange w:author="Steve Budan" w:id="0" w:date="2014-12-10T22:47:47Z">
          <w:pPr>
            <w:numPr>
              <w:ilvl w:val="0"/>
              <w:numId w:val="24"/>
            </w:numPr>
            <w:ind w:left="720" w:hanging="360"/>
            <w:contextualSpacing w:val="1"/>
          </w:pPr>
        </w:pPrChange>
      </w:pPr>
      <w:ins w:author="Anonymous" w:id="30" w:date="2014-11-21T21:06:54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qnqg9idw2mw2" w:id="41"/>
          <w:bookmarkEnd w:id="4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0" w:date="2014-11-21T21:06:54Z"/>
          <w:highlight w:val="white"/>
        </w:rPr>
        <w:pPrChange w:author="Steve Budan" w:id="0" w:date="2014-12-10T22:47:47Z">
          <w:pPr>
            <w:numPr>
              <w:ilvl w:val="0"/>
              <w:numId w:val="19"/>
            </w:numPr>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0" w:date="2014-11-21T21:06:54Z"/>
          <w:color w:val="212f40"/>
          <w:highlight w:val="white"/>
        </w:rPr>
        <w:pPrChange w:author="Steve Budan" w:id="0" w:date="2014-12-10T22:47:47Z">
          <w:pPr>
            <w:numPr>
              <w:ilvl w:val="0"/>
              <w:numId w:val="19"/>
            </w:numPr>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ind w:left="720" w:hanging="360"/>
            <w:contextualSpacing w:val="1"/>
          </w:pPr>
        </w:pPrChange>
      </w:pPr>
      <w:ins w:author="Anonymous" w:id="30" w:date="2014-11-21T21:06:54Z">
        <w:del w:author="Anonymous" w:id="8" w:date="2014-11-21T21:06:36Z">
          <w:r w:rsidDel="00000000" w:rsidR="00000000" w:rsidRPr="00000000">
            <w:rPr>
              <w:rtl w:val="0"/>
            </w:rPr>
            <w:delText xml:space="preserve">Log4JS: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Fourspaces Log4js: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0" w:date="2014-11-21T21:06:54Z">
        <w:del w:author="Anonymous" w:id="8" w:date="2014-11-21T21:06:36Z"/>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Lumberjack: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fvlogger: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0" w:date="2014-11-21T21:06:54Z">
        <w:del w:author="Anonymous" w:id="8" w:date="2014-11-21T21:06:36Z"/>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JSLog: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log4javascript: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BlackbirdJS: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JSNLog: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LogLevel: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JSTracer: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LogHound: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Winston: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Bunyan: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PrChange>
            </w:rPr>
            <w:delText xml:space="preserve">https://github.com/trentm/node-bunyan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spacing w:after="100" w:before="100" w:lineRule="auto"/>
            <w:contextualSpacing w:val="0"/>
          </w:pPr>
        </w:pPrChange>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spacing w:after="100" w:before="100" w:lineRule="auto"/>
            <w:contextualSpacing w:val="0"/>
          </w:pPr>
        </w:pPrChange>
      </w:pPr>
      <w:ins w:author="Anonymous" w:id="30" w:date="2014-11-21T21:06:54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0" w:date="2014-11-21T21:06:54Z"/>
        </w:rPr>
        <w:pPrChange w:author="Steve Budan" w:id="0" w:date="2014-12-10T22:47:47Z">
          <w:pPr>
            <w:numPr>
              <w:ilvl w:val="0"/>
              <w:numId w:val="22"/>
            </w:numPr>
            <w:spacing w:after="100" w:before="100" w:lineRule="auto"/>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0" w:date="2014-11-21T21:06:54Z"/>
        </w:rPr>
        <w:pPrChange w:author="Steve Budan" w:id="0" w:date="2014-12-10T22:47:47Z">
          <w:pPr>
            <w:numPr>
              <w:ilvl w:val="0"/>
              <w:numId w:val="22"/>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summary of the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0" w:date="2014-11-21T21:06:54Z"/>
        </w:rPr>
        <w:pPrChange w:author="Steve Budan" w:id="0" w:date="2014-12-10T22:47:47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ao33hv41vstb" w:id="42"/>
          <w:bookmarkEnd w:id="4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76x662aeypx" w:id="43"/>
          <w:bookmarkEnd w:id="4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g1zn4mtbnwz7" w:id="44"/>
          <w:bookmarkEnd w:id="4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u43si7jp9jtl" w:id="45"/>
          <w:bookmarkEnd w:id="4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edc4qokx6w86" w:id="46"/>
          <w:bookmarkEnd w:id="4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eii49sxwbpjz" w:id="47"/>
          <w:bookmarkEnd w:id="47"/>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dl4nyusnb4z3" w:id="48"/>
          <w:bookmarkEnd w:id="48"/>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1440"/>
            <w:contextualSpacing w:val="0"/>
          </w:pPr>
        </w:pPrChange>
      </w:pPr>
      <w:ins w:author="Anonymous" w:id="30" w:date="2014-11-21T21:06:54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990"/>
            <w:contextualSpacing w:val="0"/>
          </w:pPr>
        </w:pPrChange>
      </w:pPr>
      <w:ins w:author="Anonymous" w:id="30" w:date="2014-11-21T21:06:54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xxnlxhjrj195" w:id="49"/>
          <w:bookmarkEnd w:id="49"/>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ue84beyube0x" w:id="50"/>
          <w:bookmarkEnd w:id="50"/>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0" w:date="2014-11-21T21:06:54Z"/>
        </w:rPr>
        <w:pPrChange w:author="Steve Budan" w:id="0" w:date="2014-12-10T22:47:47Z">
          <w:pPr>
            <w:numPr>
              <w:ilvl w:val="0"/>
              <w:numId w:val="11"/>
            </w:numPr>
            <w:ind w:left="720" w:hanging="360"/>
            <w:contextualSpacing w:val="1"/>
          </w:pPr>
        </w:pPrChange>
      </w:pPr>
      <w:ins w:author="Anonymous" w:id="30" w:date="2014-11-21T21:06:54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0" w:date="2014-11-21T21:06:54Z"/>
        </w:rPr>
        <w:pPrChange w:author="Steve Budan" w:id="0" w:date="2014-12-10T22:47:47Z">
          <w:pPr>
            <w:numPr>
              <w:ilvl w:val="0"/>
              <w:numId w:val="12"/>
            </w:numPr>
            <w:ind w:left="720" w:hanging="360"/>
            <w:contextualSpacing w:val="1"/>
          </w:pPr>
        </w:pPrChange>
      </w:pPr>
      <w:ins w:author="Anonymous" w:id="30" w:date="2014-11-21T21:06:54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wof2tk3u262m" w:id="51"/>
          <w:bookmarkEnd w:id="51"/>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0" w:date="2014-11-21T21:06:54Z"/>
        </w:rPr>
        <w:pPrChange w:author="Steve Budan" w:id="0" w:date="2014-12-10T22:47:47Z">
          <w:pPr>
            <w:numPr>
              <w:ilvl w:val="0"/>
              <w:numId w:val="13"/>
            </w:numPr>
            <w:ind w:left="720" w:hanging="360"/>
            <w:contextualSpacing w:val="1"/>
          </w:pPr>
        </w:pPrChange>
      </w:pPr>
      <w:ins w:author="Anonymous" w:id="30" w:date="2014-11-21T21:06:54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0" w:date="2014-11-21T21:06:54Z"/>
        </w:rPr>
        <w:pPrChange w:author="Steve Budan" w:id="0" w:date="2014-12-10T22:47:47Z">
          <w:pPr>
            <w:numPr>
              <w:ilvl w:val="0"/>
              <w:numId w:val="13"/>
            </w:numPr>
            <w:ind w:left="720" w:hanging="360"/>
            <w:contextualSpacing w:val="1"/>
          </w:pPr>
        </w:pPrChange>
      </w:pPr>
      <w:ins w:author="Anonymous" w:id="30" w:date="2014-11-21T21:06:54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ivbs8iwtpof0" w:id="52"/>
          <w:bookmarkEnd w:id="52"/>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0" w:date="2014-11-21T21:06:54Z"/>
        </w:rPr>
        <w:pPrChange w:author="Steve Budan" w:id="0" w:date="2014-12-10T22:47:47Z">
          <w:pPr>
            <w:numPr>
              <w:ilvl w:val="0"/>
              <w:numId w:val="16"/>
            </w:numPr>
            <w:ind w:left="720" w:hanging="360"/>
            <w:contextualSpacing w:val="1"/>
          </w:pPr>
        </w:pPrChange>
      </w:pPr>
      <w:ins w:author="Anonymous" w:id="30" w:date="2014-11-21T21:06:54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cs0fhdsi883m" w:id="53"/>
          <w:bookmarkEnd w:id="53"/>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7k168tkojxog" w:id="54"/>
          <w:bookmarkEnd w:id="54"/>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0" w:date="2014-11-21T21:06:54Z"/>
        </w:rPr>
        <w:pPrChange w:author="Steve Budan" w:id="0" w:date="2014-12-10T22:47:47Z">
          <w:pPr>
            <w:numPr>
              <w:ilvl w:val="0"/>
              <w:numId w:val="10"/>
            </w:numPr>
            <w:ind w:left="720" w:hanging="360"/>
            <w:contextualSpacing w:val="1"/>
          </w:pPr>
        </w:pPrChange>
      </w:pPr>
      <w:ins w:author="Anonymous" w:id="30" w:date="2014-11-21T21:06:54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0" w:date="2014-11-21T21:06:54Z"/>
        </w:rPr>
        <w:pPrChange w:author="Steve Budan" w:id="0" w:date="2014-12-10T22:47:47Z">
          <w:pPr>
            <w:numPr>
              <w:ilvl w:val="0"/>
              <w:numId w:val="10"/>
            </w:numPr>
            <w:ind w:left="720" w:hanging="360"/>
            <w:contextualSpacing w:val="1"/>
          </w:pPr>
        </w:pPrChange>
      </w:pPr>
      <w:ins w:author="Anonymous" w:id="30" w:date="2014-11-21T21:06:54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2c31urod1e2t" w:id="55"/>
          <w:bookmarkEnd w:id="55"/>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ins w:author="Anonymous" w:id="30" w:date="2014-11-21T21:06:54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dwjvbic6nvgp" w:id="56"/>
          <w:bookmarkEnd w:id="56"/>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51jqe44wkgw4" w:id="57"/>
          <w:bookmarkEnd w:id="57"/>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0" w:date="2014-11-21T21:06:54Z"/>
        </w:rPr>
        <w:pPrChange w:author="Andre Ferreira" w:id="0" w:date="2015-01-21T19:16:41Z">
          <w:pPr>
            <w:pStyle w:val="Title"/>
            <w:keepNext w:val="1"/>
            <w:keepLines w:val="1"/>
            <w:contextualSpacing w:val="0"/>
          </w:pPr>
        </w:pPrChange>
      </w:pPr>
      <w:ins w:author="Anonymous" w:id="30" w:date="2014-11-21T21:06:54Z">
        <w:del w:author="Anonymous" w:id="8" w:date="2014-11-21T21:06:36Z">
          <w:bookmarkStart w:colFirst="0" w:colLast="0" w:name="h.ap9jnb9uzspi" w:id="58"/>
          <w:bookmarkEnd w:id="58"/>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Repo: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r w:rsidDel="00000000" w:rsidR="00000000" w:rsidRPr="00000000">
            <w:rPr>
              <w:rtl w:val="0"/>
            </w:rPr>
            <w:delText xml:space="preserve">w</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 close analogy would be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mwvorpm8jzen" w:id="59"/>
          <w:bookmarkEnd w:id="5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possibility to integrate the logging with web inspector timeline or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0" w:date="2014-11-21T21:06:54Z"/>
          <w:color w:val="212f40"/>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0" w:date="2014-11-21T21:06:54Z"/>
          <w:color w:val="212f40"/>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3kphsgycwwrh" w:id="60"/>
          <w:bookmarkEnd w:id="6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0" w:date="2014-11-21T21:06:54Z"/>
          <w:color w:val="212f40"/>
          <w:highlight w:val="white"/>
        </w:rPr>
        <w:pPrChange w:author="Steve Budan" w:id="0" w:date="2014-12-10T22:47:47Z">
          <w:pPr>
            <w:numPr>
              <w:ilvl w:val="0"/>
              <w:numId w:val="24"/>
            </w:numPr>
            <w:ind w:left="720" w:hanging="360"/>
            <w:contextualSpacing w:val="1"/>
          </w:pPr>
        </w:pPrChange>
      </w:pPr>
      <w:ins w:author="Anonymous" w:id="30" w:date="2014-11-21T21:06:54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0" w:date="2014-11-21T21:06:54Z"/>
          <w:color w:val="212f40"/>
          <w:highlight w:val="white"/>
        </w:rPr>
        <w:pPrChange w:author="Steve Budan" w:id="0" w:date="2014-12-10T22:47:47Z">
          <w:pPr>
            <w:numPr>
              <w:ilvl w:val="0"/>
              <w:numId w:val="24"/>
            </w:numPr>
            <w:ind w:left="720" w:hanging="360"/>
            <w:contextualSpacing w:val="1"/>
          </w:pPr>
        </w:pPrChange>
      </w:pPr>
      <w:ins w:author="Anonymous" w:id="30" w:date="2014-11-21T21:06:54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267zkomwq1xs" w:id="61"/>
          <w:bookmarkEnd w:id="6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0" w:date="2014-11-21T21:06:54Z"/>
          <w:highlight w:val="white"/>
        </w:rPr>
        <w:pPrChange w:author="Steve Budan" w:id="0" w:date="2014-12-10T22:47:47Z">
          <w:pPr>
            <w:numPr>
              <w:ilvl w:val="0"/>
              <w:numId w:val="19"/>
            </w:numPr>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0" w:date="2014-11-21T21:06:54Z"/>
          <w:color w:val="212f40"/>
          <w:highlight w:val="white"/>
        </w:rPr>
        <w:pPrChange w:author="Steve Budan" w:id="0" w:date="2014-12-10T22:47:47Z">
          <w:pPr>
            <w:numPr>
              <w:ilvl w:val="0"/>
              <w:numId w:val="19"/>
            </w:numPr>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ind w:left="720" w:hanging="360"/>
            <w:contextualSpacing w:val="1"/>
          </w:pPr>
        </w:pPrChange>
      </w:pPr>
      <w:ins w:author="Anonymous" w:id="30" w:date="2014-11-21T21:06:54Z">
        <w:del w:author="Anonymous" w:id="8" w:date="2014-11-21T21:06:36Z">
          <w:r w:rsidDel="00000000" w:rsidR="00000000" w:rsidRPr="00000000">
            <w:rPr>
              <w:rtl w:val="0"/>
            </w:rPr>
            <w:delText xml:space="preserve">Log4JS: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Fourspaces Log4js: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0" w:date="2014-11-21T21:06:54Z">
        <w:del w:author="Anonymous" w:id="8" w:date="2014-11-21T21:06:36Z"/>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Lumberjack: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fvlogger: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0" w:date="2014-11-21T21:06:54Z">
        <w:del w:author="Anonymous" w:id="8" w:date="2014-11-21T21:06:36Z"/>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JSLog: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log4javascript: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BlackbirdJS: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JSNLog: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LogLevel: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JSTracer: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LogHound: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Winston: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Bunyan: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PrChange>
            </w:rPr>
            <w:delText xml:space="preserve">https://github.com/trentm/node-bunyan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spacing w:after="100" w:before="100" w:lineRule="auto"/>
            <w:contextualSpacing w:val="0"/>
          </w:pPr>
        </w:pPrChange>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spacing w:after="100" w:before="100" w:lineRule="auto"/>
            <w:contextualSpacing w:val="0"/>
          </w:pPr>
        </w:pPrChange>
      </w:pPr>
      <w:ins w:author="Anonymous" w:id="30" w:date="2014-11-21T21:06:54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0" w:date="2014-11-21T21:06:54Z"/>
        </w:rPr>
        <w:pPrChange w:author="Steve Budan" w:id="0" w:date="2014-12-10T22:47:47Z">
          <w:pPr>
            <w:numPr>
              <w:ilvl w:val="0"/>
              <w:numId w:val="22"/>
            </w:numPr>
            <w:spacing w:after="100" w:before="100" w:lineRule="auto"/>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0" w:date="2014-11-21T21:06:54Z"/>
        </w:rPr>
        <w:pPrChange w:author="Steve Budan" w:id="0" w:date="2014-12-10T22:47:47Z">
          <w:pPr>
            <w:numPr>
              <w:ilvl w:val="0"/>
              <w:numId w:val="22"/>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summary of the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0" w:date="2014-11-21T21:06:54Z"/>
        </w:rPr>
        <w:pPrChange w:author="Steve Budan" w:id="0" w:date="2014-12-10T22:47:47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7495xmyxw7vh" w:id="62"/>
          <w:bookmarkEnd w:id="6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e44qtkho64db" w:id="63"/>
          <w:bookmarkEnd w:id="6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szjjmsc4krg0" w:id="64"/>
          <w:bookmarkEnd w:id="6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s3a4y9h4amqm" w:id="65"/>
          <w:bookmarkEnd w:id="6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8rhp5bqee9xb" w:id="66"/>
          <w:bookmarkEnd w:id="6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db8hw43y4m6s" w:id="67"/>
          <w:bookmarkEnd w:id="67"/>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fvd9lun5zwx1" w:id="68"/>
          <w:bookmarkEnd w:id="68"/>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1440"/>
            <w:contextualSpacing w:val="0"/>
          </w:pPr>
        </w:pPrChange>
      </w:pPr>
      <w:ins w:author="Anonymous" w:id="30" w:date="2014-11-21T21:06:54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990"/>
            <w:contextualSpacing w:val="0"/>
          </w:pPr>
        </w:pPrChange>
      </w:pPr>
      <w:ins w:author="Anonymous" w:id="30" w:date="2014-11-21T21:06:54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m9dl6ke4j9hi" w:id="69"/>
          <w:bookmarkEnd w:id="69"/>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h1nav8es6ctn" w:id="70"/>
          <w:bookmarkEnd w:id="70"/>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0" w:date="2014-11-21T21:06:54Z"/>
        </w:rPr>
        <w:pPrChange w:author="Steve Budan" w:id="0" w:date="2014-12-10T22:47:47Z">
          <w:pPr>
            <w:numPr>
              <w:ilvl w:val="0"/>
              <w:numId w:val="11"/>
            </w:numPr>
            <w:ind w:left="720" w:hanging="360"/>
            <w:contextualSpacing w:val="1"/>
          </w:pPr>
        </w:pPrChange>
      </w:pPr>
      <w:ins w:author="Anonymous" w:id="30" w:date="2014-11-21T21:06:54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0" w:date="2014-11-21T21:06:54Z"/>
        </w:rPr>
        <w:pPrChange w:author="Steve Budan" w:id="0" w:date="2014-12-10T22:47:47Z">
          <w:pPr>
            <w:numPr>
              <w:ilvl w:val="0"/>
              <w:numId w:val="12"/>
            </w:numPr>
            <w:ind w:left="720" w:hanging="360"/>
            <w:contextualSpacing w:val="1"/>
          </w:pPr>
        </w:pPrChange>
      </w:pPr>
      <w:ins w:author="Anonymous" w:id="30" w:date="2014-11-21T21:06:54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gw1ufsfz41nf" w:id="71"/>
          <w:bookmarkEnd w:id="71"/>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0" w:date="2014-11-21T21:06:54Z"/>
        </w:rPr>
        <w:pPrChange w:author="Steve Budan" w:id="0" w:date="2014-12-10T22:47:47Z">
          <w:pPr>
            <w:numPr>
              <w:ilvl w:val="0"/>
              <w:numId w:val="13"/>
            </w:numPr>
            <w:ind w:left="720" w:hanging="360"/>
            <w:contextualSpacing w:val="1"/>
          </w:pPr>
        </w:pPrChange>
      </w:pPr>
      <w:ins w:author="Anonymous" w:id="30" w:date="2014-11-21T21:06:54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0" w:date="2014-11-21T21:06:54Z"/>
        </w:rPr>
        <w:pPrChange w:author="Steve Budan" w:id="0" w:date="2014-12-10T22:47:47Z">
          <w:pPr>
            <w:numPr>
              <w:ilvl w:val="0"/>
              <w:numId w:val="13"/>
            </w:numPr>
            <w:ind w:left="720" w:hanging="360"/>
            <w:contextualSpacing w:val="1"/>
          </w:pPr>
        </w:pPrChange>
      </w:pPr>
      <w:ins w:author="Anonymous" w:id="30" w:date="2014-11-21T21:06:54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rz4axw59yies" w:id="72"/>
          <w:bookmarkEnd w:id="72"/>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0" w:date="2014-11-21T21:06:54Z"/>
        </w:rPr>
        <w:pPrChange w:author="Steve Budan" w:id="0" w:date="2014-12-10T22:47:47Z">
          <w:pPr>
            <w:numPr>
              <w:ilvl w:val="0"/>
              <w:numId w:val="16"/>
            </w:numPr>
            <w:ind w:left="720" w:hanging="360"/>
            <w:contextualSpacing w:val="1"/>
          </w:pPr>
        </w:pPrChange>
      </w:pPr>
      <w:ins w:author="Anonymous" w:id="30" w:date="2014-11-21T21:06:54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3y486masfed3" w:id="73"/>
          <w:bookmarkEnd w:id="73"/>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191x39jvr7re" w:id="74"/>
          <w:bookmarkEnd w:id="74"/>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0" w:date="2014-11-21T21:06:54Z"/>
        </w:rPr>
        <w:pPrChange w:author="Steve Budan" w:id="0" w:date="2014-12-10T22:47:47Z">
          <w:pPr>
            <w:numPr>
              <w:ilvl w:val="0"/>
              <w:numId w:val="10"/>
            </w:numPr>
            <w:ind w:left="720" w:hanging="360"/>
            <w:contextualSpacing w:val="1"/>
          </w:pPr>
        </w:pPrChange>
      </w:pPr>
      <w:ins w:author="Anonymous" w:id="30" w:date="2014-11-21T21:06:54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0" w:date="2014-11-21T21:06:54Z"/>
        </w:rPr>
        <w:pPrChange w:author="Steve Budan" w:id="0" w:date="2014-12-10T22:47:47Z">
          <w:pPr>
            <w:numPr>
              <w:ilvl w:val="0"/>
              <w:numId w:val="10"/>
            </w:numPr>
            <w:ind w:left="720" w:hanging="360"/>
            <w:contextualSpacing w:val="1"/>
          </w:pPr>
        </w:pPrChange>
      </w:pPr>
      <w:ins w:author="Anonymous" w:id="30" w:date="2014-11-21T21:06:54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oh901pzbghn" w:id="75"/>
          <w:bookmarkEnd w:id="75"/>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ins w:author="Anonymous" w:id="30" w:date="2014-11-21T21:06:54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km11xncvhxil" w:id="76"/>
          <w:bookmarkEnd w:id="76"/>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pborbwvgryyn" w:id="77"/>
          <w:bookmarkEnd w:id="77"/>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0" w:date="2014-11-21T21:06:54Z"/>
        </w:rPr>
        <w:pPrChange w:author="Andre Ferreira" w:id="0" w:date="2015-01-21T19:16:41Z">
          <w:pPr>
            <w:pStyle w:val="Title"/>
            <w:keepNext w:val="1"/>
            <w:keepLines w:val="1"/>
            <w:contextualSpacing w:val="0"/>
          </w:pPr>
        </w:pPrChange>
      </w:pPr>
      <w:ins w:author="Anonymous" w:id="30" w:date="2014-11-21T21:06:54Z">
        <w:del w:author="Anonymous" w:id="8" w:date="2014-11-21T21:06:36Z">
          <w:bookmarkStart w:colFirst="0" w:colLast="0" w:name="h.mncnfcaqgcck" w:id="78"/>
          <w:bookmarkEnd w:id="78"/>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Repo: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36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r w:rsidDel="00000000" w:rsidR="00000000" w:rsidRPr="00000000">
            <w:rPr>
              <w:rtl w:val="0"/>
            </w:rPr>
            <w:delText xml:space="preserve">w</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08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144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left="720" w:firstLine="0"/>
            <w:contextualSpacing w:val="0"/>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 close analogy would be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kjn8mxk0mimm" w:id="79"/>
          <w:bookmarkEnd w:id="7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possibility to integrate the logging with web inspector timeline or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0" w:date="2014-11-21T21:06:54Z"/>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0" w:date="2014-11-21T21:06:54Z"/>
          <w:color w:val="212f40"/>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0" w:date="2014-11-21T21:06:54Z"/>
          <w:color w:val="212f40"/>
          <w:highlight w:val="white"/>
        </w:rPr>
        <w:pPrChange w:author="Steve Budan" w:id="0" w:date="2014-12-10T22:47:47Z">
          <w:pPr>
            <w:numPr>
              <w:ilvl w:val="0"/>
              <w:numId w:val="8"/>
            </w:numPr>
            <w:ind w:left="720" w:hanging="360"/>
            <w:contextualSpacing w:val="1"/>
          </w:pPr>
        </w:pPrChange>
      </w:pPr>
      <w:ins w:author="Anonymous" w:id="30" w:date="2014-11-21T21:06:54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65pzdslup3xe" w:id="80"/>
          <w:bookmarkEnd w:id="8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0" w:date="2014-11-21T21:06:54Z"/>
          <w:color w:val="212f40"/>
          <w:highlight w:val="white"/>
        </w:rPr>
        <w:pPrChange w:author="Steve Budan" w:id="0" w:date="2014-12-10T22:47:47Z">
          <w:pPr>
            <w:numPr>
              <w:ilvl w:val="0"/>
              <w:numId w:val="24"/>
            </w:numPr>
            <w:ind w:left="720" w:hanging="360"/>
            <w:contextualSpacing w:val="1"/>
          </w:pPr>
        </w:pPrChange>
      </w:pPr>
      <w:ins w:author="Anonymous" w:id="30" w:date="2014-11-21T21:06:54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0" w:date="2014-11-21T21:06:54Z"/>
          <w:color w:val="212f40"/>
          <w:highlight w:val="white"/>
        </w:rPr>
        <w:pPrChange w:author="Steve Budan" w:id="0" w:date="2014-12-10T22:47:47Z">
          <w:pPr>
            <w:numPr>
              <w:ilvl w:val="0"/>
              <w:numId w:val="24"/>
            </w:numPr>
            <w:ind w:left="720" w:hanging="360"/>
            <w:contextualSpacing w:val="1"/>
          </w:pPr>
        </w:pPrChange>
      </w:pPr>
      <w:ins w:author="Anonymous" w:id="30" w:date="2014-11-21T21:06:54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66pcqgn3odyq" w:id="81"/>
          <w:bookmarkEnd w:id="8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0" w:date="2014-11-21T21:06:54Z"/>
          <w:highlight w:val="white"/>
        </w:rPr>
        <w:pPrChange w:author="Steve Budan" w:id="0" w:date="2014-12-10T22:47:47Z">
          <w:pPr>
            <w:numPr>
              <w:ilvl w:val="0"/>
              <w:numId w:val="19"/>
            </w:numPr>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0" w:date="2014-11-21T21:06:54Z"/>
          <w:color w:val="212f40"/>
          <w:highlight w:val="white"/>
        </w:rPr>
        <w:pPrChange w:author="Steve Budan" w:id="0" w:date="2014-12-10T22:47:47Z">
          <w:pPr>
            <w:numPr>
              <w:ilvl w:val="0"/>
              <w:numId w:val="19"/>
            </w:numPr>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ind w:left="720" w:hanging="360"/>
            <w:contextualSpacing w:val="1"/>
          </w:pPr>
        </w:pPrChange>
      </w:pPr>
      <w:ins w:author="Anonymous" w:id="30" w:date="2014-11-21T21:06:54Z">
        <w:del w:author="Anonymous" w:id="8" w:date="2014-11-21T21:06:36Z">
          <w:r w:rsidDel="00000000" w:rsidR="00000000" w:rsidRPr="00000000">
            <w:rPr>
              <w:rtl w:val="0"/>
            </w:rPr>
            <w:delText xml:space="preserve">Log4JS: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Fourspaces Log4js: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0" w:date="2014-11-21T21:06:54Z">
        <w:del w:author="Anonymous" w:id="8" w:date="2014-11-21T21:06:36Z"/>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Lumberjack: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fvlogger: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0" w:date="2014-11-21T21:06:54Z">
        <w:del w:author="Anonymous" w:id="8" w:date="2014-11-21T21:06:36Z"/>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JSLog: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log4javascript: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BlackbirdJS: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JSNLog: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LogLevel: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JSTracer: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LogHound: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Winston: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0" w:date="2014-11-21T21:06:54Z"/>
        </w:rPr>
        <w:pPrChange w:author="Steve Budan" w:id="0" w:date="2014-12-10T22:47:47Z">
          <w:pPr>
            <w:numPr>
              <w:ilvl w:val="0"/>
              <w:numId w:val="20"/>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Bunyan: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PrChange>
            </w:rPr>
            <w:delText xml:space="preserve">https://github.com/trentm/node-bunyan</w:delText>
          </w:r>
          <w:r w:rsidDel="00000000" w:rsidR="00000000" w:rsidRPr="00000000">
            <w:fldChar w:fldCharType="end"/>
          </w:r>
        </w:del>
      </w:ins>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spacing w:after="100" w:before="100" w:lineRule="auto"/>
            <w:contextualSpacing w:val="0"/>
          </w:pPr>
        </w:pPrChange>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spacing w:after="100" w:before="100" w:lineRule="auto"/>
            <w:contextualSpacing w:val="0"/>
          </w:pPr>
        </w:pPrChange>
      </w:pPr>
      <w:ins w:author="Anonymous" w:id="30" w:date="2014-11-21T21:06:54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0" w:date="2014-11-21T21:06:54Z"/>
        </w:rPr>
        <w:pPrChange w:author="Steve Budan" w:id="0" w:date="2014-12-10T22:47:47Z">
          <w:pPr>
            <w:numPr>
              <w:ilvl w:val="0"/>
              <w:numId w:val="22"/>
            </w:numPr>
            <w:spacing w:after="100" w:before="100" w:lineRule="auto"/>
            <w:ind w:left="720" w:hanging="360"/>
            <w:contextualSpacing w:val="1"/>
          </w:pPr>
        </w:pPrChange>
      </w:pPr>
      <w:ins w:author="Anonymous" w:id="30" w:date="2014-11-21T21:06:54Z">
        <w:del w:author="Anonymous" w:id="8" w:date="2014-11-21T21:06:36Z"/>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0" w:date="2014-11-21T21:06:54Z"/>
        </w:rPr>
        <w:pPrChange w:author="Steve Budan" w:id="0" w:date="2014-12-10T22:47:47Z">
          <w:pPr>
            <w:numPr>
              <w:ilvl w:val="0"/>
              <w:numId w:val="22"/>
            </w:numPr>
            <w:spacing w:after="100" w:before="100" w:lineRule="auto"/>
            <w:ind w:left="720" w:hanging="360"/>
            <w:contextualSpacing w:val="1"/>
          </w:pPr>
        </w:pPrChange>
      </w:pPr>
      <w:ins w:author="Anonymous" w:id="30" w:date="2014-11-21T21:06:54Z">
        <w:del w:author="Anonymous" w:id="8" w:date="2014-11-21T21:06:36Z">
          <w:r w:rsidDel="00000000" w:rsidR="00000000" w:rsidRPr="00000000">
            <w:rPr>
              <w:rtl w:val="0"/>
            </w:rPr>
            <w:delText xml:space="preserve">summary of the </w:delText>
          </w:r>
        </w:del>
      </w:ins>
      <w:ins w:author="Anonymous" w:id="30" w:date="2014-11-21T21:06:54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0" w:date="2014-11-21T21:06:54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0" w:date="2014-11-21T21:06:54Z"/>
        </w:rPr>
        <w:pPrChange w:author="Steve Budan" w:id="0" w:date="2014-12-10T22:47:47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q49q604wwd2n" w:id="82"/>
          <w:bookmarkEnd w:id="8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1"/>
            <w:keepNext w:val="1"/>
            <w:keepLines w:val="1"/>
            <w:spacing w:before="200" w:lineRule="auto"/>
            <w:contextualSpacing w:val="0"/>
          </w:pPr>
        </w:pPrChange>
      </w:pPr>
      <w:ins w:author="Anonymous" w:id="30" w:date="2014-11-21T21:06:54Z">
        <w:del w:author="Anonymous" w:id="8" w:date="2014-11-21T21:06:36Z">
          <w:bookmarkStart w:colFirst="0" w:colLast="0" w:name="h.4pmpz2dpser9" w:id="83"/>
          <w:bookmarkEnd w:id="8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s6l92t37u8yz" w:id="84"/>
          <w:bookmarkEnd w:id="8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howzgus18erx" w:id="85"/>
          <w:bookmarkEnd w:id="8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2uoagf23uej5" w:id="86"/>
          <w:bookmarkEnd w:id="8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0" w:date="2014-11-21T21:06:54Z"/>
        </w:rPr>
        <w:pPrChange w:author="Steve Budan" w:id="0" w:date="2014-12-10T22:47:47Z">
          <w:pPr>
            <w:numPr>
              <w:ilvl w:val="0"/>
              <w:numId w:val="15"/>
            </w:numPr>
            <w:ind w:left="720" w:hanging="360"/>
            <w:contextualSpacing w:val="1"/>
          </w:pPr>
        </w:pPrChange>
      </w:pPr>
      <w:ins w:author="Anonymous" w:id="30" w:date="2014-11-21T21:06:54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klhmvqchtev" w:id="87"/>
          <w:bookmarkEnd w:id="87"/>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uy82h42hy0wj" w:id="88"/>
          <w:bookmarkEnd w:id="88"/>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1440"/>
            <w:contextualSpacing w:val="0"/>
          </w:pPr>
        </w:pPrChange>
      </w:pPr>
      <w:ins w:author="Anonymous" w:id="30" w:date="2014-11-21T21:06:54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990"/>
            <w:contextualSpacing w:val="0"/>
          </w:pPr>
        </w:pPrChange>
      </w:pPr>
      <w:ins w:author="Anonymous" w:id="30" w:date="2014-11-21T21:06:54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mub3xxdq9pbk" w:id="89"/>
          <w:bookmarkEnd w:id="89"/>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cdzf4mmliogv" w:id="90"/>
          <w:bookmarkEnd w:id="90"/>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0" w:date="2014-11-21T21:06:54Z"/>
        </w:rPr>
        <w:pPrChange w:author="Steve Budan" w:id="0" w:date="2014-12-10T22:47:47Z">
          <w:pPr>
            <w:numPr>
              <w:ilvl w:val="0"/>
              <w:numId w:val="11"/>
            </w:numPr>
            <w:ind w:left="720" w:hanging="360"/>
            <w:contextualSpacing w:val="1"/>
          </w:pPr>
        </w:pPrChange>
      </w:pPr>
      <w:ins w:author="Anonymous" w:id="30" w:date="2014-11-21T21:06:54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0" w:date="2014-11-21T21:06:54Z"/>
        </w:rPr>
        <w:pPrChange w:author="Steve Budan" w:id="0" w:date="2014-12-10T22:47:47Z">
          <w:pPr>
            <w:numPr>
              <w:ilvl w:val="0"/>
              <w:numId w:val="12"/>
            </w:numPr>
            <w:ind w:left="720" w:hanging="360"/>
            <w:contextualSpacing w:val="1"/>
          </w:pPr>
        </w:pPrChange>
      </w:pPr>
      <w:ins w:author="Anonymous" w:id="30" w:date="2014-11-21T21:06:54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cvnaztuv1zd6" w:id="91"/>
          <w:bookmarkEnd w:id="91"/>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0" w:date="2014-11-21T21:06:54Z"/>
        </w:rPr>
        <w:pPrChange w:author="Steve Budan" w:id="0" w:date="2014-12-10T22:47:47Z">
          <w:pPr>
            <w:numPr>
              <w:ilvl w:val="0"/>
              <w:numId w:val="13"/>
            </w:numPr>
            <w:ind w:left="720" w:hanging="360"/>
            <w:contextualSpacing w:val="1"/>
          </w:pPr>
        </w:pPrChange>
      </w:pPr>
      <w:ins w:author="Anonymous" w:id="30" w:date="2014-11-21T21:06:54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0" w:date="2014-11-21T21:06:54Z"/>
        </w:rPr>
        <w:pPrChange w:author="Steve Budan" w:id="0" w:date="2014-12-10T22:47:47Z">
          <w:pPr>
            <w:numPr>
              <w:ilvl w:val="0"/>
              <w:numId w:val="13"/>
            </w:numPr>
            <w:ind w:left="720" w:hanging="360"/>
            <w:contextualSpacing w:val="1"/>
          </w:pPr>
        </w:pPrChange>
      </w:pPr>
      <w:ins w:author="Anonymous" w:id="30" w:date="2014-11-21T21:06:54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nbts4vye718d" w:id="92"/>
          <w:bookmarkEnd w:id="92"/>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0" w:date="2014-11-21T21:06:54Z"/>
        </w:rPr>
        <w:pPrChange w:author="Steve Budan" w:id="0" w:date="2014-12-10T22:47:47Z">
          <w:pPr>
            <w:numPr>
              <w:ilvl w:val="0"/>
              <w:numId w:val="16"/>
            </w:numPr>
            <w:ind w:left="720" w:hanging="360"/>
            <w:contextualSpacing w:val="1"/>
          </w:pPr>
        </w:pPrChange>
      </w:pPr>
      <w:ins w:author="Anonymous" w:id="30" w:date="2014-11-21T21:06:54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hvjibu4yp0nl" w:id="93"/>
          <w:bookmarkEnd w:id="93"/>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4"/>
            <w:keepNext w:val="1"/>
            <w:keepLines w:val="1"/>
            <w:spacing w:before="160" w:lineRule="auto"/>
            <w:contextualSpacing w:val="0"/>
          </w:pPr>
        </w:pPrChange>
      </w:pPr>
      <w:ins w:author="Anonymous" w:id="30" w:date="2014-11-21T21:06:54Z">
        <w:del w:author="Anonymous" w:id="8" w:date="2014-11-21T21:06:36Z">
          <w:bookmarkStart w:colFirst="0" w:colLast="0" w:name="h.pk8wypmidjbo" w:id="94"/>
          <w:bookmarkEnd w:id="94"/>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0" w:date="2014-11-21T21:06:54Z"/>
        </w:rPr>
        <w:pPrChange w:author="Steve Budan" w:id="0" w:date="2014-12-10T22:47:47Z">
          <w:pPr>
            <w:numPr>
              <w:ilvl w:val="0"/>
              <w:numId w:val="10"/>
            </w:numPr>
            <w:ind w:left="720" w:hanging="360"/>
            <w:contextualSpacing w:val="1"/>
          </w:pPr>
        </w:pPrChange>
      </w:pPr>
      <w:ins w:author="Anonymous" w:id="30" w:date="2014-11-21T21:06:54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0" w:date="2014-11-21T21:06:54Z"/>
        </w:rPr>
        <w:pPrChange w:author="Steve Budan" w:id="0" w:date="2014-12-10T22:47:47Z">
          <w:pPr>
            <w:numPr>
              <w:ilvl w:val="0"/>
              <w:numId w:val="10"/>
            </w:numPr>
            <w:ind w:left="720" w:hanging="360"/>
            <w:contextualSpacing w:val="1"/>
          </w:pPr>
        </w:pPrChange>
      </w:pPr>
      <w:ins w:author="Anonymous" w:id="30" w:date="2014-11-21T21:06:54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4q4grerjitry" w:id="95"/>
          <w:bookmarkEnd w:id="95"/>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0" w:date="2014-11-21T21:06:54Z"/>
        </w:rPr>
        <w:pPrChange w:author="Steve Budan" w:id="0" w:date="2014-12-10T22:47:47Z">
          <w:pPr>
            <w:numPr>
              <w:ilvl w:val="0"/>
              <w:numId w:val="14"/>
            </w:numPr>
            <w:ind w:left="720" w:hanging="360"/>
            <w:contextualSpacing w:val="1"/>
          </w:pPr>
        </w:pPrChange>
      </w:pPr>
      <w:ins w:author="Anonymous" w:id="30" w:date="2014-11-21T21:06:54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ins w:author="Anonymous" w:id="30" w:date="2014-11-21T21:06:54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0" w:date="2014-11-21T21:06:54Z"/>
        </w:rPr>
        <w:pPrChange w:author="Steve Budan" w:id="0" w:date="2014-12-10T22:47:47Z">
          <w:pPr>
            <w:ind w:right="-1350"/>
            <w:contextualSpacing w:val="0"/>
          </w:pPr>
        </w:pPrChange>
      </w:pPr>
      <w:ins w:author="Anonymous" w:id="30" w:date="2014-11-21T21:06:54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2"/>
            <w:keepNext w:val="1"/>
            <w:keepLines w:val="1"/>
            <w:spacing w:before="200" w:lineRule="auto"/>
            <w:contextualSpacing w:val="0"/>
          </w:pPr>
        </w:pPrChange>
      </w:pPr>
      <w:ins w:author="Anonymous" w:id="30" w:date="2014-11-21T21:06:54Z">
        <w:del w:author="Anonymous" w:id="8" w:date="2014-11-21T21:06:36Z">
          <w:bookmarkStart w:colFirst="0" w:colLast="0" w:name="h.s3qglcwf5cit" w:id="96"/>
          <w:bookmarkEnd w:id="96"/>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0" w:date="2014-11-21T21:06:54Z"/>
        </w:rPr>
        <w:pPrChange w:author="Andre Ferreira" w:id="0" w:date="2015-01-21T19:16:41Z">
          <w:pPr>
            <w:pStyle w:val="Heading3"/>
            <w:keepNext w:val="1"/>
            <w:keepLines w:val="1"/>
            <w:spacing w:before="160" w:lineRule="auto"/>
            <w:contextualSpacing w:val="0"/>
          </w:pPr>
        </w:pPrChange>
      </w:pPr>
      <w:ins w:author="Anonymous" w:id="30" w:date="2014-11-21T21:06:54Z">
        <w:del w:author="Anonymous" w:id="8" w:date="2014-11-21T21:06:36Z">
          <w:bookmarkStart w:colFirst="0" w:colLast="0" w:name="h.to4dtcuvpozd" w:id="97"/>
          <w:bookmarkEnd w:id="97"/>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0" w:date="2014-11-21T21:06:54Z"/>
        </w:rPr>
      </w:pPr>
      <w:ins w:author="Anonymous" w:id="30" w:date="2014-11-21T21:06:54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1" w:date="2014-11-21T21:07:00Z"/>
        </w:rPr>
        <w:pPrChange w:author="Andre Ferreira" w:id="0" w:date="2015-01-21T19:16:41Z">
          <w:pPr>
            <w:pStyle w:val="Title"/>
            <w:keepNext w:val="1"/>
            <w:keepLines w:val="1"/>
            <w:contextualSpacing w:val="0"/>
          </w:pPr>
        </w:pPrChange>
      </w:pPr>
      <w:ins w:author="Anonymous" w:id="31" w:date="2014-11-21T21:07:00Z">
        <w:del w:author="Anonymous" w:id="8" w:date="2014-11-21T21:06:36Z">
          <w:bookmarkStart w:colFirst="0" w:colLast="0" w:name="h.euts9zk87gx7" w:id="98"/>
          <w:bookmarkEnd w:id="98"/>
          <w:r w:rsidDel="00000000" w:rsidR="00000000" w:rsidRPr="00000000">
            <w:rPr>
              <w:rtl w:val="0"/>
            </w:rPr>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Repo: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r w:rsidDel="00000000" w:rsidR="00000000" w:rsidRPr="00000000">
            <w:rPr>
              <w:rtl w:val="0"/>
            </w:rPr>
            <w:delText xml:space="preserve">w</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 close analogy would be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9sl4i0h3gr86" w:id="99"/>
          <w:bookmarkEnd w:id="9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possibility to integrate the logging with web inspector timeline or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1" w:date="2014-11-21T21:07:00Z"/>
          <w:color w:val="212f40"/>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1" w:date="2014-11-21T21:07:00Z"/>
          <w:color w:val="212f40"/>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clp55yaw08o6" w:id="100"/>
          <w:bookmarkEnd w:id="10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1" w:date="2014-11-21T21:07:00Z"/>
          <w:color w:val="212f40"/>
          <w:highlight w:val="white"/>
        </w:rPr>
        <w:pPrChange w:author="Steve Budan" w:id="0" w:date="2014-12-10T22:47:47Z">
          <w:pPr>
            <w:numPr>
              <w:ilvl w:val="0"/>
              <w:numId w:val="24"/>
            </w:numPr>
            <w:ind w:left="720" w:hanging="360"/>
            <w:contextualSpacing w:val="1"/>
          </w:pPr>
        </w:pPrChange>
      </w:pPr>
      <w:ins w:author="Anonymous" w:id="31" w:date="2014-11-21T21:07:00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1" w:date="2014-11-21T21:07:00Z"/>
          <w:color w:val="212f40"/>
          <w:highlight w:val="white"/>
        </w:rPr>
        <w:pPrChange w:author="Steve Budan" w:id="0" w:date="2014-12-10T22:47:47Z">
          <w:pPr>
            <w:numPr>
              <w:ilvl w:val="0"/>
              <w:numId w:val="24"/>
            </w:numPr>
            <w:ind w:left="720" w:hanging="360"/>
            <w:contextualSpacing w:val="1"/>
          </w:pPr>
        </w:pPrChange>
      </w:pPr>
      <w:ins w:author="Anonymous" w:id="31" w:date="2014-11-21T21:07:00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pt04fubvt5ef" w:id="101"/>
          <w:bookmarkEnd w:id="10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1" w:date="2014-11-21T21:07:00Z"/>
          <w:highlight w:val="white"/>
        </w:rPr>
        <w:pPrChange w:author="Steve Budan" w:id="0" w:date="2014-12-10T22:47:47Z">
          <w:pPr>
            <w:numPr>
              <w:ilvl w:val="0"/>
              <w:numId w:val="19"/>
            </w:numPr>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1" w:date="2014-11-21T21:07:00Z"/>
          <w:color w:val="212f40"/>
          <w:highlight w:val="white"/>
        </w:rPr>
        <w:pPrChange w:author="Steve Budan" w:id="0" w:date="2014-12-10T22:47:47Z">
          <w:pPr>
            <w:numPr>
              <w:ilvl w:val="0"/>
              <w:numId w:val="19"/>
            </w:numPr>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ind w:left="720" w:hanging="360"/>
            <w:contextualSpacing w:val="1"/>
          </w:pPr>
        </w:pPrChange>
      </w:pPr>
      <w:ins w:author="Anonymous" w:id="31" w:date="2014-11-21T21:07:00Z">
        <w:del w:author="Anonymous" w:id="8" w:date="2014-11-21T21:06:36Z">
          <w:r w:rsidDel="00000000" w:rsidR="00000000" w:rsidRPr="00000000">
            <w:rPr>
              <w:rtl w:val="0"/>
            </w:rPr>
            <w:delText xml:space="preserve">Log4JS: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Fourspaces Log4js: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1" w:date="2014-11-21T21:07:00Z">
        <w:del w:author="Anonymous" w:id="8" w:date="2014-11-21T21:06:36Z"/>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Lumberjack: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fvlogger: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1" w:date="2014-11-21T21:07:00Z">
        <w:del w:author="Anonymous" w:id="8" w:date="2014-11-21T21:06:36Z"/>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JSLog: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log4javascript: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BlackbirdJS: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JSNLog: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LogLevel: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JSTracer: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LogHound: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Winston: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Bunyan: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PrChange>
            </w:rPr>
            <w:delText xml:space="preserve">https://github.com/trentm/node-bunyan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spacing w:after="100" w:before="100" w:lineRule="auto"/>
            <w:contextualSpacing w:val="0"/>
          </w:pPr>
        </w:pPrChange>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spacing w:after="100" w:before="100" w:lineRule="auto"/>
            <w:contextualSpacing w:val="0"/>
          </w:pPr>
        </w:pPrChange>
      </w:pPr>
      <w:ins w:author="Anonymous" w:id="31" w:date="2014-11-21T21:07:00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1" w:date="2014-11-21T21:07:00Z"/>
        </w:rPr>
        <w:pPrChange w:author="Steve Budan" w:id="0" w:date="2014-12-10T22:47:47Z">
          <w:pPr>
            <w:numPr>
              <w:ilvl w:val="0"/>
              <w:numId w:val="22"/>
            </w:numPr>
            <w:spacing w:after="100" w:before="100" w:lineRule="auto"/>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1" w:date="2014-11-21T21:07:00Z"/>
        </w:rPr>
        <w:pPrChange w:author="Steve Budan" w:id="0" w:date="2014-12-10T22:47:47Z">
          <w:pPr>
            <w:numPr>
              <w:ilvl w:val="0"/>
              <w:numId w:val="22"/>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summary of the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1" w:date="2014-11-21T21:07:00Z"/>
        </w:rPr>
        <w:pPrChange w:author="Steve Budan" w:id="0" w:date="2014-12-10T22:47:47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mznwzqjnywcd" w:id="102"/>
          <w:bookmarkEnd w:id="10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3hml1cstju99" w:id="103"/>
          <w:bookmarkEnd w:id="10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c5c47b3waq71" w:id="104"/>
          <w:bookmarkEnd w:id="10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40i60rb83bsi" w:id="105"/>
          <w:bookmarkEnd w:id="10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6jlg8rajwc4g" w:id="106"/>
          <w:bookmarkEnd w:id="10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lekwk8ceihxy" w:id="107"/>
          <w:bookmarkEnd w:id="107"/>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9khpuiekxoin" w:id="108"/>
          <w:bookmarkEnd w:id="108"/>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1440"/>
            <w:contextualSpacing w:val="0"/>
          </w:pPr>
        </w:pPrChange>
      </w:pPr>
      <w:ins w:author="Anonymous" w:id="31" w:date="2014-11-21T21:07:00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990"/>
            <w:contextualSpacing w:val="0"/>
          </w:pPr>
        </w:pPrChange>
      </w:pPr>
      <w:ins w:author="Anonymous" w:id="31" w:date="2014-11-21T21:07:00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8wydxgn7f0k2" w:id="109"/>
          <w:bookmarkEnd w:id="109"/>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ixqcp158pfwt" w:id="110"/>
          <w:bookmarkEnd w:id="110"/>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1" w:date="2014-11-21T21:07:00Z"/>
        </w:rPr>
        <w:pPrChange w:author="Steve Budan" w:id="0" w:date="2014-12-10T22:47:47Z">
          <w:pPr>
            <w:numPr>
              <w:ilvl w:val="0"/>
              <w:numId w:val="11"/>
            </w:numPr>
            <w:ind w:left="720" w:hanging="360"/>
            <w:contextualSpacing w:val="1"/>
          </w:pPr>
        </w:pPrChange>
      </w:pPr>
      <w:ins w:author="Anonymous" w:id="31" w:date="2014-11-21T21:07:00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1" w:date="2014-11-21T21:07:00Z"/>
        </w:rPr>
        <w:pPrChange w:author="Steve Budan" w:id="0" w:date="2014-12-10T22:47:47Z">
          <w:pPr>
            <w:numPr>
              <w:ilvl w:val="0"/>
              <w:numId w:val="12"/>
            </w:numPr>
            <w:ind w:left="720" w:hanging="360"/>
            <w:contextualSpacing w:val="1"/>
          </w:pPr>
        </w:pPrChange>
      </w:pPr>
      <w:ins w:author="Anonymous" w:id="31" w:date="2014-11-21T21:07:00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xuu1wm82tyeh" w:id="111"/>
          <w:bookmarkEnd w:id="111"/>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1" w:date="2014-11-21T21:07:00Z"/>
        </w:rPr>
        <w:pPrChange w:author="Steve Budan" w:id="0" w:date="2014-12-10T22:47:47Z">
          <w:pPr>
            <w:numPr>
              <w:ilvl w:val="0"/>
              <w:numId w:val="13"/>
            </w:numPr>
            <w:ind w:left="720" w:hanging="360"/>
            <w:contextualSpacing w:val="1"/>
          </w:pPr>
        </w:pPrChange>
      </w:pPr>
      <w:ins w:author="Anonymous" w:id="31" w:date="2014-11-21T21:07:00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1" w:date="2014-11-21T21:07:00Z"/>
        </w:rPr>
        <w:pPrChange w:author="Steve Budan" w:id="0" w:date="2014-12-10T22:47:47Z">
          <w:pPr>
            <w:numPr>
              <w:ilvl w:val="0"/>
              <w:numId w:val="13"/>
            </w:numPr>
            <w:ind w:left="720" w:hanging="360"/>
            <w:contextualSpacing w:val="1"/>
          </w:pPr>
        </w:pPrChange>
      </w:pPr>
      <w:ins w:author="Anonymous" w:id="31" w:date="2014-11-21T21:07:00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64r963mtfpcw" w:id="112"/>
          <w:bookmarkEnd w:id="112"/>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1" w:date="2014-11-21T21:07:00Z"/>
        </w:rPr>
        <w:pPrChange w:author="Steve Budan" w:id="0" w:date="2014-12-10T22:47:47Z">
          <w:pPr>
            <w:numPr>
              <w:ilvl w:val="0"/>
              <w:numId w:val="16"/>
            </w:numPr>
            <w:ind w:left="720" w:hanging="360"/>
            <w:contextualSpacing w:val="1"/>
          </w:pPr>
        </w:pPrChange>
      </w:pPr>
      <w:ins w:author="Anonymous" w:id="31" w:date="2014-11-21T21:07:00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7z448s5kejd5" w:id="113"/>
          <w:bookmarkEnd w:id="113"/>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ufit61eg997k" w:id="114"/>
          <w:bookmarkEnd w:id="114"/>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1" w:date="2014-11-21T21:07:00Z"/>
        </w:rPr>
        <w:pPrChange w:author="Steve Budan" w:id="0" w:date="2014-12-10T22:47:47Z">
          <w:pPr>
            <w:numPr>
              <w:ilvl w:val="0"/>
              <w:numId w:val="10"/>
            </w:numPr>
            <w:ind w:left="720" w:hanging="360"/>
            <w:contextualSpacing w:val="1"/>
          </w:pPr>
        </w:pPrChange>
      </w:pPr>
      <w:ins w:author="Anonymous" w:id="31" w:date="2014-11-21T21:07:00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1" w:date="2014-11-21T21:07:00Z"/>
        </w:rPr>
        <w:pPrChange w:author="Steve Budan" w:id="0" w:date="2014-12-10T22:47:47Z">
          <w:pPr>
            <w:numPr>
              <w:ilvl w:val="0"/>
              <w:numId w:val="10"/>
            </w:numPr>
            <w:ind w:left="720" w:hanging="360"/>
            <w:contextualSpacing w:val="1"/>
          </w:pPr>
        </w:pPrChange>
      </w:pPr>
      <w:ins w:author="Anonymous" w:id="31" w:date="2014-11-21T21:07:00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6an7z8h7t8dv" w:id="115"/>
          <w:bookmarkEnd w:id="115"/>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ins w:author="Anonymous" w:id="31" w:date="2014-11-21T21:07:00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bxtxx3asyv8y" w:id="116"/>
          <w:bookmarkEnd w:id="116"/>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w55sc6q4xalf" w:id="117"/>
          <w:bookmarkEnd w:id="117"/>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1" w:date="2014-11-21T21:07:00Z"/>
        </w:rPr>
        <w:pPrChange w:author="Andre Ferreira" w:id="0" w:date="2015-01-21T19:16:41Z">
          <w:pPr>
            <w:pStyle w:val="Title"/>
            <w:keepNext w:val="1"/>
            <w:keepLines w:val="1"/>
            <w:contextualSpacing w:val="0"/>
          </w:pPr>
        </w:pPrChange>
      </w:pPr>
      <w:ins w:author="Anonymous" w:id="31" w:date="2014-11-21T21:07:00Z">
        <w:del w:author="Anonymous" w:id="8" w:date="2014-11-21T21:06:36Z">
          <w:bookmarkStart w:colFirst="0" w:colLast="0" w:name="h.o6kgs6fbhftw" w:id="118"/>
          <w:bookmarkEnd w:id="118"/>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Repo: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r w:rsidDel="00000000" w:rsidR="00000000" w:rsidRPr="00000000">
            <w:rPr>
              <w:rtl w:val="0"/>
            </w:rPr>
            <w:delText xml:space="preserve">w</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 close analogy would be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pybcsip79y91" w:id="119"/>
          <w:bookmarkEnd w:id="11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possibility to integrate the logging with web inspector timeline or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1" w:date="2014-11-21T21:07:00Z"/>
          <w:color w:val="212f40"/>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1" w:date="2014-11-21T21:07:00Z"/>
          <w:color w:val="212f40"/>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8otmhqojej50" w:id="120"/>
          <w:bookmarkEnd w:id="12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1" w:date="2014-11-21T21:07:00Z"/>
          <w:color w:val="212f40"/>
          <w:highlight w:val="white"/>
        </w:rPr>
        <w:pPrChange w:author="Steve Budan" w:id="0" w:date="2014-12-10T22:47:47Z">
          <w:pPr>
            <w:numPr>
              <w:ilvl w:val="0"/>
              <w:numId w:val="24"/>
            </w:numPr>
            <w:ind w:left="720" w:hanging="360"/>
            <w:contextualSpacing w:val="1"/>
          </w:pPr>
        </w:pPrChange>
      </w:pPr>
      <w:ins w:author="Anonymous" w:id="31" w:date="2014-11-21T21:07:00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1" w:date="2014-11-21T21:07:00Z"/>
          <w:color w:val="212f40"/>
          <w:highlight w:val="white"/>
        </w:rPr>
        <w:pPrChange w:author="Steve Budan" w:id="0" w:date="2014-12-10T22:47:47Z">
          <w:pPr>
            <w:numPr>
              <w:ilvl w:val="0"/>
              <w:numId w:val="24"/>
            </w:numPr>
            <w:ind w:left="720" w:hanging="360"/>
            <w:contextualSpacing w:val="1"/>
          </w:pPr>
        </w:pPrChange>
      </w:pPr>
      <w:ins w:author="Anonymous" w:id="31" w:date="2014-11-21T21:07:00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ktxt3me4u9wl" w:id="121"/>
          <w:bookmarkEnd w:id="12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1" w:date="2014-11-21T21:07:00Z"/>
          <w:highlight w:val="white"/>
        </w:rPr>
        <w:pPrChange w:author="Steve Budan" w:id="0" w:date="2014-12-10T22:47:47Z">
          <w:pPr>
            <w:numPr>
              <w:ilvl w:val="0"/>
              <w:numId w:val="19"/>
            </w:numPr>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1" w:date="2014-11-21T21:07:00Z"/>
          <w:color w:val="212f40"/>
          <w:highlight w:val="white"/>
        </w:rPr>
        <w:pPrChange w:author="Steve Budan" w:id="0" w:date="2014-12-10T22:47:47Z">
          <w:pPr>
            <w:numPr>
              <w:ilvl w:val="0"/>
              <w:numId w:val="19"/>
            </w:numPr>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ind w:left="720" w:hanging="360"/>
            <w:contextualSpacing w:val="1"/>
          </w:pPr>
        </w:pPrChange>
      </w:pPr>
      <w:ins w:author="Anonymous" w:id="31" w:date="2014-11-21T21:07:00Z">
        <w:del w:author="Anonymous" w:id="8" w:date="2014-11-21T21:06:36Z">
          <w:r w:rsidDel="00000000" w:rsidR="00000000" w:rsidRPr="00000000">
            <w:rPr>
              <w:rtl w:val="0"/>
            </w:rPr>
            <w:delText xml:space="preserve">Log4JS: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Fourspaces Log4js: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1" w:date="2014-11-21T21:07:00Z">
        <w:del w:author="Anonymous" w:id="8" w:date="2014-11-21T21:06:36Z"/>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Lumberjack: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fvlogger: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1" w:date="2014-11-21T21:07:00Z">
        <w:del w:author="Anonymous" w:id="8" w:date="2014-11-21T21:06:36Z"/>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JSLog: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log4javascript: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BlackbirdJS: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JSNLog: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LogLevel: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JSTracer: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LogHound: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Winston: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Bunyan: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PrChange>
            </w:rPr>
            <w:delText xml:space="preserve">https://github.com/trentm/node-bunyan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spacing w:after="100" w:before="100" w:lineRule="auto"/>
            <w:contextualSpacing w:val="0"/>
          </w:pPr>
        </w:pPrChange>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spacing w:after="100" w:before="100" w:lineRule="auto"/>
            <w:contextualSpacing w:val="0"/>
          </w:pPr>
        </w:pPrChange>
      </w:pPr>
      <w:ins w:author="Anonymous" w:id="31" w:date="2014-11-21T21:07:00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1" w:date="2014-11-21T21:07:00Z"/>
        </w:rPr>
        <w:pPrChange w:author="Steve Budan" w:id="0" w:date="2014-12-10T22:47:47Z">
          <w:pPr>
            <w:numPr>
              <w:ilvl w:val="0"/>
              <w:numId w:val="22"/>
            </w:numPr>
            <w:spacing w:after="100" w:before="100" w:lineRule="auto"/>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1" w:date="2014-11-21T21:07:00Z"/>
        </w:rPr>
        <w:pPrChange w:author="Steve Budan" w:id="0" w:date="2014-12-10T22:47:47Z">
          <w:pPr>
            <w:numPr>
              <w:ilvl w:val="0"/>
              <w:numId w:val="22"/>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summary of the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1" w:date="2014-11-21T21:07:00Z"/>
        </w:rPr>
        <w:pPrChange w:author="Steve Budan" w:id="0" w:date="2014-12-10T22:47:47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u9pbxtltj0kr" w:id="122"/>
          <w:bookmarkEnd w:id="12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minjmnq5ov68" w:id="123"/>
          <w:bookmarkEnd w:id="12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qxizq98cx7u3" w:id="124"/>
          <w:bookmarkEnd w:id="12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djbp4zhz42x5" w:id="125"/>
          <w:bookmarkEnd w:id="12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xwy0wzseblhw" w:id="126"/>
          <w:bookmarkEnd w:id="12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n3sf58j9mnwe" w:id="127"/>
          <w:bookmarkEnd w:id="127"/>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u4ftg5yz2iom" w:id="128"/>
          <w:bookmarkEnd w:id="128"/>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1440"/>
            <w:contextualSpacing w:val="0"/>
          </w:pPr>
        </w:pPrChange>
      </w:pPr>
      <w:ins w:author="Anonymous" w:id="31" w:date="2014-11-21T21:07:00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990"/>
            <w:contextualSpacing w:val="0"/>
          </w:pPr>
        </w:pPrChange>
      </w:pPr>
      <w:ins w:author="Anonymous" w:id="31" w:date="2014-11-21T21:07:00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aq7gpvlpe704" w:id="129"/>
          <w:bookmarkEnd w:id="129"/>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7angwwvu50m6" w:id="130"/>
          <w:bookmarkEnd w:id="130"/>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1" w:date="2014-11-21T21:07:00Z"/>
        </w:rPr>
        <w:pPrChange w:author="Steve Budan" w:id="0" w:date="2014-12-10T22:47:47Z">
          <w:pPr>
            <w:numPr>
              <w:ilvl w:val="0"/>
              <w:numId w:val="11"/>
            </w:numPr>
            <w:ind w:left="720" w:hanging="360"/>
            <w:contextualSpacing w:val="1"/>
          </w:pPr>
        </w:pPrChange>
      </w:pPr>
      <w:ins w:author="Anonymous" w:id="31" w:date="2014-11-21T21:07:00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1" w:date="2014-11-21T21:07:00Z"/>
        </w:rPr>
        <w:pPrChange w:author="Steve Budan" w:id="0" w:date="2014-12-10T22:47:47Z">
          <w:pPr>
            <w:numPr>
              <w:ilvl w:val="0"/>
              <w:numId w:val="12"/>
            </w:numPr>
            <w:ind w:left="720" w:hanging="360"/>
            <w:contextualSpacing w:val="1"/>
          </w:pPr>
        </w:pPrChange>
      </w:pPr>
      <w:ins w:author="Anonymous" w:id="31" w:date="2014-11-21T21:07:00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zh5orgh14ug2" w:id="131"/>
          <w:bookmarkEnd w:id="131"/>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1" w:date="2014-11-21T21:07:00Z"/>
        </w:rPr>
        <w:pPrChange w:author="Steve Budan" w:id="0" w:date="2014-12-10T22:47:47Z">
          <w:pPr>
            <w:numPr>
              <w:ilvl w:val="0"/>
              <w:numId w:val="13"/>
            </w:numPr>
            <w:ind w:left="720" w:hanging="360"/>
            <w:contextualSpacing w:val="1"/>
          </w:pPr>
        </w:pPrChange>
      </w:pPr>
      <w:ins w:author="Anonymous" w:id="31" w:date="2014-11-21T21:07:00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1" w:date="2014-11-21T21:07:00Z"/>
        </w:rPr>
        <w:pPrChange w:author="Steve Budan" w:id="0" w:date="2014-12-10T22:47:47Z">
          <w:pPr>
            <w:numPr>
              <w:ilvl w:val="0"/>
              <w:numId w:val="13"/>
            </w:numPr>
            <w:ind w:left="720" w:hanging="360"/>
            <w:contextualSpacing w:val="1"/>
          </w:pPr>
        </w:pPrChange>
      </w:pPr>
      <w:ins w:author="Anonymous" w:id="31" w:date="2014-11-21T21:07:00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rmg457uq4hgl" w:id="132"/>
          <w:bookmarkEnd w:id="132"/>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1" w:date="2014-11-21T21:07:00Z"/>
        </w:rPr>
        <w:pPrChange w:author="Steve Budan" w:id="0" w:date="2014-12-10T22:47:47Z">
          <w:pPr>
            <w:numPr>
              <w:ilvl w:val="0"/>
              <w:numId w:val="16"/>
            </w:numPr>
            <w:ind w:left="720" w:hanging="360"/>
            <w:contextualSpacing w:val="1"/>
          </w:pPr>
        </w:pPrChange>
      </w:pPr>
      <w:ins w:author="Anonymous" w:id="31" w:date="2014-11-21T21:07:00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jdm06j25brut" w:id="133"/>
          <w:bookmarkEnd w:id="133"/>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yqcqtcosgkpo" w:id="134"/>
          <w:bookmarkEnd w:id="134"/>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1" w:date="2014-11-21T21:07:00Z"/>
        </w:rPr>
        <w:pPrChange w:author="Steve Budan" w:id="0" w:date="2014-12-10T22:47:47Z">
          <w:pPr>
            <w:numPr>
              <w:ilvl w:val="0"/>
              <w:numId w:val="10"/>
            </w:numPr>
            <w:ind w:left="720" w:hanging="360"/>
            <w:contextualSpacing w:val="1"/>
          </w:pPr>
        </w:pPrChange>
      </w:pPr>
      <w:ins w:author="Anonymous" w:id="31" w:date="2014-11-21T21:07:00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1" w:date="2014-11-21T21:07:00Z"/>
        </w:rPr>
        <w:pPrChange w:author="Steve Budan" w:id="0" w:date="2014-12-10T22:47:47Z">
          <w:pPr>
            <w:numPr>
              <w:ilvl w:val="0"/>
              <w:numId w:val="10"/>
            </w:numPr>
            <w:ind w:left="720" w:hanging="360"/>
            <w:contextualSpacing w:val="1"/>
          </w:pPr>
        </w:pPrChange>
      </w:pPr>
      <w:ins w:author="Anonymous" w:id="31" w:date="2014-11-21T21:07:00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ptvicajtkmvu" w:id="135"/>
          <w:bookmarkEnd w:id="135"/>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ins w:author="Anonymous" w:id="31" w:date="2014-11-21T21:07:00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nkzd16tardau" w:id="136"/>
          <w:bookmarkEnd w:id="136"/>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gvm3ufjmzjjm" w:id="137"/>
          <w:bookmarkEnd w:id="137"/>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1" w:date="2014-11-21T21:07:00Z"/>
        </w:rPr>
        <w:pPrChange w:author="Andre Ferreira" w:id="0" w:date="2015-01-21T19:16:41Z">
          <w:pPr>
            <w:pStyle w:val="Title"/>
            <w:keepNext w:val="1"/>
            <w:keepLines w:val="1"/>
            <w:contextualSpacing w:val="0"/>
          </w:pPr>
        </w:pPrChange>
      </w:pPr>
      <w:ins w:author="Anonymous" w:id="31" w:date="2014-11-21T21:07:00Z">
        <w:del w:author="Anonymous" w:id="8" w:date="2014-11-21T21:06:36Z">
          <w:bookmarkStart w:colFirst="0" w:colLast="0" w:name="h.zalume4qos71" w:id="138"/>
          <w:bookmarkEnd w:id="138"/>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Repo: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36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r w:rsidDel="00000000" w:rsidR="00000000" w:rsidRPr="00000000">
            <w:rPr>
              <w:rtl w:val="0"/>
            </w:rPr>
            <w:delText xml:space="preserve">w</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08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144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left="720" w:firstLine="0"/>
            <w:contextualSpacing w:val="0"/>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 close analogy would be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emjfh52s1z2g" w:id="139"/>
          <w:bookmarkEnd w:id="13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possibility to integrate the logging with web inspector timeline or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1" w:date="2014-11-21T21:07:00Z"/>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1" w:date="2014-11-21T21:07:00Z"/>
          <w:color w:val="212f40"/>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1" w:date="2014-11-21T21:07:00Z"/>
          <w:color w:val="212f40"/>
          <w:highlight w:val="white"/>
        </w:rPr>
        <w:pPrChange w:author="Steve Budan" w:id="0" w:date="2014-12-10T22:47:47Z">
          <w:pPr>
            <w:numPr>
              <w:ilvl w:val="0"/>
              <w:numId w:val="8"/>
            </w:numPr>
            <w:ind w:left="720" w:hanging="360"/>
            <w:contextualSpacing w:val="1"/>
          </w:pPr>
        </w:pPrChange>
      </w:pPr>
      <w:ins w:author="Anonymous" w:id="31" w:date="2014-11-21T21:07:00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khaxo18pcnnr" w:id="140"/>
          <w:bookmarkEnd w:id="14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1" w:date="2014-11-21T21:07:00Z"/>
          <w:color w:val="212f40"/>
          <w:highlight w:val="white"/>
        </w:rPr>
        <w:pPrChange w:author="Steve Budan" w:id="0" w:date="2014-12-10T22:47:47Z">
          <w:pPr>
            <w:numPr>
              <w:ilvl w:val="0"/>
              <w:numId w:val="24"/>
            </w:numPr>
            <w:ind w:left="720" w:hanging="360"/>
            <w:contextualSpacing w:val="1"/>
          </w:pPr>
        </w:pPrChange>
      </w:pPr>
      <w:ins w:author="Anonymous" w:id="31" w:date="2014-11-21T21:07:00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1" w:date="2014-11-21T21:07:00Z"/>
          <w:color w:val="212f40"/>
          <w:highlight w:val="white"/>
        </w:rPr>
        <w:pPrChange w:author="Steve Budan" w:id="0" w:date="2014-12-10T22:47:47Z">
          <w:pPr>
            <w:numPr>
              <w:ilvl w:val="0"/>
              <w:numId w:val="24"/>
            </w:numPr>
            <w:ind w:left="720" w:hanging="360"/>
            <w:contextualSpacing w:val="1"/>
          </w:pPr>
        </w:pPrChange>
      </w:pPr>
      <w:ins w:author="Anonymous" w:id="31" w:date="2014-11-21T21:07:00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xl3joydqio3x" w:id="141"/>
          <w:bookmarkEnd w:id="14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1" w:date="2014-11-21T21:07:00Z"/>
          <w:highlight w:val="white"/>
        </w:rPr>
        <w:pPrChange w:author="Steve Budan" w:id="0" w:date="2014-12-10T22:47:47Z">
          <w:pPr>
            <w:numPr>
              <w:ilvl w:val="0"/>
              <w:numId w:val="19"/>
            </w:numPr>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1" w:date="2014-11-21T21:07:00Z"/>
          <w:color w:val="212f40"/>
          <w:highlight w:val="white"/>
        </w:rPr>
        <w:pPrChange w:author="Steve Budan" w:id="0" w:date="2014-12-10T22:47:47Z">
          <w:pPr>
            <w:numPr>
              <w:ilvl w:val="0"/>
              <w:numId w:val="19"/>
            </w:numPr>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ind w:left="720" w:hanging="360"/>
            <w:contextualSpacing w:val="1"/>
          </w:pPr>
        </w:pPrChange>
      </w:pPr>
      <w:ins w:author="Anonymous" w:id="31" w:date="2014-11-21T21:07:00Z">
        <w:del w:author="Anonymous" w:id="8" w:date="2014-11-21T21:06:36Z">
          <w:r w:rsidDel="00000000" w:rsidR="00000000" w:rsidRPr="00000000">
            <w:rPr>
              <w:rtl w:val="0"/>
            </w:rPr>
            <w:delText xml:space="preserve">Log4JS: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Fourspaces Log4js: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1" w:date="2014-11-21T21:07:00Z">
        <w:del w:author="Anonymous" w:id="8" w:date="2014-11-21T21:06:36Z"/>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Lumberjack: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fvlogger: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1" w:date="2014-11-21T21:07:00Z">
        <w:del w:author="Anonymous" w:id="8" w:date="2014-11-21T21:06:36Z"/>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JSLog: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log4javascript: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BlackbirdJS: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JSNLog: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LogLevel: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JSTracer: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LogHound: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Winston: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1" w:date="2014-11-21T21:07:00Z"/>
        </w:rPr>
        <w:pPrChange w:author="Steve Budan" w:id="0" w:date="2014-12-10T22:47:47Z">
          <w:pPr>
            <w:numPr>
              <w:ilvl w:val="0"/>
              <w:numId w:val="20"/>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Bunyan: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PrChange>
            </w:rPr>
            <w:delText xml:space="preserve">https://github.com/trentm/node-bunyan</w:delText>
          </w:r>
          <w:r w:rsidDel="00000000" w:rsidR="00000000" w:rsidRPr="00000000">
            <w:fldChar w:fldCharType="end"/>
          </w:r>
        </w:del>
      </w:ins>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spacing w:after="100" w:before="100" w:lineRule="auto"/>
            <w:contextualSpacing w:val="0"/>
          </w:pPr>
        </w:pPrChange>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spacing w:after="100" w:before="100" w:lineRule="auto"/>
            <w:contextualSpacing w:val="0"/>
          </w:pPr>
        </w:pPrChange>
      </w:pPr>
      <w:ins w:author="Anonymous" w:id="31" w:date="2014-11-21T21:07:00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1" w:date="2014-11-21T21:07:00Z"/>
        </w:rPr>
        <w:pPrChange w:author="Steve Budan" w:id="0" w:date="2014-12-10T22:47:47Z">
          <w:pPr>
            <w:numPr>
              <w:ilvl w:val="0"/>
              <w:numId w:val="22"/>
            </w:numPr>
            <w:spacing w:after="100" w:before="100" w:lineRule="auto"/>
            <w:ind w:left="720" w:hanging="360"/>
            <w:contextualSpacing w:val="1"/>
          </w:pPr>
        </w:pPrChange>
      </w:pPr>
      <w:ins w:author="Anonymous" w:id="31" w:date="2014-11-21T21:07:00Z">
        <w:del w:author="Anonymous" w:id="8" w:date="2014-11-21T21:06:36Z"/>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1" w:date="2014-11-21T21:07:00Z"/>
        </w:rPr>
        <w:pPrChange w:author="Steve Budan" w:id="0" w:date="2014-12-10T22:47:47Z">
          <w:pPr>
            <w:numPr>
              <w:ilvl w:val="0"/>
              <w:numId w:val="22"/>
            </w:numPr>
            <w:spacing w:after="100" w:before="100" w:lineRule="auto"/>
            <w:ind w:left="720" w:hanging="360"/>
            <w:contextualSpacing w:val="1"/>
          </w:pPr>
        </w:pPrChange>
      </w:pPr>
      <w:ins w:author="Anonymous" w:id="31" w:date="2014-11-21T21:07:00Z">
        <w:del w:author="Anonymous" w:id="8" w:date="2014-11-21T21:06:36Z">
          <w:r w:rsidDel="00000000" w:rsidR="00000000" w:rsidRPr="00000000">
            <w:rPr>
              <w:rtl w:val="0"/>
            </w:rPr>
            <w:delText xml:space="preserve">summary of the </w:delText>
          </w:r>
        </w:del>
      </w:ins>
      <w:ins w:author="Anonymous" w:id="31" w:date="2014-11-21T21:07:00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1" w:date="2014-11-21T21:07:00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1" w:date="2014-11-21T21:07:00Z"/>
        </w:rPr>
        <w:pPrChange w:author="Steve Budan" w:id="0" w:date="2014-12-10T22:47:47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xigb2pujf9ms" w:id="142"/>
          <w:bookmarkEnd w:id="14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1"/>
            <w:keepNext w:val="1"/>
            <w:keepLines w:val="1"/>
            <w:spacing w:before="200" w:lineRule="auto"/>
            <w:contextualSpacing w:val="0"/>
          </w:pPr>
        </w:pPrChange>
      </w:pPr>
      <w:ins w:author="Anonymous" w:id="31" w:date="2014-11-21T21:07:00Z">
        <w:del w:author="Anonymous" w:id="8" w:date="2014-11-21T21:06:36Z">
          <w:bookmarkStart w:colFirst="0" w:colLast="0" w:name="h.2rhj8nijnfat" w:id="143"/>
          <w:bookmarkEnd w:id="14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tpm9bpb8zxft" w:id="144"/>
          <w:bookmarkEnd w:id="14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4vyqzrvdrd27" w:id="145"/>
          <w:bookmarkEnd w:id="14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pz1srdxeh8p2" w:id="146"/>
          <w:bookmarkEnd w:id="14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1" w:date="2014-11-21T21:07:00Z"/>
        </w:rPr>
        <w:pPrChange w:author="Steve Budan" w:id="0" w:date="2014-12-10T22:47:47Z">
          <w:pPr>
            <w:numPr>
              <w:ilvl w:val="0"/>
              <w:numId w:val="15"/>
            </w:numPr>
            <w:ind w:left="720" w:hanging="360"/>
            <w:contextualSpacing w:val="1"/>
          </w:pPr>
        </w:pPrChange>
      </w:pPr>
      <w:ins w:author="Anonymous" w:id="31" w:date="2014-11-21T21:07:00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xiz0flq46si3" w:id="147"/>
          <w:bookmarkEnd w:id="147"/>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x4t7dst3kwu8" w:id="148"/>
          <w:bookmarkEnd w:id="148"/>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1440"/>
            <w:contextualSpacing w:val="0"/>
          </w:pPr>
        </w:pPrChange>
      </w:pPr>
      <w:ins w:author="Anonymous" w:id="31" w:date="2014-11-21T21:07:00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990"/>
            <w:contextualSpacing w:val="0"/>
          </w:pPr>
        </w:pPrChange>
      </w:pPr>
      <w:ins w:author="Anonymous" w:id="31" w:date="2014-11-21T21:07:00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dj5p5686a5hk" w:id="149"/>
          <w:bookmarkEnd w:id="149"/>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y3pqlif774wf" w:id="150"/>
          <w:bookmarkEnd w:id="150"/>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1" w:date="2014-11-21T21:07:00Z"/>
        </w:rPr>
        <w:pPrChange w:author="Steve Budan" w:id="0" w:date="2014-12-10T22:47:47Z">
          <w:pPr>
            <w:numPr>
              <w:ilvl w:val="0"/>
              <w:numId w:val="11"/>
            </w:numPr>
            <w:ind w:left="720" w:hanging="360"/>
            <w:contextualSpacing w:val="1"/>
          </w:pPr>
        </w:pPrChange>
      </w:pPr>
      <w:ins w:author="Anonymous" w:id="31" w:date="2014-11-21T21:07:00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1" w:date="2014-11-21T21:07:00Z"/>
        </w:rPr>
        <w:pPrChange w:author="Steve Budan" w:id="0" w:date="2014-12-10T22:47:47Z">
          <w:pPr>
            <w:numPr>
              <w:ilvl w:val="0"/>
              <w:numId w:val="12"/>
            </w:numPr>
            <w:ind w:left="720" w:hanging="360"/>
            <w:contextualSpacing w:val="1"/>
          </w:pPr>
        </w:pPrChange>
      </w:pPr>
      <w:ins w:author="Anonymous" w:id="31" w:date="2014-11-21T21:07:00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91igxlec1nkz" w:id="151"/>
          <w:bookmarkEnd w:id="151"/>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1" w:date="2014-11-21T21:07:00Z"/>
        </w:rPr>
        <w:pPrChange w:author="Steve Budan" w:id="0" w:date="2014-12-10T22:47:47Z">
          <w:pPr>
            <w:numPr>
              <w:ilvl w:val="0"/>
              <w:numId w:val="13"/>
            </w:numPr>
            <w:ind w:left="720" w:hanging="360"/>
            <w:contextualSpacing w:val="1"/>
          </w:pPr>
        </w:pPrChange>
      </w:pPr>
      <w:ins w:author="Anonymous" w:id="31" w:date="2014-11-21T21:07:00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1" w:date="2014-11-21T21:07:00Z"/>
        </w:rPr>
        <w:pPrChange w:author="Steve Budan" w:id="0" w:date="2014-12-10T22:47:47Z">
          <w:pPr>
            <w:numPr>
              <w:ilvl w:val="0"/>
              <w:numId w:val="13"/>
            </w:numPr>
            <w:ind w:left="720" w:hanging="360"/>
            <w:contextualSpacing w:val="1"/>
          </w:pPr>
        </w:pPrChange>
      </w:pPr>
      <w:ins w:author="Anonymous" w:id="31" w:date="2014-11-21T21:07:00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n36pu4a2xju6" w:id="152"/>
          <w:bookmarkEnd w:id="152"/>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1" w:date="2014-11-21T21:07:00Z"/>
        </w:rPr>
        <w:pPrChange w:author="Steve Budan" w:id="0" w:date="2014-12-10T22:47:47Z">
          <w:pPr>
            <w:numPr>
              <w:ilvl w:val="0"/>
              <w:numId w:val="16"/>
            </w:numPr>
            <w:ind w:left="720" w:hanging="360"/>
            <w:contextualSpacing w:val="1"/>
          </w:pPr>
        </w:pPrChange>
      </w:pPr>
      <w:ins w:author="Anonymous" w:id="31" w:date="2014-11-21T21:07:00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oamtc9mhz04a" w:id="153"/>
          <w:bookmarkEnd w:id="153"/>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4"/>
            <w:keepNext w:val="1"/>
            <w:keepLines w:val="1"/>
            <w:spacing w:before="160" w:lineRule="auto"/>
            <w:contextualSpacing w:val="0"/>
          </w:pPr>
        </w:pPrChange>
      </w:pPr>
      <w:ins w:author="Anonymous" w:id="31" w:date="2014-11-21T21:07:00Z">
        <w:del w:author="Anonymous" w:id="8" w:date="2014-11-21T21:06:36Z">
          <w:bookmarkStart w:colFirst="0" w:colLast="0" w:name="h.tbe5d6kpc8zh" w:id="154"/>
          <w:bookmarkEnd w:id="154"/>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1" w:date="2014-11-21T21:07:00Z"/>
        </w:rPr>
        <w:pPrChange w:author="Steve Budan" w:id="0" w:date="2014-12-10T22:47:47Z">
          <w:pPr>
            <w:numPr>
              <w:ilvl w:val="0"/>
              <w:numId w:val="10"/>
            </w:numPr>
            <w:ind w:left="720" w:hanging="360"/>
            <w:contextualSpacing w:val="1"/>
          </w:pPr>
        </w:pPrChange>
      </w:pPr>
      <w:ins w:author="Anonymous" w:id="31" w:date="2014-11-21T21:07:00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1" w:date="2014-11-21T21:07:00Z"/>
        </w:rPr>
        <w:pPrChange w:author="Steve Budan" w:id="0" w:date="2014-12-10T22:47:47Z">
          <w:pPr>
            <w:numPr>
              <w:ilvl w:val="0"/>
              <w:numId w:val="10"/>
            </w:numPr>
            <w:ind w:left="720" w:hanging="360"/>
            <w:contextualSpacing w:val="1"/>
          </w:pPr>
        </w:pPrChange>
      </w:pPr>
      <w:ins w:author="Anonymous" w:id="31" w:date="2014-11-21T21:07:00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du34apr6cv60" w:id="155"/>
          <w:bookmarkEnd w:id="155"/>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1" w:date="2014-11-21T21:07:00Z"/>
        </w:rPr>
        <w:pPrChange w:author="Steve Budan" w:id="0" w:date="2014-12-10T22:47:47Z">
          <w:pPr>
            <w:numPr>
              <w:ilvl w:val="0"/>
              <w:numId w:val="14"/>
            </w:numPr>
            <w:ind w:left="720" w:hanging="360"/>
            <w:contextualSpacing w:val="1"/>
          </w:pPr>
        </w:pPrChange>
      </w:pPr>
      <w:ins w:author="Anonymous" w:id="31" w:date="2014-11-21T21:07:00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ins w:author="Anonymous" w:id="31" w:date="2014-11-21T21:07:00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1" w:date="2014-11-21T21:07:00Z"/>
        </w:rPr>
        <w:pPrChange w:author="Steve Budan" w:id="0" w:date="2014-12-10T22:47:47Z">
          <w:pPr>
            <w:ind w:right="-1350"/>
            <w:contextualSpacing w:val="0"/>
          </w:pPr>
        </w:pPrChange>
      </w:pPr>
      <w:ins w:author="Anonymous" w:id="31" w:date="2014-11-21T21:07:00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1" w:date="2014-11-21T21:07:00Z">
        <w:del w:author="Anonymous" w:id="8" w:date="2014-11-21T21:06:36Z">
          <w:r w:rsidDel="00000000" w:rsidR="00000000" w:rsidRPr="00000000">
            <w:rPr>
              <w:rtl w:val="0"/>
            </w:rPr>
            <w:delText xml:space="preserve">The good news that existing tools like 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w:delText>
          </w:r>
        </w:del>
      </w:ins>
      <w:ins w:author="Anonymous" w:id="32" w:date="2014-11-21T21:07:09Z">
        <w:del w:author="Anonymous" w:id="8" w:date="2014-11-21T21:06:36Z">
          <w:bookmarkStart w:colFirst="0" w:colLast="0" w:name="h.s3oezzp5rnt4" w:id="156"/>
          <w:bookmarkEnd w:id="156"/>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r w:rsidDel="00000000" w:rsidR="00000000" w:rsidRPr="00000000">
            <w:rPr>
              <w:rtl w:val="0"/>
            </w:rPr>
            <w:delText xml:space="preserve">[</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Asana Task</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2" w:date="2014-11-21T21:07:09Z">
        <w:del w:author="Anonymous" w:id="8" w:date="2014-11-21T21:06:36Z">
          <w:r w:rsidDel="00000000" w:rsidR="00000000" w:rsidRPr="00000000">
            <w:rPr>
              <w:rtl w:val="0"/>
            </w:rPr>
            <w:delText xml:space="preserve">Repo: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Some goals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Steve Budan" w:id="0" w:date="2014-12-10T22:47:47Z">
          <w:pPr>
            <w:keepNext w:val="0"/>
            <w:keepLines w:val="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2" w:date="2014-11-21T21:07:09Z">
        <w:del w:author="Anonymous" w:id="8" w:date="2014-11-21T21:06:36Z">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Prior Work &amp; Existing solutions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Overview of the solution</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Igor's notes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720" w:firstLine="0"/>
            <w:contextualSpacing w:val="0"/>
          </w:pPr>
        </w:pPrChange>
      </w:pPr>
      <w:ins w:author="Anonymous" w:id="32" w:date="2014-11-21T21:07:09Z">
        <w:del w:author="Anonymous" w:id="8" w:date="2014-11-21T21:06:36Z">
          <w:r w:rsidDel="00000000" w:rsidR="00000000" w:rsidRPr="00000000">
            <w:rPr>
              <w:rtl w:val="0"/>
            </w:rPr>
            <w:delText xml:space="preserve">w</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Architecture</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72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Logging api</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Metadata</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Performance</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String templating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vs dual-point vs around logging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logging: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1:</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2:</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3:</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72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 processors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r w:rsidDel="00000000" w:rsidR="00000000" w:rsidRPr="00000000">
            <w:rPr>
              <w:rtl w:val="0"/>
            </w:rPr>
            <w:delText xml:space="preserve">A close analogy would be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log4j</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qsm09whkg2cu" w:id="158"/>
          <w:bookmarkEnd w:id="158"/>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support for logging levels (e.g. debug, info, warn, error)bv xv xc </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hierarchical logging categories (e.g. di, routing, http)</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r w:rsidDel="00000000" w:rsidR="00000000" w:rsidRPr="00000000">
            <w:rPr>
              <w:rtl w:val="0"/>
            </w:rPr>
            <w:delText xml:space="preserve">possibility to integrate the logging with web inspector timeline or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web tracing framework</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4y6v30szvi85" w:id="159"/>
          <w:bookmarkEnd w:id="159"/>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2"/>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2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Combining this with minErr that is used in Angular v1.2</w:delText>
          </w:r>
        </w:del>
      </w:ins>
    </w:p>
    <w:p w:rsidR="00000000" w:rsidDel="00000000" w:rsidP="00000000" w:rsidRDefault="00000000" w:rsidRPr="00000000">
      <w:pPr>
        <w:pStyle w:val="Title"/>
        <w:numPr>
          <w:ilvl w:val="0"/>
          <w:numId w:val="2"/>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2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s0wspudx1ksb" w:id="160"/>
          <w:bookmarkEnd w:id="160"/>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6"/>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19"/>
            </w:numPr>
            <w:ind w:left="720" w:hanging="360"/>
            <w:contextualSpacing w:val="1"/>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from a performance perspective.</w:delText>
          </w:r>
        </w:del>
      </w:ins>
    </w:p>
    <w:p w:rsidR="00000000" w:rsidDel="00000000" w:rsidP="00000000" w:rsidRDefault="00000000" w:rsidRPr="00000000">
      <w:pPr>
        <w:pStyle w:val="Title"/>
        <w:numPr>
          <w:ilvl w:val="0"/>
          <w:numId w:val="6"/>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numPr>
              <w:ilvl w:val="0"/>
              <w:numId w:val="20"/>
            </w:numPr>
            <w:ind w:left="720" w:hanging="360"/>
            <w:contextualSpacing w:val="1"/>
          </w:pPr>
        </w:pPrChange>
      </w:pPr>
      <w:ins w:author="Anonymous" w:id="32" w:date="2014-11-21T21:07:09Z">
        <w:del w:author="Anonymous" w:id="8" w:date="2014-11-21T21:06:36Z">
          <w:r w:rsidDel="00000000" w:rsidR="00000000" w:rsidRPr="00000000">
            <w:rPr>
              <w:rtl w:val="0"/>
            </w:rPr>
            <w:delText xml:space="preserve">Log4JS: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http://log4js.berlios.de/</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Fourspaces Log4js: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Lumberjack: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fvlogger: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JSLog: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log4javascript: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BlackbirdJS: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JSNLog: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http://js.jsnlog.com/</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LogLevel: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http://pimterry.github.io/loglevel/</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JSTracer: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http://jstracer.sourceforge.net/index.htm</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LogHound: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https://code.google.com/p/facets-loghound/</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Winston: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https://github.com/flatiron/winston</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Bunyan: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sz w:val="22"/>
                  <w:szCs w:val="22"/>
                </w:rPr>
              </w:rPrChange>
            </w:rPr>
            <w:delText xml:space="preserve">https://github.com/trentm/node-bunyan</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spacing w:after="100" w:before="100" w:lineRule="auto"/>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spacing w:after="100" w:before="100" w:lineRule="auto"/>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pStyle w:val="Title"/>
        <w:numPr>
          <w:ilvl w:val="0"/>
          <w:numId w:val="3"/>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console object proposal</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by DevTools WG</w:delText>
          </w:r>
        </w:del>
      </w:ins>
    </w:p>
    <w:p w:rsidR="00000000" w:rsidDel="00000000" w:rsidP="00000000" w:rsidRDefault="00000000" w:rsidRPr="00000000">
      <w:pPr>
        <w:pStyle w:val="Title"/>
        <w:numPr>
          <w:ilvl w:val="0"/>
          <w:numId w:val="3"/>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summary of the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current behavior</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2" w:date="2014-11-21T21:07:09Z"/>
        </w:rPr>
        <w:pPrChange w:author="Steve Budan" w:id="0" w:date="2014-12-10T22:47:47Z">
          <w:pPr>
            <w:pStyle w:val="Heading1"/>
            <w:spacing w:before="200" w:lineRule="auto"/>
            <w:contextualSpacing w:val="0"/>
          </w:pPr>
        </w:pPrChange>
      </w:pPr>
      <w:ins w:author="Anonymous" w:id="32" w:date="2014-11-21T21:07:09Z">
        <w:del w:author="Anonymous" w:id="8" w:date="2014-11-21T21:06:36Z">
          <w:bookmarkStart w:colFirst="0" w:colLast="0" w:name="h.x8j9g6ri9p0z" w:id="161"/>
          <w:bookmarkEnd w:id="161"/>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fydxj9cxctpt" w:id="162"/>
          <w:bookmarkEnd w:id="162"/>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2"/>
            <w:spacing w:before="200" w:lineRule="auto"/>
            <w:contextualSpacing w:val="0"/>
          </w:pPr>
        </w:pPrChange>
      </w:pPr>
      <w:ins w:author="Anonymous" w:id="32" w:date="2014-11-21T21:07:09Z">
        <w:del w:author="Anonymous" w:id="8" w:date="2014-11-21T21:06:36Z">
          <w:bookmarkStart w:colFirst="0" w:colLast="0" w:name="h.y9b8dpgw1s2r" w:id="163"/>
          <w:bookmarkEnd w:id="163"/>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2"/>
            <w:spacing w:before="200" w:lineRule="auto"/>
            <w:contextualSpacing w:val="0"/>
          </w:pPr>
        </w:pPrChange>
      </w:pPr>
      <w:ins w:author="Anonymous" w:id="32" w:date="2014-11-21T21:07:09Z">
        <w:del w:author="Anonymous" w:id="8" w:date="2014-11-21T21:06:36Z">
          <w:bookmarkStart w:colFirst="0" w:colLast="0" w:name="h.dsgb0g4dycnd" w:id="164"/>
          <w:bookmarkEnd w:id="164"/>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3"/>
            <w:spacing w:before="160" w:lineRule="auto"/>
            <w:contextualSpacing w:val="0"/>
          </w:pPr>
        </w:pPrChange>
      </w:pPr>
      <w:ins w:author="Anonymous" w:id="32" w:date="2014-11-21T21:07:09Z">
        <w:del w:author="Anonymous" w:id="8" w:date="2014-11-21T21:06:36Z">
          <w:bookmarkStart w:colFirst="0" w:colLast="0" w:name="h.hx2pzo7zut2k" w:id="165"/>
          <w:bookmarkEnd w:id="165"/>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timestamp</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stack info</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window.location</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webworker info</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memory utilization</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and others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cazwa810bhf3" w:id="166"/>
          <w:bookmarkEnd w:id="166"/>
          <w:r w:rsidDel="00000000" w:rsidR="00000000" w:rsidRPr="00000000">
            <w:rPr>
              <w:rtl w:val="0"/>
            </w:rPr>
            <w:delText xml:space="preserve">Performance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log.info("http: making a request to " + computeAbsoluteUrl(url))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7l6irneq3jwy" w:id="167"/>
          <w:bookmarkEnd w:id="167"/>
          <w:r w:rsidDel="00000000" w:rsidR="00000000" w:rsidRPr="00000000">
            <w:rPr>
              <w:rtl w:val="0"/>
            </w:rPr>
            <w:delText xml:space="preserve">String templating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44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with:</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99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or even better:</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 `"making a request to ${url} with headers ${headersArray}`;</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a8oar3naxypr" w:id="168"/>
          <w:bookmarkEnd w:id="168"/>
          <w:r w:rsidDel="00000000" w:rsidR="00000000" w:rsidRPr="00000000">
            <w:rPr>
              <w:rtl w:val="0"/>
            </w:rPr>
            <w:delText xml:space="preserve">Single-point vs dual-point vs around logging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8y2qng98hpr5" w:id="169"/>
          <w:bookmarkEnd w:id="169"/>
          <w:r w:rsidDel="00000000" w:rsidR="00000000" w:rsidRPr="00000000">
            <w:rPr>
              <w:rtl w:val="0"/>
            </w:rPr>
            <w:delText xml:space="preserve">Single-point logging: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Pros:</w:delText>
          </w:r>
        </w:del>
      </w:ins>
    </w:p>
    <w:p w:rsidR="00000000" w:rsidDel="00000000" w:rsidP="00000000" w:rsidRDefault="00000000" w:rsidRPr="00000000">
      <w:pPr>
        <w:pStyle w:val="Title"/>
        <w:numPr>
          <w:ilvl w:val="0"/>
          <w:numId w:val="21"/>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1"/>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simple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23"/>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2"/>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892og8y7uagt" w:id="170"/>
          <w:bookmarkEnd w:id="170"/>
          <w:r w:rsidDel="00000000" w:rsidR="00000000" w:rsidRPr="00000000">
            <w:rPr>
              <w:rtl w:val="0"/>
            </w:rPr>
            <w:delText xml:space="preserve">Dual-point logging 1:</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log.infoStart(`processing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log.infoEnd(`processing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1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verbose</w:delText>
          </w:r>
        </w:del>
      </w:ins>
    </w:p>
    <w:p w:rsidR="00000000" w:rsidDel="00000000" w:rsidP="00000000" w:rsidRDefault="00000000" w:rsidRPr="00000000">
      <w:pPr>
        <w:pStyle w:val="Title"/>
        <w:numPr>
          <w:ilvl w:val="0"/>
          <w:numId w:val="1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error prone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mqou5klm2cug" w:id="171"/>
          <w:bookmarkEnd w:id="171"/>
          <w:r w:rsidDel="00000000" w:rsidR="00000000" w:rsidRPr="00000000">
            <w:rPr>
              <w:rtl w:val="0"/>
            </w:rPr>
            <w:delText xml:space="preserve">Dual-point logging 2:</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log.infoStart('someId', `processing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log.infoEnd('someId');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 </w:delText>
          </w:r>
        </w:del>
      </w:ins>
    </w:p>
    <w:p w:rsidR="00000000" w:rsidDel="00000000" w:rsidP="00000000" w:rsidRDefault="00000000" w:rsidRPr="00000000">
      <w:pPr>
        <w:pStyle w:val="Title"/>
        <w:numPr>
          <w:ilvl w:val="0"/>
          <w:numId w:val="18"/>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6"/>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requires unique ids which are troublesome to generate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z6zp4wigdw5z" w:id="172"/>
          <w:bookmarkEnd w:id="172"/>
          <w:r w:rsidDel="00000000" w:rsidR="00000000" w:rsidRPr="00000000">
            <w:rPr>
              <w:rtl w:val="0"/>
            </w:rPr>
            <w:delText xml:space="preserve">Dual-point logging 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let logEnd = log.infoStart(`processing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logEnd();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yg5qsteebt12" w:id="173"/>
          <w:bookmarkEnd w:id="173"/>
          <w:r w:rsidDel="00000000" w:rsidR="00000000" w:rsidRPr="00000000">
            <w:rPr>
              <w:rtl w:val="0"/>
            </w:rPr>
            <w:delText xml:space="preserve">Around logging: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log.info(`processing http response for ${url}`, () =&gt;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pStyle w:val="Title"/>
        <w:numPr>
          <w:ilvl w:val="0"/>
          <w:numId w:val="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2" w:date="2014-11-21T21:07:09Z"/>
        </w:rPr>
        <w:pPrChange w:author="Steve Budan" w:id="0" w:date="2014-12-10T22:47:47Z">
          <w:pPr>
            <w:pStyle w:val="Heading2"/>
            <w:spacing w:before="200" w:lineRule="auto"/>
            <w:contextualSpacing w:val="0"/>
          </w:pPr>
        </w:pPrChange>
      </w:pPr>
      <w:ins w:author="Anonymous" w:id="32" w:date="2014-11-21T21:07:09Z">
        <w:del w:author="Anonymous" w:id="8" w:date="2014-11-21T21:06:36Z">
          <w:bookmarkStart w:colFirst="0" w:colLast="0" w:name="h.s01y7xqdjl33" w:id="174"/>
          <w:bookmarkEnd w:id="174"/>
          <w:r w:rsidDel="00000000" w:rsidR="00000000" w:rsidRPr="00000000">
            <w:rPr>
              <w:rtl w:val="0"/>
            </w:rPr>
            <w:delText xml:space="preserve">Log processors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These processors should be able to:</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5"/>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pStyle w:val="Title"/>
        <w:numPr>
          <w:ilvl w:val="0"/>
          <w:numId w:val="5"/>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pStyle w:val="Title"/>
        <w:numPr>
          <w:ilvl w:val="0"/>
          <w:numId w:val="5"/>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process each event by one or many processors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ins w:author="Anonymous" w:id="32" w:date="2014-11-21T21:07:09Z">
        <w:del w:author="Anonymous" w:id="8" w:date="2014-11-21T21:06:36Z">
          <w:r w:rsidDel="00000000" w:rsidR="00000000" w:rsidRPr="00000000">
            <w:br w:type="page"/>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[timestamp3|DEBUG|markdown] converting markdown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[timestamp4|DEBUG|markdown] DONE: converting markdown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[timestamp7|INFO|binding] Updating DOM due to model changes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2" w:date="2014-11-21T21:07:09Z"/>
        </w:rPr>
        <w:pPrChange w:author="Steve Budan" w:id="0" w:date="2014-12-10T22:47:47Z">
          <w:pPr>
            <w:pStyle w:val="Heading2"/>
            <w:spacing w:before="200" w:lineRule="auto"/>
            <w:contextualSpacing w:val="0"/>
          </w:pPr>
        </w:pPrChange>
      </w:pPr>
      <w:ins w:author="Anonymous" w:id="32" w:date="2014-11-21T21:07:09Z">
        <w:del w:author="Anonymous" w:id="8" w:date="2014-11-21T21:06:36Z">
          <w:bookmarkStart w:colFirst="0" w:colLast="0" w:name="h.dqj5kyqmob1d" w:id="175"/>
          <w:bookmarkEnd w:id="175"/>
          <w:r w:rsidDel="00000000" w:rsidR="00000000" w:rsidRPr="00000000">
            <w:rPr>
              <w:rtl w:val="0"/>
            </w:rPr>
            <w:delText xml:space="preserve">Initialization and bootstrapping</w:delText>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8aywjtnha9ac" w:id="176"/>
          <w:bookmarkEnd w:id="176"/>
          <w:r w:rsidDel="00000000" w:rsidR="00000000" w:rsidRPr="00000000">
            <w:rPr>
              <w:rtl w:val="0"/>
            </w:rPr>
            <w:delText xml:space="preserve">Option 1.  Global and Instance Level Reporting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lt48bmo5p2m1" w:id="177"/>
          <w:bookmarkEnd w:id="177"/>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r w:rsidDel="00000000" w:rsidR="00000000" w:rsidRPr="00000000">
            <w:rPr>
              <w:rtl w:val="0"/>
            </w:rPr>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r>
          <w:r w:rsidDel="00000000" w:rsidR="00000000" w:rsidRPr="00000000">
            <w:rPr>
              <w:rtl w:val="0"/>
            </w:rPr>
            <w:delText xml:space="preserve">Dual-point logging 1:</w:delText>
            <w:br w:type="textWrapping"/>
            <w:br w:type="textWrapping"/>
            <w:delText xml:space="preserve">log.infoStart(`processing http response for </w:delText>
          </w:r>
          <w:r w:rsidDel="00000000" w:rsidR="00000000" w:rsidRPr="00000000">
            <w:rPr>
              <w:rtl w:val="0"/>
            </w:rPr>
            <w:delText xml:space="preserve">${url}`);</w:delText>
            <w:br w:type="textWrapping"/>
            <w:delText xml:space="preserve">// do work</w:delText>
            <w:br w:type="textWrapping"/>
            <w:delText xml:space="preserve">log.infoEnd(`processing http response for ${url}`);</w:delText>
          </w:r>
        </w:del>
      </w:ins>
      <w:ins w:author="Rodrigo González Castillo" w:id="33" w:date="2015-01-20T03:42:29Z">
        <w:del w:author="Anonymous" w:id="8" w:date="2014-11-21T21:06:36Z">
          <w:r w:rsidDel="00000000" w:rsidR="00000000" w:rsidRPr="00000000">
            <w:rPr>
              <w:rtl w:val="0"/>
            </w:rPr>
            <w:delText xml:space="preserve">Dual-point logging 1:</w:delText>
            <w:br w:type="textWrapping"/>
            <w:br w:type="textWrapping"/>
            <w:delText xml:space="preserve">log.infoStart(`processing http response for </w:delText>
          </w:r>
        </w:del>
      </w:ins>
      <w:ins w:author="Anonymous" w:id="32" w:date="2014-11-21T21:07:09Z">
        <w:del w:author="Anonymous" w:id="8" w:date="2014-11-21T21:06:36Z">
          <w:bookmarkStart w:colFirst="0" w:colLast="0" w:name="h.mmk1a1xqddhr" w:id="178"/>
          <w:bookmarkEnd w:id="178"/>
          <w:r w:rsidDel="00000000" w:rsidR="00000000" w:rsidRPr="00000000">
            <w:rPr>
              <w:rtl w:val="0"/>
            </w:rPr>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w:delText>
          </w:r>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r w:rsidDel="00000000" w:rsidR="00000000" w:rsidRPr="00000000">
            <w:rPr>
              <w:rtl w:val="0"/>
            </w:rPr>
            <w:delText xml:space="preserve">[</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Asana Task</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2" w:date="2014-11-21T21:07:09Z">
        <w:del w:author="Anonymous" w:id="8" w:date="2014-11-21T21:06:36Z">
          <w:r w:rsidDel="00000000" w:rsidR="00000000" w:rsidRPr="00000000">
            <w:rPr>
              <w:rtl w:val="0"/>
            </w:rPr>
            <w:delText xml:space="preserve">Repo: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Some goals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Steve Budan" w:id="0" w:date="2014-12-10T22:47:47Z">
          <w:pPr>
            <w:keepNext w:val="0"/>
            <w:keepLines w:val="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2" w:date="2014-11-21T21:07:09Z">
        <w:del w:author="Anonymous" w:id="8" w:date="2014-11-21T21:06:36Z">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Prior Work &amp; Existing solutions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Overview of the solution</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36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Igor's notes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720" w:firstLine="0"/>
            <w:contextualSpacing w:val="0"/>
          </w:pPr>
        </w:pPrChange>
      </w:pPr>
      <w:ins w:author="Anonymous" w:id="32" w:date="2014-11-21T21:07:09Z">
        <w:del w:author="Anonymous" w:id="8" w:date="2014-11-21T21:06:36Z">
          <w:r w:rsidDel="00000000" w:rsidR="00000000" w:rsidRPr="00000000">
            <w:rPr>
              <w:rtl w:val="0"/>
            </w:rPr>
            <w:delText xml:space="preserve">w</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Architecture</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72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Logging api</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Metadata</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Performance</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String templating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08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vs dual-point vs around logging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logging: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1:</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2:</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144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3:</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left="720" w:firstLine="0"/>
            <w:contextualSpacing w:val="0"/>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 processors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r w:rsidDel="00000000" w:rsidR="00000000" w:rsidRPr="00000000">
            <w:rPr>
              <w:rtl w:val="0"/>
            </w:rPr>
            <w:delText xml:space="preserve">A close analogy would be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log4j</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btf1nap3e0a0" w:id="179"/>
          <w:bookmarkEnd w:id="179"/>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support for logging levels (e.g. debug, info, warn, error)bv xv xc </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hierarchical logging categories (e.g. di, routing, http)</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r w:rsidDel="00000000" w:rsidR="00000000" w:rsidRPr="00000000">
            <w:rPr>
              <w:rtl w:val="0"/>
            </w:rPr>
            <w:delText xml:space="preserve">possibility to integrate the logging with web inspector timeline or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web tracing framework</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pStyle w:val="Title"/>
        <w:numPr>
          <w:ilvl w:val="0"/>
          <w:numId w:val="1"/>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8"/>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eeiw4djhb1wg" w:id="180"/>
          <w:bookmarkEnd w:id="180"/>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2"/>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2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Combining this with minErr that is used in Angular v1.2</w:delText>
          </w:r>
        </w:del>
      </w:ins>
    </w:p>
    <w:p w:rsidR="00000000" w:rsidDel="00000000" w:rsidP="00000000" w:rsidRDefault="00000000" w:rsidRPr="00000000">
      <w:pPr>
        <w:pStyle w:val="Title"/>
        <w:numPr>
          <w:ilvl w:val="0"/>
          <w:numId w:val="2"/>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numPr>
              <w:ilvl w:val="0"/>
              <w:numId w:val="2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b7ikfrhlxgsr" w:id="181"/>
          <w:bookmarkEnd w:id="181"/>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6"/>
        </w:numPr>
        <w:ind w:left="720" w:hanging="360"/>
        <w:contextualSpacing w:val="1"/>
        <w:rPr>
          <w:ins w:author="Anonymous" w:id="32" w:date="2014-11-21T21:07:09Z"/>
          <w:rFonts w:ascii="Arial" w:cs="Arial" w:eastAsia="Arial" w:hAnsi="Arial"/>
          <w:sz w:val="22"/>
          <w:szCs w:val="22"/>
          <w:highlight w:val="white"/>
        </w:rPr>
        <w:pPrChange w:author="Steve Budan" w:id="0" w:date="2014-12-10T22:47:47Z">
          <w:pPr>
            <w:pStyle w:val="Title"/>
            <w:numPr>
              <w:ilvl w:val="0"/>
              <w:numId w:val="19"/>
            </w:numPr>
            <w:ind w:left="720" w:hanging="360"/>
            <w:contextualSpacing w:val="1"/>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from a performance perspective.</w:delText>
          </w:r>
        </w:del>
      </w:ins>
    </w:p>
    <w:p w:rsidR="00000000" w:rsidDel="00000000" w:rsidP="00000000" w:rsidRDefault="00000000" w:rsidRPr="00000000">
      <w:pPr>
        <w:pStyle w:val="Title"/>
        <w:numPr>
          <w:ilvl w:val="0"/>
          <w:numId w:val="6"/>
        </w:numPr>
        <w:ind w:left="720" w:hanging="360"/>
        <w:contextualSpacing w:val="1"/>
        <w:rPr>
          <w:ins w:author="Anonymous" w:id="32" w:date="2014-11-21T21:07:09Z"/>
          <w:rFonts w:ascii="Arial" w:cs="Arial" w:eastAsia="Arial" w:hAnsi="Arial"/>
          <w:color w:val="212f40"/>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numPr>
              <w:ilvl w:val="0"/>
              <w:numId w:val="20"/>
            </w:numPr>
            <w:ind w:left="720" w:hanging="360"/>
            <w:contextualSpacing w:val="1"/>
          </w:pPr>
        </w:pPrChange>
      </w:pPr>
      <w:ins w:author="Anonymous" w:id="32" w:date="2014-11-21T21:07:09Z">
        <w:del w:author="Anonymous" w:id="8" w:date="2014-11-21T21:06:36Z">
          <w:r w:rsidDel="00000000" w:rsidR="00000000" w:rsidRPr="00000000">
            <w:rPr>
              <w:rtl w:val="0"/>
            </w:rPr>
            <w:delText xml:space="preserve">Log4JS: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http://log4js.berlios.de/</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Fourspaces Log4js: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Lumberjack: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fvlogger: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JSLog: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log4javascript: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BlackbirdJS: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JSNLog: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http://js.jsnlog.com/</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LogLevel: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http://pimterry.github.io/loglevel/</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JSTracer: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http://jstracer.sourceforge.net/index.htm</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LogHound: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https://code.google.com/p/facets-loghound/</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Winston: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https://github.com/flatiron/winston</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Bunyan: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sz w:val="22"/>
                  <w:szCs w:val="22"/>
                </w:rPr>
              </w:rPrChange>
            </w:rPr>
            <w:delText xml:space="preserve">https://github.com/trentm/node-bunyan</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spacing w:after="100" w:before="100" w:lineRule="auto"/>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spacing w:after="100" w:before="100" w:lineRule="auto"/>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pStyle w:val="Title"/>
        <w:numPr>
          <w:ilvl w:val="0"/>
          <w:numId w:val="3"/>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2" w:date="2014-11-21T21:07:09Z">
        <w:del w:author="Anonymous" w:id="8" w:date="2014-11-21T21:06:36Z"/>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console object proposal</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by DevTools WG</w:delText>
          </w:r>
        </w:del>
      </w:ins>
    </w:p>
    <w:p w:rsidR="00000000" w:rsidDel="00000000" w:rsidP="00000000" w:rsidRDefault="00000000" w:rsidRPr="00000000">
      <w:pPr>
        <w:pStyle w:val="Title"/>
        <w:numPr>
          <w:ilvl w:val="0"/>
          <w:numId w:val="3"/>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2" w:date="2014-11-21T21:07:09Z">
        <w:del w:author="Anonymous" w:id="8" w:date="2014-11-21T21:06:36Z">
          <w:r w:rsidDel="00000000" w:rsidR="00000000" w:rsidRPr="00000000">
            <w:rPr>
              <w:rtl w:val="0"/>
            </w:rPr>
            <w:delText xml:space="preserve">summary of the </w:delText>
          </w:r>
        </w:del>
      </w:ins>
      <w:ins w:author="Anonymous" w:id="32" w:date="2014-11-21T21:07:09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current behavior</w:delText>
          </w:r>
          <w:r w:rsidDel="00000000" w:rsidR="00000000" w:rsidRPr="00000000">
            <w:fldChar w:fldCharType="end"/>
          </w:r>
        </w:del>
      </w:ins>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2" w:date="2014-11-21T21:07:09Z"/>
        </w:rPr>
        <w:pPrChange w:author="Steve Budan" w:id="0" w:date="2014-12-10T22:47:47Z">
          <w:pPr>
            <w:pStyle w:val="Heading1"/>
            <w:spacing w:before="200" w:lineRule="auto"/>
            <w:contextualSpacing w:val="0"/>
          </w:pPr>
        </w:pPrChange>
      </w:pPr>
      <w:ins w:author="Anonymous" w:id="32" w:date="2014-11-21T21:07:09Z">
        <w:del w:author="Anonymous" w:id="8" w:date="2014-11-21T21:06:36Z">
          <w:bookmarkStart w:colFirst="0" w:colLast="0" w:name="h.7dfzkewvaif5" w:id="182"/>
          <w:bookmarkEnd w:id="182"/>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1"/>
            <w:spacing w:before="200" w:lineRule="auto"/>
            <w:contextualSpacing w:val="0"/>
          </w:pPr>
        </w:pPrChange>
      </w:pPr>
      <w:ins w:author="Anonymous" w:id="32" w:date="2014-11-21T21:07:09Z">
        <w:del w:author="Anonymous" w:id="8" w:date="2014-11-21T21:06:36Z">
          <w:bookmarkStart w:colFirst="0" w:colLast="0" w:name="h.7rzkn8r1jyej" w:id="183"/>
          <w:bookmarkEnd w:id="183"/>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2"/>
            <w:spacing w:before="200" w:lineRule="auto"/>
            <w:contextualSpacing w:val="0"/>
          </w:pPr>
        </w:pPrChange>
      </w:pPr>
      <w:ins w:author="Anonymous" w:id="32" w:date="2014-11-21T21:07:09Z">
        <w:del w:author="Anonymous" w:id="8" w:date="2014-11-21T21:06:36Z">
          <w:bookmarkStart w:colFirst="0" w:colLast="0" w:name="h.ak55p2c7gwgr" w:id="184"/>
          <w:bookmarkEnd w:id="184"/>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2"/>
            <w:spacing w:before="200" w:lineRule="auto"/>
            <w:contextualSpacing w:val="0"/>
          </w:pPr>
        </w:pPrChange>
      </w:pPr>
      <w:ins w:author="Anonymous" w:id="32" w:date="2014-11-21T21:07:09Z">
        <w:del w:author="Anonymous" w:id="8" w:date="2014-11-21T21:06:36Z">
          <w:bookmarkStart w:colFirst="0" w:colLast="0" w:name="h.fcm5wpw6y9dn" w:id="185"/>
          <w:bookmarkEnd w:id="185"/>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Heading3"/>
            <w:spacing w:before="160" w:lineRule="auto"/>
            <w:contextualSpacing w:val="0"/>
          </w:pPr>
        </w:pPrChange>
      </w:pPr>
      <w:ins w:author="Anonymous" w:id="32" w:date="2014-11-21T21:07:09Z">
        <w:del w:author="Anonymous" w:id="8" w:date="2014-11-21T21:06:36Z">
          <w:bookmarkStart w:colFirst="0" w:colLast="0" w:name="h.kw4zui70qtih" w:id="186"/>
          <w:bookmarkEnd w:id="186"/>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2" w:date="2014-11-21T21:07:09Z"/>
        </w:rPr>
        <w:pPrChange w:author="Andre Ferreira" w:id="0" w:date="2015-01-21T19:16:41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timestamp</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stack info</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window.location</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webworker info</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memory utilization</w:delText>
          </w:r>
        </w:del>
      </w:ins>
    </w:p>
    <w:p w:rsidR="00000000" w:rsidDel="00000000" w:rsidP="00000000" w:rsidRDefault="00000000" w:rsidRPr="00000000">
      <w:pPr>
        <w:pStyle w:val="Title"/>
        <w:numPr>
          <w:ilvl w:val="0"/>
          <w:numId w:val="4"/>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and others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59aee43eebqp" w:id="187"/>
          <w:bookmarkEnd w:id="187"/>
          <w:r w:rsidDel="00000000" w:rsidR="00000000" w:rsidRPr="00000000">
            <w:rPr>
              <w:rtl w:val="0"/>
            </w:rPr>
            <w:delText xml:space="preserve">Performance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log.info("http: making a request to " + computeAbsoluteUrl(url))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eqqmmven3khq" w:id="188"/>
          <w:bookmarkEnd w:id="188"/>
          <w:r w:rsidDel="00000000" w:rsidR="00000000" w:rsidRPr="00000000">
            <w:rPr>
              <w:rtl w:val="0"/>
            </w:rPr>
            <w:delText xml:space="preserve">String templating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44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with:</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99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or even better:</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 `"making a request to ${url} with headers ${headersArray}`;</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9wetvwqrhdah" w:id="189"/>
          <w:bookmarkEnd w:id="189"/>
          <w:r w:rsidDel="00000000" w:rsidR="00000000" w:rsidRPr="00000000">
            <w:rPr>
              <w:rtl w:val="0"/>
            </w:rPr>
            <w:delText xml:space="preserve">Single-point vs dual-point vs around logging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xyy1d1e1a0p8" w:id="190"/>
          <w:bookmarkEnd w:id="190"/>
          <w:r w:rsidDel="00000000" w:rsidR="00000000" w:rsidRPr="00000000">
            <w:rPr>
              <w:rtl w:val="0"/>
            </w:rPr>
            <w:delText xml:space="preserve">Single-point logging: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Pros:</w:delText>
          </w:r>
        </w:del>
      </w:ins>
    </w:p>
    <w:p w:rsidR="00000000" w:rsidDel="00000000" w:rsidP="00000000" w:rsidRDefault="00000000" w:rsidRPr="00000000">
      <w:pPr>
        <w:pStyle w:val="Title"/>
        <w:numPr>
          <w:ilvl w:val="0"/>
          <w:numId w:val="21"/>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1"/>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simple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23"/>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2"/>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n5f4jwhq870b" w:id="191"/>
          <w:bookmarkEnd w:id="191"/>
          <w:r w:rsidDel="00000000" w:rsidR="00000000" w:rsidRPr="00000000">
            <w:rPr>
              <w:rtl w:val="0"/>
            </w:rPr>
            <w:delText xml:space="preserve">Dual-point logging 1:</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log.infoStart(`processing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log.infoEnd(`processing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1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verbose</w:delText>
          </w:r>
        </w:del>
      </w:ins>
    </w:p>
    <w:p w:rsidR="00000000" w:rsidDel="00000000" w:rsidP="00000000" w:rsidRDefault="00000000" w:rsidRPr="00000000">
      <w:pPr>
        <w:pStyle w:val="Title"/>
        <w:numPr>
          <w:ilvl w:val="0"/>
          <w:numId w:val="1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error prone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1psghfa1avo0" w:id="192"/>
          <w:bookmarkEnd w:id="192"/>
          <w:r w:rsidDel="00000000" w:rsidR="00000000" w:rsidRPr="00000000">
            <w:rPr>
              <w:rtl w:val="0"/>
            </w:rPr>
            <w:delText xml:space="preserve">Dual-point logging 2:</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log.infoStart('someId', `processing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log.infoEnd('someId');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 </w:delText>
          </w:r>
        </w:del>
      </w:ins>
    </w:p>
    <w:p w:rsidR="00000000" w:rsidDel="00000000" w:rsidP="00000000" w:rsidRDefault="00000000" w:rsidRPr="00000000">
      <w:pPr>
        <w:pStyle w:val="Title"/>
        <w:numPr>
          <w:ilvl w:val="0"/>
          <w:numId w:val="18"/>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6"/>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requires unique ids which are troublesome to generate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g1bjyamlk1wf" w:id="193"/>
          <w:bookmarkEnd w:id="193"/>
          <w:r w:rsidDel="00000000" w:rsidR="00000000" w:rsidRPr="00000000">
            <w:rPr>
              <w:rtl w:val="0"/>
            </w:rPr>
            <w:delText xml:space="preserve">Dual-point logging 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let logEnd = log.infoStart(`processing http response for ${url}`);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logEnd();</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2" w:date="2014-11-21T21:07:09Z"/>
        </w:rPr>
        <w:pPrChange w:author="Steve Budan" w:id="0" w:date="2014-12-10T22:47:47Z">
          <w:pPr>
            <w:pStyle w:val="Heading4"/>
            <w:spacing w:before="160" w:lineRule="auto"/>
            <w:contextualSpacing w:val="0"/>
          </w:pPr>
        </w:pPrChange>
      </w:pPr>
      <w:ins w:author="Anonymous" w:id="32" w:date="2014-11-21T21:07:09Z">
        <w:del w:author="Anonymous" w:id="8" w:date="2014-11-21T21:06:36Z">
          <w:bookmarkStart w:colFirst="0" w:colLast="0" w:name="h.c6leo1u8hbyf" w:id="194"/>
          <w:bookmarkEnd w:id="194"/>
          <w:r w:rsidDel="00000000" w:rsidR="00000000" w:rsidRPr="00000000">
            <w:rPr>
              <w:rtl w:val="0"/>
            </w:rPr>
            <w:delText xml:space="preserve">Around logging:</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log.info(`processing http response for ${url}`, () =&gt;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 do work</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pStyle w:val="Title"/>
        <w:numPr>
          <w:ilvl w:val="0"/>
          <w:numId w:val="7"/>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2" w:date="2014-11-21T21:07:09Z"/>
        </w:rPr>
        <w:pPrChange w:author="Steve Budan" w:id="0" w:date="2014-12-10T22:47:47Z">
          <w:pPr>
            <w:pStyle w:val="Heading2"/>
            <w:spacing w:before="200" w:lineRule="auto"/>
            <w:contextualSpacing w:val="0"/>
          </w:pPr>
        </w:pPrChange>
      </w:pPr>
      <w:ins w:author="Anonymous" w:id="32" w:date="2014-11-21T21:07:09Z">
        <w:del w:author="Anonymous" w:id="8" w:date="2014-11-21T21:06:36Z">
          <w:bookmarkStart w:colFirst="0" w:colLast="0" w:name="h.myjxjia7dxx9" w:id="195"/>
          <w:bookmarkEnd w:id="195"/>
          <w:r w:rsidDel="00000000" w:rsidR="00000000" w:rsidRPr="00000000">
            <w:rPr>
              <w:rtl w:val="0"/>
            </w:rPr>
            <w:delText xml:space="preserve">Log processors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These processors should be able to:</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5"/>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pStyle w:val="Title"/>
        <w:numPr>
          <w:ilvl w:val="0"/>
          <w:numId w:val="5"/>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pStyle w:val="Title"/>
        <w:numPr>
          <w:ilvl w:val="0"/>
          <w:numId w:val="5"/>
        </w:numPr>
        <w:ind w:left="720" w:hanging="360"/>
        <w:contextualSpacing w:val="1"/>
        <w:rPr>
          <w:ins w:author="Anonymous" w:id="32" w:date="2014-11-21T21:07:09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process each event by one or many processors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ins w:author="Anonymous" w:id="32" w:date="2014-11-21T21:07:09Z">
        <w:del w:author="Anonymous" w:id="8" w:date="2014-11-21T21:06:36Z">
          <w:r w:rsidDel="00000000" w:rsidR="00000000" w:rsidRPr="00000000">
            <w:br w:type="page"/>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[timestamp3|DEBUG|markdown] converting markdown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[timestamp4|DEBUG|markdown] DONE: converting markdown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-&gt; [timestamp7|INFO|binding] Updating DOM due to model changes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ind w:right="-135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2" w:date="2014-11-21T21:07:09Z"/>
        </w:rPr>
        <w:pPrChange w:author="Steve Budan" w:id="0" w:date="2014-12-10T22:47:47Z">
          <w:pPr>
            <w:pStyle w:val="Heading2"/>
            <w:spacing w:before="200" w:lineRule="auto"/>
            <w:contextualSpacing w:val="0"/>
          </w:pPr>
        </w:pPrChange>
      </w:pPr>
      <w:ins w:author="Anonymous" w:id="32" w:date="2014-11-21T21:07:09Z">
        <w:del w:author="Anonymous" w:id="8" w:date="2014-11-21T21:06:36Z">
          <w:bookmarkStart w:colFirst="0" w:colLast="0" w:name="h.3lmpmcyr7yl7" w:id="196"/>
          <w:bookmarkEnd w:id="196"/>
          <w:r w:rsidDel="00000000" w:rsidR="00000000" w:rsidRPr="00000000">
            <w:rPr>
              <w:rtl w:val="0"/>
            </w:rPr>
            <w:delText xml:space="preserve">Initialization and bootstrapping</w:delText>
          </w:r>
        </w:del>
      </w:ins>
    </w:p>
    <w:p w:rsidR="00000000" w:rsidDel="00000000" w:rsidP="00000000" w:rsidRDefault="00000000" w:rsidRPr="00000000">
      <w:pPr>
        <w:pStyle w:val="Heading3"/>
        <w:contextualSpacing w:val="0"/>
        <w:rPr>
          <w:ins w:author="Anonymous" w:id="32" w:date="2014-11-21T21:07:09Z"/>
        </w:rPr>
        <w:pPrChange w:author="Steve Budan" w:id="0" w:date="2014-12-10T22:47:47Z">
          <w:pPr>
            <w:pStyle w:val="Heading3"/>
            <w:spacing w:before="160" w:lineRule="auto"/>
            <w:contextualSpacing w:val="0"/>
          </w:pPr>
        </w:pPrChange>
      </w:pPr>
      <w:ins w:author="Anonymous" w:id="32" w:date="2014-11-21T21:07:09Z">
        <w:del w:author="Anonymous" w:id="8" w:date="2014-11-21T21:06:36Z">
          <w:bookmarkStart w:colFirst="0" w:colLast="0" w:name="h.al57h83xdwwm" w:id="197"/>
          <w:bookmarkEnd w:id="197"/>
          <w:r w:rsidDel="00000000" w:rsidR="00000000" w:rsidRPr="00000000">
            <w:rPr>
              <w:rtl w:val="0"/>
            </w:rPr>
            <w:delText xml:space="preserve">Option 1.  Global and Instance Level Reporting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pStyle w:val="Title"/>
        <w:contextualSpacing w:val="0"/>
        <w:rPr>
          <w:ins w:author="Anonymous" w:id="32" w:date="2014-11-21T21:07:09Z"/>
        </w:rPr>
        <w:pPrChange w:author="Steve Budan" w:id="0" w:date="2014-12-10T22:47:47Z">
          <w:pPr>
            <w:pStyle w:val="Title"/>
            <w:keepNext w:val="0"/>
            <w:keepLines w:val="0"/>
            <w:contextualSpacing w:val="0"/>
          </w:pPr>
        </w:pPrChange>
      </w:pPr>
      <w:ins w:author="Anonymous" w:id="32" w:date="2014-11-21T21:07:09Z">
        <w:del w:author="Anonymous" w:id="8" w:date="2014-11-21T21:06:36Z">
          <w:bookmarkStart w:colFirst="0" w:colLast="0" w:name="h.ofr4cj5khzdo" w:id="198"/>
          <w:bookmarkEnd w:id="198"/>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2" w:date="2014-11-21T21:07:09Z">
        <w:del w:author="Anonymous" w:id="8" w:date="2014-11-21T21:06:36Z">
          <w:r w:rsidDel="00000000" w:rsidR="00000000" w:rsidRPr="00000000">
            <w:rPr>
              <w:rtl w:val="0"/>
            </w:rPr>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w:delText>
          </w:r>
        </w:del>
      </w:ins>
      <w:ins w:author="Anonymous" w:id="34" w:date="2014-11-21T21:07:13Z">
        <w:del w:author="Anonymous" w:id="8" w:date="2014-11-21T21:06:36Z">
          <w:bookmarkStart w:colFirst="0" w:colLast="0" w:name="h.c1bnq8gv0i55" w:id="199"/>
          <w:bookmarkEnd w:id="199"/>
          <w:r w:rsidDel="00000000" w:rsidR="00000000" w:rsidRPr="00000000">
            <w:rPr>
              <w:rtl w:val="0"/>
            </w:rPr>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r w:rsidDel="00000000" w:rsidR="00000000" w:rsidRPr="00000000">
            <w:rPr>
              <w:rtl w:val="0"/>
            </w:rPr>
            <w:delText xml:space="preserve">[</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Asana Task</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4" w:date="2014-11-21T21:07:13Z">
        <w:del w:author="Anonymous" w:id="8" w:date="2014-11-21T21:06:36Z">
          <w:r w:rsidDel="00000000" w:rsidR="00000000" w:rsidRPr="00000000">
            <w:rPr>
              <w:rtl w:val="0"/>
            </w:rPr>
            <w:delText xml:space="preserve">Repo: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Some goals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Steve Budan" w:id="0" w:date="2014-12-10T22:47:47Z">
          <w:pPr>
            <w:keepNext w:val="0"/>
            <w:keepLines w:val="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4" w:date="2014-11-21T21:07:13Z">
        <w:del w:author="Anonymous" w:id="8" w:date="2014-11-21T21:06:36Z">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Prior Work &amp; Existing solutions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Overview of the solution</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Igor's notes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720" w:firstLine="0"/>
            <w:contextualSpacing w:val="0"/>
          </w:pPr>
        </w:pPrChange>
      </w:pPr>
      <w:ins w:author="Anonymous" w:id="34" w:date="2014-11-21T21:07:13Z">
        <w:del w:author="Anonymous" w:id="8" w:date="2014-11-21T21:06:36Z">
          <w:r w:rsidDel="00000000" w:rsidR="00000000" w:rsidRPr="00000000">
            <w:rPr>
              <w:rtl w:val="0"/>
            </w:rPr>
            <w:delText xml:space="preserve">w</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Architecture</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72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Logging api</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Metadata</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Performance</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String templating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vs dual-point vs around logging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logging: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1:</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2:</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3:</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72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 processors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r w:rsidDel="00000000" w:rsidR="00000000" w:rsidRPr="00000000">
            <w:rPr>
              <w:rtl w:val="0"/>
            </w:rPr>
            <w:delText xml:space="preserve">A close analogy would be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log4j</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1"/>
            <w:spacing w:before="200" w:lineRule="auto"/>
            <w:contextualSpacing w:val="0"/>
          </w:pPr>
        </w:pPrChange>
      </w:pPr>
      <w:ins w:author="Anonymous" w:id="34" w:date="2014-11-21T21:07:13Z">
        <w:del w:author="Anonymous" w:id="8" w:date="2014-11-21T21:06:36Z">
          <w:bookmarkStart w:colFirst="0" w:colLast="0" w:name="h.cqf4aetj3la2" w:id="200"/>
          <w:bookmarkEnd w:id="200"/>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support for logging levels (e.g. debug, info, warn, error)bv xv xc </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hierarchical logging categories (e.g. di, routing, http)</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r w:rsidDel="00000000" w:rsidR="00000000" w:rsidRPr="00000000">
            <w:rPr>
              <w:rtl w:val="0"/>
            </w:rPr>
            <w:delText xml:space="preserve">possibility to integrate the logging with web inspector timeline or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web tracing framework</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1"/>
            <w:spacing w:before="200" w:lineRule="auto"/>
            <w:contextualSpacing w:val="0"/>
          </w:pPr>
        </w:pPrChange>
      </w:pPr>
      <w:ins w:author="Anonymous" w:id="34" w:date="2014-11-21T21:07:13Z">
        <w:del w:author="Anonymous" w:id="8" w:date="2014-11-21T21:06:36Z">
          <w:bookmarkStart w:colFirst="0" w:colLast="0" w:name="h.pm76v8pvrdff" w:id="201"/>
          <w:bookmarkEnd w:id="201"/>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2"/>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numPr>
              <w:ilvl w:val="0"/>
              <w:numId w:val="2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Combining this with minErr that is used in Angular v1.2</w:delText>
          </w:r>
        </w:del>
      </w:ins>
    </w:p>
    <w:p w:rsidR="00000000" w:rsidDel="00000000" w:rsidP="00000000" w:rsidRDefault="00000000" w:rsidRPr="00000000">
      <w:pPr>
        <w:pStyle w:val="Title"/>
        <w:numPr>
          <w:ilvl w:val="0"/>
          <w:numId w:val="2"/>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numPr>
              <w:ilvl w:val="0"/>
              <w:numId w:val="2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1"/>
            <w:spacing w:before="200" w:lineRule="auto"/>
            <w:contextualSpacing w:val="0"/>
          </w:pPr>
        </w:pPrChange>
      </w:pPr>
      <w:ins w:author="Anonymous" w:id="34" w:date="2014-11-21T21:07:13Z">
        <w:del w:author="Anonymous" w:id="8" w:date="2014-11-21T21:06:36Z">
          <w:bookmarkStart w:colFirst="0" w:colLast="0" w:name="h.86j25htphqo" w:id="202"/>
          <w:bookmarkEnd w:id="202"/>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6"/>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numPr>
              <w:ilvl w:val="0"/>
              <w:numId w:val="19"/>
            </w:numPr>
            <w:ind w:left="720" w:hanging="360"/>
            <w:contextualSpacing w:val="1"/>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from a performance perspective.</w:delText>
          </w:r>
        </w:del>
      </w:ins>
    </w:p>
    <w:p w:rsidR="00000000" w:rsidDel="00000000" w:rsidP="00000000" w:rsidRDefault="00000000" w:rsidRPr="00000000">
      <w:pPr>
        <w:pStyle w:val="Title"/>
        <w:numPr>
          <w:ilvl w:val="0"/>
          <w:numId w:val="6"/>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numPr>
              <w:ilvl w:val="0"/>
              <w:numId w:val="20"/>
            </w:numPr>
            <w:ind w:left="720" w:hanging="360"/>
            <w:contextualSpacing w:val="1"/>
          </w:pPr>
        </w:pPrChange>
      </w:pPr>
      <w:ins w:author="Anonymous" w:id="34" w:date="2014-11-21T21:07:13Z">
        <w:del w:author="Anonymous" w:id="8" w:date="2014-11-21T21:06:36Z">
          <w:r w:rsidDel="00000000" w:rsidR="00000000" w:rsidRPr="00000000">
            <w:rPr>
              <w:rtl w:val="0"/>
            </w:rPr>
            <w:delText xml:space="preserve">Log4JS: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http://log4js.berlios.de/</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Fourspaces Log4js: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Lumberjack: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fvlogger: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JSLog: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log4javascript: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BlackbirdJS: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JSNLog: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http://js.jsnlog.com/</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LogLevel: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http://pimterry.github.io/loglevel/</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JSTracer: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http://jstracer.sourceforge.net/index.htm</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LogHound: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https://code.google.com/p/facets-loghound/</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Winston: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https://github.com/flatiron/winston</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Bunyan: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sz w:val="22"/>
                  <w:szCs w:val="22"/>
                </w:rPr>
              </w:rPrChange>
            </w:rPr>
            <w:delText xml:space="preserve">https://github.com/trentm/node-bunyan</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spacing w:after="100" w:before="100" w:lineRule="auto"/>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spacing w:after="100" w:before="100" w:lineRule="auto"/>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pStyle w:val="Title"/>
        <w:numPr>
          <w:ilvl w:val="0"/>
          <w:numId w:val="3"/>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console object proposal</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by DevTools WG</w:delText>
          </w:r>
        </w:del>
      </w:ins>
    </w:p>
    <w:p w:rsidR="00000000" w:rsidDel="00000000" w:rsidP="00000000" w:rsidRDefault="00000000" w:rsidRPr="00000000">
      <w:pPr>
        <w:pStyle w:val="Title"/>
        <w:numPr>
          <w:ilvl w:val="0"/>
          <w:numId w:val="3"/>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summary of the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current behavior</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4" w:date="2014-11-21T21:07:13Z"/>
        </w:rPr>
        <w:pPrChange w:author="Steve Budan" w:id="0" w:date="2014-12-10T22:47:47Z">
          <w:pPr>
            <w:pStyle w:val="Heading1"/>
            <w:spacing w:before="200" w:lineRule="auto"/>
            <w:contextualSpacing w:val="0"/>
          </w:pPr>
        </w:pPrChange>
      </w:pPr>
      <w:ins w:author="Anonymous" w:id="34" w:date="2014-11-21T21:07:13Z">
        <w:del w:author="Anonymous" w:id="8" w:date="2014-11-21T21:06:36Z">
          <w:bookmarkStart w:colFirst="0" w:colLast="0" w:name="h.4we7t6nc4qsb" w:id="203"/>
          <w:bookmarkEnd w:id="203"/>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1"/>
            <w:spacing w:before="200" w:lineRule="auto"/>
            <w:contextualSpacing w:val="0"/>
          </w:pPr>
        </w:pPrChange>
      </w:pPr>
      <w:ins w:author="Anonymous" w:id="34" w:date="2014-11-21T21:07:13Z">
        <w:del w:author="Anonymous" w:id="8" w:date="2014-11-21T21:06:36Z">
          <w:bookmarkStart w:colFirst="0" w:colLast="0" w:name="h.f8pcm7g6d6ol" w:id="204"/>
          <w:bookmarkEnd w:id="204"/>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2"/>
            <w:spacing w:before="200" w:lineRule="auto"/>
            <w:contextualSpacing w:val="0"/>
          </w:pPr>
        </w:pPrChange>
      </w:pPr>
      <w:ins w:author="Anonymous" w:id="34" w:date="2014-11-21T21:07:13Z">
        <w:del w:author="Anonymous" w:id="8" w:date="2014-11-21T21:06:36Z">
          <w:bookmarkStart w:colFirst="0" w:colLast="0" w:name="h.u4lxcln75vgb" w:id="205"/>
          <w:bookmarkEnd w:id="205"/>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2"/>
            <w:spacing w:before="200" w:lineRule="auto"/>
            <w:contextualSpacing w:val="0"/>
          </w:pPr>
        </w:pPrChange>
      </w:pPr>
      <w:ins w:author="Anonymous" w:id="34" w:date="2014-11-21T21:07:13Z">
        <w:del w:author="Anonymous" w:id="8" w:date="2014-11-21T21:06:36Z">
          <w:bookmarkStart w:colFirst="0" w:colLast="0" w:name="h.fbozrthrqmlj" w:id="206"/>
          <w:bookmarkEnd w:id="206"/>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Heading3"/>
            <w:spacing w:before="160" w:lineRule="auto"/>
            <w:contextualSpacing w:val="0"/>
          </w:pPr>
        </w:pPrChange>
      </w:pPr>
      <w:ins w:author="Anonymous" w:id="34" w:date="2014-11-21T21:07:13Z">
        <w:del w:author="Anonymous" w:id="8" w:date="2014-11-21T21:06:36Z">
          <w:bookmarkStart w:colFirst="0" w:colLast="0" w:name="h.hkqsbh1yvim1" w:id="207"/>
          <w:bookmarkEnd w:id="207"/>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contextualSpacing w:val="0"/>
          </w:pPr>
        </w:pPrChange>
      </w:pPr>
      <w:ins w:author="Anonymous" w:id="34" w:date="2014-11-21T21:07:13Z">
        <w:del w:author="Anonymous" w:id="8" w:date="2014-11-21T21:06:36Z">
          <w:bookmarkStart w:colFirst="0" w:colLast="0" w:name="h.spkm0jrv6yv6" w:id="208"/>
          <w:bookmarkEnd w:id="208"/>
          <w:r w:rsidDel="00000000" w:rsidR="00000000" w:rsidRPr="00000000">
            <w:rPr>
              <w:rtl w:val="0"/>
            </w:rPr>
            <w:delText xml:space="preserve">Goal: We need to be able to have information about the component a message is coming from along with  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r w:rsidDel="00000000" w:rsidR="00000000" w:rsidRPr="00000000">
            <w:rPr>
              <w:rtl w:val="0"/>
            </w:rPr>
            <w:delText xml:space="preserve">[</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Asana Task</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4" w:date="2014-11-21T21:07:13Z">
        <w:del w:author="Anonymous" w:id="8" w:date="2014-11-21T21:06:36Z">
          <w:r w:rsidDel="00000000" w:rsidR="00000000" w:rsidRPr="00000000">
            <w:rPr>
              <w:rtl w:val="0"/>
            </w:rPr>
            <w:delText xml:space="preserve">Repo: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Andre Ferreira" w:id="0" w:date="2015-01-21T19:16:41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Some goals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4" w:date="2014-11-21T21:07:13Z"/>
        </w:rPr>
        <w:pPrChange w:author="Steve Budan" w:id="0" w:date="2014-12-10T22:47:47Z">
          <w:pPr>
            <w:keepNext w:val="0"/>
            <w:keepLines w:val="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4" w:date="2014-11-21T21:07:13Z">
        <w:del w:author="Anonymous" w:id="8" w:date="2014-11-21T21:06:36Z">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Prior Work &amp; Existing solutions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Overview of the solution</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36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Igor's notes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720" w:firstLine="0"/>
            <w:contextualSpacing w:val="0"/>
          </w:pPr>
        </w:pPrChange>
      </w:pPr>
      <w:ins w:author="Anonymous" w:id="34" w:date="2014-11-21T21:07:13Z">
        <w:del w:author="Anonymous" w:id="8" w:date="2014-11-21T21:06:36Z">
          <w:r w:rsidDel="00000000" w:rsidR="00000000" w:rsidRPr="00000000">
            <w:rPr>
              <w:rtl w:val="0"/>
            </w:rPr>
            <w:delText xml:space="preserve">w</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Architecture</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72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Logging api</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Metadata</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Performance</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contextualSpacing w:val="0"/>
        <w:rPr>
          <w:ins w:author="Anonymous" w:id="35" w:date="2014-11-21T21:07:32Z"/>
        </w:rPr>
        <w:pPrChange w:author="Andre Ferreira" w:id="0" w:date="2015-01-21T19:16:41Z">
          <w:pPr>
            <w:pStyle w:val="Title"/>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String temvwdiary.js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w:delText>
          </w:r>
          <w:r w:rsidDel="00000000" w:rsidR="00000000" w:rsidRPr="00000000">
            <w:fldChar w:fldCharType="end"/>
          </w:r>
        </w:del>
      </w:ins>
      <w:ins w:author="Anonymous" w:id="34" w:date="2014-11-21T21:07:13Z">
        <w:del w:author="Anonymous" w:id="8" w:date="2014-11-21T21:06:36Z"/>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vwdiary.js - flexible logging/tracing library</w:delText>
          </w:r>
          <w:r w:rsidDel="00000000" w:rsidR="00000000" w:rsidRPr="00000000">
            <w:fldChar w:fldCharType="end"/>
          </w:r>
        </w:del>
      </w:ins>
      <w:ins w:author="Anonymous" w:id="35" w:date="2014-11-21T21:07:32Z">
        <w:del w:author="Anonymous" w:id="8" w:date="2014-11-21T21:06:36Z">
          <w:bookmarkStart w:colFirst="0" w:colLast="0" w:name="h.7ra4oht27dde" w:id="209"/>
          <w:bookmarkEnd w:id="209"/>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Asana Task</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Owners: Pete &amp; Merrick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Repo: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https://github.com/angular/diary.js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Andre Ferreira" w:id="0" w:date="2015-01-21T19:16:41Z">
          <w:pPr>
            <w:pStyle w:val="Title"/>
            <w:keepNext w:val="0"/>
            <w:keepLines w:val="0"/>
            <w:ind w:left="36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Some goals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contextualSpacing w:val="0"/>
        <w:rPr>
          <w:ins w:author="Anonymous" w:id="35" w:date="2014-11-21T21:07:32Z"/>
        </w:rPr>
        <w:pPrChange w:author="Steve Budan" w:id="0" w:date="2014-12-10T22:47:47Z">
          <w:pPr>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Things to consider</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36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Prior Work &amp; Existing solutions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36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Overview of the solution</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36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Igor's notes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72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Architecture</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72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Logging api</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08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Metadata</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08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Performance</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08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String templating</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08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vs dual-point vs around logging</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44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logging:</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44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1:</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44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2:</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44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3:</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72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 processors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 close analogy would be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log4j</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but optimized for *client-side* JavaScript use with possibility to use the emitted events for performance analysis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1"/>
        <w:contextualSpacing w:val="0"/>
        <w:rPr>
          <w:ins w:author="Anonymous" w:id="35" w:date="2014-11-21T21:07:32Z"/>
        </w:rPr>
        <w:pPrChange w:author="Steve Budan" w:id="0" w:date="2014-12-10T22:47:47Z">
          <w:pPr>
            <w:pStyle w:val="Heading1"/>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Some goals</w:delText>
          </w:r>
          <w:r w:rsidDel="00000000" w:rsidR="00000000" w:rsidRPr="00000000">
            <w:fldChar w:fldCharType="end"/>
          </w:r>
        </w:del>
      </w:ins>
      <w:ins w:author="Anonymous" w:id="35" w:date="2014-11-21T21:07:32Z">
        <w:del w:author="Anonymous" w:id="8" w:date="2014-11-21T21:06:36Z">
          <w:bookmarkStart w:colFirst="0" w:colLast="0" w:name="h.cchoi3r2mb1f" w:id="210"/>
          <w:bookmarkEnd w:id="210"/>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support for logging levels (e.g. debug, info, warn, error)bv xv xc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hierarchical logging categories (e.g. di, routing, http)</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output primarily targeting console.log with features like color highlighting use of console.table if useful, etc</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possibility to redirect output to other reporters (websockets, http, etc)</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ability to strip all of the logging during minification process (so that in production there is no cost runtime or over-the-wire cost to having logging statements all over the place)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possibility to integrate the logging with web inspector timeline or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web tracing framework</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ability to configure the logging output in some developer friendly way (maybe a chrome extension that stores config in local storage?!?)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color w:val="212f40"/>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 library should used throughout all Angular core components but should also friendly enough for angular and non-angular applications to use it extensively, the same applies to node.js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
        </w:numPr>
        <w:ind w:left="720" w:hanging="360"/>
        <w:contextualSpacing w:val="1"/>
        <w:rPr>
          <w:ins w:author="Anonymous" w:id="35" w:date="2014-11-21T21:07:32Z"/>
          <w:rFonts w:ascii="Arial" w:cs="Arial" w:eastAsia="Arial" w:hAnsi="Arial"/>
          <w:color w:val="212f40"/>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ES6 first</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1"/>
        <w:contextualSpacing w:val="0"/>
        <w:rPr>
          <w:ins w:author="Anonymous" w:id="35" w:date="2014-11-21T21:07:32Z"/>
        </w:rPr>
        <w:pPrChange w:author="Steve Budan" w:id="0" w:date="2014-12-10T22:47:47Z">
          <w:pPr>
            <w:pStyle w:val="Heading1"/>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Things to consider</w:delText>
          </w:r>
          <w:r w:rsidDel="00000000" w:rsidR="00000000" w:rsidRPr="00000000">
            <w:fldChar w:fldCharType="end"/>
          </w:r>
        </w:del>
      </w:ins>
      <w:ins w:author="Anonymous" w:id="35" w:date="2014-11-21T21:07:32Z">
        <w:del w:author="Anonymous" w:id="8" w:date="2014-11-21T21:06:36Z">
          <w:bookmarkStart w:colFirst="0" w:colLast="0" w:name="h.qjavcic1yx7h" w:id="211"/>
          <w:bookmarkEnd w:id="211"/>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2"/>
        </w:numPr>
        <w:ind w:left="720" w:hanging="360"/>
        <w:contextualSpacing w:val="1"/>
        <w:rPr>
          <w:ins w:author="Anonymous" w:id="35" w:date="2014-11-21T21:07:32Z"/>
          <w:rFonts w:ascii="Arial" w:cs="Arial" w:eastAsia="Arial" w:hAnsi="Arial"/>
          <w:color w:val="212f40"/>
          <w:sz w:val="22"/>
          <w:szCs w:val="22"/>
          <w:highlight w:val="white"/>
        </w:rPr>
        <w:pPrChange w:author="Steve Budan" w:id="0" w:date="2014-12-10T22:47:47Z">
          <w:pPr>
            <w:pStyle w:val="Title"/>
            <w:keepNext w:val="0"/>
            <w:keepLines w:val="0"/>
            <w:numPr>
              <w:ilvl w:val="0"/>
              <w:numId w:val="24"/>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Combining this with minErr that is used in Angular v1.2</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2"/>
        </w:numPr>
        <w:ind w:left="720" w:hanging="360"/>
        <w:contextualSpacing w:val="1"/>
        <w:rPr>
          <w:ins w:author="Anonymous" w:id="35" w:date="2014-11-21T21:07:32Z"/>
          <w:rFonts w:ascii="Arial" w:cs="Arial" w:eastAsia="Arial" w:hAnsi="Arial"/>
          <w:color w:val="212f40"/>
          <w:sz w:val="22"/>
          <w:szCs w:val="22"/>
          <w:highlight w:val="white"/>
        </w:rPr>
        <w:pPrChange w:author="Steve Budan" w:id="0" w:date="2014-12-10T22:47:47Z">
          <w:pPr>
            <w:pStyle w:val="Title"/>
            <w:keepNext w:val="0"/>
            <w:keepLines w:val="0"/>
            <w:numPr>
              <w:ilvl w:val="0"/>
              <w:numId w:val="24"/>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ES6 has some nice new features like string interpolation which should be heavily leveraged. We should do research into all the new ES6 stuff that could make this library and its apis more awesome.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1"/>
        <w:contextualSpacing w:val="0"/>
        <w:rPr>
          <w:ins w:author="Anonymous" w:id="35" w:date="2014-11-21T21:07:32Z"/>
        </w:rPr>
        <w:pPrChange w:author="Steve Budan" w:id="0" w:date="2014-12-10T22:47:47Z">
          <w:pPr>
            <w:pStyle w:val="Heading1"/>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Prior Work &amp; Existing solutions</w:delText>
          </w:r>
          <w:r w:rsidDel="00000000" w:rsidR="00000000" w:rsidRPr="00000000">
            <w:fldChar w:fldCharType="end"/>
          </w:r>
        </w:del>
      </w:ins>
      <w:ins w:author="Anonymous" w:id="35" w:date="2014-11-21T21:07:32Z">
        <w:del w:author="Anonymous" w:id="8" w:date="2014-11-21T21:06:36Z">
          <w:bookmarkStart w:colFirst="0" w:colLast="0" w:name="h.pqondoijbdej" w:id="212"/>
          <w:bookmarkEnd w:id="212"/>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[this section should be filled with list of existing solutions, their pros and cons]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6"/>
        </w:numPr>
        <w:ind w:left="720" w:hanging="360"/>
        <w:contextualSpacing w:val="1"/>
        <w:rPr>
          <w:ins w:author="Anonymous" w:id="35" w:date="2014-11-21T21:07:32Z"/>
          <w:rFonts w:ascii="Arial" w:cs="Arial" w:eastAsia="Arial" w:hAnsi="Arial"/>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Design doc</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from a performance perspective.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6"/>
        </w:numPr>
        <w:ind w:left="720" w:hanging="360"/>
        <w:contextualSpacing w:val="1"/>
        <w:rPr>
          <w:ins w:author="Anonymous" w:id="35" w:date="2014-11-21T21:07:32Z"/>
          <w:rFonts w:ascii="Arial" w:cs="Arial" w:eastAsia="Arial" w:hAnsi="Arial"/>
          <w:color w:val="212f40"/>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Design doc</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for perf_api used in AngularDart</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Here are a few other loggers - not much to get excited about here; most are out of date, prototypes or not maintained.</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Log4JS: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http://log4js.berlios.de/</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Fourspaces Log4js: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http://log4js.sourceforge.net/</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Lumberjack: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https://github.com/dhruvbird/node-lumberjack</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fvlogger: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http://www.alistapart.com/articles/jslogging</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JSLog: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https://github.com/dingyonglaw/JSLog</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log4javascript: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http://log4javascript.sourceforge.net</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BlackbirdJS: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Blackbirdjs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JSNLog: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http://js.jsnlog.com/</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LogLevel: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http://pimterry.github.io/loglevel/</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JSTracer: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http://jstracer.sourceforge.net/index.htm</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LogHound: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https://code.google.com/p/facets-loghound/</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Winston: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https://github.com/flatiron/winston</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Bunyan: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https://github.com/trentm/node-bunyan</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spacing w:after="100" w:before="1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spacing w:after="100" w:before="1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There is also a recent effort to standardize the console apis and make them work consistently across browsers: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3"/>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console object proposal</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by DevTools WG</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3"/>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summary of the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current behavior</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across browsers and platforms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1"/>
        <w:contextualSpacing w:val="0"/>
        <w:rPr>
          <w:ins w:author="Anonymous" w:id="35" w:date="2014-11-21T21:07:32Z"/>
        </w:rPr>
        <w:pPrChange w:author="Steve Budan" w:id="0" w:date="2014-12-10T22:47:47Z">
          <w:pPr>
            <w:pStyle w:val="Heading1"/>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Overview of the solution</w:delText>
          </w:r>
          <w:r w:rsidDel="00000000" w:rsidR="00000000" w:rsidRPr="00000000">
            <w:fldChar w:fldCharType="end"/>
          </w:r>
        </w:del>
      </w:ins>
      <w:ins w:author="Anonymous" w:id="35" w:date="2014-11-21T21:07:32Z">
        <w:del w:author="Anonymous" w:id="8" w:date="2014-11-21T21:06:36Z">
          <w:bookmarkStart w:colFirst="0" w:colLast="0" w:name="h.6sammqycxg6w" w:id="213"/>
          <w:bookmarkEnd w:id="213"/>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[if existing solutions don't match our goals and requirements, describe the proposed solution to be build, including proposed apis and configuration options]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1"/>
        <w:contextualSpacing w:val="0"/>
        <w:rPr>
          <w:ins w:author="Anonymous" w:id="35" w:date="2014-11-21T21:07:32Z"/>
        </w:rPr>
        <w:pPrChange w:author="Steve Budan" w:id="0" w:date="2014-12-10T22:47:47Z">
          <w:pPr>
            <w:pStyle w:val="Heading1"/>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Igor's notes</w:delText>
          </w:r>
          <w:r w:rsidDel="00000000" w:rsidR="00000000" w:rsidRPr="00000000">
            <w:fldChar w:fldCharType="end"/>
          </w:r>
        </w:del>
      </w:ins>
      <w:ins w:author="Anonymous" w:id="35" w:date="2014-11-21T21:07:32Z">
        <w:del w:author="Anonymous" w:id="8" w:date="2014-11-21T21:06:36Z">
          <w:bookmarkStart w:colFirst="0" w:colLast="0" w:name="h.is166vwz4lag" w:id="214"/>
          <w:bookmarkEnd w:id="214"/>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2"/>
        <w:contextualSpacing w:val="0"/>
        <w:rPr>
          <w:ins w:author="Anonymous" w:id="35" w:date="2014-11-21T21:07:32Z"/>
        </w:rPr>
        <w:pPrChange w:author="Steve Budan" w:id="0" w:date="2014-12-10T22:47:47Z">
          <w:pPr>
            <w:pStyle w:val="Heading2"/>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Architecture</w:delText>
          </w:r>
          <w:r w:rsidDel="00000000" w:rsidR="00000000" w:rsidRPr="00000000">
            <w:fldChar w:fldCharType="end"/>
          </w:r>
        </w:del>
      </w:ins>
      <w:ins w:author="Anonymous" w:id="35" w:date="2014-11-21T21:07:32Z">
        <w:del w:author="Anonymous" w:id="8" w:date="2014-11-21T21:06:36Z">
          <w:bookmarkStart w:colFirst="0" w:colLast="0" w:name="h.jrp3p2wj5l85" w:id="215"/>
          <w:bookmarkEnd w:id="215"/>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Plugins should be able to process the events in any arbitrary way, some examples: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turning them into formatted console.log statements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drawing trees (each nesting representing an event at a deeper stack frame)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logging to a remote server (via xhr, websockets, whatever)</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sending events to web inspector (e.g. timeline)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sending events to web tracing framework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2"/>
        <w:contextualSpacing w:val="0"/>
        <w:rPr>
          <w:ins w:author="Anonymous" w:id="35" w:date="2014-11-21T21:07:32Z"/>
        </w:rPr>
        <w:pPrChange w:author="Steve Budan" w:id="0" w:date="2014-12-10T22:47:47Z">
          <w:pPr>
            <w:pStyle w:val="Heading2"/>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Logging api</w:delText>
          </w:r>
          <w:r w:rsidDel="00000000" w:rsidR="00000000" w:rsidRPr="00000000">
            <w:fldChar w:fldCharType="end"/>
          </w:r>
        </w:del>
      </w:ins>
      <w:ins w:author="Anonymous" w:id="35" w:date="2014-11-21T21:07:32Z">
        <w:del w:author="Anonymous" w:id="8" w:date="2014-11-21T21:06:36Z">
          <w:bookmarkStart w:colFirst="0" w:colLast="0" w:name="h.bvs865o3emx3" w:id="216"/>
          <w:bookmarkEnd w:id="216"/>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 api should be lightweight, but also take few things into consideration. Each of the following subsections focuses on one aspect to consider. The final solution should combine them all into a cohesive api.</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3"/>
        <w:contextualSpacing w:val="0"/>
        <w:rPr>
          <w:ins w:author="Anonymous" w:id="35" w:date="2014-11-21T21:07:32Z"/>
        </w:rPr>
        <w:pPrChange w:author="Steve Budan" w:id="0" w:date="2014-12-10T22:47:47Z">
          <w:pPr>
            <w:pStyle w:val="Heading3"/>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Metadata </w:delText>
          </w:r>
          <w:r w:rsidDel="00000000" w:rsidR="00000000" w:rsidRPr="00000000">
            <w:fldChar w:fldCharType="end"/>
          </w:r>
        </w:del>
      </w:ins>
      <w:ins w:author="Anonymous" w:id="35" w:date="2014-11-21T21:07:32Z">
        <w:del w:author="Anonymous" w:id="8" w:date="2014-11-21T21:06:36Z">
          <w:bookmarkStart w:colFirst="0" w:colLast="0" w:name="h.jvggok37gsga" w:id="217"/>
          <w:bookmarkEnd w:id="21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Goal: We need to be able to have information about the component a message is coming from along with with the actual message.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Simple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log.info("http: making a request to /foo")</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is not good enough because the component info is part of the message and not a separate metadata.</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 much better approach would be explicitly logging component id:</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log.info('http', 'making a request to /foo');</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but obviously this is annoying to type and error prone, so the best option is to create a new logger for each component and define the component name during initialization:</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let log = new Log('http');</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log.info('making a request to /foo');</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There is additional metadata which we can collect without having the developer explicitly specify it. These could includes: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4"/>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timestamp</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4"/>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stack info</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4"/>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window.location</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4"/>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webworker info</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4"/>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memory utilization</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4"/>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and others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3"/>
        <w:contextualSpacing w:val="0"/>
        <w:rPr>
          <w:ins w:author="Anonymous" w:id="35" w:date="2014-11-21T21:07:32Z"/>
        </w:rPr>
        <w:pPrChange w:author="Steve Budan" w:id="0" w:date="2014-12-10T22:47:47Z">
          <w:pPr>
            <w:pStyle w:val="Heading3"/>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Performance</w:delText>
          </w:r>
          <w:r w:rsidDel="00000000" w:rsidR="00000000" w:rsidRPr="00000000">
            <w:fldChar w:fldCharType="end"/>
          </w:r>
        </w:del>
      </w:ins>
      <w:ins w:author="Anonymous" w:id="35" w:date="2014-11-21T21:07:32Z">
        <w:del w:author="Anonymous" w:id="8" w:date="2014-11-21T21:06:36Z">
          <w:bookmarkStart w:colFirst="0" w:colLast="0" w:name="h.am0z33v5ay1b" w:id="218"/>
          <w:bookmarkEnd w:id="218"/>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If a logging is not enabled for a particular logging level, we should minimize the performance impact of such log statements in the executing code.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For example if `info` level is not enabled then apis that declare logging points as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log.info("http: making a request to " + computeAbsoluteUrl(url))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will always compute the absolute url, even when logging is completely disabled. This is because only once the log#info method is called, we know that logging at this level is disabled, but the message has already been wastefully computed.</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In the java world this has been solved by using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if</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statements or shortcircuiting boolean operators. In our case we could do something like: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log.isInfoOn() &amp;&amp; log.info("http: making a request to " + computeAbsoluteUrl(url));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We could even go as far as setting the method to undefined if disabled, which could allow for api like: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 &amp;&amp; log.info("http: making a request to " + computeAbsoluteUrl(url));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We should also explore (optionally) using callbacks as well, but the performance benefits of this approach are unknown and need to be verified:</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 () =&gt; "http: making a request to " + computeAbsoluteUrl(url)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3"/>
        <w:contextualSpacing w:val="0"/>
        <w:rPr>
          <w:ins w:author="Anonymous" w:id="35" w:date="2014-11-21T21:07:32Z"/>
        </w:rPr>
        <w:pPrChange w:author="Steve Budan" w:id="0" w:date="2014-12-10T22:47:47Z">
          <w:pPr>
            <w:pStyle w:val="Heading3"/>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String templating</w:delText>
          </w:r>
          <w:r w:rsidDel="00000000" w:rsidR="00000000" w:rsidRPr="00000000">
            <w:fldChar w:fldCharType="end"/>
          </w:r>
        </w:del>
      </w:ins>
      <w:ins w:author="Anonymous" w:id="35" w:date="2014-11-21T21:07:32Z">
        <w:del w:author="Anonymous" w:id="8" w:date="2014-11-21T21:06:36Z">
          <w:bookmarkStart w:colFirst="0" w:colLast="0" w:name="h.d2spohke87oy" w:id="219"/>
          <w:bookmarkEnd w:id="219"/>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Doing string concatenation by hand is lame when ES6 string interpolation can help us quite bit. Compare: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080" w:right="-144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log.info("making a request to " + url + " with headers " + JSON.stringify(headersArray));</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with:</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left="1080" w:right="-990" w:firstLine="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log.info("making a request to ${url} with headers ${JSON.stringify(headersArray)});</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or even better:</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 `"making a request to ${url} with headers ${headersArray}`;</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 last format uses ability to pass a string template to a custom stringify function which can do type inspection and use the most appropriate serializer for each argument so that the developer doesn't have to do that.</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3"/>
        <w:contextualSpacing w:val="0"/>
        <w:rPr>
          <w:ins w:author="Anonymous" w:id="35" w:date="2014-11-21T21:07:32Z"/>
        </w:rPr>
        <w:pPrChange w:author="Steve Budan" w:id="0" w:date="2014-12-10T22:47:47Z">
          <w:pPr>
            <w:pStyle w:val="Heading3"/>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vs dual-point vs around logging</w:delText>
          </w:r>
          <w:r w:rsidDel="00000000" w:rsidR="00000000" w:rsidRPr="00000000">
            <w:fldChar w:fldCharType="end"/>
          </w:r>
        </w:del>
      </w:ins>
      <w:ins w:author="Anonymous" w:id="35" w:date="2014-11-21T21:07:32Z">
        <w:del w:author="Anonymous" w:id="8" w:date="2014-11-21T21:06:36Z">
          <w:bookmarkStart w:colFirst="0" w:colLast="0" w:name="h.c984sg96ltnc" w:id="220"/>
          <w:bookmarkEnd w:id="220"/>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While single point logging is simple, dual-point and around logging enables us to visualize execution flow using trees and in addition to being a perfect fit for tracing/profiling needs.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4"/>
        <w:contextualSpacing w:val="0"/>
        <w:rPr>
          <w:ins w:author="Anonymous" w:id="35" w:date="2014-11-21T21:07:32Z"/>
        </w:rPr>
        <w:pPrChange w:author="Steve Budan" w:id="0" w:date="2014-12-10T22:47:47Z">
          <w:pPr>
            <w:pStyle w:val="Heading4"/>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logging:</w:delText>
          </w:r>
          <w:r w:rsidDel="00000000" w:rsidR="00000000" w:rsidRPr="00000000">
            <w:fldChar w:fldCharType="end"/>
          </w:r>
        </w:del>
      </w:ins>
      <w:ins w:author="Anonymous" w:id="35" w:date="2014-11-21T21:07:32Z">
        <w:del w:author="Anonymous" w:id="8" w:date="2014-11-21T21:06:36Z">
          <w:bookmarkStart w:colFirst="0" w:colLast="0" w:name="h.hg3j1u4inzct" w:id="221"/>
          <w:bookmarkEnd w:id="221"/>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log.info(`processing http response for ${url}`);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do work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Pros: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21"/>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1"/>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simple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23"/>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2"/>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unable to demarcate beginning and end of an event with non-zero duration</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4"/>
        <w:contextualSpacing w:val="0"/>
        <w:rPr>
          <w:ins w:author="Anonymous" w:id="35" w:date="2014-11-21T21:07:32Z"/>
        </w:rPr>
        <w:pPrChange w:author="Steve Budan" w:id="0" w:date="2014-12-10T22:47:47Z">
          <w:pPr>
            <w:pStyle w:val="Heading4"/>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1:</w:delText>
          </w:r>
          <w:r w:rsidDel="00000000" w:rsidR="00000000" w:rsidRPr="00000000">
            <w:fldChar w:fldCharType="end"/>
          </w:r>
        </w:del>
      </w:ins>
      <w:ins w:author="Anonymous" w:id="35" w:date="2014-11-21T21:07:32Z">
        <w:del w:author="Anonymous" w:id="8" w:date="2014-11-21T21:06:36Z">
          <w:bookmarkStart w:colFirst="0" w:colLast="0" w:name="h.9j4iwpkkqvp2" w:id="222"/>
          <w:bookmarkEnd w:id="222"/>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log.infoStart(`processing http response for ${url}`);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do work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log.infoEnd(`processing http response for ${url}`);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7"/>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verbose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7"/>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error prone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4"/>
        <w:contextualSpacing w:val="0"/>
        <w:rPr>
          <w:ins w:author="Anonymous" w:id="35" w:date="2014-11-21T21:07:32Z"/>
        </w:rPr>
        <w:pPrChange w:author="Steve Budan" w:id="0" w:date="2014-12-10T22:47:47Z">
          <w:pPr>
            <w:pStyle w:val="Heading4"/>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2:</w:delText>
          </w:r>
          <w:r w:rsidDel="00000000" w:rsidR="00000000" w:rsidRPr="00000000">
            <w:fldChar w:fldCharType="end"/>
          </w:r>
        </w:del>
      </w:ins>
      <w:ins w:author="Anonymous" w:id="35" w:date="2014-11-21T21:07:32Z">
        <w:del w:author="Anonymous" w:id="8" w:date="2014-11-21T21:06:36Z">
          <w:bookmarkStart w:colFirst="0" w:colLast="0" w:name="h.6qftgjqi1yew" w:id="223"/>
          <w:bookmarkEnd w:id="223"/>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log.infoStart('someId', `processing http response for ${url}`);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do work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log.infoEnd('someId');</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18"/>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6"/>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requires unique ids which are troublesome to generate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4"/>
        <w:contextualSpacing w:val="0"/>
        <w:rPr>
          <w:ins w:author="Anonymous" w:id="35" w:date="2014-11-21T21:07:32Z"/>
        </w:rPr>
        <w:pPrChange w:author="Steve Budan" w:id="0" w:date="2014-12-10T22:47:47Z">
          <w:pPr>
            <w:pStyle w:val="Heading4"/>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3:</w:delText>
          </w:r>
          <w:r w:rsidDel="00000000" w:rsidR="00000000" w:rsidRPr="00000000">
            <w:fldChar w:fldCharType="end"/>
          </w:r>
        </w:del>
      </w:ins>
      <w:ins w:author="Anonymous" w:id="35" w:date="2014-11-21T21:07:32Z">
        <w:del w:author="Anonymous" w:id="8" w:date="2014-11-21T21:06:36Z">
          <w:bookmarkStart w:colFirst="0" w:colLast="0" w:name="h.pipyjnbszlq" w:id="224"/>
          <w:bookmarkEnd w:id="224"/>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let logEnd = log.infoStart(`processing http response for ${url}`);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do work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logEnd();</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4"/>
        <w:contextualSpacing w:val="0"/>
        <w:rPr>
          <w:ins w:author="Anonymous" w:id="35" w:date="2014-11-21T21:07:32Z"/>
        </w:rPr>
        <w:pPrChange w:author="Steve Budan" w:id="0" w:date="2014-12-10T22:47:47Z">
          <w:pPr>
            <w:pStyle w:val="Heading4"/>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Around logging:</w:delText>
          </w:r>
          <w:r w:rsidDel="00000000" w:rsidR="00000000" w:rsidRPr="00000000">
            <w:fldChar w:fldCharType="end"/>
          </w:r>
        </w:del>
      </w:ins>
      <w:ins w:author="Anonymous" w:id="35" w:date="2014-11-21T21:07:32Z">
        <w:del w:author="Anonymous" w:id="8" w:date="2014-11-21T21:06:36Z">
          <w:bookmarkStart w:colFirst="0" w:colLast="0" w:name="h.kjsol63gt39n" w:id="225"/>
          <w:bookmarkEnd w:id="225"/>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log.info(`processing http response for ${url}`, () =&gt;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 do work</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7"/>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might be problematic for async code (we could use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done()</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fn though)</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7"/>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potentially changes the behavior of the wrapped code because of </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this</w:delText>
          </w:r>
          <w:r w:rsidDel="00000000" w:rsidR="00000000" w:rsidRPr="00000000">
            <w:fldChar w:fldCharType="end"/>
          </w:r>
        </w:del>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issues in js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2"/>
        <w:contextualSpacing w:val="0"/>
        <w:rPr>
          <w:ins w:author="Anonymous" w:id="35" w:date="2014-11-21T21:07:32Z"/>
        </w:rPr>
        <w:pPrChange w:author="Steve Budan" w:id="0" w:date="2014-12-10T22:47:47Z">
          <w:pPr>
            <w:pStyle w:val="Heading2"/>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 processors</w:delText>
          </w:r>
          <w:r w:rsidDel="00000000" w:rsidR="00000000" w:rsidRPr="00000000">
            <w:fldChar w:fldCharType="end"/>
          </w:r>
        </w:del>
      </w:ins>
      <w:ins w:author="Anonymous" w:id="35" w:date="2014-11-21T21:07:32Z">
        <w:del w:author="Anonymous" w:id="8" w:date="2014-11-21T21:06:36Z">
          <w:bookmarkStart w:colFirst="0" w:colLast="0" w:name="h.6n1f6idnbck1" w:id="226"/>
          <w:bookmarkEnd w:id="226"/>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As mentioned before, the core logging api should not know how to do anything besides how to collect and rebroadcast logging events. All the formatting, processing and visualization should be done via processors installed as plugins.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These processors should be able to:</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5"/>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connect to the logging core any time during runtime (e.g. browser plugins that get enabled only when development console gets opened or recording is started)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5"/>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optionally receive only subset of all logging events (e.g. only events at level error from component http)</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5"/>
        </w:numPr>
        <w:ind w:left="720" w:hanging="360"/>
        <w:contextualSpacing w:val="1"/>
        <w:rPr>
          <w:ins w:author="Anonymous" w:id="35" w:date="2014-11-21T21:07:32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process each event by one or many processors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Initially we should create two or three processors to ensure that the api is well designed. These processors should include a console.log processor, web tracing framework processor and web-socket processor.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When using dual-point logs the console.log processor should be able to create logs like (just for illustration):</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ins w:author="Anonymous" w:id="35" w:date="2014-11-21T21:07:32Z">
        <w:del w:author="Anonymous" w:id="8" w:date="2014-11-21T21:06:36Z">
          <w:r w:rsidDel="00000000" w:rsidR="00000000" w:rsidRPr="00000000">
            <w:br w:type="page"/>
          </w:r>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-&gt; [timestamp0|INFO|http] Processing response for "/myapi/profile/123"</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-&gt; [timestamp1|DEBUG|model] Instantiating model object Profile with id 123</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-&gt; [timestamp2|DEBUG|model] Converting markdown profile bio to html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-&gt; [timestamp3|DEBUG|markdown] converting markdown to html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-&gt; [timestamp4|DEBUG|markdown] DONE: converting markdown to html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&lt;- [timestamp5|DEBUG|model] DONE: Converting markdown profile bio to html</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&lt;- [timestamp6|DEBUG|model] DONE: Instantiating model object Profile with id 123</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-&gt; [timestamp7|INFO|binding] Updating DOM due to model changes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  &lt;- [timestamp7|INFO|binding] DONE: Updating DOM due to model changes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ind w:right="-135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&lt;- [timestamp7|INFO|http] DONE: Processing response for "/myapi/profile/123"</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Using the same visualizing technique for async events that are interwoven is more challenging but with a bit of experimentation and research should be doable.</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The good news that existing tools like web inspector's timeline and web tracing framework should be able to provide us with even more sophisticated visualization of these logs.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Heading2"/>
        <w:contextualSpacing w:val="0"/>
        <w:rPr>
          <w:ins w:author="Anonymous" w:id="35" w:date="2014-11-21T21:07:32Z"/>
        </w:rPr>
        <w:pPrChange w:author="Steve Budan" w:id="0" w:date="2014-12-10T22:47:47Z">
          <w:pPr>
            <w:pStyle w:val="Heading2"/>
            <w:spacing w:before="20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Initialization and bootstrapping</w:delText>
          </w:r>
          <w:r w:rsidDel="00000000" w:rsidR="00000000" w:rsidRPr="00000000">
            <w:fldChar w:fldCharType="end"/>
          </w:r>
        </w:del>
      </w:ins>
      <w:ins w:author="Anonymous" w:id="35" w:date="2014-11-21T21:07:32Z">
        <w:del w:author="Anonymous" w:id="8" w:date="2014-11-21T21:06:36Z">
          <w:bookmarkStart w:colFirst="0" w:colLast="0" w:name="h.8u9q5rr4e9wv" w:id="227"/>
          <w:bookmarkEnd w:id="227"/>
        </w:del>
      </w:ins>
    </w:p>
    <w:p w:rsidR="00000000" w:rsidDel="00000000" w:rsidP="00000000" w:rsidRDefault="00000000" w:rsidRPr="00000000">
      <w:pPr>
        <w:pStyle w:val="Heading3"/>
        <w:contextualSpacing w:val="0"/>
        <w:rPr>
          <w:ins w:author="Anonymous" w:id="35" w:date="2014-11-21T21:07:32Z"/>
        </w:rPr>
        <w:pPrChange w:author="Steve Budan" w:id="0" w:date="2014-12-10T22:47:47Z">
          <w:pPr>
            <w:pStyle w:val="Heading3"/>
            <w:spacing w:before="160" w:lineRule="auto"/>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Option 1.  Global and Instance Level Reporting </w:delText>
          </w:r>
          <w:r w:rsidDel="00000000" w:rsidR="00000000" w:rsidRPr="00000000">
            <w:fldChar w:fldCharType="end"/>
          </w:r>
        </w:del>
      </w:ins>
      <w:ins w:author="Anonymous" w:id="35" w:date="2014-11-21T21:07:32Z">
        <w:del w:author="Anonymous" w:id="8" w:date="2014-11-21T21:06:36Z">
          <w:bookmarkStart w:colFirst="0" w:colLast="0" w:name="h.1y961xfdtdfe" w:id="228"/>
          <w:bookmarkEnd w:id="228"/>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We could add reporters globally or in isolation using a static method on the constructor (globally) and the same method on an instance. </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Log.reporter(new ConsoleReporter()); // Adds reporter to all log instances</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let log = new Log(‘http’);</w:delText>
          </w:r>
          <w:r w:rsidDel="00000000" w:rsidR="00000000" w:rsidRPr="00000000">
            <w:fldChar w:fldCharType="end"/>
          </w:r>
        </w:del>
      </w:ins>
      <w:ins w:author="Anonymous" w:id="35" w:date="2014-11-21T21:07:32Z">
        <w:del w:author="Anonymous" w:id="8" w:date="2014-11-21T21:06:36Z">
          <w:bookmarkStart w:colFirst="0" w:colLast="0" w:name="h.8a6jvalpt0k5" w:id="157"/>
          <w:bookmarkEnd w:id="157"/>
        </w:del>
      </w:ins>
    </w:p>
    <w:p w:rsidR="00000000" w:rsidDel="00000000" w:rsidP="00000000" w:rsidRDefault="00000000" w:rsidRPr="00000000">
      <w:pPr>
        <w:pStyle w:val="Title"/>
        <w:contextualSpacing w:val="0"/>
        <w:rPr>
          <w:ins w:author="Anonymous" w:id="35" w:date="2014-11-21T21:07:32Z"/>
        </w:rPr>
        <w:pPrChange w:author="Steve Budan" w:id="0" w:date="2014-12-10T22:47:47Z">
          <w:pPr>
            <w:pStyle w:val="Title"/>
            <w:keepNext w:val="0"/>
            <w:keepLines w:val="0"/>
            <w:contextualSpacing w:val="0"/>
          </w:pPr>
        </w:pPrChange>
      </w:pPr>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log.reporter(‘infvwdiary.js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r w:rsidDel="00000000" w:rsidR="00000000" w:rsidRPr="00000000">
            <w:fldChar w:fldCharType="end"/>
          </w:r>
        </w:del>
      </w:ins>
      <w:ins w:author="Anonymous" w:id="35" w:date="2014-11-21T21:07:32Z">
        <w:del w:author="Anonymous" w:id="8" w:date="2014-11-21T21:06:36Z"/>
      </w:ins>
      <w:ins w:author="Anonymous" w:id="36" w:date="2014-11-21T21:07:38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vwdiary.js - flexible logging/tracing library</w:delText>
            <w:br w:type="textWrapping"/>
            <w:br w:type="textWrapping"/>
            <w:delText xml:space="preserve">[Asana Task]</w:delText>
            <w:br w:type="textWrapping"/>
            <w:delText xml:space="preserve">Owners: Pete &amp; Merrick</w:delText>
            <w:br w:type="textWrapping"/>
            <w:delText xml:space="preserve">https://github.com/angular/diary.jsRepo: https://github.com/angular/diary.js</w:delText>
            <w:br w:type="textWrapping"/>
            <w:br w:type="textWrapping"/>
            <w:br w:type="textWrapping"/>
            <w:delText xml:space="preserve">Some goals</w:delText>
            <w:br w:type="textWrapping"/>
            <w:delText xml:space="preserve">Things to consider</w:delText>
            <w:br w:type="textWrapping"/>
            <w:delText xml:space="preserve">Prior Work &amp; Existing solutions</w:delText>
            <w:br w:type="textWrapping"/>
            <w:delText xml:space="preserve">Overview of the solution</w:delText>
            <w:br w:type="textWrapping"/>
            <w:delText xml:space="preserve">Igor's notes</w:delText>
            <w:br w:type="textWrapping"/>
            <w:delText xml:space="preserve">wArchitecture</w:delText>
            <w:br w:type="textWrapping"/>
            <w:delText xml:space="preserve">Logging api</w:delText>
            <w:br w:type="textWrapping"/>
            <w:delText xml:space="preserve">Metadata</w:delText>
            <w:br w:type="textWrapping"/>
            <w:delText xml:space="preserve">Performance</w:delText>
            <w:br w:type="textWrapping"/>
            <w:delText xml:space="preserve">String templating</w:delText>
            <w:br w:type="textWrapping"/>
            <w:delText xml:space="preserve">Single-point vs dual-point vs around logging</w:delText>
            <w:br w:type="textWrapping"/>
            <w:delText xml:space="preserve">Single-point logging:</w:delText>
            <w:br w:type="textWrapping"/>
            <w:delText xml:space="preserve">Dual-point logging 1:</w:delText>
            <w:br w:type="textWrapping"/>
            <w:delText xml:space="preserve">Dual-point logging 2:</w:delText>
            <w:br w:type="textWrapping"/>
            <w:delText xml:space="preserve">Dual-point logging 3:</w:delText>
            <w:br w:type="textWrapping"/>
            <w:delText xml:space="preserve">Log processors</w:delText>
            <w:br w:type="textWrapping"/>
            <w:br w:type="textWrapping"/>
            <w:br w:type="textWrapping"/>
            <w:br w:type="textWrapping"/>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br w:type="textWrapping"/>
            <w:br w:type="textWrapping"/>
            <w:delText xml:space="preserve">A close analogy would be log4j but optimized for *client-side* JavaScript use with possibility to use the emitted events for performance analysis</w:delText>
            <w:br w:type="textWrapping"/>
            <w:br w:type="textWrapping"/>
            <w:delText xml:space="preserve">Some goals</w:delText>
            <w:br w:type="textWrapping"/>
            <w:br w:type="textWrapping"/>
            <w:delText xml:space="preserve">support for logging levels (e.g. debug, info, warn, error)bv xv xc </w:delText>
            <w:br w:type="textWrapping"/>
            <w:delText xml:space="preserve">hierarchical logging categories (e.g. di, routing, http)</w:delText>
            <w:br w:type="textWrapping"/>
            <w:delText xml:space="preserve">output primarily targeting console.log with features like color highlighting use of console.table if useful, etc</w:delText>
            <w:br w:type="textWrapping"/>
            <w:delText xml:space="preserve">possibility to redirect output to other reporters (websockets, http, etc)</w:delText>
            <w:br w:type="textWrapping"/>
            <w:delText xml:space="preserve">ability to strip all of the logging during minification process (so that in production there is no cost runtime or over-the-wire cost to having logging statements all over the place)</w:delText>
            <w:br w:type="textWrapping"/>
            <w:delText xml:space="preserve">possibility to integrate the logging with web inspector timeline or web tracing framework</w:delText>
            <w:br w:type="textWrapping"/>
            <w:delText xml:space="preserve">ability to configure the logging output in some developer friendly way (maybe a chrome extension that stores config in local storage?!?)</w:delText>
            <w:br w:type="textWrapping"/>
            <w:delText xml:space="preserve">the library should used throughout all Angular core components but should also friendly enough for angular and non-angular applications to use it extensively,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r w:rsidDel="00000000" w:rsidR="00000000" w:rsidRPr="00000000">
            <w:fldChar w:fldCharType="end"/>
          </w:r>
        </w:del>
      </w:ins>
      <w:ins w:author="Anonymous" w:id="36" w:date="2014-11-21T21:07:38Z">
        <w:del w:author="Anonymous" w:id="8" w:date="2014-11-21T21:06:36Z"/>
      </w:ins>
      <w:ins w:author="Anonymous" w:id="35" w:date="2014-11-21T21:07:32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 new MyPersonalizedReporter()); // Adds reporter to just ‘http’ instance and info level</w:delText>
          </w:r>
          <w:r w:rsidDel="00000000" w:rsidR="00000000" w:rsidRPr="00000000">
            <w:fldChar w:fldCharType="end"/>
          </w:r>
        </w:del>
      </w:ins>
      <w:ins w:author="Anonymous" w:id="35" w:date="2014-11-21T21:07:32Z">
        <w:del w:author="Anonymous" w:id="8" w:date="2014-11-21T21:06:36Z">
          <w:bookmarkStart w:colFirst="0" w:colLast="0" w:name="h.a3qh88u5iopt" w:id="229"/>
          <w:bookmarkEnd w:id="229"/>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y, the same applies to node.js</w:delText>
            <w:br w:type="textWrapping"/>
            <w:delText xml:space="preserve">ES6 first</w:delText>
            <w:br w:type="textWrapping"/>
            <w:br w:type="textWrapping"/>
            <w:delText xml:space="preserve">Things to consider</w:delText>
            <w:br w:type="textWrapping"/>
            <w:br w:type="textWrapping"/>
            <w:delText xml:space="preserve">Combining this with minErr that is used in Angular v1.2</w:delText>
            <w:br w:type="textWrapping"/>
            <w:delText xml:space="preserve">ES6 has some nice new features like string interpolation which should be heavily leveraged. We should do research into all the new ES6 stuff that could make this library and its apis more awesome.</w:delText>
            <w:br w:type="textWrapping"/>
            <w:br w:type="textWrapping"/>
            <w:br w:type="textWrapping"/>
            <w:delText xml:space="preserve">Prior Work &amp; Existing solutions</w:delText>
            <w:br w:type="textWrapping"/>
            <w:br w:type="textWrapping"/>
            <w:delText xml:space="preserve">[this section should be filled with list of existing solutions, their pros and cons]</w:delText>
            <w:br w:type="textWrapping"/>
            <w:br w:type="textWrapping"/>
            <w:delText xml:space="preserve">Design doc from a performance perspective.</w:delText>
            <w:br w:type="textWrapping"/>
            <w:delText xml:space="preserve">Design doc for perf_api used in AngularDart</w:delText>
            <w:br w:type="textWrapping"/>
            <w:br w:type="textWrapping"/>
            <w:delText xml:space="preserve">Here are a few other loggers - not much to get excited about here; most are out of date, prototypes or not maintained.</w:delText>
            <w:br w:type="textWrapping"/>
            <w:br w:type="textWrapping"/>
            <w:delText xml:space="preserve">Log4JS: http://log4js.berlios.de/</w:delText>
            <w:br w:type="textWrapping"/>
            <w:delText xml:space="preserve">Fourspaces Log4js: http://log4js.sourceforge.net/</w:delText>
            <w:br w:type="textWrapping"/>
            <w:delText xml:space="preserve">Lumberjack: https://github.com/dhruvbird/node-lumberjack</w:delText>
            <w:br w:type="textWrapping"/>
            <w:delText xml:space="preserve">fvlogger: http://www.alistapart.com/articles/jslogging</w:delText>
            <w:br w:type="textWrapping"/>
            <w:delText xml:space="preserve">JSLog: https://github.com/dingyonglaw/JSLog</w:delText>
            <w:br w:type="textWrapping"/>
            <w:delText xml:space="preserve">log4javascript: http://log4javascript.sourceforge.net</w:delText>
            <w:br w:type="textWrapping"/>
            <w:delText xml:space="preserve">BlackbirdJS: Blackbirdjs</w:delText>
            <w:br w:type="textWrapping"/>
            <w:delText xml:space="preserve">JSNLog:  http://js.jsnlog.com/</w:delText>
            <w:br w:type="textWrapping"/>
            <w:delText xml:space="preserve">LogLevel: http://pimterry.github.io/loglevel/</w:delText>
            <w:br w:type="textWrapping"/>
            <w:delText xml:space="preserve">JSTracer: http://jstracer.sourceforge.net/index.htm</w:delText>
            <w:br w:type="textWrapping"/>
            <w:delText xml:space="preserve">LogHound: https://code.google.com/p/facets-loghound/</w:delText>
            <w:br w:type="textWrapping"/>
            <w:delText xml:space="preserve">Winston: https://github.com/flatiron/winston</w:delText>
            <w:br w:type="textWrapping"/>
            <w:delText xml:space="preserve">Bunyan: https://github.com/trentm/node-bunyan</w:delText>
            <w:br w:type="textWrapping"/>
            <w:br w:type="textWrapping"/>
            <w:delText xml:space="preserve">There is also a recent effort to standardize the console apis and make them work consistently across browsers:</w:delText>
            <w:br w:type="textWrapping"/>
            <w:delText xml:space="preserve">console object proposal by DevTools WG</w:delText>
            <w:br w:type="textWrapping"/>
            <w:delText xml:space="preserve">summary of the current behavior across browsers and platforms</w:delText>
            <w:br w:type="textWrapping"/>
            <w:delText xml:space="preserve">Overview of the solution</w:delText>
            <w:br w:type="textWrapping"/>
            <w:br w:type="textWrapping"/>
            <w:br w:type="textWrapping"/>
            <w:delText xml:space="preserve">[if existing solutions don't match our goals and requirements, describe the proposed solution to be build, including proposed apis and configuration options]</w:delText>
            <w:br w:type="textWrapping"/>
            <w:br w:type="textWrapping"/>
            <w:delText xml:space="preserve">Igor's notes</w:delText>
            <w:br w:type="textWrapping"/>
            <w:br w:type="textWrapping"/>
            <w:delText xml:space="preserve">Architecture</w:delText>
            <w:br w:type="textWrapping"/>
            <w:br w:type="textWrapping"/>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br w:type="textWrapping"/>
            <w:br w:type="textWrapping"/>
            <w:delText xml:space="preserve">Plugins should be able to process the events in any arbitrary way, some examples:</w:delText>
            <w:br w:type="textWrapping"/>
            <w:br w:type="textWrapping"/>
            <w:delText xml:space="preserve">- turning them into formatted console.log statements</w:delText>
            <w:br w:type="textWrapping"/>
            <w:delText xml:space="preserve">- drawing trees (each nesting representing an event at a deeper stack frame)</w:delText>
            <w:br w:type="textWrapping"/>
            <w:delText xml:space="preserve">- logging to a remote server (via xhr, websockets, whatever)</w:delText>
            <w:br w:type="textWrapping"/>
            <w:delText xml:space="preserve">- sending events to web inspector (e.g. timeline)</w:delText>
            <w:br w:type="textWrapping"/>
            <w:delText xml:space="preserve">- sending events to web tracing framework</w:delText>
            <w:br w:type="textWrapping"/>
            <w:br w:type="textWrapping"/>
            <w:delText xml:space="preserve">Logging api</w:delText>
            <w:br w:type="textWrapping"/>
            <w:br w:type="textWrapping"/>
            <w:delText xml:space="preserve">The api should be lightweight, but also take few things into consideration. Each of the following subsections focuses on one aspect to consider. The final solution should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w:delText>
          </w:r>
          <w:r w:rsidDel="00000000" w:rsidR="00000000" w:rsidRPr="00000000">
            <w:fldChar w:fldCharType="end"/>
          </w:r>
        </w:del>
      </w:ins>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oS</w:delText>
          </w:r>
          <w:r w:rsidDel="00000000" w:rsidR="00000000" w:rsidRPr="00000000">
            <w:fldChar w:fldCharType="end"/>
          </w:r>
        </w:del>
      </w:ins>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plating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08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vs dual-point vs around logging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Single-point logging: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1:</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2:</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144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Dual-point logging 3:</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left="720" w:firstLine="0"/>
            <w:contextualSpacing w:val="0"/>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Log processors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r w:rsidDel="00000000" w:rsidR="00000000" w:rsidRPr="00000000">
            <w:rPr>
              <w:rtl w:val="0"/>
            </w:rPr>
            <w:delText xml:space="preserve">A close analogy would be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log4j</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1"/>
        <w:contextualSpacing w:val="0"/>
        <w:rPr>
          <w:ins w:author="Anonymous" w:id="34" w:date="2014-11-21T21:07:13Z"/>
        </w:rPr>
        <w:pPrChange w:author="Steve Budan" w:id="0" w:date="2014-12-10T22:47:47Z">
          <w:pPr>
            <w:pStyle w:val="Heading1"/>
            <w:spacing w:before="200" w:lineRule="auto"/>
            <w:contextualSpacing w:val="0"/>
          </w:pPr>
        </w:pPrChange>
      </w:pPr>
      <w:ins w:author="Anonymous" w:id="34" w:date="2014-11-21T21:07:13Z">
        <w:del w:author="Anonymous" w:id="8" w:date="2014-11-21T21:06:36Z">
          <w:bookmarkStart w:colFirst="0" w:colLast="0" w:name="h.mrqv3akedbry" w:id="230"/>
          <w:bookmarkEnd w:id="230"/>
          <w:r w:rsidDel="00000000" w:rsidR="00000000" w:rsidRPr="00000000">
            <w:rPr>
              <w:rtl w:val="0"/>
            </w:rPr>
            <w:delText xml:space="preserve">Some goals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support for logging levels (e.g. debug, info, warn, error)bv xv xc </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hierarchical logging categories (e.g. di, routing, http)</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r w:rsidDel="00000000" w:rsidR="00000000" w:rsidRPr="00000000">
            <w:rPr>
              <w:rtl w:val="0"/>
            </w:rPr>
            <w:delText xml:space="preserve">possibility to integrate the logging with web inspector timeline or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web tracing framework</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pStyle w:val="Title"/>
        <w:numPr>
          <w:ilvl w:val="0"/>
          <w:numId w:val="1"/>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keepNext w:val="0"/>
            <w:keepLines w:val="0"/>
            <w:numPr>
              <w:ilvl w:val="0"/>
              <w:numId w:val="8"/>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ES6 first</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1"/>
        <w:contextualSpacing w:val="0"/>
        <w:rPr>
          <w:ins w:author="Anonymous" w:id="34" w:date="2014-11-21T21:07:13Z"/>
        </w:rPr>
        <w:pPrChange w:author="Steve Budan" w:id="0" w:date="2014-12-10T22:47:47Z">
          <w:pPr>
            <w:pStyle w:val="Heading1"/>
            <w:spacing w:before="200" w:lineRule="auto"/>
            <w:contextualSpacing w:val="0"/>
          </w:pPr>
        </w:pPrChange>
      </w:pPr>
      <w:ins w:author="Anonymous" w:id="34" w:date="2014-11-21T21:07:13Z">
        <w:del w:author="Anonymous" w:id="8" w:date="2014-11-21T21:06:36Z">
          <w:bookmarkStart w:colFirst="0" w:colLast="0" w:name="h.n5cqqgghj5tp" w:id="231"/>
          <w:bookmarkEnd w:id="231"/>
          <w:r w:rsidDel="00000000" w:rsidR="00000000" w:rsidRPr="00000000">
            <w:rPr>
              <w:rtl w:val="0"/>
            </w:rPr>
            <w:delText xml:space="preserve">Things to consider</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2"/>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keepNext w:val="0"/>
            <w:keepLines w:val="0"/>
            <w:numPr>
              <w:ilvl w:val="0"/>
              <w:numId w:val="2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Combining this with minErr that is used in Angular v1.2</w:delText>
          </w:r>
        </w:del>
      </w:ins>
    </w:p>
    <w:p w:rsidR="00000000" w:rsidDel="00000000" w:rsidP="00000000" w:rsidRDefault="00000000" w:rsidRPr="00000000">
      <w:pPr>
        <w:pStyle w:val="Title"/>
        <w:numPr>
          <w:ilvl w:val="0"/>
          <w:numId w:val="2"/>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keepNext w:val="0"/>
            <w:keepLines w:val="0"/>
            <w:numPr>
              <w:ilvl w:val="0"/>
              <w:numId w:val="2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1"/>
        <w:contextualSpacing w:val="0"/>
        <w:rPr>
          <w:ins w:author="Anonymous" w:id="34" w:date="2014-11-21T21:07:13Z"/>
        </w:rPr>
        <w:pPrChange w:author="Steve Budan" w:id="0" w:date="2014-12-10T22:47:47Z">
          <w:pPr>
            <w:pStyle w:val="Heading1"/>
            <w:spacing w:before="200" w:lineRule="auto"/>
            <w:contextualSpacing w:val="0"/>
          </w:pPr>
        </w:pPrChange>
      </w:pPr>
      <w:ins w:author="Anonymous" w:id="34" w:date="2014-11-21T21:07:13Z">
        <w:del w:author="Anonymous" w:id="8" w:date="2014-11-21T21:06:36Z">
          <w:bookmarkStart w:colFirst="0" w:colLast="0" w:name="h.5pm1l4rrfqsj" w:id="232"/>
          <w:bookmarkEnd w:id="232"/>
          <w:r w:rsidDel="00000000" w:rsidR="00000000" w:rsidRPr="00000000">
            <w:rPr>
              <w:rtl w:val="0"/>
            </w:rPr>
            <w:delText xml:space="preserve">Prior Work &amp; Existing solutions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6"/>
        </w:numPr>
        <w:ind w:left="720" w:hanging="360"/>
        <w:contextualSpacing w:val="1"/>
        <w:rPr>
          <w:ins w:author="Anonymous" w:id="34" w:date="2014-11-21T21:07:13Z"/>
          <w:rFonts w:ascii="Arial" w:cs="Arial" w:eastAsia="Arial" w:hAnsi="Arial"/>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from a performance perspective.</w:delText>
          </w:r>
        </w:del>
      </w:ins>
    </w:p>
    <w:p w:rsidR="00000000" w:rsidDel="00000000" w:rsidP="00000000" w:rsidRDefault="00000000" w:rsidRPr="00000000">
      <w:pPr>
        <w:pStyle w:val="Title"/>
        <w:numPr>
          <w:ilvl w:val="0"/>
          <w:numId w:val="6"/>
        </w:numPr>
        <w:ind w:left="720" w:hanging="360"/>
        <w:contextualSpacing w:val="1"/>
        <w:rPr>
          <w:ins w:author="Anonymous" w:id="34" w:date="2014-11-21T21:07:13Z"/>
          <w:rFonts w:ascii="Arial" w:cs="Arial" w:eastAsia="Arial" w:hAnsi="Arial"/>
          <w:color w:val="212f40"/>
          <w:sz w:val="22"/>
          <w:szCs w:val="22"/>
          <w:highlight w:val="white"/>
        </w:rPr>
        <w:pPrChange w:author="Steve Budan" w:id="0" w:date="2014-12-10T22:47:47Z">
          <w:pPr>
            <w:pStyle w:val="Title"/>
            <w:keepNext w:val="0"/>
            <w:keepLines w:val="0"/>
            <w:numPr>
              <w:ilvl w:val="0"/>
              <w:numId w:val="19"/>
            </w:numPr>
            <w:ind w:left="720" w:hanging="360"/>
            <w:contextualSpacing w:val="1"/>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highlight w:val="white"/>
                  <w:u w:val="single"/>
                </w:rPr>
              </w:rPrChange>
            </w:rPr>
            <w:delText xml:space="preserve">Design doc</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for perf_api used in AngularDart</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ind w:left="720" w:hanging="360"/>
            <w:contextualSpacing w:val="1"/>
          </w:pPr>
        </w:pPrChange>
      </w:pPr>
      <w:ins w:author="Anonymous" w:id="34" w:date="2014-11-21T21:07:13Z">
        <w:del w:author="Anonymous" w:id="8" w:date="2014-11-21T21:06:36Z">
          <w:r w:rsidDel="00000000" w:rsidR="00000000" w:rsidRPr="00000000">
            <w:rPr>
              <w:rtl w:val="0"/>
            </w:rPr>
            <w:delText xml:space="preserve">Log4JS: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http://log4js.berlios.de/</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Fourspaces Log4js: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Lumberjack: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fvlogger: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JSLog: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log4javascript: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Verdana" w:cs="Verdana" w:eastAsia="Verdana" w:hAnsi="Verdana"/>
          <w:sz w:val="20"/>
          <w:szCs w:val="20"/>
          <w:highlight w:val="white"/>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BlackbirdJS: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JSNLog: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http://js.jsnlog.com/</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LogLevel: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http://pimterry.github.io/loglevel/</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JSTracer: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http://jstracer.sourceforge.net/index.htm</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LogHound: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https://code.google.com/p/facets-loghound/</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Winston: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https://github.com/flatiron/winston</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9"/>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0"/>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Bunyan: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sz w:val="22"/>
                  <w:szCs w:val="22"/>
                </w:rPr>
              </w:rPrChange>
            </w:rPr>
            <w:delText xml:space="preserve">https://github.com/trentm/node-bunyan</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spacing w:after="100" w:before="100" w:lineRule="auto"/>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spacing w:after="100" w:before="100" w:lineRule="auto"/>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pStyle w:val="Title"/>
        <w:numPr>
          <w:ilvl w:val="0"/>
          <w:numId w:val="3"/>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4" w:date="2014-11-21T21:07:13Z">
        <w:del w:author="Anonymous" w:id="8" w:date="2014-11-21T21:06:36Z"/>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console object proposal</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by DevTools WG</w:delText>
          </w:r>
        </w:del>
      </w:ins>
    </w:p>
    <w:p w:rsidR="00000000" w:rsidDel="00000000" w:rsidP="00000000" w:rsidRDefault="00000000" w:rsidRPr="00000000">
      <w:pPr>
        <w:pStyle w:val="Title"/>
        <w:numPr>
          <w:ilvl w:val="0"/>
          <w:numId w:val="3"/>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22"/>
            </w:numPr>
            <w:spacing w:after="100" w:before="100" w:lineRule="auto"/>
            <w:ind w:left="720" w:hanging="360"/>
            <w:contextualSpacing w:val="1"/>
          </w:pPr>
        </w:pPrChange>
      </w:pPr>
      <w:ins w:author="Anonymous" w:id="34" w:date="2014-11-21T21:07:13Z">
        <w:del w:author="Anonymous" w:id="8" w:date="2014-11-21T21:06:36Z">
          <w:r w:rsidDel="00000000" w:rsidR="00000000" w:rsidRPr="00000000">
            <w:rPr>
              <w:rtl w:val="0"/>
            </w:rPr>
            <w:delText xml:space="preserve">summary of the </w:delText>
          </w:r>
        </w:del>
      </w:ins>
      <w:ins w:author="Anonymous" w:id="34" w:date="2014-11-21T21:07:13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rtl w:val="0"/>
              <w:rPrChange w:author="Steve Budan" w:id="12" w:date="2014-12-10T22:47:47Z">
                <w:rPr>
                  <w:rFonts w:ascii="Arial" w:cs="Arial" w:eastAsia="Arial" w:hAnsi="Arial"/>
                  <w:color w:val="1155cc"/>
                  <w:sz w:val="22"/>
                  <w:szCs w:val="22"/>
                  <w:u w:val="single"/>
                </w:rPr>
              </w:rPrChange>
            </w:rPr>
            <w:delText xml:space="preserve">current behavior</w:delText>
          </w:r>
          <w:r w:rsidDel="00000000" w:rsidR="00000000" w:rsidRPr="00000000">
            <w:fldChar w:fldCharType="end"/>
          </w:r>
        </w:del>
      </w:ins>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4" w:date="2014-11-21T21:07:13Z"/>
        </w:rPr>
        <w:pPrChange w:author="Steve Budan" w:id="0" w:date="2014-12-10T22:47:47Z">
          <w:pPr>
            <w:pStyle w:val="Heading1"/>
            <w:spacing w:before="200" w:lineRule="auto"/>
            <w:contextualSpacing w:val="0"/>
          </w:pPr>
        </w:pPrChange>
      </w:pPr>
      <w:ins w:author="Anonymous" w:id="34" w:date="2014-11-21T21:07:13Z">
        <w:del w:author="Anonymous" w:id="8" w:date="2014-11-21T21:06:36Z">
          <w:bookmarkStart w:colFirst="0" w:colLast="0" w:name="h.mzzmsi5y0ujk" w:id="233"/>
          <w:bookmarkEnd w:id="233"/>
          <w:r w:rsidDel="00000000" w:rsidR="00000000" w:rsidRPr="00000000">
            <w:rPr>
              <w:rtl w:val="0"/>
            </w:rPr>
            <w:delText xml:space="preserve">Overview of the solution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1"/>
        <w:contextualSpacing w:val="0"/>
        <w:rPr>
          <w:ins w:author="Anonymous" w:id="34" w:date="2014-11-21T21:07:13Z"/>
        </w:rPr>
        <w:pPrChange w:author="Steve Budan" w:id="0" w:date="2014-12-10T22:47:47Z">
          <w:pPr>
            <w:pStyle w:val="Heading1"/>
            <w:spacing w:before="200" w:lineRule="auto"/>
            <w:contextualSpacing w:val="0"/>
          </w:pPr>
        </w:pPrChange>
      </w:pPr>
      <w:ins w:author="Anonymous" w:id="34" w:date="2014-11-21T21:07:13Z">
        <w:del w:author="Anonymous" w:id="8" w:date="2014-11-21T21:06:36Z">
          <w:bookmarkStart w:colFirst="0" w:colLast="0" w:name="h.r1xrg02d2enc" w:id="234"/>
          <w:bookmarkEnd w:id="234"/>
          <w:r w:rsidDel="00000000" w:rsidR="00000000" w:rsidRPr="00000000">
            <w:rPr>
              <w:rtl w:val="0"/>
            </w:rPr>
            <w:delText xml:space="preserve">Igor's notes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4" w:date="2014-11-21T21:07:13Z"/>
        </w:rPr>
        <w:pPrChange w:author="Steve Budan" w:id="0" w:date="2014-12-10T22:47:47Z">
          <w:pPr>
            <w:pStyle w:val="Heading2"/>
            <w:spacing w:before="200" w:lineRule="auto"/>
            <w:contextualSpacing w:val="0"/>
          </w:pPr>
        </w:pPrChange>
      </w:pPr>
      <w:ins w:author="Anonymous" w:id="34" w:date="2014-11-21T21:07:13Z">
        <w:del w:author="Anonymous" w:id="8" w:date="2014-11-21T21:06:36Z">
          <w:bookmarkStart w:colFirst="0" w:colLast="0" w:name="h.hseev84rdmsf" w:id="235"/>
          <w:bookmarkEnd w:id="235"/>
          <w:r w:rsidDel="00000000" w:rsidR="00000000" w:rsidRPr="00000000">
            <w:rPr>
              <w:rtl w:val="0"/>
            </w:rPr>
            <w:delText xml:space="preserve">Architecture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turning them into formatted console.log statements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logging to a remote server (via xhr, websockets, whatever)</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sending events to web inspector (e.g. timeline)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sending events to web tracing framework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4" w:date="2014-11-21T21:07:13Z"/>
        </w:rPr>
        <w:pPrChange w:author="Steve Budan" w:id="0" w:date="2014-12-10T22:47:47Z">
          <w:pPr>
            <w:pStyle w:val="Heading2"/>
            <w:spacing w:before="200" w:lineRule="auto"/>
            <w:contextualSpacing w:val="0"/>
          </w:pPr>
        </w:pPrChange>
      </w:pPr>
      <w:ins w:author="Anonymous" w:id="34" w:date="2014-11-21T21:07:13Z">
        <w:del w:author="Anonymous" w:id="8" w:date="2014-11-21T21:06:36Z">
          <w:bookmarkStart w:colFirst="0" w:colLast="0" w:name="h.du8ahvw30re8" w:id="236"/>
          <w:bookmarkEnd w:id="236"/>
          <w:r w:rsidDel="00000000" w:rsidR="00000000" w:rsidRPr="00000000">
            <w:rPr>
              <w:rtl w:val="0"/>
            </w:rPr>
            <w:delText xml:space="preserve">Logging api</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wy76oemja75j" w:id="237"/>
          <w:bookmarkEnd w:id="237"/>
          <w:r w:rsidDel="00000000" w:rsidR="00000000" w:rsidRPr="00000000">
            <w:rPr>
              <w:rtl w:val="0"/>
            </w:rPr>
            <w:delText xml:space="preserve">Metadata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log.info('http', 'making a request to /foo');</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log.info('making a request to /foo');</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timestamp</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stack info</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window.location</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webworker info</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memory utilization</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and others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x2fg0hsy9ics" w:id="238"/>
          <w:bookmarkEnd w:id="238"/>
          <w:r w:rsidDel="00000000" w:rsidR="00000000" w:rsidRPr="00000000">
            <w:rPr>
              <w:rtl w:val="0"/>
            </w:rPr>
            <w:delText xml:space="preserve">Performance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log.info("http: making a request to " + computeAbsoluteUrl(url))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3g2jfrero3hm" w:id="239"/>
          <w:bookmarkEnd w:id="239"/>
          <w:r w:rsidDel="00000000" w:rsidR="00000000" w:rsidRPr="00000000">
            <w:rPr>
              <w:rtl w:val="0"/>
            </w:rPr>
            <w:delText xml:space="preserve">String templating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44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with:</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99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or even better:</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 `"making a request to ${url} with headers ${headersArray}`;</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16ub2ya6ooid" w:id="240"/>
          <w:bookmarkEnd w:id="240"/>
          <w:r w:rsidDel="00000000" w:rsidR="00000000" w:rsidRPr="00000000">
            <w:rPr>
              <w:rtl w:val="0"/>
            </w:rPr>
            <w:delText xml:space="preserve">Single-point vs dual-point vs around logging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k5dv1amno73l" w:id="241"/>
          <w:bookmarkEnd w:id="241"/>
          <w:r w:rsidDel="00000000" w:rsidR="00000000" w:rsidRPr="00000000">
            <w:rPr>
              <w:rtl w:val="0"/>
            </w:rPr>
            <w:delText xml:space="preserve">Single-point logging: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Pros:</w:delText>
          </w:r>
        </w:del>
      </w:ins>
    </w:p>
    <w:p w:rsidR="00000000" w:rsidDel="00000000" w:rsidP="00000000" w:rsidRDefault="00000000" w:rsidRPr="00000000">
      <w:pPr>
        <w:pStyle w:val="Title"/>
        <w:numPr>
          <w:ilvl w:val="0"/>
          <w:numId w:val="21"/>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1"/>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simple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23"/>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2"/>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sp8d76bpmf63" w:id="242"/>
          <w:bookmarkEnd w:id="242"/>
          <w:r w:rsidDel="00000000" w:rsidR="00000000" w:rsidRPr="00000000">
            <w:rPr>
              <w:rtl w:val="0"/>
            </w:rPr>
            <w:delText xml:space="preserve">Dual-point logging 1:</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log.infoStart(`processing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log.infoEnd(`processing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1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verbose</w:delText>
          </w:r>
        </w:del>
      </w:ins>
    </w:p>
    <w:p w:rsidR="00000000" w:rsidDel="00000000" w:rsidP="00000000" w:rsidRDefault="00000000" w:rsidRPr="00000000">
      <w:pPr>
        <w:pStyle w:val="Title"/>
        <w:numPr>
          <w:ilvl w:val="0"/>
          <w:numId w:val="1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error prone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myqouv6moyx9" w:id="243"/>
          <w:bookmarkEnd w:id="243"/>
          <w:r w:rsidDel="00000000" w:rsidR="00000000" w:rsidRPr="00000000">
            <w:rPr>
              <w:rtl w:val="0"/>
            </w:rPr>
            <w:delText xml:space="preserve">Dual-point logging 2:</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log.infoStart('someId', `processing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log.infoEnd('someId');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 </w:delText>
          </w:r>
        </w:del>
      </w:ins>
    </w:p>
    <w:p w:rsidR="00000000" w:rsidDel="00000000" w:rsidP="00000000" w:rsidRDefault="00000000" w:rsidRPr="00000000">
      <w:pPr>
        <w:pStyle w:val="Title"/>
        <w:numPr>
          <w:ilvl w:val="0"/>
          <w:numId w:val="18"/>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6"/>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requires unique ids which are troublesome to generate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crgtaix1b1qd" w:id="244"/>
          <w:bookmarkEnd w:id="244"/>
          <w:r w:rsidDel="00000000" w:rsidR="00000000" w:rsidRPr="00000000">
            <w:rPr>
              <w:rtl w:val="0"/>
            </w:rPr>
            <w:delText xml:space="preserve">Dual-point logging 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let logEnd = log.infoStart(`processing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logEnd();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w1kti3m13pk3" w:id="245"/>
          <w:bookmarkEnd w:id="245"/>
          <w:r w:rsidDel="00000000" w:rsidR="00000000" w:rsidRPr="00000000">
            <w:rPr>
              <w:rtl w:val="0"/>
            </w:rPr>
            <w:delText xml:space="preserve">Around logging: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log.info(`processing http response for ${url}`, () =&gt;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pStyle w:val="Title"/>
        <w:numPr>
          <w:ilvl w:val="0"/>
          <w:numId w:val="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4" w:date="2014-11-21T21:07:13Z"/>
        </w:rPr>
        <w:pPrChange w:author="Steve Budan" w:id="0" w:date="2014-12-10T22:47:47Z">
          <w:pPr>
            <w:pStyle w:val="Heading2"/>
            <w:spacing w:before="200" w:lineRule="auto"/>
            <w:contextualSpacing w:val="0"/>
          </w:pPr>
        </w:pPrChange>
      </w:pPr>
      <w:ins w:author="Anonymous" w:id="34" w:date="2014-11-21T21:07:13Z">
        <w:del w:author="Anonymous" w:id="8" w:date="2014-11-21T21:06:36Z">
          <w:bookmarkStart w:colFirst="0" w:colLast="0" w:name="h.s8fib4nr89na" w:id="246"/>
          <w:bookmarkEnd w:id="246"/>
          <w:r w:rsidDel="00000000" w:rsidR="00000000" w:rsidRPr="00000000">
            <w:rPr>
              <w:rtl w:val="0"/>
            </w:rPr>
            <w:delText xml:space="preserve">Log processors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These processors should be able to:</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5"/>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pStyle w:val="Title"/>
        <w:numPr>
          <w:ilvl w:val="0"/>
          <w:numId w:val="5"/>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pStyle w:val="Title"/>
        <w:numPr>
          <w:ilvl w:val="0"/>
          <w:numId w:val="5"/>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process each event by one or many processors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ins w:author="Anonymous" w:id="34" w:date="2014-11-21T21:07:13Z">
        <w:del w:author="Anonymous" w:id="8" w:date="2014-11-21T21:06:36Z">
          <w:r w:rsidDel="00000000" w:rsidR="00000000" w:rsidRPr="00000000">
            <w:br w:type="page"/>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[timestamp3|DEBUG|markdown] converting markdown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[timestamp4|DEBUG|markdown] DONE: converting markdown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[timestamp7|INFO|binding] Updating DOM due to model changes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4" w:date="2014-11-21T21:07:13Z"/>
        </w:rPr>
        <w:pPrChange w:author="Steve Budan" w:id="0" w:date="2014-12-10T22:47:47Z">
          <w:pPr>
            <w:pStyle w:val="Heading2"/>
            <w:spacing w:before="200" w:lineRule="auto"/>
            <w:contextualSpacing w:val="0"/>
          </w:pPr>
        </w:pPrChange>
      </w:pPr>
      <w:ins w:author="Anonymous" w:id="34" w:date="2014-11-21T21:07:13Z">
        <w:del w:author="Anonymous" w:id="8" w:date="2014-11-21T21:06:36Z">
          <w:bookmarkStart w:colFirst="0" w:colLast="0" w:name="h.90i1tlhu6ei0" w:id="247"/>
          <w:bookmarkEnd w:id="247"/>
          <w:r w:rsidDel="00000000" w:rsidR="00000000" w:rsidRPr="00000000">
            <w:rPr>
              <w:rtl w:val="0"/>
            </w:rPr>
            <w:delText xml:space="preserve">Initialization and bootstrapping</w:delText>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eou99r1ermhp" w:id="248"/>
          <w:bookmarkEnd w:id="248"/>
          <w:r w:rsidDel="00000000" w:rsidR="00000000" w:rsidRPr="00000000">
            <w:rPr>
              <w:rtl w:val="0"/>
            </w:rPr>
            <w:delText xml:space="preserve">Option 1.  Global and Instance Level Reporting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ua936gzbcek9" w:id="249"/>
          <w:bookmarkEnd w:id="249"/>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actual message.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log.info('http', 'making a request to /foo');</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log.info('making a request to /foo');</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timestamp</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stack info</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window.location</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webworker info</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memory utilization</w:delText>
          </w:r>
        </w:del>
      </w:ins>
    </w:p>
    <w:p w:rsidR="00000000" w:rsidDel="00000000" w:rsidP="00000000" w:rsidRDefault="00000000" w:rsidRPr="00000000">
      <w:pPr>
        <w:pStyle w:val="Title"/>
        <w:numPr>
          <w:ilvl w:val="0"/>
          <w:numId w:val="4"/>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5"/>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and others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taurrrj91dbp" w:id="250"/>
          <w:bookmarkEnd w:id="250"/>
          <w:r w:rsidDel="00000000" w:rsidR="00000000" w:rsidRPr="00000000">
            <w:rPr>
              <w:rtl w:val="0"/>
            </w:rPr>
            <w:delText xml:space="preserve">Performance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log.info("http: making a request to " + computeAbsoluteUrl(url))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ope9093qyrrc" w:id="251"/>
          <w:bookmarkEnd w:id="251"/>
          <w:r w:rsidDel="00000000" w:rsidR="00000000" w:rsidRPr="00000000">
            <w:rPr>
              <w:rtl w:val="0"/>
            </w:rPr>
            <w:delText xml:space="preserve">String templating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44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with:</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99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or even better:</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 `"making a request to ${url} with headers ${headersArray}`;</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q4xzr6tkjpb" w:id="252"/>
          <w:bookmarkEnd w:id="252"/>
          <w:r w:rsidDel="00000000" w:rsidR="00000000" w:rsidRPr="00000000">
            <w:rPr>
              <w:rtl w:val="0"/>
            </w:rPr>
            <w:delText xml:space="preserve">Single-point vs dual-point vs around logging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286wdxb3iq5k" w:id="253"/>
          <w:bookmarkEnd w:id="253"/>
          <w:r w:rsidDel="00000000" w:rsidR="00000000" w:rsidRPr="00000000">
            <w:rPr>
              <w:rtl w:val="0"/>
            </w:rPr>
            <w:delText xml:space="preserve">Single-point logging: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Pros:</w:delText>
          </w:r>
        </w:del>
      </w:ins>
    </w:p>
    <w:p w:rsidR="00000000" w:rsidDel="00000000" w:rsidP="00000000" w:rsidRDefault="00000000" w:rsidRPr="00000000">
      <w:pPr>
        <w:pStyle w:val="Title"/>
        <w:numPr>
          <w:ilvl w:val="0"/>
          <w:numId w:val="21"/>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1"/>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simple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23"/>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2"/>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e4xba16sa408" w:id="254"/>
          <w:bookmarkEnd w:id="254"/>
          <w:r w:rsidDel="00000000" w:rsidR="00000000" w:rsidRPr="00000000">
            <w:rPr>
              <w:rtl w:val="0"/>
            </w:rPr>
            <w:delText xml:space="preserve">Dual-point logging 1:</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log.infoStart(`processing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log.infoEnd(`processing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1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verbose</w:delText>
          </w:r>
        </w:del>
      </w:ins>
    </w:p>
    <w:p w:rsidR="00000000" w:rsidDel="00000000" w:rsidP="00000000" w:rsidRDefault="00000000" w:rsidRPr="00000000">
      <w:pPr>
        <w:pStyle w:val="Title"/>
        <w:numPr>
          <w:ilvl w:val="0"/>
          <w:numId w:val="1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3"/>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error prone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monyezxuw8sy" w:id="255"/>
          <w:bookmarkEnd w:id="255"/>
          <w:r w:rsidDel="00000000" w:rsidR="00000000" w:rsidRPr="00000000">
            <w:rPr>
              <w:rtl w:val="0"/>
            </w:rPr>
            <w:delText xml:space="preserve">Dual-point logging 2:</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log.infoStart('someId', `processing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log.infoEnd('someId');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 </w:delText>
          </w:r>
        </w:del>
      </w:ins>
    </w:p>
    <w:p w:rsidR="00000000" w:rsidDel="00000000" w:rsidP="00000000" w:rsidRDefault="00000000" w:rsidRPr="00000000">
      <w:pPr>
        <w:pStyle w:val="Title"/>
        <w:numPr>
          <w:ilvl w:val="0"/>
          <w:numId w:val="18"/>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6"/>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requires unique ids which are troublesome to generate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4miaulyby9cw" w:id="256"/>
          <w:bookmarkEnd w:id="256"/>
          <w:r w:rsidDel="00000000" w:rsidR="00000000" w:rsidRPr="00000000">
            <w:rPr>
              <w:rtl w:val="0"/>
            </w:rPr>
            <w:delText xml:space="preserve">Dual-point logging 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let logEnd = log.infoStart(`processing http response for ${url}`);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logEnd();</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4"/>
        <w:contextualSpacing w:val="0"/>
        <w:rPr>
          <w:ins w:author="Anonymous" w:id="34" w:date="2014-11-21T21:07:13Z"/>
        </w:rPr>
        <w:pPrChange w:author="Steve Budan" w:id="0" w:date="2014-12-10T22:47:47Z">
          <w:pPr>
            <w:pStyle w:val="Heading4"/>
            <w:spacing w:before="160" w:lineRule="auto"/>
            <w:contextualSpacing w:val="0"/>
          </w:pPr>
        </w:pPrChange>
      </w:pPr>
      <w:ins w:author="Anonymous" w:id="34" w:date="2014-11-21T21:07:13Z">
        <w:del w:author="Anonymous" w:id="8" w:date="2014-11-21T21:06:36Z">
          <w:bookmarkStart w:colFirst="0" w:colLast="0" w:name="h.r46tmewdzjlj" w:id="257"/>
          <w:bookmarkEnd w:id="257"/>
          <w:r w:rsidDel="00000000" w:rsidR="00000000" w:rsidRPr="00000000">
            <w:rPr>
              <w:rtl w:val="0"/>
            </w:rPr>
            <w:delText xml:space="preserve">Around logging:</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log.info(`processing http response for ${url}`, () =&gt;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 do work</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Cons:</w:delText>
          </w:r>
        </w:del>
      </w:ins>
    </w:p>
    <w:p w:rsidR="00000000" w:rsidDel="00000000" w:rsidP="00000000" w:rsidRDefault="00000000" w:rsidRPr="00000000">
      <w:pPr>
        <w:pStyle w:val="Title"/>
        <w:numPr>
          <w:ilvl w:val="0"/>
          <w:numId w:val="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pStyle w:val="Title"/>
        <w:numPr>
          <w:ilvl w:val="0"/>
          <w:numId w:val="7"/>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0"/>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4" w:date="2014-11-21T21:07:13Z"/>
        </w:rPr>
        <w:pPrChange w:author="Steve Budan" w:id="0" w:date="2014-12-10T22:47:47Z">
          <w:pPr>
            <w:pStyle w:val="Heading2"/>
            <w:spacing w:before="200" w:lineRule="auto"/>
            <w:contextualSpacing w:val="0"/>
          </w:pPr>
        </w:pPrChange>
      </w:pPr>
      <w:ins w:author="Anonymous" w:id="34" w:date="2014-11-21T21:07:13Z">
        <w:del w:author="Anonymous" w:id="8" w:date="2014-11-21T21:06:36Z">
          <w:bookmarkStart w:colFirst="0" w:colLast="0" w:name="h.de2qfhp6x4gp" w:id="258"/>
          <w:bookmarkEnd w:id="258"/>
          <w:r w:rsidDel="00000000" w:rsidR="00000000" w:rsidRPr="00000000">
            <w:rPr>
              <w:rtl w:val="0"/>
            </w:rPr>
            <w:delText xml:space="preserve">Log processors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These processors should be able to:</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numPr>
          <w:ilvl w:val="0"/>
          <w:numId w:val="5"/>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pStyle w:val="Title"/>
        <w:numPr>
          <w:ilvl w:val="0"/>
          <w:numId w:val="5"/>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pStyle w:val="Title"/>
        <w:numPr>
          <w:ilvl w:val="0"/>
          <w:numId w:val="5"/>
        </w:numPr>
        <w:ind w:left="720" w:hanging="360"/>
        <w:contextualSpacing w:val="1"/>
        <w:rPr>
          <w:ins w:author="Anonymous" w:id="34" w:date="2014-11-21T21:07:13Z"/>
          <w:rFonts w:ascii="Arial" w:cs="Arial" w:eastAsia="Arial" w:hAnsi="Arial"/>
          <w:sz w:val="22"/>
          <w:szCs w:val="22"/>
        </w:rPr>
        <w:pPrChange w:author="Steve Budan" w:id="0" w:date="2014-12-10T22:47:47Z">
          <w:pPr>
            <w:pStyle w:val="Title"/>
            <w:keepNext w:val="0"/>
            <w:keepLines w:val="0"/>
            <w:numPr>
              <w:ilvl w:val="0"/>
              <w:numId w:val="14"/>
            </w:numPr>
            <w:ind w:left="720" w:hanging="360"/>
            <w:contextualSpacing w:val="1"/>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process each event by one or many processors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ins w:author="Anonymous" w:id="34" w:date="2014-11-21T21:07:13Z">
        <w:del w:author="Anonymous" w:id="8" w:date="2014-11-21T21:06:36Z">
          <w:r w:rsidDel="00000000" w:rsidR="00000000" w:rsidRPr="00000000">
            <w:br w:type="page"/>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[timestamp3|DEBUG|markdown] converting markdown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[timestamp4|DEBUG|markdown] DONE: converting markdown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-&gt; [timestamp7|INFO|binding] Updating DOM due to model changes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ind w:right="-135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Heading2"/>
        <w:contextualSpacing w:val="0"/>
        <w:rPr>
          <w:ins w:author="Anonymous" w:id="34" w:date="2014-11-21T21:07:13Z"/>
        </w:rPr>
        <w:pPrChange w:author="Steve Budan" w:id="0" w:date="2014-12-10T22:47:47Z">
          <w:pPr>
            <w:pStyle w:val="Heading2"/>
            <w:spacing w:before="200" w:lineRule="auto"/>
            <w:contextualSpacing w:val="0"/>
          </w:pPr>
        </w:pPrChange>
      </w:pPr>
      <w:ins w:author="Anonymous" w:id="34" w:date="2014-11-21T21:07:13Z">
        <w:del w:author="Anonymous" w:id="8" w:date="2014-11-21T21:06:36Z">
          <w:bookmarkStart w:colFirst="0" w:colLast="0" w:name="h.spjzru53xh3t" w:id="259"/>
          <w:bookmarkEnd w:id="259"/>
          <w:r w:rsidDel="00000000" w:rsidR="00000000" w:rsidRPr="00000000">
            <w:rPr>
              <w:rtl w:val="0"/>
            </w:rPr>
            <w:delText xml:space="preserve">Initialization and bootstrapping</w:delText>
          </w:r>
        </w:del>
      </w:ins>
    </w:p>
    <w:p w:rsidR="00000000" w:rsidDel="00000000" w:rsidP="00000000" w:rsidRDefault="00000000" w:rsidRPr="00000000">
      <w:pPr>
        <w:pStyle w:val="Heading3"/>
        <w:contextualSpacing w:val="0"/>
        <w:rPr>
          <w:ins w:author="Anonymous" w:id="34" w:date="2014-11-21T21:07:13Z"/>
        </w:rPr>
        <w:pPrChange w:author="Steve Budan" w:id="0" w:date="2014-12-10T22:47:47Z">
          <w:pPr>
            <w:pStyle w:val="Heading3"/>
            <w:spacing w:before="160" w:lineRule="auto"/>
            <w:contextualSpacing w:val="0"/>
          </w:pPr>
        </w:pPrChange>
      </w:pPr>
      <w:ins w:author="Anonymous" w:id="34" w:date="2014-11-21T21:07:13Z">
        <w:del w:author="Anonymous" w:id="8" w:date="2014-11-21T21:06:36Z">
          <w:bookmarkStart w:colFirst="0" w:colLast="0" w:name="h.5nxbw98g1xyg" w:id="260"/>
          <w:bookmarkEnd w:id="260"/>
          <w:r w:rsidDel="00000000" w:rsidR="00000000" w:rsidRPr="00000000">
            <w:rPr>
              <w:rtl w:val="0"/>
            </w:rPr>
            <w:delText xml:space="preserve">Option 1.  Global and Instance Level Reporting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8a6jvalpt0k5" w:id="157"/>
          <w:bookmarkEnd w:id="157"/>
          <w:r w:rsidDel="00000000" w:rsidR="00000000" w:rsidRPr="00000000">
            <w:rPr>
              <w:rtl w:val="0"/>
            </w:rPr>
            <w:delText xml:space="preserve">let log = new Log(‘http’);</w:delText>
          </w:r>
        </w:del>
      </w:ins>
    </w:p>
    <w:p w:rsidR="00000000" w:rsidDel="00000000" w:rsidP="00000000" w:rsidRDefault="00000000" w:rsidRPr="00000000">
      <w:pPr>
        <w:pStyle w:val="Title"/>
        <w:contextualSpacing w:val="0"/>
        <w:rPr>
          <w:ins w:author="Anonymous" w:id="34" w:date="2014-11-21T21:07:13Z"/>
        </w:rPr>
        <w:pPrChange w:author="Steve Budan" w:id="0" w:date="2014-12-10T22:47:47Z">
          <w:pPr>
            <w:pStyle w:val="Title"/>
            <w:keepNext w:val="0"/>
            <w:keepLines w:val="0"/>
            <w:contextualSpacing w:val="0"/>
          </w:pPr>
        </w:pPrChange>
      </w:pPr>
      <w:ins w:author="Anonymous" w:id="34" w:date="2014-11-21T21:07:13Z">
        <w:del w:author="Anonymous" w:id="8" w:date="2014-11-21T21:06:36Z">
          <w:bookmarkStart w:colFirst="0" w:colLast="0" w:name="h.jsrvgkplvmo7" w:id="261"/>
          <w:bookmarkEnd w:id="261"/>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pStyle w:val="Title"/>
        <w:contextualSpacing w:val="0"/>
        <w:rPr>
          <w:ins w:author="Anonymous" w:id="37" w:date="2014-11-21T21:07:09Z"/>
        </w:rPr>
        <w:pPrChange w:author="Steve Budan" w:id="0" w:date="2014-12-10T22:47:47Z">
          <w:pPr>
            <w:pStyle w:val="Title"/>
            <w:keepNext w:val="1"/>
            <w:keepLines w:val="1"/>
            <w:contextualSpacing w:val="0"/>
          </w:pPr>
        </w:pPrChange>
      </w:pPr>
      <w:ins w:author="Anonymous" w:id="32" w:date="2014-11-21T21:07:09Z">
        <w:del w:author="Anonymous" w:id="8" w:date="2014-11-21T21:06:36Z">
          <w:r w:rsidDel="00000000" w:rsidR="00000000" w:rsidRPr="00000000">
            <w:rPr>
              <w:rtl w:val="0"/>
            </w:rPr>
            <w:delText xml:space="preserve">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delText xml:space="preserve">nd info level</w:delText>
            <w:br w:type="textWrapping"/>
          </w:r>
        </w:del>
      </w:ins>
      <w:ins w:author="Anonymous" w:id="31" w:date="2014-11-21T21:07:00Z">
        <w:del w:author="Anonymous" w:id="8" w:date="2014-11-21T21:06:36Z">
          <w:r w:rsidDel="00000000" w:rsidR="00000000" w:rsidRPr="00000000">
            <w:rPr>
              <w:rtl w:val="0"/>
            </w:rPr>
            <w:delText xml:space="preserve">d combine them all into a cohesive api.</w:delText>
            <w:br w:type="textWrapping"/>
            <w:br w:type="textWrapping"/>
            <w:delText xml:space="preserve">Metadata </w:delText>
            <w:br w:type="textWrapping"/>
            <w:br w:type="textWrapping"/>
            <w:delText xml:space="preserve">Goal: We need to be able to have information about the component a message is coming from along with with the actual message.</w:delText>
            <w:br w:type="textWrapping"/>
            <w:br w:type="textWrapping"/>
            <w:delText xml:space="preserve">Simple log.info("http: making a request to /foo") is not good enough because the component info is part of the message and not a separate metadata.</w:delText>
            <w:br w:type="textWrapping"/>
            <w:br w:type="textWrapping"/>
            <w:delText xml:space="preserve">A much better approach would be explicitly logging component id:</w:delText>
            <w:br w:type="textWrapping"/>
            <w:br w:type="textWrapping"/>
            <w:delText xml:space="preserve">log.info('http', 'making a request to /foo');</w:delText>
            <w:br w:type="textWrapping"/>
            <w:br w:type="textWrapping"/>
            <w:delText xml:space="preserve">but obviously this is annoying to type and error prone, so the best option is to create a new logger for each component and define the component name during initialization:</w:delText>
            <w:br w:type="textWrapping"/>
            <w:br w:type="textWrapping"/>
            <w:delText xml:space="preserve">let log = new Log('http');</w:delText>
            <w:br w:type="textWrapping"/>
            <w:delText xml:space="preserve">log.info('making a request to /foo');</w:delText>
            <w:br w:type="textWrapping"/>
            <w:br w:type="textWrapping"/>
            <w:delText xml:space="preserve">There is additional metadata which we can collect without having the developer explicitly specify it. These could includes:</w:delText>
            <w:br w:type="textWrapping"/>
            <w:br w:type="textWrapping"/>
            <w:delText xml:space="preserve">timestamp</w:delText>
            <w:br w:type="textWrapping"/>
            <w:delText xml:space="preserve">stack info</w:delText>
            <w:br w:type="textWrapping"/>
            <w:delText xml:space="preserve">window.location</w:delText>
            <w:br w:type="textWrapping"/>
            <w:delText xml:space="preserve">webworker info</w:delText>
            <w:br w:type="textWrapping"/>
            <w:delText xml:space="preserve">memory utilization</w:delText>
            <w:br w:type="textWrapping"/>
            <w:delText xml:space="preserve">and others</w:delText>
            <w:br w:type="textWrapping"/>
            <w:br w:type="textWrapping"/>
            <w:delText xml:space="preserve">Performance</w:delText>
            <w:br w:type="textWrapping"/>
            <w:br w:type="textWrapping"/>
            <w:delText xml:space="preserve">If a logging is not enabled for a particular logging level, we should minimize the performance impact of such log statements in the executing code.</w:delText>
            <w:br w:type="textWrapping"/>
            <w:br w:type="textWrapping"/>
            <w:delText xml:space="preserve">For example if `info` level is not enabled then apis that declare logging points as</w:delText>
            <w:br w:type="textWrapping"/>
            <w:br w:type="textWrapping"/>
            <w:delText xml:space="preserve">log.info("http: making a request to " + computeAbsoluteUrl(url))</w:delText>
            <w:br w:type="textWrapping"/>
            <w:br w:type="textWrapping"/>
            <w:delText xml:space="preserve">will always compute the absolute url, even when logging is completely disabled. This is because only once the log#info method is called, we know that logging at this level is disabled, but the message has already been wastefully computed.</w:delText>
            <w:br w:type="textWrapping"/>
            <w:br w:type="textWrapping"/>
            <w:delText xml:space="preserve">In the java world this has been solved by using if statements or shortcircuiting boolean operators. In our case we could do something like:</w:delText>
            <w:br w:type="textWrapping"/>
            <w:br w:type="textWrapping"/>
            <w:delText xml:space="preserve">log.isInfoOn() &amp;&amp; log.info("http: making a request to " + computeAbsoluteUrl(url));</w:delText>
            <w:br w:type="textWrapping"/>
            <w:br w:type="textWrapping"/>
            <w:delText xml:space="preserve">We could even go as far as setting the method to undefined if disabled, which could allow for api like:</w:delText>
            <w:br w:type="textWrapping"/>
            <w:br w:type="textWrapping"/>
            <w:delText xml:space="preserve">log.info &amp;&amp; log.info("http: making a request to " + computeAbsoluteUrl(url));</w:delText>
            <w:br w:type="textWrapping"/>
            <w:br w:type="textWrapping"/>
            <w:delText xml:space="preserve">We should also explore (optionally) using callbacks as well, but the performance benefits of this approach are unknown and need to be verified:</w:delText>
            <w:br w:type="textWrapping"/>
            <w:br w:type="textWrapping"/>
            <w:delText xml:space="preserve">log.info( () =&gt; "http: making a request to " + computeAbsoluteUrl(url) );</w:delText>
            <w:br w:type="textWrapping"/>
            <w:br w:type="textWrapping"/>
            <w:br w:type="textWrapping"/>
            <w:delText xml:space="preserve">String templating</w:delText>
            <w:br w:type="textWrapping"/>
            <w:br w:type="textWrapping"/>
            <w:delText xml:space="preserve">Doing string concatenation by hand is lame when ES6 string interpolation can help us quite bit. Compare:</w:delText>
            <w:br w:type="textWrapping"/>
            <w:br w:type="textWrapping"/>
            <w:delText xml:space="preserve">log.info("making a request to " + url + " with headers " + JSON.stringify(headersArray));</w:delText>
            <w:br w:type="textWrapping"/>
            <w:br w:type="textWrapping"/>
            <w:delText xml:space="preserve">with:</w:delText>
            <w:br w:type="textWrapping"/>
            <w:br w:type="textWrapping"/>
            <w:delText xml:space="preserve">log.info("making a request to ${url} with headers ${JSON.stringify(headersArray)});</w:delText>
            <w:br w:type="textWrapping"/>
            <w:br w:type="textWrapping"/>
            <w:delText xml:space="preserve">or even better:</w:delText>
            <w:br w:type="textWrapping"/>
            <w:br w:type="textWrapping"/>
            <w:delText xml:space="preserve">log.info `"making a request to ${url} with headers ${headersArray}`;</w:delText>
            <w:br w:type="textWrapping"/>
            <w:br w:type="textWrapping"/>
            <w:delText xml:space="preserve">the last format uses ability to pass a string template to a custom stringify function which can do type inspection and use the most appropriate serializer for each argument so that the developer doesn't have to do that.</w:delText>
            <w:br w:type="textWrapping"/>
            <w:br w:type="textWrapping"/>
            <w:br w:type="textWrapping"/>
            <w:delText xml:space="preserve">Single-point vs dual-point vs around logging</w:delText>
            <w:br w:type="textWrapping"/>
            <w:br w:type="textWrapping"/>
            <w:delText xml:space="preserve">While single point logging is simple, dual-point and around logging enables us to visualize execution flow using trees and in addition to being a perfect fit for tracing/profiling needs.</w:delText>
            <w:br w:type="textWrapping"/>
            <w:br w:type="textWrapping"/>
            <w:delText xml:space="preserve">Single-point logging:</w:delText>
            <w:br w:type="textWrapping"/>
            <w:br w:type="textWrapping"/>
            <w:delText xml:space="preserve">log.info(`processing http response for ${url}`);</w:delText>
            <w:br w:type="textWrapping"/>
            <w:delText xml:space="preserve">// do work</w:delText>
            <w:br w:type="textWrapping"/>
            <w:br w:type="textWrapping"/>
            <w:delText xml:space="preserve">Pros:</w:delText>
            <w:br w:type="textWrapping"/>
            <w:delText xml:space="preserve">simple</w:delText>
            <w:br w:type="textWrapping"/>
            <w:delText xml:space="preserve">Cons:</w:delText>
            <w:br w:type="textWrapping"/>
            <w:delText xml:space="preserve">unable to demarcate beginning and end of an event with non-zero duration</w:delText>
            <w:br w:type="textWrapping"/>
            <w:br w:type="textWrapping"/>
            <w:delText xml:space="preserve">Dual-point logging 1:</w:delText>
            <w:br w:type="textWrapping"/>
            <w:br w:type="textWrapping"/>
            <w:delText xml:space="preserve">log.infoStart(`processing http response for ${url}`);</w:delText>
            <w:br w:type="textWrapping"/>
            <w:delText xml:space="preserve">// do work</w:delText>
            <w:br w:type="textWrapping"/>
            <w:delText xml:space="preserve">log.infoEnd(`processing http response for ${url}`);</w:delText>
            <w:br w:type="textWrapping"/>
            <w:br w:type="textWrapping"/>
            <w:delText xml:space="preserve">Cons:</w:delText>
            <w:br w:type="textWrapping"/>
            <w:delText xml:space="preserve">verbose</w:delText>
            <w:br w:type="textWrapping"/>
            <w:delText xml:space="preserve">error prone</w:delText>
            <w:br w:type="textWrapping"/>
            <w:br w:type="textWrapping"/>
            <w:delText xml:space="preserve">Dual-point logging 2:</w:delText>
            <w:br w:type="textWrapping"/>
            <w:br w:type="textWrapping"/>
            <w:delText xml:space="preserve">log.infoStart('someId', `processing http response for ${url}`);</w:delText>
            <w:br w:type="textWrapping"/>
            <w:delText xml:space="preserve">// do work</w:delText>
            <w:br w:type="textWrapping"/>
            <w:delText xml:space="preserve">log.infoEnd('someId');</w:delText>
            <w:br w:type="textWrapping"/>
            <w:br w:type="textWrapping"/>
            <w:delText xml:space="preserve">Cons: </w:delText>
            <w:br w:type="textWrapping"/>
            <w:delText xml:space="preserve">requires unique ids which are troublesome to generate</w:delText>
            <w:br w:type="textWrapping"/>
            <w:br w:type="textWrapping"/>
            <w:delText xml:space="preserve">Dual-point logging 3:</w:delText>
            <w:br w:type="textWrapping"/>
            <w:br w:type="textWrapping"/>
            <w:delText xml:space="preserve">let logEnd = log.infoStart(`processing http response for ${url}`);</w:delText>
            <w:br w:type="textWrapping"/>
            <w:delText xml:space="preserve">// do work</w:delText>
            <w:br w:type="textWrapping"/>
            <w:delText xml:space="preserve">logEnd();</w:delText>
            <w:br w:type="textWrapping"/>
            <w:br w:type="textWrapping"/>
            <w:delText xml:space="preserve">Around logging:</w:delText>
            <w:br w:type="textWrapping"/>
            <w:br w:type="textWrapping"/>
            <w:delText xml:space="preserve">log.info(`processing http response for ${url}`, () =&gt; {</w:delText>
            <w:br w:type="textWrapping"/>
            <w:delText xml:space="preserve">  // do work</w:delText>
            <w:br w:type="textWrapping"/>
            <w:delText xml:space="preserve">});</w:delText>
            <w:br w:type="textWrapping"/>
            <w:br w:type="textWrapping"/>
            <w:delText xml:space="preserve">Cons:</w:delText>
            <w:br w:type="textWrapping"/>
            <w:delText xml:space="preserve">might be problematic for async code (we could use done() fn though)</w:delText>
            <w:br w:type="textWrapping"/>
            <w:delText xml:space="preserve">potentially changes the behavior of the wrapped code because of this issues in js</w:delText>
            <w:br w:type="textWrapping"/>
            <w:br w:type="textWrapping"/>
            <w:br w:type="textWrapping"/>
            <w:delText xml:space="preserve">Log processors</w:delText>
            <w:br w:type="textWrapping"/>
            <w:br w:type="textWrapping"/>
            <w:delText xml:space="preserve">As mentioned before, the core logging api should not know how to do anything besides how to collect and rebroadcast logging events. All the formatting, processing and visualization should be done via processors installed as plugins.</w:delText>
            <w:br w:type="textWrapping"/>
            <w:br w:type="textWrapping"/>
            <w:delText xml:space="preserve">These processors should be able to:</w:delText>
            <w:br w:type="textWrapping"/>
            <w:br w:type="textWrapping"/>
            <w:delText xml:space="preserve">connect to the logging core any time during runtime (e.g. browser plugins that get enabled only when development console gets opened or recording is started) </w:delText>
            <w:br w:type="textWrapping"/>
            <w:delText xml:space="preserve">optionally receive only subset of all logging events (e.g. only events at level error from component http)</w:delText>
            <w:br w:type="textWrapping"/>
            <w:delText xml:space="preserve">process each event by one or many processors</w:delText>
            <w:br w:type="textWrapping"/>
            <w:br w:type="textWrapping"/>
            <w:delText xml:space="preserve">Initially we should create two or three processors to ensure that the api is well designed. These processors should include a console.log processor, web tracing framework processor and web-socket processor. </w:delText>
            <w:br w:type="textWrapping"/>
            <w:br w:type="textWrapping"/>
            <w:delText xml:space="preserve">When using dual-point logs the console.log processor should be able to create logs like (just for illustration):</w:delText>
            <w:br w:type="textWrapping"/>
            <w:br w:type="textWrapping"/>
            <w:br w:type="textWrapping"/>
            <w:delText xml:space="preserve">-&gt; [timestamp0|INFO|http] Processing response for "/myapi/profile/123"</w:delText>
            <w:br w:type="textWrapping"/>
            <w:delText xml:space="preserve">  -&gt; [timestamp1|DEBUG|model] Instantiating model object Profile with id 123</w:delText>
            <w:br w:type="textWrapping"/>
            <w:delText xml:space="preserve">    -&gt; [timestamp2|DEBUG|model] Converting markdown profile bio to html</w:delText>
            <w:br w:type="textWrapping"/>
            <w:delText xml:space="preserve">      -&gt; [timestamp3|DEBUG|markdown] converting markdown to html</w:delText>
            <w:br w:type="textWrapping"/>
            <w:delText xml:space="preserve">      -&gt; [timestamp4|DEBUG|markdown] DONE: converting markdown to html</w:delText>
            <w:br w:type="textWrapping"/>
            <w:delText xml:space="preserve">    &lt;- [timestamp5|DEBUG|model] DONE: Converting markdown profile bio to html</w:delText>
            <w:br w:type="textWrapping"/>
            <w:delText xml:space="preserve">  &lt;- [timestamp6|DEBUG|model] DONE: Instantiating model object Profile with id 123</w:delText>
            <w:br w:type="textWrapping"/>
            <w:delText xml:space="preserve">  -&gt; [timestamp7|INFO|binding] Updating DOM due to model changes</w:delText>
            <w:br w:type="textWrapping"/>
            <w:delText xml:space="preserve">    ...</w:delText>
            <w:br w:type="textWrapping"/>
            <w:delText xml:space="preserve">  &lt;- [timestamp7|INFO|binding] DONE: Updating DOM due to model changes</w:delText>
            <w:br w:type="textWrapping"/>
            <w:delText xml:space="preserve">&lt;- [timestamp7|INFO|http] DONE: Processing response for "/myapi/profile/123"</w:delText>
            <w:br w:type="textWrapping"/>
            <w:br w:type="textWrapping"/>
            <w:br w:type="textWrapping"/>
            <w:delText xml:space="preserve">Using the same visualizing technique for async events that are interwoven is more challenging but with a bit of experimentation and research should be doable.</w:delText>
            <w:br w:type="textWrapping"/>
            <w:br w:type="textWrapping"/>
            <w:delText xml:space="preserve">The good news that existing tools like web inspector's timeline and web tracing framework should be able to provide us with even more sophisticated visualization of these logs.</w:delText>
            <w:br w:type="textWrapping"/>
            <w:br w:type="textWrapping"/>
            <w:delText xml:space="preserve">Initialization and bootstrapping</w:delText>
            <w:br w:type="textWrapping"/>
            <w:delText xml:space="preserve">Option 1.  Global and Instance Level Reporting </w:delText>
            <w:br w:type="textWrapping"/>
            <w:br w:type="textWrapping"/>
            <w:delText xml:space="preserve">We could add reporters globally or in isolation using a static method on the constructor (globally) and the same method on an instance. </w:delText>
            <w:br w:type="textWrapping"/>
            <w:br w:type="textWrapping"/>
            <w:delText xml:space="preserve">Log.reporter(new ConsoleReporter()); // Adds reporter to all log instances</w:delText>
            <w:br w:type="textWrapping"/>
            <w:delText xml:space="preserve">let log = new Log(‘http’);</w:delText>
            <w:br w:type="textWrapping"/>
            <w:delText xml:space="preserve">log.reporter(‘info’, new MyPersonalizedReporter()); // Adds reporter to just ‘http’ instance and info level</w:delText>
            <w:br w:type="textWrapping"/>
          </w:r>
        </w:del>
      </w:ins>
      <w:ins w:author="Anonymous" w:id="37" w:date="2014-11-21T21:07:09Z">
        <w:del w:author="Anonymous" w:id="8" w:date="2014-11-21T21:06:36Z">
          <w:bookmarkStart w:colFirst="0" w:colLast="0" w:name="h.8a6jvalpt0k5" w:id="157"/>
          <w:bookmarkEnd w:id="157"/>
          <w:r w:rsidDel="00000000" w:rsidR="00000000" w:rsidRPr="00000000">
            <w:rPr>
              <w:rtl w:val="0"/>
            </w:rPr>
            <w:delText xml:space="preserve">vwdiary.js - flexible logging/tracing library</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"https://app.asana.com/0/7889582673192/8769616189184"</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Asana Task</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Owners: Pete &amp; Merrick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Repo: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"https://github.com/angular/diary.js"</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https://github.com/angular/diary.js</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36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"heading=h.10142kx32l9u"</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Some goals</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"heading=h.pd05pl1jbfnw"</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Things to consider</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36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"heading=h.fk8yxrf84hm6"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Prior Work &amp; Existing solutions</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36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"heading=h.dob79bu5ncq1"</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Overview of the solution</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36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"heading=h.9bo4lvgfx92x"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Igor's notes</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720" w:firstLine="0"/>
            <w:contextualSpacing w:val="0"/>
          </w:pPr>
        </w:pPrChange>
      </w:pPr>
      <w:ins w:author="Anonymous" w:id="37" w:date="2014-11-21T21:07:09Z">
        <w:del w:author="Anonymous" w:id="8" w:date="2014-11-21T21:06:36Z">
          <w:r w:rsidDel="00000000" w:rsidR="00000000" w:rsidRPr="00000000">
            <w:rPr>
              <w:rtl w:val="0"/>
            </w:rPr>
            <w:delText xml:space="preserve">w</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"heading=h.wqiqbqeqpaet"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Architecture</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72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"heading=h.o9vgk3s8l7uj"</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Logging api</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08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"heading=h.dk8mk2jmcx05"</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Metadata</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08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"heading=h.kixnpmdpn5n8"</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Performance</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08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"heading=h.sufspii861fo"</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String templating</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08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"heading=h.wobs1hp1gaj6"</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vs dual-point vs around logging</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44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"heading=h.fhjvhxz4mey"</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Single-point logging:</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44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"heading=h.5448i9pqa52b"</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1:</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44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"heading=h.jk8u7uqcbbeq"</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2:</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144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"heading=h.disiypulhqv"</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Dual-point logging 3:</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left="720" w:firstLine="0"/>
            <w:contextualSpacing w:val="0"/>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\l "heading=h.681847w75fhc"</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Log processors</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A close analogy would be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1"/>
            <w:keepNext w:val="1"/>
            <w:keepLines w:val="1"/>
            <w:spacing w:before="200" w:lineRule="auto"/>
            <w:contextualSpacing w:val="0"/>
          </w:pPr>
        </w:pPrChange>
      </w:pPr>
      <w:ins w:author="Anonymous" w:id="37" w:date="2014-11-21T21:07:09Z">
        <w:del w:author="Anonymous" w:id="8" w:date="2014-11-21T21:06:36Z">
          <w:bookmarkStart w:colFirst="0" w:colLast="0" w:name="h.efe8ergn81v" w:id="262"/>
          <w:bookmarkEnd w:id="262"/>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possibility to integrate the logging with web inspector timeline or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37" w:date="2014-11-21T21:07:09Z"/>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37" w:date="2014-11-21T21:07:09Z"/>
          <w:color w:val="212f40"/>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37" w:date="2014-11-21T21:07:09Z"/>
          <w:color w:val="212f40"/>
          <w:highlight w:val="white"/>
        </w:rPr>
        <w:pPrChange w:author="Steve Budan" w:id="0" w:date="2014-12-10T22:47:47Z">
          <w:pPr>
            <w:numPr>
              <w:ilvl w:val="0"/>
              <w:numId w:val="8"/>
            </w:numPr>
            <w:ind w:left="720" w:hanging="360"/>
            <w:contextualSpacing w:val="1"/>
          </w:pPr>
        </w:pPrChange>
      </w:pPr>
      <w:ins w:author="Anonymous" w:id="37" w:date="2014-11-21T21:07:09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1"/>
            <w:keepNext w:val="1"/>
            <w:keepLines w:val="1"/>
            <w:spacing w:before="200" w:lineRule="auto"/>
            <w:contextualSpacing w:val="0"/>
          </w:pPr>
        </w:pPrChange>
      </w:pPr>
      <w:ins w:author="Anonymous" w:id="37" w:date="2014-11-21T21:07:09Z">
        <w:del w:author="Anonymous" w:id="8" w:date="2014-11-21T21:06:36Z">
          <w:bookmarkStart w:colFirst="0" w:colLast="0" w:name="h.ym70buuj4a61" w:id="263"/>
          <w:bookmarkEnd w:id="263"/>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37" w:date="2014-11-21T21:07:09Z"/>
          <w:color w:val="212f40"/>
          <w:highlight w:val="white"/>
        </w:rPr>
        <w:pPrChange w:author="Steve Budan" w:id="0" w:date="2014-12-10T22:47:47Z">
          <w:pPr>
            <w:numPr>
              <w:ilvl w:val="0"/>
              <w:numId w:val="24"/>
            </w:numPr>
            <w:ind w:left="720" w:hanging="360"/>
            <w:contextualSpacing w:val="1"/>
          </w:pPr>
        </w:pPrChange>
      </w:pPr>
      <w:ins w:author="Anonymous" w:id="37" w:date="2014-11-21T21:07:09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37" w:date="2014-11-21T21:07:09Z"/>
          <w:color w:val="212f40"/>
          <w:highlight w:val="white"/>
        </w:rPr>
        <w:pPrChange w:author="Steve Budan" w:id="0" w:date="2014-12-10T22:47:47Z">
          <w:pPr>
            <w:numPr>
              <w:ilvl w:val="0"/>
              <w:numId w:val="24"/>
            </w:numPr>
            <w:ind w:left="720" w:hanging="360"/>
            <w:contextualSpacing w:val="1"/>
          </w:pPr>
        </w:pPrChange>
      </w:pPr>
      <w:ins w:author="Anonymous" w:id="37" w:date="2014-11-21T21:07:09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1"/>
            <w:keepNext w:val="1"/>
            <w:keepLines w:val="1"/>
            <w:spacing w:before="200" w:lineRule="auto"/>
            <w:contextualSpacing w:val="0"/>
          </w:pPr>
        </w:pPrChange>
      </w:pPr>
      <w:ins w:author="Anonymous" w:id="37" w:date="2014-11-21T21:07:09Z">
        <w:del w:author="Anonymous" w:id="8" w:date="2014-11-21T21:06:36Z">
          <w:bookmarkStart w:colFirst="0" w:colLast="0" w:name="h.oyqwotvfxuky" w:id="264"/>
          <w:bookmarkEnd w:id="264"/>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37" w:date="2014-11-21T21:07:09Z"/>
          <w:highlight w:val="white"/>
        </w:rPr>
        <w:pPrChange w:author="Steve Budan" w:id="0" w:date="2014-12-10T22:47:47Z">
          <w:pPr>
            <w:numPr>
              <w:ilvl w:val="0"/>
              <w:numId w:val="19"/>
            </w:numPr>
            <w:ind w:left="720" w:hanging="360"/>
            <w:contextualSpacing w:val="1"/>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37" w:date="2014-11-21T21:07:09Z"/>
          <w:color w:val="212f40"/>
          <w:highlight w:val="white"/>
        </w:rPr>
        <w:pPrChange w:author="Steve Budan" w:id="0" w:date="2014-12-10T22:47:47Z">
          <w:pPr>
            <w:numPr>
              <w:ilvl w:val="0"/>
              <w:numId w:val="19"/>
            </w:numPr>
            <w:ind w:left="720" w:hanging="360"/>
            <w:contextualSpacing w:val="1"/>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ind w:left="720" w:hanging="360"/>
            <w:contextualSpacing w:val="1"/>
          </w:pPr>
        </w:pPrChange>
      </w:pPr>
      <w:ins w:author="Anonymous" w:id="37" w:date="2014-11-21T21:07:09Z">
        <w:del w:author="Anonymous" w:id="8" w:date="2014-11-21T21:06:36Z">
          <w:r w:rsidDel="00000000" w:rsidR="00000000" w:rsidRPr="00000000">
            <w:rPr>
              <w:rtl w:val="0"/>
            </w:rPr>
            <w:delText xml:space="preserve">Log4JS: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Fourspaces Log4js: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37" w:date="2014-11-21T21:07:09Z">
        <w:del w:author="Anonymous" w:id="8" w:date="2014-11-21T21:06:36Z"/>
      </w:ins>
    </w:p>
    <w:p w:rsidR="00000000" w:rsidDel="00000000" w:rsidP="00000000" w:rsidRDefault="00000000" w:rsidRPr="00000000">
      <w:pPr>
        <w:numPr>
          <w:ilvl w:val="0"/>
          <w:numId w:val="9"/>
        </w:numPr>
        <w:ind w:left="720" w:hanging="360"/>
        <w:contextualSpacing w:val="1"/>
        <w:rPr>
          <w:ins w:author="Anonymous" w:id="37" w:date="2014-11-21T21:07:09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Lumberjack: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fvlogger: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37" w:date="2014-11-21T21:07:09Z">
        <w:del w:author="Anonymous" w:id="8" w:date="2014-11-21T21:06:36Z"/>
      </w:ins>
    </w:p>
    <w:p w:rsidR="00000000" w:rsidDel="00000000" w:rsidP="00000000" w:rsidRDefault="00000000" w:rsidRPr="00000000">
      <w:pPr>
        <w:numPr>
          <w:ilvl w:val="0"/>
          <w:numId w:val="9"/>
        </w:numPr>
        <w:ind w:left="720" w:hanging="360"/>
        <w:contextualSpacing w:val="1"/>
        <w:rPr>
          <w:ins w:author="Anonymous" w:id="37" w:date="2014-11-21T21:07:09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JSLog: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log4javascript: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BlackbirdJS: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JSNLog: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LogLevel: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JSTracer: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LogHound: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Winston: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37" w:date="2014-11-21T21:07:09Z"/>
        </w:rPr>
        <w:pPrChange w:author="Steve Budan" w:id="0" w:date="2014-12-10T22:47:47Z">
          <w:pPr>
            <w:numPr>
              <w:ilvl w:val="0"/>
              <w:numId w:val="20"/>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Bunyan: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color w:val="1155cc"/>
              <w:u w:val="single"/>
              <w:rtl w:val="0"/>
              <w:rPrChange w:author="Steve Budan" w:id="12" w:date="2014-12-10T22:47:47Z">
                <w:rPr/>
              </w:rPrChange>
            </w:rPr>
            <w:delText xml:space="preserve">https://github.com/trentm/node-bunyan</w:delText>
          </w:r>
          <w:r w:rsidDel="00000000" w:rsidR="00000000" w:rsidRPr="00000000">
            <w:fldChar w:fldCharType="end"/>
          </w:r>
        </w:del>
      </w:ins>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spacing w:after="100" w:before="100" w:lineRule="auto"/>
            <w:contextualSpacing w:val="0"/>
          </w:pPr>
        </w:pPrChange>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spacing w:after="100" w:before="100" w:lineRule="auto"/>
            <w:contextualSpacing w:val="0"/>
          </w:pPr>
        </w:pPrChange>
      </w:pPr>
      <w:ins w:author="Anonymous" w:id="37" w:date="2014-11-21T21:07:09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37" w:date="2014-11-21T21:07:09Z"/>
        </w:rPr>
        <w:pPrChange w:author="Steve Budan" w:id="0" w:date="2014-12-10T22:47:47Z">
          <w:pPr>
            <w:numPr>
              <w:ilvl w:val="0"/>
              <w:numId w:val="22"/>
            </w:numPr>
            <w:spacing w:after="100" w:before="100" w:lineRule="auto"/>
            <w:ind w:left="720" w:hanging="360"/>
            <w:contextualSpacing w:val="1"/>
          </w:pPr>
        </w:pPrChange>
      </w:pPr>
      <w:ins w:author="Anonymous" w:id="37" w:date="2014-11-21T21:07:09Z">
        <w:del w:author="Anonymous" w:id="8" w:date="2014-11-21T21:06:36Z"/>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37" w:date="2014-11-21T21:07:09Z"/>
        </w:rPr>
        <w:pPrChange w:author="Steve Budan" w:id="0" w:date="2014-12-10T22:47:47Z">
          <w:pPr>
            <w:numPr>
              <w:ilvl w:val="0"/>
              <w:numId w:val="22"/>
            </w:numPr>
            <w:spacing w:after="100" w:before="100" w:lineRule="auto"/>
            <w:ind w:left="720" w:hanging="360"/>
            <w:contextualSpacing w:val="1"/>
          </w:pPr>
        </w:pPrChange>
      </w:pPr>
      <w:ins w:author="Anonymous" w:id="37" w:date="2014-11-21T21:07:09Z">
        <w:del w:author="Anonymous" w:id="8" w:date="2014-11-21T21:06:36Z">
          <w:r w:rsidDel="00000000" w:rsidR="00000000" w:rsidRPr="00000000">
            <w:rPr>
              <w:rtl w:val="0"/>
            </w:rPr>
            <w:delText xml:space="preserve">summary of the </w:delText>
          </w:r>
        </w:del>
      </w:ins>
      <w:ins w:author="Anonymous" w:id="37" w:date="2014-11-21T21:07:09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37" w:date="2014-11-21T21:07:09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37" w:date="2014-11-21T21:07:09Z"/>
        </w:rPr>
        <w:pPrChange w:author="Steve Budan" w:id="0" w:date="2014-12-10T22:47:47Z">
          <w:pPr>
            <w:pStyle w:val="Heading1"/>
            <w:keepNext w:val="1"/>
            <w:keepLines w:val="1"/>
            <w:spacing w:before="200" w:lineRule="auto"/>
            <w:contextualSpacing w:val="0"/>
          </w:pPr>
        </w:pPrChange>
      </w:pPr>
      <w:ins w:author="Anonymous" w:id="37" w:date="2014-11-21T21:07:09Z">
        <w:del w:author="Anonymous" w:id="8" w:date="2014-11-21T21:06:36Z">
          <w:bookmarkStart w:colFirst="0" w:colLast="0" w:name="h.bb457k6q2ptt" w:id="265"/>
          <w:bookmarkEnd w:id="265"/>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1"/>
            <w:keepNext w:val="1"/>
            <w:keepLines w:val="1"/>
            <w:spacing w:before="200" w:lineRule="auto"/>
            <w:contextualSpacing w:val="0"/>
          </w:pPr>
        </w:pPrChange>
      </w:pPr>
      <w:ins w:author="Anonymous" w:id="37" w:date="2014-11-21T21:07:09Z">
        <w:del w:author="Anonymous" w:id="8" w:date="2014-11-21T21:06:36Z">
          <w:bookmarkStart w:colFirst="0" w:colLast="0" w:name="h.gjon6o5ozn1r" w:id="266"/>
          <w:bookmarkEnd w:id="266"/>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2"/>
            <w:keepNext w:val="1"/>
            <w:keepLines w:val="1"/>
            <w:spacing w:before="200" w:lineRule="auto"/>
            <w:contextualSpacing w:val="0"/>
          </w:pPr>
        </w:pPrChange>
      </w:pPr>
      <w:ins w:author="Anonymous" w:id="37" w:date="2014-11-21T21:07:09Z">
        <w:del w:author="Anonymous" w:id="8" w:date="2014-11-21T21:06:36Z">
          <w:bookmarkStart w:colFirst="0" w:colLast="0" w:name="h.lqbc46lqtqc" w:id="267"/>
          <w:bookmarkEnd w:id="267"/>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2"/>
            <w:keepNext w:val="1"/>
            <w:keepLines w:val="1"/>
            <w:spacing w:before="200" w:lineRule="auto"/>
            <w:contextualSpacing w:val="0"/>
          </w:pPr>
        </w:pPrChange>
      </w:pPr>
      <w:ins w:author="Anonymous" w:id="37" w:date="2014-11-21T21:07:09Z">
        <w:del w:author="Anonymous" w:id="8" w:date="2014-11-21T21:06:36Z">
          <w:bookmarkStart w:colFirst="0" w:colLast="0" w:name="h.5kdxwjp9vowb" w:id="268"/>
          <w:bookmarkEnd w:id="268"/>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3"/>
            <w:keepNext w:val="1"/>
            <w:keepLines w:val="1"/>
            <w:spacing w:before="160" w:lineRule="auto"/>
            <w:contextualSpacing w:val="0"/>
          </w:pPr>
        </w:pPrChange>
      </w:pPr>
      <w:ins w:author="Anonymous" w:id="37" w:date="2014-11-21T21:07:09Z">
        <w:del w:author="Anonymous" w:id="8" w:date="2014-11-21T21:06:36Z">
          <w:bookmarkStart w:colFirst="0" w:colLast="0" w:name="h.ua9m6xc6xa0e" w:id="269"/>
          <w:bookmarkEnd w:id="269"/>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37" w:date="2014-11-21T21:07:09Z"/>
        </w:rPr>
        <w:pPrChange w:author="Steve Budan" w:id="0" w:date="2014-12-10T22:47:47Z">
          <w:pPr>
            <w:numPr>
              <w:ilvl w:val="0"/>
              <w:numId w:val="15"/>
            </w:numPr>
            <w:ind w:left="720" w:hanging="360"/>
            <w:contextualSpacing w:val="1"/>
          </w:pPr>
        </w:pPrChange>
      </w:pPr>
      <w:ins w:author="Anonymous" w:id="37" w:date="2014-11-21T21:07:09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37" w:date="2014-11-21T21:07:09Z"/>
        </w:rPr>
        <w:pPrChange w:author="Steve Budan" w:id="0" w:date="2014-12-10T22:47:47Z">
          <w:pPr>
            <w:numPr>
              <w:ilvl w:val="0"/>
              <w:numId w:val="15"/>
            </w:numPr>
            <w:ind w:left="720" w:hanging="360"/>
            <w:contextualSpacing w:val="1"/>
          </w:pPr>
        </w:pPrChange>
      </w:pPr>
      <w:ins w:author="Anonymous" w:id="37" w:date="2014-11-21T21:07:09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37" w:date="2014-11-21T21:07:09Z"/>
        </w:rPr>
        <w:pPrChange w:author="Steve Budan" w:id="0" w:date="2014-12-10T22:47:47Z">
          <w:pPr>
            <w:numPr>
              <w:ilvl w:val="0"/>
              <w:numId w:val="15"/>
            </w:numPr>
            <w:ind w:left="720" w:hanging="360"/>
            <w:contextualSpacing w:val="1"/>
          </w:pPr>
        </w:pPrChange>
      </w:pPr>
      <w:ins w:author="Anonymous" w:id="37" w:date="2014-11-21T21:07:09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37" w:date="2014-11-21T21:07:09Z"/>
        </w:rPr>
        <w:pPrChange w:author="Steve Budan" w:id="0" w:date="2014-12-10T22:47:47Z">
          <w:pPr>
            <w:numPr>
              <w:ilvl w:val="0"/>
              <w:numId w:val="15"/>
            </w:numPr>
            <w:ind w:left="720" w:hanging="360"/>
            <w:contextualSpacing w:val="1"/>
          </w:pPr>
        </w:pPrChange>
      </w:pPr>
      <w:ins w:author="Anonymous" w:id="37" w:date="2014-11-21T21:07:09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37" w:date="2014-11-21T21:07:09Z"/>
        </w:rPr>
        <w:pPrChange w:author="Steve Budan" w:id="0" w:date="2014-12-10T22:47:47Z">
          <w:pPr>
            <w:numPr>
              <w:ilvl w:val="0"/>
              <w:numId w:val="15"/>
            </w:numPr>
            <w:ind w:left="720" w:hanging="360"/>
            <w:contextualSpacing w:val="1"/>
          </w:pPr>
        </w:pPrChange>
      </w:pPr>
      <w:ins w:author="Anonymous" w:id="37" w:date="2014-11-21T21:07:09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37" w:date="2014-11-21T21:07:09Z"/>
        </w:rPr>
        <w:pPrChange w:author="Steve Budan" w:id="0" w:date="2014-12-10T22:47:47Z">
          <w:pPr>
            <w:numPr>
              <w:ilvl w:val="0"/>
              <w:numId w:val="15"/>
            </w:numPr>
            <w:ind w:left="720" w:hanging="360"/>
            <w:contextualSpacing w:val="1"/>
          </w:pPr>
        </w:pPrChange>
      </w:pPr>
      <w:ins w:author="Anonymous" w:id="37" w:date="2014-11-21T21:07:09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3"/>
            <w:keepNext w:val="1"/>
            <w:keepLines w:val="1"/>
            <w:spacing w:before="160" w:lineRule="auto"/>
            <w:contextualSpacing w:val="0"/>
          </w:pPr>
        </w:pPrChange>
      </w:pPr>
      <w:ins w:author="Anonymous" w:id="37" w:date="2014-11-21T21:07:09Z">
        <w:del w:author="Anonymous" w:id="8" w:date="2014-11-21T21:06:36Z">
          <w:bookmarkStart w:colFirst="0" w:colLast="0" w:name="h.yui9uedntgrq" w:id="270"/>
          <w:bookmarkEnd w:id="270"/>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3"/>
            <w:keepNext w:val="1"/>
            <w:keepLines w:val="1"/>
            <w:spacing w:before="160" w:lineRule="auto"/>
            <w:contextualSpacing w:val="0"/>
          </w:pPr>
        </w:pPrChange>
      </w:pPr>
      <w:ins w:author="Anonymous" w:id="37" w:date="2014-11-21T21:07:09Z">
        <w:del w:author="Anonymous" w:id="8" w:date="2014-11-21T21:06:36Z">
          <w:bookmarkStart w:colFirst="0" w:colLast="0" w:name="h.f5e03osm7qvi" w:id="271"/>
          <w:bookmarkEnd w:id="271"/>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right="-1440"/>
            <w:contextualSpacing w:val="0"/>
          </w:pPr>
        </w:pPrChange>
      </w:pPr>
      <w:ins w:author="Anonymous" w:id="37" w:date="2014-11-21T21:07:09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right="-990"/>
            <w:contextualSpacing w:val="0"/>
          </w:pPr>
        </w:pPrChange>
      </w:pPr>
      <w:ins w:author="Anonymous" w:id="37" w:date="2014-11-21T21:07:09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3"/>
            <w:keepNext w:val="1"/>
            <w:keepLines w:val="1"/>
            <w:spacing w:before="160" w:lineRule="auto"/>
            <w:contextualSpacing w:val="0"/>
          </w:pPr>
        </w:pPrChange>
      </w:pPr>
      <w:ins w:author="Anonymous" w:id="37" w:date="2014-11-21T21:07:09Z">
        <w:del w:author="Anonymous" w:id="8" w:date="2014-11-21T21:06:36Z">
          <w:bookmarkStart w:colFirst="0" w:colLast="0" w:name="h.9svnp5e0ap4e" w:id="272"/>
          <w:bookmarkEnd w:id="272"/>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4"/>
            <w:keepNext w:val="1"/>
            <w:keepLines w:val="1"/>
            <w:spacing w:before="160" w:lineRule="auto"/>
            <w:contextualSpacing w:val="0"/>
          </w:pPr>
        </w:pPrChange>
      </w:pPr>
      <w:ins w:author="Anonymous" w:id="37" w:date="2014-11-21T21:07:09Z">
        <w:del w:author="Anonymous" w:id="8" w:date="2014-11-21T21:06:36Z">
          <w:bookmarkStart w:colFirst="0" w:colLast="0" w:name="h.6ujplfs1f3d1" w:id="273"/>
          <w:bookmarkEnd w:id="273"/>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37" w:date="2014-11-21T21:07:09Z"/>
        </w:rPr>
        <w:pPrChange w:author="Steve Budan" w:id="0" w:date="2014-12-10T22:47:47Z">
          <w:pPr>
            <w:numPr>
              <w:ilvl w:val="0"/>
              <w:numId w:val="11"/>
            </w:numPr>
            <w:ind w:left="720" w:hanging="360"/>
            <w:contextualSpacing w:val="1"/>
          </w:pPr>
        </w:pPrChange>
      </w:pPr>
      <w:ins w:author="Anonymous" w:id="37" w:date="2014-11-21T21:07:09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37" w:date="2014-11-21T21:07:09Z"/>
        </w:rPr>
        <w:pPrChange w:author="Steve Budan" w:id="0" w:date="2014-12-10T22:47:47Z">
          <w:pPr>
            <w:numPr>
              <w:ilvl w:val="0"/>
              <w:numId w:val="12"/>
            </w:numPr>
            <w:ind w:left="720" w:hanging="360"/>
            <w:contextualSpacing w:val="1"/>
          </w:pPr>
        </w:pPrChange>
      </w:pPr>
      <w:ins w:author="Anonymous" w:id="37" w:date="2014-11-21T21:07:09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4"/>
            <w:keepNext w:val="1"/>
            <w:keepLines w:val="1"/>
            <w:spacing w:before="160" w:lineRule="auto"/>
            <w:contextualSpacing w:val="0"/>
          </w:pPr>
        </w:pPrChange>
      </w:pPr>
      <w:ins w:author="Anonymous" w:id="37" w:date="2014-11-21T21:07:09Z">
        <w:del w:author="Anonymous" w:id="8" w:date="2014-11-21T21:06:36Z">
          <w:bookmarkStart w:colFirst="0" w:colLast="0" w:name="h.6az79ymzn92l" w:id="274"/>
          <w:bookmarkEnd w:id="274"/>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37" w:date="2014-11-21T21:07:09Z"/>
        </w:rPr>
        <w:pPrChange w:author="Steve Budan" w:id="0" w:date="2014-12-10T22:47:47Z">
          <w:pPr>
            <w:numPr>
              <w:ilvl w:val="0"/>
              <w:numId w:val="13"/>
            </w:numPr>
            <w:ind w:left="720" w:hanging="360"/>
            <w:contextualSpacing w:val="1"/>
          </w:pPr>
        </w:pPrChange>
      </w:pPr>
      <w:ins w:author="Anonymous" w:id="37" w:date="2014-11-21T21:07:09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37" w:date="2014-11-21T21:07:09Z"/>
        </w:rPr>
        <w:pPrChange w:author="Steve Budan" w:id="0" w:date="2014-12-10T22:47:47Z">
          <w:pPr>
            <w:numPr>
              <w:ilvl w:val="0"/>
              <w:numId w:val="13"/>
            </w:numPr>
            <w:ind w:left="720" w:hanging="360"/>
            <w:contextualSpacing w:val="1"/>
          </w:pPr>
        </w:pPrChange>
      </w:pPr>
      <w:ins w:author="Anonymous" w:id="37" w:date="2014-11-21T21:07:09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4"/>
            <w:keepNext w:val="1"/>
            <w:keepLines w:val="1"/>
            <w:spacing w:before="160" w:lineRule="auto"/>
            <w:contextualSpacing w:val="0"/>
          </w:pPr>
        </w:pPrChange>
      </w:pPr>
      <w:ins w:author="Anonymous" w:id="37" w:date="2014-11-21T21:07:09Z">
        <w:del w:author="Anonymous" w:id="8" w:date="2014-11-21T21:06:36Z">
          <w:bookmarkStart w:colFirst="0" w:colLast="0" w:name="h.o0nwru67feg" w:id="275"/>
          <w:bookmarkEnd w:id="275"/>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37" w:date="2014-11-21T21:07:09Z"/>
        </w:rPr>
        <w:pPrChange w:author="Steve Budan" w:id="0" w:date="2014-12-10T22:47:47Z">
          <w:pPr>
            <w:numPr>
              <w:ilvl w:val="0"/>
              <w:numId w:val="16"/>
            </w:numPr>
            <w:ind w:left="720" w:hanging="360"/>
            <w:contextualSpacing w:val="1"/>
          </w:pPr>
        </w:pPrChange>
      </w:pPr>
      <w:ins w:author="Anonymous" w:id="37" w:date="2014-11-21T21:07:09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4"/>
            <w:keepNext w:val="1"/>
            <w:keepLines w:val="1"/>
            <w:spacing w:before="160" w:lineRule="auto"/>
            <w:contextualSpacing w:val="0"/>
          </w:pPr>
        </w:pPrChange>
      </w:pPr>
      <w:ins w:author="Anonymous" w:id="37" w:date="2014-11-21T21:07:09Z">
        <w:del w:author="Anonymous" w:id="8" w:date="2014-11-21T21:06:36Z">
          <w:bookmarkStart w:colFirst="0" w:colLast="0" w:name="h.7jp4r6b4084c" w:id="276"/>
          <w:bookmarkEnd w:id="276"/>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4"/>
            <w:keepNext w:val="1"/>
            <w:keepLines w:val="1"/>
            <w:spacing w:before="160" w:lineRule="auto"/>
            <w:contextualSpacing w:val="0"/>
          </w:pPr>
        </w:pPrChange>
      </w:pPr>
      <w:ins w:author="Anonymous" w:id="37" w:date="2014-11-21T21:07:09Z">
        <w:del w:author="Anonymous" w:id="8" w:date="2014-11-21T21:06:36Z">
          <w:bookmarkStart w:colFirst="0" w:colLast="0" w:name="h.c5xda5lzcm1v" w:id="277"/>
          <w:bookmarkEnd w:id="277"/>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37" w:date="2014-11-21T21:07:09Z"/>
        </w:rPr>
        <w:pPrChange w:author="Steve Budan" w:id="0" w:date="2014-12-10T22:47:47Z">
          <w:pPr>
            <w:numPr>
              <w:ilvl w:val="0"/>
              <w:numId w:val="10"/>
            </w:numPr>
            <w:ind w:left="720" w:hanging="360"/>
            <w:contextualSpacing w:val="1"/>
          </w:pPr>
        </w:pPrChange>
      </w:pPr>
      <w:ins w:author="Anonymous" w:id="37" w:date="2014-11-21T21:07:09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37" w:date="2014-11-21T21:07:09Z"/>
        </w:rPr>
        <w:pPrChange w:author="Steve Budan" w:id="0" w:date="2014-12-10T22:47:47Z">
          <w:pPr>
            <w:numPr>
              <w:ilvl w:val="0"/>
              <w:numId w:val="10"/>
            </w:numPr>
            <w:ind w:left="720" w:hanging="360"/>
            <w:contextualSpacing w:val="1"/>
          </w:pPr>
        </w:pPrChange>
      </w:pPr>
      <w:ins w:author="Anonymous" w:id="37" w:date="2014-11-21T21:07:09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2"/>
            <w:keepNext w:val="1"/>
            <w:keepLines w:val="1"/>
            <w:spacing w:before="200" w:lineRule="auto"/>
            <w:contextualSpacing w:val="0"/>
          </w:pPr>
        </w:pPrChange>
      </w:pPr>
      <w:ins w:author="Anonymous" w:id="37" w:date="2014-11-21T21:07:09Z">
        <w:del w:author="Anonymous" w:id="8" w:date="2014-11-21T21:06:36Z">
          <w:bookmarkStart w:colFirst="0" w:colLast="0" w:name="h.rwv4yjr3b4sg" w:id="278"/>
          <w:bookmarkEnd w:id="278"/>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37" w:date="2014-11-21T21:07:09Z"/>
        </w:rPr>
        <w:pPrChange w:author="Steve Budan" w:id="0" w:date="2014-12-10T22:47:47Z">
          <w:pPr>
            <w:numPr>
              <w:ilvl w:val="0"/>
              <w:numId w:val="14"/>
            </w:numPr>
            <w:ind w:left="720" w:hanging="360"/>
            <w:contextualSpacing w:val="1"/>
          </w:pPr>
        </w:pPrChange>
      </w:pPr>
      <w:ins w:author="Anonymous" w:id="37" w:date="2014-11-21T21:07:09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37" w:date="2014-11-21T21:07:09Z"/>
        </w:rPr>
        <w:pPrChange w:author="Steve Budan" w:id="0" w:date="2014-12-10T22:47:47Z">
          <w:pPr>
            <w:numPr>
              <w:ilvl w:val="0"/>
              <w:numId w:val="14"/>
            </w:numPr>
            <w:ind w:left="720" w:hanging="360"/>
            <w:contextualSpacing w:val="1"/>
          </w:pPr>
        </w:pPrChange>
      </w:pPr>
      <w:ins w:author="Anonymous" w:id="37" w:date="2014-11-21T21:07:09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37" w:date="2014-11-21T21:07:09Z"/>
        </w:rPr>
        <w:pPrChange w:author="Steve Budan" w:id="0" w:date="2014-12-10T22:47:47Z">
          <w:pPr>
            <w:numPr>
              <w:ilvl w:val="0"/>
              <w:numId w:val="14"/>
            </w:numPr>
            <w:ind w:left="720" w:hanging="360"/>
            <w:contextualSpacing w:val="1"/>
          </w:pPr>
        </w:pPrChange>
      </w:pPr>
      <w:ins w:author="Anonymous" w:id="37" w:date="2014-11-21T21:07:09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ins w:author="Anonymous" w:id="37" w:date="2014-11-21T21:07:09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37" w:date="2014-11-21T21:07:09Z"/>
        </w:rPr>
        <w:pPrChange w:author="Steve Budan" w:id="0" w:date="2014-12-10T22:47:47Z">
          <w:pPr>
            <w:ind w:right="-1350"/>
            <w:contextualSpacing w:val="0"/>
          </w:pPr>
        </w:pPrChange>
      </w:pPr>
      <w:ins w:author="Anonymous" w:id="37" w:date="2014-11-21T21:07:09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2"/>
            <w:keepNext w:val="1"/>
            <w:keepLines w:val="1"/>
            <w:spacing w:before="200" w:lineRule="auto"/>
            <w:contextualSpacing w:val="0"/>
          </w:pPr>
        </w:pPrChange>
      </w:pPr>
      <w:ins w:author="Anonymous" w:id="37" w:date="2014-11-21T21:07:09Z">
        <w:del w:author="Anonymous" w:id="8" w:date="2014-11-21T21:06:36Z">
          <w:bookmarkStart w:colFirst="0" w:colLast="0" w:name="h.6lmnf6e8hh08" w:id="279"/>
          <w:bookmarkEnd w:id="279"/>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7" w:date="2014-11-21T21:07:09Z"/>
        </w:rPr>
        <w:pPrChange w:author="Andre Ferreira" w:id="0" w:date="2015-01-21T19:16:41Z">
          <w:pPr>
            <w:pStyle w:val="Heading3"/>
            <w:keepNext w:val="1"/>
            <w:keepLines w:val="1"/>
            <w:spacing w:before="160" w:lineRule="auto"/>
            <w:contextualSpacing w:val="0"/>
          </w:pPr>
        </w:pPrChange>
      </w:pPr>
      <w:ins w:author="Anonymous" w:id="37" w:date="2014-11-21T21:07:09Z">
        <w:del w:author="Anonymous" w:id="8" w:date="2014-11-21T21:06:36Z">
          <w:bookmarkStart w:colFirst="0" w:colLast="0" w:name="h.1b710rt38g6v" w:id="280"/>
          <w:bookmarkEnd w:id="280"/>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7" w:date="2014-11-21T21:07:09Z"/>
        </w:rPr>
      </w:pPr>
      <w:ins w:author="Anonymous" w:id="37" w:date="2014-11-21T21:07:09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2"/>
            <w:keepNext w:val="1"/>
            <w:keepLines w:val="1"/>
            <w:spacing w:before="200" w:lineRule="auto"/>
            <w:contextualSpacing w:val="0"/>
          </w:pPr>
        </w:pPrChange>
      </w:pPr>
      <w:ins w:author="Anonymous" w:id="31" w:date="2014-11-21T21:07:00Z">
        <w:del w:author="Anonymous" w:id="8" w:date="2014-11-21T21:06:36Z">
          <w:bookmarkStart w:colFirst="0" w:colLast="0" w:name="h.kb5egezdf9tb" w:id="281"/>
          <w:bookmarkEnd w:id="281"/>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31" w:date="2014-11-21T21:07:00Z"/>
        </w:rPr>
        <w:pPrChange w:author="Andre Ferreira" w:id="0" w:date="2015-01-21T19:16:41Z">
          <w:pPr>
            <w:pStyle w:val="Heading3"/>
            <w:keepNext w:val="1"/>
            <w:keepLines w:val="1"/>
            <w:spacing w:before="160" w:lineRule="auto"/>
            <w:contextualSpacing w:val="0"/>
          </w:pPr>
        </w:pPrChange>
      </w:pPr>
      <w:ins w:author="Anonymous" w:id="31" w:date="2014-11-21T21:07:00Z">
        <w:del w:author="Anonymous" w:id="8" w:date="2014-11-21T21:06:36Z">
          <w:bookmarkStart w:colFirst="0" w:colLast="0" w:name="h.7707yci909wb" w:id="282"/>
          <w:bookmarkEnd w:id="282"/>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31" w:date="2014-11-21T21:07:00Z"/>
        </w:rPr>
      </w:pPr>
      <w:ins w:author="Anonymous" w:id="31" w:date="2014-11-21T21:07:00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A close analogy would be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1"/>
            <w:keepNext w:val="1"/>
            <w:keepLines w:val="1"/>
            <w:spacing w:before="200" w:lineRule="auto"/>
            <w:contextualSpacing w:val="0"/>
          </w:pPr>
        </w:pPrChange>
      </w:pPr>
      <w:ins w:author="Anonymous" w:id="29" w:date="2014-11-21T21:06:52Z">
        <w:del w:author="Anonymous" w:id="8" w:date="2014-11-21T21:06:36Z">
          <w:bookmarkStart w:colFirst="0" w:colLast="0" w:name="h.ilsvthvcz4s4" w:id="283"/>
          <w:bookmarkEnd w:id="283"/>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possibility to integrate the logging with web inspector timeline or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29" w:date="2014-11-21T21:06:52Z"/>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29" w:date="2014-11-21T21:06:52Z"/>
          <w:color w:val="212f40"/>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29" w:date="2014-11-21T21:06:52Z"/>
          <w:color w:val="212f40"/>
          <w:highlight w:val="white"/>
        </w:rPr>
        <w:pPrChange w:author="Steve Budan" w:id="0" w:date="2014-12-10T22:47:47Z">
          <w:pPr>
            <w:numPr>
              <w:ilvl w:val="0"/>
              <w:numId w:val="8"/>
            </w:numPr>
            <w:ind w:left="720" w:hanging="360"/>
            <w:contextualSpacing w:val="1"/>
          </w:pPr>
        </w:pPrChange>
      </w:pPr>
      <w:ins w:author="Anonymous" w:id="29" w:date="2014-11-21T21:06:52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1"/>
            <w:keepNext w:val="1"/>
            <w:keepLines w:val="1"/>
            <w:spacing w:before="200" w:lineRule="auto"/>
            <w:contextualSpacing w:val="0"/>
          </w:pPr>
        </w:pPrChange>
      </w:pPr>
      <w:ins w:author="Anonymous" w:id="29" w:date="2014-11-21T21:06:52Z">
        <w:del w:author="Anonymous" w:id="8" w:date="2014-11-21T21:06:36Z">
          <w:bookmarkStart w:colFirst="0" w:colLast="0" w:name="h.vieulymqu4ax" w:id="284"/>
          <w:bookmarkEnd w:id="284"/>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29" w:date="2014-11-21T21:06:52Z"/>
          <w:color w:val="212f40"/>
          <w:highlight w:val="white"/>
        </w:rPr>
        <w:pPrChange w:author="Steve Budan" w:id="0" w:date="2014-12-10T22:47:47Z">
          <w:pPr>
            <w:numPr>
              <w:ilvl w:val="0"/>
              <w:numId w:val="24"/>
            </w:numPr>
            <w:ind w:left="720" w:hanging="360"/>
            <w:contextualSpacing w:val="1"/>
          </w:pPr>
        </w:pPrChange>
      </w:pPr>
      <w:ins w:author="Anonymous" w:id="29" w:date="2014-11-21T21:06:52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29" w:date="2014-11-21T21:06:52Z"/>
          <w:color w:val="212f40"/>
          <w:highlight w:val="white"/>
        </w:rPr>
        <w:pPrChange w:author="Steve Budan" w:id="0" w:date="2014-12-10T22:47:47Z">
          <w:pPr>
            <w:numPr>
              <w:ilvl w:val="0"/>
              <w:numId w:val="24"/>
            </w:numPr>
            <w:ind w:left="720" w:hanging="360"/>
            <w:contextualSpacing w:val="1"/>
          </w:pPr>
        </w:pPrChange>
      </w:pPr>
      <w:ins w:author="Anonymous" w:id="29" w:date="2014-11-21T21:06:52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1"/>
            <w:keepNext w:val="1"/>
            <w:keepLines w:val="1"/>
            <w:spacing w:before="200" w:lineRule="auto"/>
            <w:contextualSpacing w:val="0"/>
          </w:pPr>
        </w:pPrChange>
      </w:pPr>
      <w:ins w:author="Anonymous" w:id="29" w:date="2014-11-21T21:06:52Z">
        <w:del w:author="Anonymous" w:id="8" w:date="2014-11-21T21:06:36Z">
          <w:bookmarkStart w:colFirst="0" w:colLast="0" w:name="h.nw1x1xnl9hu5" w:id="285"/>
          <w:bookmarkEnd w:id="285"/>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29" w:date="2014-11-21T21:06:52Z"/>
          <w:highlight w:val="white"/>
        </w:rPr>
        <w:pPrChange w:author="Steve Budan" w:id="0" w:date="2014-12-10T22:47:47Z">
          <w:pPr>
            <w:numPr>
              <w:ilvl w:val="0"/>
              <w:numId w:val="19"/>
            </w:numPr>
            <w:ind w:left="720" w:hanging="360"/>
            <w:contextualSpacing w:val="1"/>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29" w:date="2014-11-21T21:06:52Z"/>
          <w:color w:val="212f40"/>
          <w:highlight w:val="white"/>
        </w:rPr>
        <w:pPrChange w:author="Steve Budan" w:id="0" w:date="2014-12-10T22:47:47Z">
          <w:pPr>
            <w:numPr>
              <w:ilvl w:val="0"/>
              <w:numId w:val="19"/>
            </w:numPr>
            <w:ind w:left="720" w:hanging="360"/>
            <w:contextualSpacing w:val="1"/>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ind w:left="720" w:hanging="360"/>
            <w:contextualSpacing w:val="1"/>
          </w:pPr>
        </w:pPrChange>
      </w:pPr>
      <w:ins w:author="Anonymous" w:id="29" w:date="2014-11-21T21:06:52Z">
        <w:del w:author="Anonymous" w:id="8" w:date="2014-11-21T21:06:36Z">
          <w:r w:rsidDel="00000000" w:rsidR="00000000" w:rsidRPr="00000000">
            <w:rPr>
              <w:rtl w:val="0"/>
            </w:rPr>
            <w:delText xml:space="preserve">Log4JS: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Fourspaces Log4js: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29" w:date="2014-11-21T21:06:52Z">
        <w:del w:author="Anonymous" w:id="8" w:date="2014-11-21T21:06:36Z"/>
      </w:ins>
    </w:p>
    <w:p w:rsidR="00000000" w:rsidDel="00000000" w:rsidP="00000000" w:rsidRDefault="00000000" w:rsidRPr="00000000">
      <w:pPr>
        <w:numPr>
          <w:ilvl w:val="0"/>
          <w:numId w:val="9"/>
        </w:numPr>
        <w:ind w:left="720" w:hanging="360"/>
        <w:contextualSpacing w:val="1"/>
        <w:rPr>
          <w:ins w:author="Anonymous" w:id="29" w:date="2014-11-21T21:06:52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Lumberjack: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fvlogger: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29" w:date="2014-11-21T21:06:52Z">
        <w:del w:author="Anonymous" w:id="8" w:date="2014-11-21T21:06:36Z"/>
      </w:ins>
    </w:p>
    <w:p w:rsidR="00000000" w:rsidDel="00000000" w:rsidP="00000000" w:rsidRDefault="00000000" w:rsidRPr="00000000">
      <w:pPr>
        <w:numPr>
          <w:ilvl w:val="0"/>
          <w:numId w:val="9"/>
        </w:numPr>
        <w:ind w:left="720" w:hanging="360"/>
        <w:contextualSpacing w:val="1"/>
        <w:rPr>
          <w:ins w:author="Anonymous" w:id="29" w:date="2014-11-21T21:06:52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JSLog: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log4javascript: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BlackbirdJS: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JSNLog: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LogLevel: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JSTracer: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LogHound: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Winston: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9" w:date="2014-11-21T21:06:52Z"/>
        </w:rPr>
        <w:pPrChange w:author="Steve Budan" w:id="0" w:date="2014-12-10T22:47:47Z">
          <w:pPr>
            <w:numPr>
              <w:ilvl w:val="0"/>
              <w:numId w:val="20"/>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Bunyan: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color w:val="1155cc"/>
              <w:u w:val="single"/>
              <w:rtl w:val="0"/>
              <w:rPrChange w:author="Steve Budan" w:id="12" w:date="2014-12-10T22:47:47Z">
                <w:rPr/>
              </w:rPrChange>
            </w:rPr>
            <w:delText xml:space="preserve">https://github.com/trentm/node-bunyan</w:delText>
          </w:r>
          <w:r w:rsidDel="00000000" w:rsidR="00000000" w:rsidRPr="00000000">
            <w:fldChar w:fldCharType="end"/>
          </w:r>
        </w:del>
      </w:ins>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spacing w:after="100" w:before="100" w:lineRule="auto"/>
            <w:contextualSpacing w:val="0"/>
          </w:pPr>
        </w:pPrChange>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spacing w:after="100" w:before="100" w:lineRule="auto"/>
            <w:contextualSpacing w:val="0"/>
          </w:pPr>
        </w:pPrChange>
      </w:pPr>
      <w:ins w:author="Anonymous" w:id="29" w:date="2014-11-21T21:06:52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29" w:date="2014-11-21T21:06:52Z"/>
        </w:rPr>
        <w:pPrChange w:author="Steve Budan" w:id="0" w:date="2014-12-10T22:47:47Z">
          <w:pPr>
            <w:numPr>
              <w:ilvl w:val="0"/>
              <w:numId w:val="22"/>
            </w:numPr>
            <w:spacing w:after="100" w:before="100" w:lineRule="auto"/>
            <w:ind w:left="720" w:hanging="360"/>
            <w:contextualSpacing w:val="1"/>
          </w:pPr>
        </w:pPrChange>
      </w:pPr>
      <w:ins w:author="Anonymous" w:id="29" w:date="2014-11-21T21:06:52Z">
        <w:del w:author="Anonymous" w:id="8" w:date="2014-11-21T21:06:36Z"/>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29" w:date="2014-11-21T21:06:52Z"/>
        </w:rPr>
        <w:pPrChange w:author="Steve Budan" w:id="0" w:date="2014-12-10T22:47:47Z">
          <w:pPr>
            <w:numPr>
              <w:ilvl w:val="0"/>
              <w:numId w:val="22"/>
            </w:numPr>
            <w:spacing w:after="100" w:before="100" w:lineRule="auto"/>
            <w:ind w:left="720" w:hanging="360"/>
            <w:contextualSpacing w:val="1"/>
          </w:pPr>
        </w:pPrChange>
      </w:pPr>
      <w:ins w:author="Anonymous" w:id="29" w:date="2014-11-21T21:06:52Z">
        <w:del w:author="Anonymous" w:id="8" w:date="2014-11-21T21:06:36Z">
          <w:r w:rsidDel="00000000" w:rsidR="00000000" w:rsidRPr="00000000">
            <w:rPr>
              <w:rtl w:val="0"/>
            </w:rPr>
            <w:delText xml:space="preserve">summary of the </w:delText>
          </w:r>
        </w:del>
      </w:ins>
      <w:ins w:author="Anonymous" w:id="29" w:date="2014-11-21T21:06:52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29" w:date="2014-11-21T21:06:52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29" w:date="2014-11-21T21:06:52Z"/>
        </w:rPr>
        <w:pPrChange w:author="Steve Budan" w:id="0" w:date="2014-12-10T22:47:47Z">
          <w:pPr>
            <w:pStyle w:val="Heading1"/>
            <w:keepNext w:val="1"/>
            <w:keepLines w:val="1"/>
            <w:spacing w:before="200" w:lineRule="auto"/>
            <w:contextualSpacing w:val="0"/>
          </w:pPr>
        </w:pPrChange>
      </w:pPr>
      <w:ins w:author="Anonymous" w:id="29" w:date="2014-11-21T21:06:52Z">
        <w:del w:author="Anonymous" w:id="8" w:date="2014-11-21T21:06:36Z">
          <w:bookmarkStart w:colFirst="0" w:colLast="0" w:name="h.6y91how3px7z" w:id="286"/>
          <w:bookmarkEnd w:id="286"/>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1"/>
            <w:keepNext w:val="1"/>
            <w:keepLines w:val="1"/>
            <w:spacing w:before="200" w:lineRule="auto"/>
            <w:contextualSpacing w:val="0"/>
          </w:pPr>
        </w:pPrChange>
      </w:pPr>
      <w:ins w:author="Anonymous" w:id="29" w:date="2014-11-21T21:06:52Z">
        <w:del w:author="Anonymous" w:id="8" w:date="2014-11-21T21:06:36Z">
          <w:bookmarkStart w:colFirst="0" w:colLast="0" w:name="h.mgpjdicgyboa" w:id="287"/>
          <w:bookmarkEnd w:id="287"/>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2"/>
            <w:keepNext w:val="1"/>
            <w:keepLines w:val="1"/>
            <w:spacing w:before="200" w:lineRule="auto"/>
            <w:contextualSpacing w:val="0"/>
          </w:pPr>
        </w:pPrChange>
      </w:pPr>
      <w:ins w:author="Anonymous" w:id="29" w:date="2014-11-21T21:06:52Z">
        <w:del w:author="Anonymous" w:id="8" w:date="2014-11-21T21:06:36Z">
          <w:bookmarkStart w:colFirst="0" w:colLast="0" w:name="h.sjjjt188m6sg" w:id="288"/>
          <w:bookmarkEnd w:id="288"/>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2"/>
            <w:keepNext w:val="1"/>
            <w:keepLines w:val="1"/>
            <w:spacing w:before="200" w:lineRule="auto"/>
            <w:contextualSpacing w:val="0"/>
          </w:pPr>
        </w:pPrChange>
      </w:pPr>
      <w:ins w:author="Anonymous" w:id="29" w:date="2014-11-21T21:06:52Z">
        <w:del w:author="Anonymous" w:id="8" w:date="2014-11-21T21:06:36Z">
          <w:bookmarkStart w:colFirst="0" w:colLast="0" w:name="h.tdtglaf6yc88" w:id="289"/>
          <w:bookmarkEnd w:id="289"/>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3"/>
            <w:keepNext w:val="1"/>
            <w:keepLines w:val="1"/>
            <w:spacing w:before="160" w:lineRule="auto"/>
            <w:contextualSpacing w:val="0"/>
          </w:pPr>
        </w:pPrChange>
      </w:pPr>
      <w:ins w:author="Anonymous" w:id="29" w:date="2014-11-21T21:06:52Z">
        <w:del w:author="Anonymous" w:id="8" w:date="2014-11-21T21:06:36Z">
          <w:bookmarkStart w:colFirst="0" w:colLast="0" w:name="h.twvjcuspzavj" w:id="290"/>
          <w:bookmarkEnd w:id="290"/>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29" w:date="2014-11-21T21:06:52Z"/>
        </w:rPr>
        <w:pPrChange w:author="Steve Budan" w:id="0" w:date="2014-12-10T22:47:47Z">
          <w:pPr>
            <w:numPr>
              <w:ilvl w:val="0"/>
              <w:numId w:val="15"/>
            </w:numPr>
            <w:ind w:left="720" w:hanging="360"/>
            <w:contextualSpacing w:val="1"/>
          </w:pPr>
        </w:pPrChange>
      </w:pPr>
      <w:ins w:author="Anonymous" w:id="29" w:date="2014-11-21T21:06:52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29" w:date="2014-11-21T21:06:52Z"/>
        </w:rPr>
        <w:pPrChange w:author="Steve Budan" w:id="0" w:date="2014-12-10T22:47:47Z">
          <w:pPr>
            <w:numPr>
              <w:ilvl w:val="0"/>
              <w:numId w:val="15"/>
            </w:numPr>
            <w:ind w:left="720" w:hanging="360"/>
            <w:contextualSpacing w:val="1"/>
          </w:pPr>
        </w:pPrChange>
      </w:pPr>
      <w:ins w:author="Anonymous" w:id="29" w:date="2014-11-21T21:06:52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29" w:date="2014-11-21T21:06:52Z"/>
        </w:rPr>
        <w:pPrChange w:author="Steve Budan" w:id="0" w:date="2014-12-10T22:47:47Z">
          <w:pPr>
            <w:numPr>
              <w:ilvl w:val="0"/>
              <w:numId w:val="15"/>
            </w:numPr>
            <w:ind w:left="720" w:hanging="360"/>
            <w:contextualSpacing w:val="1"/>
          </w:pPr>
        </w:pPrChange>
      </w:pPr>
      <w:ins w:author="Anonymous" w:id="29" w:date="2014-11-21T21:06:52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29" w:date="2014-11-21T21:06:52Z"/>
        </w:rPr>
        <w:pPrChange w:author="Steve Budan" w:id="0" w:date="2014-12-10T22:47:47Z">
          <w:pPr>
            <w:numPr>
              <w:ilvl w:val="0"/>
              <w:numId w:val="15"/>
            </w:numPr>
            <w:ind w:left="720" w:hanging="360"/>
            <w:contextualSpacing w:val="1"/>
          </w:pPr>
        </w:pPrChange>
      </w:pPr>
      <w:ins w:author="Anonymous" w:id="29" w:date="2014-11-21T21:06:52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29" w:date="2014-11-21T21:06:52Z"/>
        </w:rPr>
        <w:pPrChange w:author="Steve Budan" w:id="0" w:date="2014-12-10T22:47:47Z">
          <w:pPr>
            <w:numPr>
              <w:ilvl w:val="0"/>
              <w:numId w:val="15"/>
            </w:numPr>
            <w:ind w:left="720" w:hanging="360"/>
            <w:contextualSpacing w:val="1"/>
          </w:pPr>
        </w:pPrChange>
      </w:pPr>
      <w:ins w:author="Anonymous" w:id="29" w:date="2014-11-21T21:06:52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29" w:date="2014-11-21T21:06:52Z"/>
        </w:rPr>
        <w:pPrChange w:author="Steve Budan" w:id="0" w:date="2014-12-10T22:47:47Z">
          <w:pPr>
            <w:numPr>
              <w:ilvl w:val="0"/>
              <w:numId w:val="15"/>
            </w:numPr>
            <w:ind w:left="720" w:hanging="360"/>
            <w:contextualSpacing w:val="1"/>
          </w:pPr>
        </w:pPrChange>
      </w:pPr>
      <w:ins w:author="Anonymous" w:id="29" w:date="2014-11-21T21:06:52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3"/>
            <w:keepNext w:val="1"/>
            <w:keepLines w:val="1"/>
            <w:spacing w:before="160" w:lineRule="auto"/>
            <w:contextualSpacing w:val="0"/>
          </w:pPr>
        </w:pPrChange>
      </w:pPr>
      <w:ins w:author="Anonymous" w:id="29" w:date="2014-11-21T21:06:52Z">
        <w:del w:author="Anonymous" w:id="8" w:date="2014-11-21T21:06:36Z">
          <w:bookmarkStart w:colFirst="0" w:colLast="0" w:name="h.vl7fm5kwg19i" w:id="291"/>
          <w:bookmarkEnd w:id="291"/>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3"/>
            <w:keepNext w:val="1"/>
            <w:keepLines w:val="1"/>
            <w:spacing w:before="160" w:lineRule="auto"/>
            <w:contextualSpacing w:val="0"/>
          </w:pPr>
        </w:pPrChange>
      </w:pPr>
      <w:ins w:author="Anonymous" w:id="29" w:date="2014-11-21T21:06:52Z">
        <w:del w:author="Anonymous" w:id="8" w:date="2014-11-21T21:06:36Z">
          <w:bookmarkStart w:colFirst="0" w:colLast="0" w:name="h.29m50asw83mr" w:id="292"/>
          <w:bookmarkEnd w:id="292"/>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right="-1440"/>
            <w:contextualSpacing w:val="0"/>
          </w:pPr>
        </w:pPrChange>
      </w:pPr>
      <w:ins w:author="Anonymous" w:id="29" w:date="2014-11-21T21:06:52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right="-990"/>
            <w:contextualSpacing w:val="0"/>
          </w:pPr>
        </w:pPrChange>
      </w:pPr>
      <w:ins w:author="Anonymous" w:id="29" w:date="2014-11-21T21:06:52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3"/>
            <w:keepNext w:val="1"/>
            <w:keepLines w:val="1"/>
            <w:spacing w:before="160" w:lineRule="auto"/>
            <w:contextualSpacing w:val="0"/>
          </w:pPr>
        </w:pPrChange>
      </w:pPr>
      <w:ins w:author="Anonymous" w:id="29" w:date="2014-11-21T21:06:52Z">
        <w:del w:author="Anonymous" w:id="8" w:date="2014-11-21T21:06:36Z">
          <w:bookmarkStart w:colFirst="0" w:colLast="0" w:name="h.3sreg2xa6tn4" w:id="293"/>
          <w:bookmarkEnd w:id="293"/>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4"/>
            <w:keepNext w:val="1"/>
            <w:keepLines w:val="1"/>
            <w:spacing w:before="160" w:lineRule="auto"/>
            <w:contextualSpacing w:val="0"/>
          </w:pPr>
        </w:pPrChange>
      </w:pPr>
      <w:ins w:author="Anonymous" w:id="29" w:date="2014-11-21T21:06:52Z">
        <w:del w:author="Anonymous" w:id="8" w:date="2014-11-21T21:06:36Z">
          <w:bookmarkStart w:colFirst="0" w:colLast="0" w:name="h.7qdt0ew1p618" w:id="294"/>
          <w:bookmarkEnd w:id="294"/>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29" w:date="2014-11-21T21:06:52Z"/>
        </w:rPr>
        <w:pPrChange w:author="Steve Budan" w:id="0" w:date="2014-12-10T22:47:47Z">
          <w:pPr>
            <w:numPr>
              <w:ilvl w:val="0"/>
              <w:numId w:val="11"/>
            </w:numPr>
            <w:ind w:left="720" w:hanging="360"/>
            <w:contextualSpacing w:val="1"/>
          </w:pPr>
        </w:pPrChange>
      </w:pPr>
      <w:ins w:author="Anonymous" w:id="29" w:date="2014-11-21T21:06:52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29" w:date="2014-11-21T21:06:52Z"/>
        </w:rPr>
        <w:pPrChange w:author="Steve Budan" w:id="0" w:date="2014-12-10T22:47:47Z">
          <w:pPr>
            <w:numPr>
              <w:ilvl w:val="0"/>
              <w:numId w:val="12"/>
            </w:numPr>
            <w:ind w:left="720" w:hanging="360"/>
            <w:contextualSpacing w:val="1"/>
          </w:pPr>
        </w:pPrChange>
      </w:pPr>
      <w:ins w:author="Anonymous" w:id="29" w:date="2014-11-21T21:06:52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4"/>
            <w:keepNext w:val="1"/>
            <w:keepLines w:val="1"/>
            <w:spacing w:before="160" w:lineRule="auto"/>
            <w:contextualSpacing w:val="0"/>
          </w:pPr>
        </w:pPrChange>
      </w:pPr>
      <w:ins w:author="Anonymous" w:id="29" w:date="2014-11-21T21:06:52Z">
        <w:del w:author="Anonymous" w:id="8" w:date="2014-11-21T21:06:36Z">
          <w:bookmarkStart w:colFirst="0" w:colLast="0" w:name="h.l1u3my9l7hbf" w:id="295"/>
          <w:bookmarkEnd w:id="295"/>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29" w:date="2014-11-21T21:06:52Z"/>
        </w:rPr>
        <w:pPrChange w:author="Steve Budan" w:id="0" w:date="2014-12-10T22:47:47Z">
          <w:pPr>
            <w:numPr>
              <w:ilvl w:val="0"/>
              <w:numId w:val="13"/>
            </w:numPr>
            <w:ind w:left="720" w:hanging="360"/>
            <w:contextualSpacing w:val="1"/>
          </w:pPr>
        </w:pPrChange>
      </w:pPr>
      <w:ins w:author="Anonymous" w:id="29" w:date="2014-11-21T21:06:52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29" w:date="2014-11-21T21:06:52Z"/>
        </w:rPr>
        <w:pPrChange w:author="Steve Budan" w:id="0" w:date="2014-12-10T22:47:47Z">
          <w:pPr>
            <w:numPr>
              <w:ilvl w:val="0"/>
              <w:numId w:val="13"/>
            </w:numPr>
            <w:ind w:left="720" w:hanging="360"/>
            <w:contextualSpacing w:val="1"/>
          </w:pPr>
        </w:pPrChange>
      </w:pPr>
      <w:ins w:author="Anonymous" w:id="29" w:date="2014-11-21T21:06:52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4"/>
            <w:keepNext w:val="1"/>
            <w:keepLines w:val="1"/>
            <w:spacing w:before="160" w:lineRule="auto"/>
            <w:contextualSpacing w:val="0"/>
          </w:pPr>
        </w:pPrChange>
      </w:pPr>
      <w:ins w:author="Anonymous" w:id="29" w:date="2014-11-21T21:06:52Z">
        <w:del w:author="Anonymous" w:id="8" w:date="2014-11-21T21:06:36Z">
          <w:bookmarkStart w:colFirst="0" w:colLast="0" w:name="h.5ky8weofakvm" w:id="296"/>
          <w:bookmarkEnd w:id="296"/>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29" w:date="2014-11-21T21:06:52Z"/>
        </w:rPr>
        <w:pPrChange w:author="Steve Budan" w:id="0" w:date="2014-12-10T22:47:47Z">
          <w:pPr>
            <w:numPr>
              <w:ilvl w:val="0"/>
              <w:numId w:val="16"/>
            </w:numPr>
            <w:ind w:left="720" w:hanging="360"/>
            <w:contextualSpacing w:val="1"/>
          </w:pPr>
        </w:pPrChange>
      </w:pPr>
      <w:ins w:author="Anonymous" w:id="29" w:date="2014-11-21T21:06:52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4"/>
            <w:keepNext w:val="1"/>
            <w:keepLines w:val="1"/>
            <w:spacing w:before="160" w:lineRule="auto"/>
            <w:contextualSpacing w:val="0"/>
          </w:pPr>
        </w:pPrChange>
      </w:pPr>
      <w:ins w:author="Anonymous" w:id="29" w:date="2014-11-21T21:06:52Z">
        <w:del w:author="Anonymous" w:id="8" w:date="2014-11-21T21:06:36Z">
          <w:bookmarkStart w:colFirst="0" w:colLast="0" w:name="h.64rpwa7j9xgp" w:id="297"/>
          <w:bookmarkEnd w:id="297"/>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4"/>
            <w:keepNext w:val="1"/>
            <w:keepLines w:val="1"/>
            <w:spacing w:before="160" w:lineRule="auto"/>
            <w:contextualSpacing w:val="0"/>
          </w:pPr>
        </w:pPrChange>
      </w:pPr>
      <w:ins w:author="Anonymous" w:id="29" w:date="2014-11-21T21:06:52Z">
        <w:del w:author="Anonymous" w:id="8" w:date="2014-11-21T21:06:36Z">
          <w:bookmarkStart w:colFirst="0" w:colLast="0" w:name="h.qoktmps4gp00" w:id="298"/>
          <w:bookmarkEnd w:id="298"/>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29" w:date="2014-11-21T21:06:52Z"/>
        </w:rPr>
        <w:pPrChange w:author="Steve Budan" w:id="0" w:date="2014-12-10T22:47:47Z">
          <w:pPr>
            <w:numPr>
              <w:ilvl w:val="0"/>
              <w:numId w:val="10"/>
            </w:numPr>
            <w:ind w:left="720" w:hanging="360"/>
            <w:contextualSpacing w:val="1"/>
          </w:pPr>
        </w:pPrChange>
      </w:pPr>
      <w:ins w:author="Anonymous" w:id="29" w:date="2014-11-21T21:06:52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29" w:date="2014-11-21T21:06:52Z"/>
        </w:rPr>
        <w:pPrChange w:author="Steve Budan" w:id="0" w:date="2014-12-10T22:47:47Z">
          <w:pPr>
            <w:numPr>
              <w:ilvl w:val="0"/>
              <w:numId w:val="10"/>
            </w:numPr>
            <w:ind w:left="720" w:hanging="360"/>
            <w:contextualSpacing w:val="1"/>
          </w:pPr>
        </w:pPrChange>
      </w:pPr>
      <w:ins w:author="Anonymous" w:id="29" w:date="2014-11-21T21:06:52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2"/>
            <w:keepNext w:val="1"/>
            <w:keepLines w:val="1"/>
            <w:spacing w:before="200" w:lineRule="auto"/>
            <w:contextualSpacing w:val="0"/>
          </w:pPr>
        </w:pPrChange>
      </w:pPr>
      <w:ins w:author="Anonymous" w:id="29" w:date="2014-11-21T21:06:52Z">
        <w:del w:author="Anonymous" w:id="8" w:date="2014-11-21T21:06:36Z">
          <w:bookmarkStart w:colFirst="0" w:colLast="0" w:name="h.tgwaof1a3p0i" w:id="299"/>
          <w:bookmarkEnd w:id="299"/>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29" w:date="2014-11-21T21:06:52Z"/>
        </w:rPr>
        <w:pPrChange w:author="Steve Budan" w:id="0" w:date="2014-12-10T22:47:47Z">
          <w:pPr>
            <w:numPr>
              <w:ilvl w:val="0"/>
              <w:numId w:val="14"/>
            </w:numPr>
            <w:ind w:left="720" w:hanging="360"/>
            <w:contextualSpacing w:val="1"/>
          </w:pPr>
        </w:pPrChange>
      </w:pPr>
      <w:ins w:author="Anonymous" w:id="29" w:date="2014-11-21T21:06:52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29" w:date="2014-11-21T21:06:52Z"/>
        </w:rPr>
        <w:pPrChange w:author="Steve Budan" w:id="0" w:date="2014-12-10T22:47:47Z">
          <w:pPr>
            <w:numPr>
              <w:ilvl w:val="0"/>
              <w:numId w:val="14"/>
            </w:numPr>
            <w:ind w:left="720" w:hanging="360"/>
            <w:contextualSpacing w:val="1"/>
          </w:pPr>
        </w:pPrChange>
      </w:pPr>
      <w:ins w:author="Anonymous" w:id="29" w:date="2014-11-21T21:06:52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29" w:date="2014-11-21T21:06:52Z"/>
        </w:rPr>
        <w:pPrChange w:author="Steve Budan" w:id="0" w:date="2014-12-10T22:47:47Z">
          <w:pPr>
            <w:numPr>
              <w:ilvl w:val="0"/>
              <w:numId w:val="14"/>
            </w:numPr>
            <w:ind w:left="720" w:hanging="360"/>
            <w:contextualSpacing w:val="1"/>
          </w:pPr>
        </w:pPrChange>
      </w:pPr>
      <w:ins w:author="Anonymous" w:id="29" w:date="2014-11-21T21:06:52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ins w:author="Anonymous" w:id="29" w:date="2014-11-21T21:06:52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29" w:date="2014-11-21T21:06:52Z"/>
        </w:rPr>
        <w:pPrChange w:author="Steve Budan" w:id="0" w:date="2014-12-10T22:47:47Z">
          <w:pPr>
            <w:ind w:right="-1350"/>
            <w:contextualSpacing w:val="0"/>
          </w:pPr>
        </w:pPrChange>
      </w:pPr>
      <w:ins w:author="Anonymous" w:id="29" w:date="2014-11-21T21:06:52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2"/>
            <w:keepNext w:val="1"/>
            <w:keepLines w:val="1"/>
            <w:spacing w:before="200" w:lineRule="auto"/>
            <w:contextualSpacing w:val="0"/>
          </w:pPr>
        </w:pPrChange>
      </w:pPr>
      <w:ins w:author="Anonymous" w:id="29" w:date="2014-11-21T21:06:52Z">
        <w:del w:author="Anonymous" w:id="8" w:date="2014-11-21T21:06:36Z">
          <w:bookmarkStart w:colFirst="0" w:colLast="0" w:name="h.g59isvpgswa" w:id="300"/>
          <w:bookmarkEnd w:id="300"/>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29" w:date="2014-11-21T21:06:52Z"/>
        </w:rPr>
        <w:pPrChange w:author="Andre Ferreira" w:id="0" w:date="2015-01-21T19:16:41Z">
          <w:pPr>
            <w:pStyle w:val="Heading3"/>
            <w:keepNext w:val="1"/>
            <w:keepLines w:val="1"/>
            <w:spacing w:before="160" w:lineRule="auto"/>
            <w:contextualSpacing w:val="0"/>
          </w:pPr>
        </w:pPrChange>
      </w:pPr>
      <w:ins w:author="Anonymous" w:id="29" w:date="2014-11-21T21:06:52Z">
        <w:del w:author="Anonymous" w:id="8" w:date="2014-11-21T21:06:36Z">
          <w:bookmarkStart w:colFirst="0" w:colLast="0" w:name="h.iwftgmzexkyr" w:id="301"/>
          <w:bookmarkEnd w:id="301"/>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29" w:date="2014-11-21T21:06:52Z"/>
        </w:rPr>
      </w:pPr>
      <w:ins w:author="Anonymous" w:id="29" w:date="2014-11-21T21:06:52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28" w:date="2014-11-21T21:06:51Z"/>
        </w:rPr>
        <w:pPrChange w:author="Steve Budan" w:id="0" w:date="2014-12-10T22:47:47Z">
          <w:pPr>
            <w:ind w:right="-1350"/>
            <w:contextualSpacing w:val="0"/>
          </w:pPr>
        </w:pPrChange>
      </w:pPr>
      <w:ins w:author="Anonymous" w:id="28" w:date="2014-11-21T21:06:51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2"/>
            <w:keepNext w:val="1"/>
            <w:keepLines w:val="1"/>
            <w:spacing w:before="200" w:lineRule="auto"/>
            <w:contextualSpacing w:val="0"/>
          </w:pPr>
        </w:pPrChange>
      </w:pPr>
      <w:ins w:author="Anonymous" w:id="28" w:date="2014-11-21T21:06:51Z">
        <w:del w:author="Anonymous" w:id="8" w:date="2014-11-21T21:06:36Z">
          <w:bookmarkStart w:colFirst="0" w:colLast="0" w:name="h.wdxuuerwgeas" w:id="302"/>
          <w:bookmarkEnd w:id="302"/>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28" w:date="2014-11-21T21:06:51Z"/>
        </w:rPr>
        <w:pPrChange w:author="Andre Ferreira" w:id="0" w:date="2015-01-21T19:16:41Z">
          <w:pPr>
            <w:pStyle w:val="Heading3"/>
            <w:keepNext w:val="1"/>
            <w:keepLines w:val="1"/>
            <w:spacing w:before="160" w:lineRule="auto"/>
            <w:contextualSpacing w:val="0"/>
          </w:pPr>
        </w:pPrChange>
      </w:pPr>
      <w:ins w:author="Anonymous" w:id="28" w:date="2014-11-21T21:06:51Z">
        <w:del w:author="Anonymous" w:id="8" w:date="2014-11-21T21:06:36Z">
          <w:bookmarkStart w:colFirst="0" w:colLast="0" w:name="h.72shlkqxt6t9" w:id="303"/>
          <w:bookmarkEnd w:id="303"/>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28" w:date="2014-11-21T21:06:51Z"/>
        </w:rPr>
      </w:pPr>
      <w:ins w:author="Anonymous" w:id="28" w:date="2014-11-21T21:06:51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In order to improve the visibility into what angular is doing under the hood, we will add a logging/tracing facility throughout the framework that emits information about interesting events that occur (or places in the code that are reached) during the execution of the application.</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A close analogy would be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"http://logging.apache.org/log4j/2.x/"</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log4j</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 but optimized for *client-side* JavaScript use with possibility to use the emitted events for performance analysis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1"/>
            <w:keepNext w:val="1"/>
            <w:keepLines w:val="1"/>
            <w:spacing w:before="200" w:lineRule="auto"/>
            <w:contextualSpacing w:val="0"/>
          </w:pPr>
        </w:pPrChange>
      </w:pPr>
      <w:ins w:author="Anonymous" w:id="27" w:date="2014-11-21T21:06:41Z">
        <w:del w:author="Anonymous" w:id="8" w:date="2014-11-21T21:06:36Z">
          <w:bookmarkStart w:colFirst="0" w:colLast="0" w:name="h.f3xmf8w4pwgp" w:id="304"/>
          <w:bookmarkEnd w:id="304"/>
          <w:r w:rsidDel="00000000" w:rsidR="00000000" w:rsidRPr="00000000">
            <w:rPr>
              <w:rtl w:val="0"/>
            </w:rPr>
            <w:delText xml:space="preserve">Some goals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support for logging levels (e.g. debug, info, warn, error)bv xv xc </w:delText>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hierarchical logging categories (e.g. di, routing, http)</w:delText>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output primarily targeting console.log with features like color highlighting use of console.table if useful, etc</w:delText>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possibility to redirect output to other reporters (websockets, http, etc)</w:delText>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ability to strip all of the logging during minification process (so that in production there is no cost runtime or over-the-wire cost to having logging statements all over the place)</w:delText>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possibility to integrate the logging with web inspector timeline or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"http://google.github.io/tracing-framework/"</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web tracing framework</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ins w:author="Anonymous" w:id="27" w:date="2014-11-21T21:06:41Z"/>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ability to configure the logging output in some developer friendly way (maybe a chrome extension that stores config in local storage?!?)</w:delText>
          </w:r>
        </w:del>
      </w:ins>
    </w:p>
    <w:p w:rsidR="00000000" w:rsidDel="00000000" w:rsidP="00000000" w:rsidRDefault="00000000" w:rsidRPr="00000000">
      <w:pPr>
        <w:numPr>
          <w:ilvl w:val="0"/>
          <w:numId w:val="1"/>
        </w:numPr>
        <w:ind w:left="720" w:hanging="360"/>
        <w:contextualSpacing w:val="1"/>
        <w:rPr>
          <w:ins w:author="Anonymous" w:id="27" w:date="2014-11-21T21:06:41Z"/>
          <w:color w:val="212f40"/>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the library should used throughout all Angular core components but should also friendly enough for angular and non-angular applications to use it extensively, the same applies to node.js</w:delText>
          </w:r>
        </w:del>
      </w:ins>
    </w:p>
    <w:p w:rsidR="00000000" w:rsidDel="00000000" w:rsidP="00000000" w:rsidRDefault="00000000" w:rsidRPr="00000000">
      <w:pPr>
        <w:numPr>
          <w:ilvl w:val="0"/>
          <w:numId w:val="1"/>
        </w:numPr>
        <w:ind w:left="720" w:hanging="360"/>
        <w:contextualSpacing w:val="1"/>
        <w:rPr>
          <w:ins w:author="Anonymous" w:id="27" w:date="2014-11-21T21:06:41Z"/>
          <w:color w:val="212f40"/>
          <w:highlight w:val="white"/>
        </w:rPr>
        <w:pPrChange w:author="Steve Budan" w:id="0" w:date="2014-12-10T22:47:47Z">
          <w:pPr>
            <w:numPr>
              <w:ilvl w:val="0"/>
              <w:numId w:val="8"/>
            </w:numPr>
            <w:ind w:left="720" w:hanging="360"/>
            <w:contextualSpacing w:val="1"/>
          </w:pPr>
        </w:pPrChange>
      </w:pPr>
      <w:ins w:author="Anonymous" w:id="27" w:date="2014-11-21T21:06:41Z">
        <w:del w:author="Anonymous" w:id="8" w:date="2014-11-21T21:06:36Z">
          <w:r w:rsidDel="00000000" w:rsidR="00000000" w:rsidRPr="00000000">
            <w:rPr>
              <w:rtl w:val="0"/>
            </w:rPr>
            <w:delText xml:space="preserve">ES6 first</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1"/>
            <w:keepNext w:val="1"/>
            <w:keepLines w:val="1"/>
            <w:spacing w:before="200" w:lineRule="auto"/>
            <w:contextualSpacing w:val="0"/>
          </w:pPr>
        </w:pPrChange>
      </w:pPr>
      <w:ins w:author="Anonymous" w:id="27" w:date="2014-11-21T21:06:41Z">
        <w:del w:author="Anonymous" w:id="8" w:date="2014-11-21T21:06:36Z">
          <w:bookmarkStart w:colFirst="0" w:colLast="0" w:name="h.jlkkh9hcdvnm" w:id="305"/>
          <w:bookmarkEnd w:id="305"/>
          <w:r w:rsidDel="00000000" w:rsidR="00000000" w:rsidRPr="00000000">
            <w:rPr>
              <w:rtl w:val="0"/>
            </w:rPr>
            <w:delText xml:space="preserve">Things to consider</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2"/>
        </w:numPr>
        <w:ind w:left="720" w:hanging="360"/>
        <w:contextualSpacing w:val="1"/>
        <w:rPr>
          <w:ins w:author="Anonymous" w:id="27" w:date="2014-11-21T21:06:41Z"/>
          <w:color w:val="212f40"/>
          <w:highlight w:val="white"/>
        </w:rPr>
        <w:pPrChange w:author="Steve Budan" w:id="0" w:date="2014-12-10T22:47:47Z">
          <w:pPr>
            <w:numPr>
              <w:ilvl w:val="0"/>
              <w:numId w:val="24"/>
            </w:numPr>
            <w:ind w:left="720" w:hanging="360"/>
            <w:contextualSpacing w:val="1"/>
          </w:pPr>
        </w:pPrChange>
      </w:pPr>
      <w:ins w:author="Anonymous" w:id="27" w:date="2014-11-21T21:06:41Z">
        <w:del w:author="Anonymous" w:id="8" w:date="2014-11-21T21:06:36Z">
          <w:r w:rsidDel="00000000" w:rsidR="00000000" w:rsidRPr="00000000">
            <w:rPr>
              <w:rtl w:val="0"/>
            </w:rPr>
            <w:delText xml:space="preserve">Combining this with minErr that is used in Angular v1.2</w:delText>
          </w:r>
        </w:del>
      </w:ins>
    </w:p>
    <w:p w:rsidR="00000000" w:rsidDel="00000000" w:rsidP="00000000" w:rsidRDefault="00000000" w:rsidRPr="00000000">
      <w:pPr>
        <w:numPr>
          <w:ilvl w:val="0"/>
          <w:numId w:val="2"/>
        </w:numPr>
        <w:ind w:left="720" w:hanging="360"/>
        <w:contextualSpacing w:val="1"/>
        <w:rPr>
          <w:ins w:author="Anonymous" w:id="27" w:date="2014-11-21T21:06:41Z"/>
          <w:color w:val="212f40"/>
          <w:highlight w:val="white"/>
        </w:rPr>
        <w:pPrChange w:author="Steve Budan" w:id="0" w:date="2014-12-10T22:47:47Z">
          <w:pPr>
            <w:numPr>
              <w:ilvl w:val="0"/>
              <w:numId w:val="24"/>
            </w:numPr>
            <w:ind w:left="720" w:hanging="360"/>
            <w:contextualSpacing w:val="1"/>
          </w:pPr>
        </w:pPrChange>
      </w:pPr>
      <w:ins w:author="Anonymous" w:id="27" w:date="2014-11-21T21:06:41Z">
        <w:del w:author="Anonymous" w:id="8" w:date="2014-11-21T21:06:36Z">
          <w:r w:rsidDel="00000000" w:rsidR="00000000" w:rsidRPr="00000000">
            <w:rPr>
              <w:rtl w:val="0"/>
            </w:rPr>
            <w:delText xml:space="preserve">ES6 has some nice new features like string interpolation which should be heavily leveraged. We should do research into all the new ES6 stuff that could make this library and its apis more awesome.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1"/>
            <w:keepNext w:val="1"/>
            <w:keepLines w:val="1"/>
            <w:spacing w:before="200" w:lineRule="auto"/>
            <w:contextualSpacing w:val="0"/>
          </w:pPr>
        </w:pPrChange>
      </w:pPr>
      <w:ins w:author="Anonymous" w:id="27" w:date="2014-11-21T21:06:41Z">
        <w:del w:author="Anonymous" w:id="8" w:date="2014-11-21T21:06:36Z">
          <w:bookmarkStart w:colFirst="0" w:colLast="0" w:name="h.ya56dcg2algx" w:id="306"/>
          <w:bookmarkEnd w:id="306"/>
          <w:r w:rsidDel="00000000" w:rsidR="00000000" w:rsidRPr="00000000">
            <w:rPr>
              <w:rtl w:val="0"/>
            </w:rPr>
            <w:delText xml:space="preserve">Prior Work &amp; Existing solutions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[this section should be filled with list of existing solutions, their pros and cons]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6"/>
        </w:numPr>
        <w:ind w:left="720" w:hanging="360"/>
        <w:contextualSpacing w:val="1"/>
        <w:rPr>
          <w:ins w:author="Anonymous" w:id="27" w:date="2014-11-21T21:06:41Z"/>
          <w:highlight w:val="white"/>
        </w:rPr>
        <w:pPrChange w:author="Steve Budan" w:id="0" w:date="2014-12-10T22:47:47Z">
          <w:pPr>
            <w:numPr>
              <w:ilvl w:val="0"/>
              <w:numId w:val="19"/>
            </w:numPr>
            <w:ind w:left="720" w:hanging="360"/>
            <w:contextualSpacing w:val="1"/>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"http://drive.google.com/a/google.com/open?id=1fdJBnJqY5p51ShZhrDnpGzD1_2CzVhl2DaHMIWULORE"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 from a performance perspective.</w:delText>
          </w:r>
        </w:del>
      </w:ins>
    </w:p>
    <w:p w:rsidR="00000000" w:rsidDel="00000000" w:rsidP="00000000" w:rsidRDefault="00000000" w:rsidRPr="00000000">
      <w:pPr>
        <w:numPr>
          <w:ilvl w:val="0"/>
          <w:numId w:val="6"/>
        </w:numPr>
        <w:ind w:left="720" w:hanging="360"/>
        <w:contextualSpacing w:val="1"/>
        <w:rPr>
          <w:ins w:author="Anonymous" w:id="27" w:date="2014-11-21T21:06:41Z"/>
          <w:color w:val="212f40"/>
          <w:highlight w:val="white"/>
        </w:rPr>
        <w:pPrChange w:author="Steve Budan" w:id="0" w:date="2014-12-10T22:47:47Z">
          <w:pPr>
            <w:numPr>
              <w:ilvl w:val="0"/>
              <w:numId w:val="19"/>
            </w:numPr>
            <w:ind w:left="720" w:hanging="360"/>
            <w:contextualSpacing w:val="1"/>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"https://docs.google.com/a/google.com/document/d/1B4uewQA4gF-dzWYWXfe1YljPmOFtNm78sGYAZX4tkAw/edit#heading=h.rjaawvgs5i4a"</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highlight w:val="white"/>
                  <w:u w:val="single"/>
                </w:rPr>
              </w:rPrChange>
            </w:rPr>
            <w:delText xml:space="preserve">Design doc</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 for perf_api used in AngularDart</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Here are a few other loggers - not much to get excited about here; most are out of date, prototypes or not maintained.</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ind w:left="720" w:hanging="360"/>
            <w:contextualSpacing w:val="1"/>
          </w:pPr>
        </w:pPrChange>
      </w:pPr>
      <w:ins w:author="Anonymous" w:id="27" w:date="2014-11-21T21:06:41Z">
        <w:del w:author="Anonymous" w:id="8" w:date="2014-11-21T21:06:36Z">
          <w:r w:rsidDel="00000000" w:rsidR="00000000" w:rsidRPr="00000000">
            <w:rPr>
              <w:rtl w:val="0"/>
            </w:rPr>
            <w:delText xml:space="preserve">Log4JS: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"http://log4js.berlios.de/"</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http://log4js.berlios.de/</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Fourspaces Log4js: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"http://log4js.sourceforge.net/"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http://log4js.sourceforge.net/</w:delText>
          </w:r>
          <w:r w:rsidDel="00000000" w:rsidR="00000000" w:rsidRPr="00000000">
            <w:fldChar w:fldCharType="end"/>
          </w:r>
        </w:del>
      </w:ins>
      <w:ins w:author="Anonymous" w:id="27" w:date="2014-11-21T21:06:41Z">
        <w:del w:author="Anonymous" w:id="8" w:date="2014-11-21T21:06:36Z"/>
      </w:ins>
    </w:p>
    <w:p w:rsidR="00000000" w:rsidDel="00000000" w:rsidP="00000000" w:rsidRDefault="00000000" w:rsidRPr="00000000">
      <w:pPr>
        <w:numPr>
          <w:ilvl w:val="0"/>
          <w:numId w:val="9"/>
        </w:numPr>
        <w:ind w:left="720" w:hanging="360"/>
        <w:contextualSpacing w:val="1"/>
        <w:rPr>
          <w:ins w:author="Anonymous" w:id="27" w:date="2014-11-21T21:06:4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Lumberjack: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"https://github.com/dhruvbird/node-lumberjack"</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https://github.com/dhruvbird/node-lumberjack</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fvlogger: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"http://www.alistapart.com/articles/jslogging"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http://www.alistapart.com/articles/jslogging</w:delText>
          </w:r>
          <w:r w:rsidDel="00000000" w:rsidR="00000000" w:rsidRPr="00000000">
            <w:fldChar w:fldCharType="end"/>
          </w:r>
        </w:del>
      </w:ins>
      <w:ins w:author="Anonymous" w:id="27" w:date="2014-11-21T21:06:41Z">
        <w:del w:author="Anonymous" w:id="8" w:date="2014-11-21T21:06:36Z"/>
      </w:ins>
    </w:p>
    <w:p w:rsidR="00000000" w:rsidDel="00000000" w:rsidP="00000000" w:rsidRDefault="00000000" w:rsidRPr="00000000">
      <w:pPr>
        <w:numPr>
          <w:ilvl w:val="0"/>
          <w:numId w:val="9"/>
        </w:numPr>
        <w:ind w:left="720" w:hanging="360"/>
        <w:contextualSpacing w:val="1"/>
        <w:rPr>
          <w:ins w:author="Anonymous" w:id="27" w:date="2014-11-21T21:06:4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JSLog: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"https://github.com/dingyonglaw/JSLog"</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1155cc"/>
                  <w:sz w:val="20"/>
                  <w:szCs w:val="20"/>
                  <w:highlight w:val="white"/>
                  <w:u w:val="single"/>
                </w:rPr>
              </w:rPrChange>
            </w:rPr>
            <w:delText xml:space="preserve">https://github.com/dingyonglaw/JSLog</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log4javascript: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"http://log4javascript.sourceforge.net/"</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http://log4javascript.sourceforge.net</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Fonts w:ascii="Verdana" w:cs="Verdana" w:eastAsia="Verdana" w:hAnsi="Verdana"/>
          <w:sz w:val="20"/>
          <w:szCs w:val="20"/>
          <w:highlight w:val="white"/>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BlackbirdJS: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"http://code.google.com/p/blackbirdjs/"</w:delInstrText>
          </w:r>
          <w:r w:rsidDel="00000000" w:rsidR="00000000" w:rsidRPr="00000000">
            <w:fldChar w:fldCharType="separate"/>
          </w:r>
          <w:r w:rsidDel="00000000" w:rsidR="00000000" w:rsidRPr="00000000">
            <w:rPr>
              <w:color w:val="1155cc"/>
              <w:u w:val="single"/>
              <w:rtl w:val="0"/>
              <w:rPrChange w:author="Steve Budan" w:id="12" w:date="2014-12-10T22:47:47Z">
                <w:rPr>
                  <w:rFonts w:ascii="Verdana" w:cs="Verdana" w:eastAsia="Verdana" w:hAnsi="Verdana"/>
                  <w:color w:val="009999"/>
                  <w:sz w:val="20"/>
                  <w:szCs w:val="20"/>
                  <w:highlight w:val="white"/>
                  <w:u w:val="single"/>
                </w:rPr>
              </w:rPrChange>
            </w:rPr>
            <w:delText xml:space="preserve">Blackbirdjs</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JSNLog: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"http://js.jsnlog.com/"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http://js.jsnlog.com/</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LogLevel: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"http://pimterry.github.io/loglevel/"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http://pimterry.github.io/loglevel/</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JSTracer: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"http://jstracer.sourceforge.net/index.htm"</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http://jstracer.sourceforge.net/index.htm</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LogHound: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"https://code.google.com/p/facets-loghound/"</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https://code.google.com/p/facets-loghound/</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Winston: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"https://github.com/flatiron/winston"</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https://github.com/flatiron/winston</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9"/>
        </w:numPr>
        <w:ind w:left="720" w:hanging="360"/>
        <w:contextualSpacing w:val="1"/>
        <w:rPr>
          <w:ins w:author="Anonymous" w:id="27" w:date="2014-11-21T21:06:41Z"/>
        </w:rPr>
        <w:pPrChange w:author="Steve Budan" w:id="0" w:date="2014-12-10T22:47:47Z">
          <w:pPr>
            <w:numPr>
              <w:ilvl w:val="0"/>
              <w:numId w:val="20"/>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Bunyan: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"https://github.com/trentm/node-bunyan"</w:delInstrText>
          </w:r>
          <w:r w:rsidDel="00000000" w:rsidR="00000000" w:rsidRPr="00000000">
            <w:fldChar w:fldCharType="separate"/>
          </w:r>
          <w:r w:rsidDel="00000000" w:rsidR="00000000" w:rsidRPr="00000000">
            <w:rPr>
              <w:color w:val="1155cc"/>
              <w:u w:val="single"/>
              <w:rtl w:val="0"/>
              <w:rPrChange w:author="Steve Budan" w:id="12" w:date="2014-12-10T22:47:47Z">
                <w:rPr/>
              </w:rPrChange>
            </w:rPr>
            <w:delText xml:space="preserve">https://github.com/trentm/node-bunyan</w:delText>
          </w:r>
          <w:r w:rsidDel="00000000" w:rsidR="00000000" w:rsidRPr="00000000">
            <w:fldChar w:fldCharType="end"/>
          </w:r>
        </w:del>
      </w:ins>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spacing w:after="100" w:before="100" w:lineRule="auto"/>
            <w:contextualSpacing w:val="0"/>
          </w:pPr>
        </w:pPrChange>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spacing w:after="100" w:before="100" w:lineRule="auto"/>
            <w:contextualSpacing w:val="0"/>
          </w:pPr>
        </w:pPrChange>
      </w:pPr>
      <w:ins w:author="Anonymous" w:id="27" w:date="2014-11-21T21:06:41Z">
        <w:del w:author="Anonymous" w:id="8" w:date="2014-11-21T21:06:36Z">
          <w:r w:rsidDel="00000000" w:rsidR="00000000" w:rsidRPr="00000000">
            <w:rPr>
              <w:rtl w:val="0"/>
            </w:rPr>
            <w:delText xml:space="preserve">There is also a recent effort to standardize the console apis and make them work consistently across browsers:</w:delText>
          </w:r>
        </w:del>
      </w:ins>
    </w:p>
    <w:p w:rsidR="00000000" w:rsidDel="00000000" w:rsidP="00000000" w:rsidRDefault="00000000" w:rsidRPr="00000000">
      <w:pPr>
        <w:numPr>
          <w:ilvl w:val="0"/>
          <w:numId w:val="3"/>
        </w:numPr>
        <w:ind w:left="720" w:hanging="360"/>
        <w:contextualSpacing w:val="1"/>
        <w:rPr>
          <w:ins w:author="Anonymous" w:id="27" w:date="2014-11-21T21:06:41Z"/>
        </w:rPr>
        <w:pPrChange w:author="Steve Budan" w:id="0" w:date="2014-12-10T22:47:47Z">
          <w:pPr>
            <w:numPr>
              <w:ilvl w:val="0"/>
              <w:numId w:val="22"/>
            </w:numPr>
            <w:spacing w:after="100" w:before="100" w:lineRule="auto"/>
            <w:ind w:left="720" w:hanging="360"/>
            <w:contextualSpacing w:val="1"/>
          </w:pPr>
        </w:pPrChange>
      </w:pPr>
      <w:ins w:author="Anonymous" w:id="27" w:date="2014-11-21T21:06:41Z">
        <w:del w:author="Anonymous" w:id="8" w:date="2014-11-21T21:06:36Z"/>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"https://github.com/DeveloperToolsWG/console-object"</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console object proposal</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 by DevTools WG</w:delText>
          </w:r>
        </w:del>
      </w:ins>
    </w:p>
    <w:p w:rsidR="00000000" w:rsidDel="00000000" w:rsidP="00000000" w:rsidRDefault="00000000" w:rsidRPr="00000000">
      <w:pPr>
        <w:numPr>
          <w:ilvl w:val="0"/>
          <w:numId w:val="3"/>
        </w:numPr>
        <w:ind w:left="720" w:hanging="360"/>
        <w:contextualSpacing w:val="1"/>
        <w:rPr>
          <w:ins w:author="Anonymous" w:id="27" w:date="2014-11-21T21:06:41Z"/>
        </w:rPr>
        <w:pPrChange w:author="Steve Budan" w:id="0" w:date="2014-12-10T22:47:47Z">
          <w:pPr>
            <w:numPr>
              <w:ilvl w:val="0"/>
              <w:numId w:val="22"/>
            </w:numPr>
            <w:spacing w:after="100" w:before="100" w:lineRule="auto"/>
            <w:ind w:left="720" w:hanging="360"/>
            <w:contextualSpacing w:val="1"/>
          </w:pPr>
        </w:pPrChange>
      </w:pPr>
      <w:ins w:author="Anonymous" w:id="27" w:date="2014-11-21T21:06:41Z">
        <w:del w:author="Anonymous" w:id="8" w:date="2014-11-21T21:06:36Z">
          <w:r w:rsidDel="00000000" w:rsidR="00000000" w:rsidRPr="00000000">
            <w:rPr>
              <w:rtl w:val="0"/>
            </w:rPr>
            <w:delText xml:space="preserve">summary of the </w:delText>
          </w:r>
        </w:del>
      </w:ins>
      <w:ins w:author="Anonymous" w:id="27" w:date="2014-11-21T21:06:41Z">
        <w:del w:author="Anonymous" w:id="8" w:date="2014-11-21T21:06:36Z">
          <w:r w:rsidDel="00000000" w:rsidR="00000000" w:rsidRPr="00000000">
            <w:fldChar w:fldCharType="begin"/>
          </w:r>
          <w:r w:rsidDel="00000000" w:rsidR="00000000" w:rsidRPr="00000000">
            <w:delInstrText xml:space="preserve">HYPERLINK "http://www.2ality.com/2013/10/console-api.html"</w:delInstrText>
          </w:r>
          <w:r w:rsidDel="00000000" w:rsidR="00000000" w:rsidRPr="00000000">
            <w:fldChar w:fldCharType="separate"/>
          </w:r>
          <w:r w:rsidDel="00000000" w:rsidR="00000000" w:rsidRPr="00000000">
            <w:rPr>
              <w:color w:val="1155cc"/>
              <w:u w:val="single"/>
              <w:rtl w:val="0"/>
              <w:rPrChange w:author="Steve Budan" w:id="12" w:date="2014-12-10T22:47:47Z">
                <w:rPr>
                  <w:color w:val="1155cc"/>
                  <w:u w:val="single"/>
                </w:rPr>
              </w:rPrChange>
            </w:rPr>
            <w:delText xml:space="preserve">current behavior</w:delText>
          </w:r>
          <w:r w:rsidDel="00000000" w:rsidR="00000000" w:rsidRPr="00000000">
            <w:fldChar w:fldCharType="end"/>
          </w:r>
        </w:del>
      </w:ins>
      <w:ins w:author="Anonymous" w:id="27" w:date="2014-11-21T21:06:41Z">
        <w:del w:author="Anonymous" w:id="8" w:date="2014-11-21T21:06:36Z">
          <w:r w:rsidDel="00000000" w:rsidR="00000000" w:rsidRPr="00000000">
            <w:rPr>
              <w:rtl w:val="0"/>
            </w:rPr>
            <w:delText xml:space="preserve"> across browsers and platforms</w:delText>
          </w:r>
        </w:del>
      </w:ins>
    </w:p>
    <w:p w:rsidR="00000000" w:rsidDel="00000000" w:rsidP="00000000" w:rsidRDefault="00000000" w:rsidRPr="00000000">
      <w:pPr>
        <w:pStyle w:val="Heading1"/>
        <w:contextualSpacing w:val="0"/>
        <w:rPr>
          <w:ins w:author="Anonymous" w:id="27" w:date="2014-11-21T21:06:41Z"/>
        </w:rPr>
        <w:pPrChange w:author="Steve Budan" w:id="0" w:date="2014-12-10T22:47:47Z">
          <w:pPr>
            <w:pStyle w:val="Heading1"/>
            <w:keepNext w:val="1"/>
            <w:keepLines w:val="1"/>
            <w:spacing w:before="200" w:lineRule="auto"/>
            <w:contextualSpacing w:val="0"/>
          </w:pPr>
        </w:pPrChange>
      </w:pPr>
      <w:ins w:author="Anonymous" w:id="27" w:date="2014-11-21T21:06:41Z">
        <w:del w:author="Anonymous" w:id="8" w:date="2014-11-21T21:06:36Z">
          <w:bookmarkStart w:colFirst="0" w:colLast="0" w:name="h.x19nt8ih7mbn" w:id="307"/>
          <w:bookmarkEnd w:id="307"/>
          <w:r w:rsidDel="00000000" w:rsidR="00000000" w:rsidRPr="00000000">
            <w:rPr>
              <w:rtl w:val="0"/>
            </w:rPr>
            <w:delText xml:space="preserve">Overview of the solution</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[if existing solutions don't match our goals and requirements, describe the proposed solution to be build, including proposed apis and configuration options]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1"/>
            <w:keepNext w:val="1"/>
            <w:keepLines w:val="1"/>
            <w:spacing w:before="200" w:lineRule="auto"/>
            <w:contextualSpacing w:val="0"/>
          </w:pPr>
        </w:pPrChange>
      </w:pPr>
      <w:ins w:author="Anonymous" w:id="27" w:date="2014-11-21T21:06:41Z">
        <w:del w:author="Anonymous" w:id="8" w:date="2014-11-21T21:06:36Z">
          <w:bookmarkStart w:colFirst="0" w:colLast="0" w:name="h.uf539pvyp8uy" w:id="308"/>
          <w:bookmarkEnd w:id="308"/>
          <w:r w:rsidDel="00000000" w:rsidR="00000000" w:rsidRPr="00000000">
            <w:rPr>
              <w:rtl w:val="0"/>
            </w:rPr>
            <w:delText xml:space="preserve">Igor's notes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2"/>
            <w:keepNext w:val="1"/>
            <w:keepLines w:val="1"/>
            <w:spacing w:before="200" w:lineRule="auto"/>
            <w:contextualSpacing w:val="0"/>
          </w:pPr>
        </w:pPrChange>
      </w:pPr>
      <w:ins w:author="Anonymous" w:id="27" w:date="2014-11-21T21:06:41Z">
        <w:del w:author="Anonymous" w:id="8" w:date="2014-11-21T21:06:36Z">
          <w:bookmarkStart w:colFirst="0" w:colLast="0" w:name="h.gunuihu0ijlm" w:id="309"/>
          <w:bookmarkEnd w:id="309"/>
          <w:r w:rsidDel="00000000" w:rsidR="00000000" w:rsidRPr="00000000">
            <w:rPr>
              <w:rtl w:val="0"/>
            </w:rPr>
            <w:delText xml:space="preserve">Architecture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The overall architecture should be pluggable and the core should be only concerned with declaring log events and emitting events at runtime. The plugins should be then responsible for listenings to these events, consuming them and processing them.</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Plugins should be able to process the events in any arbitrary way, some examples: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turning them into formatted console.log statements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drawing trees (each nesting representing an event at a deeper stack frame)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logging to a remote server (via xhr, websockets, whatever)</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sending events to web inspector (e.g. timeline)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sending events to web tracing framework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2"/>
            <w:keepNext w:val="1"/>
            <w:keepLines w:val="1"/>
            <w:spacing w:before="200" w:lineRule="auto"/>
            <w:contextualSpacing w:val="0"/>
          </w:pPr>
        </w:pPrChange>
      </w:pPr>
      <w:ins w:author="Anonymous" w:id="27" w:date="2014-11-21T21:06:41Z">
        <w:del w:author="Anonymous" w:id="8" w:date="2014-11-21T21:06:36Z">
          <w:bookmarkStart w:colFirst="0" w:colLast="0" w:name="h.o6gila7jepkq" w:id="310"/>
          <w:bookmarkEnd w:id="310"/>
          <w:r w:rsidDel="00000000" w:rsidR="00000000" w:rsidRPr="00000000">
            <w:rPr>
              <w:rtl w:val="0"/>
            </w:rPr>
            <w:delText xml:space="preserve">Logging api</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The api should be lightweight, but also take few things into consideration. Each of the following subsections focuses on one aspect to consider. The final solution should combine them all into a cohesive api.</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3"/>
            <w:keepNext w:val="1"/>
            <w:keepLines w:val="1"/>
            <w:spacing w:before="160" w:lineRule="auto"/>
            <w:contextualSpacing w:val="0"/>
          </w:pPr>
        </w:pPrChange>
      </w:pPr>
      <w:ins w:author="Anonymous" w:id="27" w:date="2014-11-21T21:06:41Z">
        <w:del w:author="Anonymous" w:id="8" w:date="2014-11-21T21:06:36Z">
          <w:bookmarkStart w:colFirst="0" w:colLast="0" w:name="h.g05qsvg8lf6" w:id="311"/>
          <w:bookmarkEnd w:id="311"/>
          <w:r w:rsidDel="00000000" w:rsidR="00000000" w:rsidRPr="00000000">
            <w:rPr>
              <w:rtl w:val="0"/>
            </w:rPr>
            <w:delText xml:space="preserve">Metadata </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Goal: We need to be able to have information about the component a message is coming from along with with the actual message.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Simple </w:delText>
          </w:r>
          <w:r w:rsidDel="00000000" w:rsidR="00000000" w:rsidRPr="00000000">
            <w:rPr>
              <w:rtl w:val="0"/>
            </w:rPr>
            <w:delText xml:space="preserve">log.info("http: making a request to /foo")</w:delText>
          </w:r>
          <w:r w:rsidDel="00000000" w:rsidR="00000000" w:rsidRPr="00000000">
            <w:rPr>
              <w:rtl w:val="0"/>
            </w:rPr>
            <w:delText xml:space="preserve"> is not good enough because the component info is part of the message and not a separate metadata.</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A much better approach would be explicitly logging component id:</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log.info('http', 'making a request to /foo');</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but obviously this is annoying to type and error prone, so the best option is to create a new logger for each component and define the component name during initialization:</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log.info('making a request to /foo');</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There is additional metadata which we can collect without having the developer explicitly specify it. These could includes: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4"/>
        </w:numPr>
        <w:ind w:left="720" w:hanging="360"/>
        <w:contextualSpacing w:val="1"/>
        <w:rPr>
          <w:ins w:author="Anonymous" w:id="27" w:date="2014-11-21T21:06:41Z"/>
        </w:rPr>
        <w:pPrChange w:author="Steve Budan" w:id="0" w:date="2014-12-10T22:47:47Z">
          <w:pPr>
            <w:numPr>
              <w:ilvl w:val="0"/>
              <w:numId w:val="15"/>
            </w:numPr>
            <w:ind w:left="720" w:hanging="360"/>
            <w:contextualSpacing w:val="1"/>
          </w:pPr>
        </w:pPrChange>
      </w:pPr>
      <w:ins w:author="Anonymous" w:id="27" w:date="2014-11-21T21:06:41Z">
        <w:del w:author="Anonymous" w:id="8" w:date="2014-11-21T21:06:36Z">
          <w:r w:rsidDel="00000000" w:rsidR="00000000" w:rsidRPr="00000000">
            <w:rPr>
              <w:rtl w:val="0"/>
            </w:rPr>
            <w:delText xml:space="preserve">timestamp</w:delText>
          </w:r>
        </w:del>
      </w:ins>
    </w:p>
    <w:p w:rsidR="00000000" w:rsidDel="00000000" w:rsidP="00000000" w:rsidRDefault="00000000" w:rsidRPr="00000000">
      <w:pPr>
        <w:numPr>
          <w:ilvl w:val="0"/>
          <w:numId w:val="4"/>
        </w:numPr>
        <w:ind w:left="720" w:hanging="360"/>
        <w:contextualSpacing w:val="1"/>
        <w:rPr>
          <w:ins w:author="Anonymous" w:id="27" w:date="2014-11-21T21:06:41Z"/>
        </w:rPr>
        <w:pPrChange w:author="Steve Budan" w:id="0" w:date="2014-12-10T22:47:47Z">
          <w:pPr>
            <w:numPr>
              <w:ilvl w:val="0"/>
              <w:numId w:val="15"/>
            </w:numPr>
            <w:ind w:left="720" w:hanging="360"/>
            <w:contextualSpacing w:val="1"/>
          </w:pPr>
        </w:pPrChange>
      </w:pPr>
      <w:ins w:author="Anonymous" w:id="27" w:date="2014-11-21T21:06:41Z">
        <w:del w:author="Anonymous" w:id="8" w:date="2014-11-21T21:06:36Z">
          <w:r w:rsidDel="00000000" w:rsidR="00000000" w:rsidRPr="00000000">
            <w:rPr>
              <w:rtl w:val="0"/>
            </w:rPr>
            <w:delText xml:space="preserve">stack info</w:delText>
          </w:r>
        </w:del>
      </w:ins>
    </w:p>
    <w:p w:rsidR="00000000" w:rsidDel="00000000" w:rsidP="00000000" w:rsidRDefault="00000000" w:rsidRPr="00000000">
      <w:pPr>
        <w:numPr>
          <w:ilvl w:val="0"/>
          <w:numId w:val="4"/>
        </w:numPr>
        <w:ind w:left="720" w:hanging="360"/>
        <w:contextualSpacing w:val="1"/>
        <w:rPr>
          <w:ins w:author="Anonymous" w:id="27" w:date="2014-11-21T21:06:41Z"/>
        </w:rPr>
        <w:pPrChange w:author="Steve Budan" w:id="0" w:date="2014-12-10T22:47:47Z">
          <w:pPr>
            <w:numPr>
              <w:ilvl w:val="0"/>
              <w:numId w:val="15"/>
            </w:numPr>
            <w:ind w:left="720" w:hanging="360"/>
            <w:contextualSpacing w:val="1"/>
          </w:pPr>
        </w:pPrChange>
      </w:pPr>
      <w:ins w:author="Anonymous" w:id="27" w:date="2014-11-21T21:06:41Z">
        <w:del w:author="Anonymous" w:id="8" w:date="2014-11-21T21:06:36Z">
          <w:r w:rsidDel="00000000" w:rsidR="00000000" w:rsidRPr="00000000">
            <w:rPr>
              <w:rtl w:val="0"/>
            </w:rPr>
            <w:delText xml:space="preserve">window.location</w:delText>
          </w:r>
        </w:del>
      </w:ins>
    </w:p>
    <w:p w:rsidR="00000000" w:rsidDel="00000000" w:rsidP="00000000" w:rsidRDefault="00000000" w:rsidRPr="00000000">
      <w:pPr>
        <w:numPr>
          <w:ilvl w:val="0"/>
          <w:numId w:val="4"/>
        </w:numPr>
        <w:ind w:left="720" w:hanging="360"/>
        <w:contextualSpacing w:val="1"/>
        <w:rPr>
          <w:ins w:author="Anonymous" w:id="27" w:date="2014-11-21T21:06:41Z"/>
        </w:rPr>
        <w:pPrChange w:author="Steve Budan" w:id="0" w:date="2014-12-10T22:47:47Z">
          <w:pPr>
            <w:numPr>
              <w:ilvl w:val="0"/>
              <w:numId w:val="15"/>
            </w:numPr>
            <w:ind w:left="720" w:hanging="360"/>
            <w:contextualSpacing w:val="1"/>
          </w:pPr>
        </w:pPrChange>
      </w:pPr>
      <w:ins w:author="Anonymous" w:id="27" w:date="2014-11-21T21:06:41Z">
        <w:del w:author="Anonymous" w:id="8" w:date="2014-11-21T21:06:36Z">
          <w:r w:rsidDel="00000000" w:rsidR="00000000" w:rsidRPr="00000000">
            <w:rPr>
              <w:rtl w:val="0"/>
            </w:rPr>
            <w:delText xml:space="preserve">webworker info</w:delText>
          </w:r>
        </w:del>
      </w:ins>
    </w:p>
    <w:p w:rsidR="00000000" w:rsidDel="00000000" w:rsidP="00000000" w:rsidRDefault="00000000" w:rsidRPr="00000000">
      <w:pPr>
        <w:numPr>
          <w:ilvl w:val="0"/>
          <w:numId w:val="4"/>
        </w:numPr>
        <w:ind w:left="720" w:hanging="360"/>
        <w:contextualSpacing w:val="1"/>
        <w:rPr>
          <w:ins w:author="Anonymous" w:id="27" w:date="2014-11-21T21:06:41Z"/>
        </w:rPr>
        <w:pPrChange w:author="Steve Budan" w:id="0" w:date="2014-12-10T22:47:47Z">
          <w:pPr>
            <w:numPr>
              <w:ilvl w:val="0"/>
              <w:numId w:val="15"/>
            </w:numPr>
            <w:ind w:left="720" w:hanging="360"/>
            <w:contextualSpacing w:val="1"/>
          </w:pPr>
        </w:pPrChange>
      </w:pPr>
      <w:ins w:author="Anonymous" w:id="27" w:date="2014-11-21T21:06:41Z">
        <w:del w:author="Anonymous" w:id="8" w:date="2014-11-21T21:06:36Z">
          <w:r w:rsidDel="00000000" w:rsidR="00000000" w:rsidRPr="00000000">
            <w:rPr>
              <w:rtl w:val="0"/>
            </w:rPr>
            <w:delText xml:space="preserve">memory utilization</w:delText>
          </w:r>
        </w:del>
      </w:ins>
    </w:p>
    <w:p w:rsidR="00000000" w:rsidDel="00000000" w:rsidP="00000000" w:rsidRDefault="00000000" w:rsidRPr="00000000">
      <w:pPr>
        <w:numPr>
          <w:ilvl w:val="0"/>
          <w:numId w:val="4"/>
        </w:numPr>
        <w:ind w:left="720" w:hanging="360"/>
        <w:contextualSpacing w:val="1"/>
        <w:rPr>
          <w:ins w:author="Anonymous" w:id="27" w:date="2014-11-21T21:06:41Z"/>
        </w:rPr>
        <w:pPrChange w:author="Steve Budan" w:id="0" w:date="2014-12-10T22:47:47Z">
          <w:pPr>
            <w:numPr>
              <w:ilvl w:val="0"/>
              <w:numId w:val="15"/>
            </w:numPr>
            <w:ind w:left="720" w:hanging="360"/>
            <w:contextualSpacing w:val="1"/>
          </w:pPr>
        </w:pPrChange>
      </w:pPr>
      <w:ins w:author="Anonymous" w:id="27" w:date="2014-11-21T21:06:41Z">
        <w:del w:author="Anonymous" w:id="8" w:date="2014-11-21T21:06:36Z">
          <w:r w:rsidDel="00000000" w:rsidR="00000000" w:rsidRPr="00000000">
            <w:rPr>
              <w:rtl w:val="0"/>
            </w:rPr>
            <w:delText xml:space="preserve">and others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3"/>
            <w:keepNext w:val="1"/>
            <w:keepLines w:val="1"/>
            <w:spacing w:before="160" w:lineRule="auto"/>
            <w:contextualSpacing w:val="0"/>
          </w:pPr>
        </w:pPrChange>
      </w:pPr>
      <w:ins w:author="Anonymous" w:id="27" w:date="2014-11-21T21:06:41Z">
        <w:del w:author="Anonymous" w:id="8" w:date="2014-11-21T21:06:36Z">
          <w:bookmarkStart w:colFirst="0" w:colLast="0" w:name="h.lq78qum7duwt" w:id="312"/>
          <w:bookmarkEnd w:id="312"/>
          <w:r w:rsidDel="00000000" w:rsidR="00000000" w:rsidRPr="00000000">
            <w:rPr>
              <w:rtl w:val="0"/>
            </w:rPr>
            <w:delText xml:space="preserve">Performance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If a logging is not enabled for a particular logging level, we should minimize the performance impact of such log statements in the executing code.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For example if `info` level is not enabled then apis that declare logging points as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log.info("http: making a request to " + computeAbsoluteUrl(url))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will always compute the absolute url, even when logging is completely disabled. This is because only once the log#info method is called, we know that logging at this level is disabled, but the message has already been wastefully computed.</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In the java world this has been solved by using </w:delText>
          </w:r>
          <w:r w:rsidDel="00000000" w:rsidR="00000000" w:rsidRPr="00000000">
            <w:rPr>
              <w:rtl w:val="0"/>
            </w:rPr>
            <w:delText xml:space="preserve">if</w:delText>
          </w:r>
          <w:r w:rsidDel="00000000" w:rsidR="00000000" w:rsidRPr="00000000">
            <w:rPr>
              <w:rtl w:val="0"/>
            </w:rPr>
            <w:delText xml:space="preserve"> statements or shortcircuiting boolean operators. In our case we could do something like: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log.isInfoOn() &amp;&amp; log.info("http: making a request to " + computeAbsoluteUrl(url));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We could even go as far as setting the method to undefined if disabled, which could allow for api like: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 &amp;&amp; log.info("http: making a request to " + computeAbsoluteUrl(url));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We should also explore (optionally) using callbacks as well, but the performance benefits of this approach are unknown and need to be verified:</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 () =&gt; "http: making a request to " + computeAbsoluteUrl(url) );</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3"/>
            <w:keepNext w:val="1"/>
            <w:keepLines w:val="1"/>
            <w:spacing w:before="160" w:lineRule="auto"/>
            <w:contextualSpacing w:val="0"/>
          </w:pPr>
        </w:pPrChange>
      </w:pPr>
      <w:ins w:author="Anonymous" w:id="27" w:date="2014-11-21T21:06:41Z">
        <w:del w:author="Anonymous" w:id="8" w:date="2014-11-21T21:06:36Z">
          <w:bookmarkStart w:colFirst="0" w:colLast="0" w:name="h.cuqrbhwdej4l" w:id="313"/>
          <w:bookmarkEnd w:id="313"/>
          <w:r w:rsidDel="00000000" w:rsidR="00000000" w:rsidRPr="00000000">
            <w:rPr>
              <w:rtl w:val="0"/>
            </w:rPr>
            <w:delText xml:space="preserve">String templating</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Doing string concatenation by hand is lame when ES6 string interpolation can help us quite bit. Compare: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right="-1440"/>
            <w:contextualSpacing w:val="0"/>
          </w:pPr>
        </w:pPrChange>
      </w:pPr>
      <w:ins w:author="Anonymous" w:id="27" w:date="2014-11-21T21:06:41Z">
        <w:del w:author="Anonymous" w:id="8" w:date="2014-11-21T21:06:36Z">
          <w:r w:rsidDel="00000000" w:rsidR="00000000" w:rsidRPr="00000000">
            <w:rPr>
              <w:rtl w:val="0"/>
            </w:rPr>
            <w:delText xml:space="preserve">log.info("making a request to " + url + " with headers " + JSON.stringify(headersArray));</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with:</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right="-990"/>
            <w:contextualSpacing w:val="0"/>
          </w:pPr>
        </w:pPrChange>
      </w:pPr>
      <w:ins w:author="Anonymous" w:id="27" w:date="2014-11-21T21:06:41Z">
        <w:del w:author="Anonymous" w:id="8" w:date="2014-11-21T21:06:36Z">
          <w:r w:rsidDel="00000000" w:rsidR="00000000" w:rsidRPr="00000000">
            <w:rPr>
              <w:rtl w:val="0"/>
            </w:rPr>
            <w:delText xml:space="preserve">log.info("making a request to ${url} with headers ${JSON.stringify(headersArray)});</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or even better:</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 `"making a request to ${url} with headers ${headersArray}`;</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the last format uses ability to pass a string template to a custom stringify function which can do type inspection and use the most appropriate serializer for each argument so that the developer doesn't have to do that.</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3"/>
            <w:keepNext w:val="1"/>
            <w:keepLines w:val="1"/>
            <w:spacing w:before="160" w:lineRule="auto"/>
            <w:contextualSpacing w:val="0"/>
          </w:pPr>
        </w:pPrChange>
      </w:pPr>
      <w:ins w:author="Anonymous" w:id="27" w:date="2014-11-21T21:06:41Z">
        <w:del w:author="Anonymous" w:id="8" w:date="2014-11-21T21:06:36Z">
          <w:bookmarkStart w:colFirst="0" w:colLast="0" w:name="h.g9lgqntgei8" w:id="314"/>
          <w:bookmarkEnd w:id="314"/>
          <w:r w:rsidDel="00000000" w:rsidR="00000000" w:rsidRPr="00000000">
            <w:rPr>
              <w:rtl w:val="0"/>
            </w:rPr>
            <w:delText xml:space="preserve">Single-point vs dual-point vs around logging</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While single point logging is simple, dual-point and around logging enables us to visualize execution flow using trees and in addition to being a perfect fit for tracing/profiling needs.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4"/>
            <w:keepNext w:val="1"/>
            <w:keepLines w:val="1"/>
            <w:spacing w:before="160" w:lineRule="auto"/>
            <w:contextualSpacing w:val="0"/>
          </w:pPr>
        </w:pPrChange>
      </w:pPr>
      <w:ins w:author="Anonymous" w:id="27" w:date="2014-11-21T21:06:41Z">
        <w:del w:author="Anonymous" w:id="8" w:date="2014-11-21T21:06:36Z">
          <w:bookmarkStart w:colFirst="0" w:colLast="0" w:name="h.bx14iyvi2s07" w:id="315"/>
          <w:bookmarkEnd w:id="315"/>
          <w:r w:rsidDel="00000000" w:rsidR="00000000" w:rsidRPr="00000000">
            <w:rPr>
              <w:rtl w:val="0"/>
            </w:rPr>
            <w:delText xml:space="preserve">Single-point logging:</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log.info(`processing http response for ${url}`);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Pros:</w:delText>
          </w:r>
        </w:del>
      </w:ins>
    </w:p>
    <w:p w:rsidR="00000000" w:rsidDel="00000000" w:rsidP="00000000" w:rsidRDefault="00000000" w:rsidRPr="00000000">
      <w:pPr>
        <w:numPr>
          <w:ilvl w:val="0"/>
          <w:numId w:val="21"/>
        </w:numPr>
        <w:ind w:left="720" w:hanging="360"/>
        <w:contextualSpacing w:val="1"/>
        <w:rPr>
          <w:ins w:author="Anonymous" w:id="27" w:date="2014-11-21T21:06:41Z"/>
        </w:rPr>
        <w:pPrChange w:author="Steve Budan" w:id="0" w:date="2014-12-10T22:47:47Z">
          <w:pPr>
            <w:numPr>
              <w:ilvl w:val="0"/>
              <w:numId w:val="11"/>
            </w:numPr>
            <w:ind w:left="720" w:hanging="360"/>
            <w:contextualSpacing w:val="1"/>
          </w:pPr>
        </w:pPrChange>
      </w:pPr>
      <w:ins w:author="Anonymous" w:id="27" w:date="2014-11-21T21:06:41Z">
        <w:del w:author="Anonymous" w:id="8" w:date="2014-11-21T21:06:36Z">
          <w:r w:rsidDel="00000000" w:rsidR="00000000" w:rsidRPr="00000000">
            <w:rPr>
              <w:rtl w:val="0"/>
            </w:rPr>
            <w:delText xml:space="preserve">simple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23"/>
        </w:numPr>
        <w:ind w:left="720" w:hanging="360"/>
        <w:contextualSpacing w:val="1"/>
        <w:rPr>
          <w:ins w:author="Anonymous" w:id="27" w:date="2014-11-21T21:06:41Z"/>
        </w:rPr>
        <w:pPrChange w:author="Steve Budan" w:id="0" w:date="2014-12-10T22:47:47Z">
          <w:pPr>
            <w:numPr>
              <w:ilvl w:val="0"/>
              <w:numId w:val="12"/>
            </w:numPr>
            <w:ind w:left="720" w:hanging="360"/>
            <w:contextualSpacing w:val="1"/>
          </w:pPr>
        </w:pPrChange>
      </w:pPr>
      <w:ins w:author="Anonymous" w:id="27" w:date="2014-11-21T21:06:41Z">
        <w:del w:author="Anonymous" w:id="8" w:date="2014-11-21T21:06:36Z">
          <w:r w:rsidDel="00000000" w:rsidR="00000000" w:rsidRPr="00000000">
            <w:rPr>
              <w:rtl w:val="0"/>
            </w:rPr>
            <w:delText xml:space="preserve">unable to demarcate beginning and end of an event with non-zero duration</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4"/>
            <w:keepNext w:val="1"/>
            <w:keepLines w:val="1"/>
            <w:spacing w:before="160" w:lineRule="auto"/>
            <w:contextualSpacing w:val="0"/>
          </w:pPr>
        </w:pPrChange>
      </w:pPr>
      <w:ins w:author="Anonymous" w:id="27" w:date="2014-11-21T21:06:41Z">
        <w:del w:author="Anonymous" w:id="8" w:date="2014-11-21T21:06:36Z">
          <w:bookmarkStart w:colFirst="0" w:colLast="0" w:name="h.38izfp1tvvb7" w:id="316"/>
          <w:bookmarkEnd w:id="316"/>
          <w:r w:rsidDel="00000000" w:rsidR="00000000" w:rsidRPr="00000000">
            <w:rPr>
              <w:rtl w:val="0"/>
            </w:rPr>
            <w:delText xml:space="preserve">Dual-point logging 1:</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log.infoStart(`processing http response for ${url}`);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log.infoEnd(`processing http response for ${url}`);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17"/>
        </w:numPr>
        <w:ind w:left="720" w:hanging="360"/>
        <w:contextualSpacing w:val="1"/>
        <w:rPr>
          <w:ins w:author="Anonymous" w:id="27" w:date="2014-11-21T21:06:41Z"/>
        </w:rPr>
        <w:pPrChange w:author="Steve Budan" w:id="0" w:date="2014-12-10T22:47:47Z">
          <w:pPr>
            <w:numPr>
              <w:ilvl w:val="0"/>
              <w:numId w:val="13"/>
            </w:numPr>
            <w:ind w:left="720" w:hanging="360"/>
            <w:contextualSpacing w:val="1"/>
          </w:pPr>
        </w:pPrChange>
      </w:pPr>
      <w:ins w:author="Anonymous" w:id="27" w:date="2014-11-21T21:06:41Z">
        <w:del w:author="Anonymous" w:id="8" w:date="2014-11-21T21:06:36Z">
          <w:r w:rsidDel="00000000" w:rsidR="00000000" w:rsidRPr="00000000">
            <w:rPr>
              <w:rtl w:val="0"/>
            </w:rPr>
            <w:delText xml:space="preserve">verbose</w:delText>
          </w:r>
        </w:del>
      </w:ins>
    </w:p>
    <w:p w:rsidR="00000000" w:rsidDel="00000000" w:rsidP="00000000" w:rsidRDefault="00000000" w:rsidRPr="00000000">
      <w:pPr>
        <w:numPr>
          <w:ilvl w:val="0"/>
          <w:numId w:val="17"/>
        </w:numPr>
        <w:ind w:left="720" w:hanging="360"/>
        <w:contextualSpacing w:val="1"/>
        <w:rPr>
          <w:ins w:author="Anonymous" w:id="27" w:date="2014-11-21T21:06:41Z"/>
        </w:rPr>
        <w:pPrChange w:author="Steve Budan" w:id="0" w:date="2014-12-10T22:47:47Z">
          <w:pPr>
            <w:numPr>
              <w:ilvl w:val="0"/>
              <w:numId w:val="13"/>
            </w:numPr>
            <w:ind w:left="720" w:hanging="360"/>
            <w:contextualSpacing w:val="1"/>
          </w:pPr>
        </w:pPrChange>
      </w:pPr>
      <w:ins w:author="Anonymous" w:id="27" w:date="2014-11-21T21:06:41Z">
        <w:del w:author="Anonymous" w:id="8" w:date="2014-11-21T21:06:36Z">
          <w:r w:rsidDel="00000000" w:rsidR="00000000" w:rsidRPr="00000000">
            <w:rPr>
              <w:rtl w:val="0"/>
            </w:rPr>
            <w:delText xml:space="preserve">error prone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4"/>
            <w:keepNext w:val="1"/>
            <w:keepLines w:val="1"/>
            <w:spacing w:before="160" w:lineRule="auto"/>
            <w:contextualSpacing w:val="0"/>
          </w:pPr>
        </w:pPrChange>
      </w:pPr>
      <w:ins w:author="Anonymous" w:id="27" w:date="2014-11-21T21:06:41Z">
        <w:del w:author="Anonymous" w:id="8" w:date="2014-11-21T21:06:36Z">
          <w:bookmarkStart w:colFirst="0" w:colLast="0" w:name="h.38tbx970lucb" w:id="317"/>
          <w:bookmarkEnd w:id="317"/>
          <w:r w:rsidDel="00000000" w:rsidR="00000000" w:rsidRPr="00000000">
            <w:rPr>
              <w:rtl w:val="0"/>
            </w:rPr>
            <w:delText xml:space="preserve">Dual-point logging 2:</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log.infoStart('someId', `processing http response for ${url}`);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log.infoEnd('someId');</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Cons: </w:delText>
          </w:r>
        </w:del>
      </w:ins>
    </w:p>
    <w:p w:rsidR="00000000" w:rsidDel="00000000" w:rsidP="00000000" w:rsidRDefault="00000000" w:rsidRPr="00000000">
      <w:pPr>
        <w:numPr>
          <w:ilvl w:val="0"/>
          <w:numId w:val="18"/>
        </w:numPr>
        <w:ind w:left="720" w:hanging="360"/>
        <w:contextualSpacing w:val="1"/>
        <w:rPr>
          <w:ins w:author="Anonymous" w:id="27" w:date="2014-11-21T21:06:41Z"/>
        </w:rPr>
        <w:pPrChange w:author="Steve Budan" w:id="0" w:date="2014-12-10T22:47:47Z">
          <w:pPr>
            <w:numPr>
              <w:ilvl w:val="0"/>
              <w:numId w:val="16"/>
            </w:numPr>
            <w:ind w:left="720" w:hanging="360"/>
            <w:contextualSpacing w:val="1"/>
          </w:pPr>
        </w:pPrChange>
      </w:pPr>
      <w:ins w:author="Anonymous" w:id="27" w:date="2014-11-21T21:06:41Z">
        <w:del w:author="Anonymous" w:id="8" w:date="2014-11-21T21:06:36Z">
          <w:r w:rsidDel="00000000" w:rsidR="00000000" w:rsidRPr="00000000">
            <w:rPr>
              <w:rtl w:val="0"/>
            </w:rPr>
            <w:delText xml:space="preserve">requires unique ids which are troublesome to generate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4"/>
            <w:keepNext w:val="1"/>
            <w:keepLines w:val="1"/>
            <w:spacing w:before="160" w:lineRule="auto"/>
            <w:contextualSpacing w:val="0"/>
          </w:pPr>
        </w:pPrChange>
      </w:pPr>
      <w:ins w:author="Anonymous" w:id="27" w:date="2014-11-21T21:06:41Z">
        <w:del w:author="Anonymous" w:id="8" w:date="2014-11-21T21:06:36Z">
          <w:bookmarkStart w:colFirst="0" w:colLast="0" w:name="h.g1pwjzzba6wn" w:id="318"/>
          <w:bookmarkEnd w:id="318"/>
          <w:r w:rsidDel="00000000" w:rsidR="00000000" w:rsidRPr="00000000">
            <w:rPr>
              <w:rtl w:val="0"/>
            </w:rPr>
            <w:delText xml:space="preserve">Dual-point logging 3:</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let logEnd = log.infoStart(`processing http response for ${url}`);</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do work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logEnd();</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4"/>
            <w:keepNext w:val="1"/>
            <w:keepLines w:val="1"/>
            <w:spacing w:before="160" w:lineRule="auto"/>
            <w:contextualSpacing w:val="0"/>
          </w:pPr>
        </w:pPrChange>
      </w:pPr>
      <w:ins w:author="Anonymous" w:id="27" w:date="2014-11-21T21:06:41Z">
        <w:del w:author="Anonymous" w:id="8" w:date="2014-11-21T21:06:36Z">
          <w:bookmarkStart w:colFirst="0" w:colLast="0" w:name="h.y6pldy02gqi" w:id="319"/>
          <w:bookmarkEnd w:id="319"/>
          <w:r w:rsidDel="00000000" w:rsidR="00000000" w:rsidRPr="00000000">
            <w:rPr>
              <w:rtl w:val="0"/>
            </w:rPr>
            <w:delText xml:space="preserve">Around logging:</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log.info(`processing http response for ${url}`, () =&gt; {</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  // do work</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Cons:</w:delText>
          </w:r>
        </w:del>
      </w:ins>
    </w:p>
    <w:p w:rsidR="00000000" w:rsidDel="00000000" w:rsidP="00000000" w:rsidRDefault="00000000" w:rsidRPr="00000000">
      <w:pPr>
        <w:numPr>
          <w:ilvl w:val="0"/>
          <w:numId w:val="7"/>
        </w:numPr>
        <w:ind w:left="720" w:hanging="360"/>
        <w:contextualSpacing w:val="1"/>
        <w:rPr>
          <w:ins w:author="Anonymous" w:id="27" w:date="2014-11-21T21:06:41Z"/>
        </w:rPr>
        <w:pPrChange w:author="Steve Budan" w:id="0" w:date="2014-12-10T22:47:47Z">
          <w:pPr>
            <w:numPr>
              <w:ilvl w:val="0"/>
              <w:numId w:val="10"/>
            </w:numPr>
            <w:ind w:left="720" w:hanging="360"/>
            <w:contextualSpacing w:val="1"/>
          </w:pPr>
        </w:pPrChange>
      </w:pPr>
      <w:ins w:author="Anonymous" w:id="27" w:date="2014-11-21T21:06:41Z">
        <w:del w:author="Anonymous" w:id="8" w:date="2014-11-21T21:06:36Z">
          <w:r w:rsidDel="00000000" w:rsidR="00000000" w:rsidRPr="00000000">
            <w:rPr>
              <w:rtl w:val="0"/>
            </w:rPr>
            <w:delText xml:space="preserve">might be problematic for async code (we could use </w:delText>
          </w:r>
          <w:r w:rsidDel="00000000" w:rsidR="00000000" w:rsidRPr="00000000">
            <w:rPr>
              <w:rtl w:val="0"/>
            </w:rPr>
            <w:delText xml:space="preserve">done()</w:delText>
          </w:r>
          <w:r w:rsidDel="00000000" w:rsidR="00000000" w:rsidRPr="00000000">
            <w:rPr>
              <w:rtl w:val="0"/>
            </w:rPr>
            <w:delText xml:space="preserve"> fn though)</w:delText>
          </w:r>
        </w:del>
      </w:ins>
    </w:p>
    <w:p w:rsidR="00000000" w:rsidDel="00000000" w:rsidP="00000000" w:rsidRDefault="00000000" w:rsidRPr="00000000">
      <w:pPr>
        <w:numPr>
          <w:ilvl w:val="0"/>
          <w:numId w:val="7"/>
        </w:numPr>
        <w:ind w:left="720" w:hanging="360"/>
        <w:contextualSpacing w:val="1"/>
        <w:rPr>
          <w:ins w:author="Anonymous" w:id="27" w:date="2014-11-21T21:06:41Z"/>
        </w:rPr>
        <w:pPrChange w:author="Steve Budan" w:id="0" w:date="2014-12-10T22:47:47Z">
          <w:pPr>
            <w:numPr>
              <w:ilvl w:val="0"/>
              <w:numId w:val="10"/>
            </w:numPr>
            <w:ind w:left="720" w:hanging="360"/>
            <w:contextualSpacing w:val="1"/>
          </w:pPr>
        </w:pPrChange>
      </w:pPr>
      <w:ins w:author="Anonymous" w:id="27" w:date="2014-11-21T21:06:41Z">
        <w:del w:author="Anonymous" w:id="8" w:date="2014-11-21T21:06:36Z">
          <w:r w:rsidDel="00000000" w:rsidR="00000000" w:rsidRPr="00000000">
            <w:rPr>
              <w:rtl w:val="0"/>
            </w:rPr>
            <w:delText xml:space="preserve">potentially changes the behavior of the wrapped code because of </w:delText>
          </w:r>
          <w:r w:rsidDel="00000000" w:rsidR="00000000" w:rsidRPr="00000000">
            <w:rPr>
              <w:rtl w:val="0"/>
            </w:rPr>
            <w:delText xml:space="preserve">this</w:delText>
          </w:r>
          <w:r w:rsidDel="00000000" w:rsidR="00000000" w:rsidRPr="00000000">
            <w:rPr>
              <w:rtl w:val="0"/>
            </w:rPr>
            <w:delText xml:space="preserve"> issues in js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2"/>
            <w:keepNext w:val="1"/>
            <w:keepLines w:val="1"/>
            <w:spacing w:before="200" w:lineRule="auto"/>
            <w:contextualSpacing w:val="0"/>
          </w:pPr>
        </w:pPrChange>
      </w:pPr>
      <w:ins w:author="Anonymous" w:id="27" w:date="2014-11-21T21:06:41Z">
        <w:del w:author="Anonymous" w:id="8" w:date="2014-11-21T21:06:36Z">
          <w:bookmarkStart w:colFirst="0" w:colLast="0" w:name="h.1v1cf2didqab" w:id="320"/>
          <w:bookmarkEnd w:id="320"/>
          <w:r w:rsidDel="00000000" w:rsidR="00000000" w:rsidRPr="00000000">
            <w:rPr>
              <w:rtl w:val="0"/>
            </w:rPr>
            <w:delText xml:space="preserve">Log processors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As mentioned before, the core logging api should not know how to do anything besides how to collect and rebroadcast logging events. All the formatting, processing and visualization should be done via processors installed as plugins.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These processors should be able to:</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numPr>
          <w:ilvl w:val="0"/>
          <w:numId w:val="5"/>
        </w:numPr>
        <w:ind w:left="720" w:hanging="360"/>
        <w:contextualSpacing w:val="1"/>
        <w:rPr>
          <w:ins w:author="Anonymous" w:id="27" w:date="2014-11-21T21:06:41Z"/>
        </w:rPr>
        <w:pPrChange w:author="Steve Budan" w:id="0" w:date="2014-12-10T22:47:47Z">
          <w:pPr>
            <w:numPr>
              <w:ilvl w:val="0"/>
              <w:numId w:val="14"/>
            </w:numPr>
            <w:ind w:left="720" w:hanging="360"/>
            <w:contextualSpacing w:val="1"/>
          </w:pPr>
        </w:pPrChange>
      </w:pPr>
      <w:ins w:author="Anonymous" w:id="27" w:date="2014-11-21T21:06:41Z">
        <w:del w:author="Anonymous" w:id="8" w:date="2014-11-21T21:06:36Z">
          <w:r w:rsidDel="00000000" w:rsidR="00000000" w:rsidRPr="00000000">
            <w:rPr>
              <w:rtl w:val="0"/>
            </w:rPr>
            <w:delText xml:space="preserve">connect to the logging core any time during runtime (e.g. browser plugins that get enabled only when development console gets opened or recording is started) </w:delText>
          </w:r>
        </w:del>
      </w:ins>
    </w:p>
    <w:p w:rsidR="00000000" w:rsidDel="00000000" w:rsidP="00000000" w:rsidRDefault="00000000" w:rsidRPr="00000000">
      <w:pPr>
        <w:numPr>
          <w:ilvl w:val="0"/>
          <w:numId w:val="5"/>
        </w:numPr>
        <w:ind w:left="720" w:hanging="360"/>
        <w:contextualSpacing w:val="1"/>
        <w:rPr>
          <w:ins w:author="Anonymous" w:id="27" w:date="2014-11-21T21:06:41Z"/>
        </w:rPr>
        <w:pPrChange w:author="Steve Budan" w:id="0" w:date="2014-12-10T22:47:47Z">
          <w:pPr>
            <w:numPr>
              <w:ilvl w:val="0"/>
              <w:numId w:val="14"/>
            </w:numPr>
            <w:ind w:left="720" w:hanging="360"/>
            <w:contextualSpacing w:val="1"/>
          </w:pPr>
        </w:pPrChange>
      </w:pPr>
      <w:ins w:author="Anonymous" w:id="27" w:date="2014-11-21T21:06:41Z">
        <w:del w:author="Anonymous" w:id="8" w:date="2014-11-21T21:06:36Z">
          <w:r w:rsidDel="00000000" w:rsidR="00000000" w:rsidRPr="00000000">
            <w:rPr>
              <w:rtl w:val="0"/>
            </w:rPr>
            <w:delText xml:space="preserve">optionally receive only subset of all logging events (e.g. only events at level error from component http)</w:delText>
          </w:r>
        </w:del>
      </w:ins>
    </w:p>
    <w:p w:rsidR="00000000" w:rsidDel="00000000" w:rsidP="00000000" w:rsidRDefault="00000000" w:rsidRPr="00000000">
      <w:pPr>
        <w:numPr>
          <w:ilvl w:val="0"/>
          <w:numId w:val="5"/>
        </w:numPr>
        <w:ind w:left="720" w:hanging="360"/>
        <w:contextualSpacing w:val="1"/>
        <w:rPr>
          <w:ins w:author="Anonymous" w:id="27" w:date="2014-11-21T21:06:41Z"/>
        </w:rPr>
        <w:pPrChange w:author="Steve Budan" w:id="0" w:date="2014-12-10T22:47:47Z">
          <w:pPr>
            <w:numPr>
              <w:ilvl w:val="0"/>
              <w:numId w:val="14"/>
            </w:numPr>
            <w:ind w:left="720" w:hanging="360"/>
            <w:contextualSpacing w:val="1"/>
          </w:pPr>
        </w:pPrChange>
      </w:pPr>
      <w:ins w:author="Anonymous" w:id="27" w:date="2014-11-21T21:06:41Z">
        <w:del w:author="Anonymous" w:id="8" w:date="2014-11-21T21:06:36Z">
          <w:r w:rsidDel="00000000" w:rsidR="00000000" w:rsidRPr="00000000">
            <w:rPr>
              <w:rtl w:val="0"/>
            </w:rPr>
            <w:delText xml:space="preserve">process each event by one or many processors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Initially we should create two or three processors to ensure that the api is well designed. These processors should include a console.log processor, web tracing framework processor and web-socket processor. </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When using dual-point logs the console.log processor should be able to create logs like (just for illustration):</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ins w:author="Anonymous" w:id="27" w:date="2014-11-21T21:06:41Z">
        <w:del w:author="Anonymous" w:id="8" w:date="2014-11-21T21:06:36Z">
          <w:r w:rsidDel="00000000" w:rsidR="00000000" w:rsidRPr="00000000">
            <w:br w:type="page"/>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-&gt; [timestamp0|INFO|http] Processing response for "/myapi/profile/123"</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-&gt; [timestamp1|DEBUG|model] Instantiating model object Profile with id 123</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-&gt; [timestamp2|DEBUG|model] Converting markdown profile bio to html</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-&gt; [timestamp3|DEBUG|markdown] converting markdown to html</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-&gt; [timestamp4|DEBUG|markdown] DONE: converting markdown to html</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&lt;- [timestamp5|DEBUG|model] DONE: Converting markdown profile bio to html</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&lt;- [timestamp6|DEBUG|model] DONE: Instantiating model object Profile with id 123</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-&gt; [timestamp7|INFO|binding] Updating DOM due to model changes</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  &lt;- [timestamp7|INFO|binding] DONE: Updating DOM due to model changes</w:delText>
          </w:r>
        </w:del>
      </w:ins>
    </w:p>
    <w:p w:rsidR="00000000" w:rsidDel="00000000" w:rsidP="00000000" w:rsidRDefault="00000000" w:rsidRPr="00000000">
      <w:pPr>
        <w:contextualSpacing w:val="0"/>
        <w:rPr>
          <w:ins w:author="Anonymous" w:id="27" w:date="2014-11-21T21:06:41Z"/>
        </w:rPr>
        <w:pPrChange w:author="Steve Budan" w:id="0" w:date="2014-12-10T22:47:47Z">
          <w:pPr>
            <w:ind w:right="-1350"/>
            <w:contextualSpacing w:val="0"/>
          </w:pPr>
        </w:pPrChange>
      </w:pPr>
      <w:ins w:author="Anonymous" w:id="27" w:date="2014-11-21T21:06:41Z">
        <w:del w:author="Anonymous" w:id="8" w:date="2014-11-21T21:06:36Z">
          <w:r w:rsidDel="00000000" w:rsidR="00000000" w:rsidRPr="00000000">
            <w:rPr>
              <w:rtl w:val="0"/>
            </w:rPr>
            <w:delText xml:space="preserve">&lt;- [timestamp7|INFO|http] DONE: Processing response for "/myapi/profile/123"</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2"/>
            <w:keepNext w:val="1"/>
            <w:keepLines w:val="1"/>
            <w:spacing w:before="200" w:lineRule="auto"/>
            <w:contextualSpacing w:val="0"/>
          </w:pPr>
        </w:pPrChange>
      </w:pPr>
      <w:ins w:author="Anonymous" w:id="27" w:date="2014-11-21T21:06:41Z">
        <w:del w:author="Anonymous" w:id="8" w:date="2014-11-21T21:06:36Z">
          <w:bookmarkStart w:colFirst="0" w:colLast="0" w:name="h.hp2ub6bukwd7" w:id="321"/>
          <w:bookmarkEnd w:id="321"/>
          <w:r w:rsidDel="00000000" w:rsidR="00000000" w:rsidRPr="00000000">
            <w:rPr>
              <w:rtl w:val="0"/>
            </w:rPr>
            <w:delText xml:space="preserve">Initialization and bootstrapping</w:delText>
          </w:r>
        </w:del>
      </w:ins>
    </w:p>
    <w:p w:rsidR="00000000" w:rsidDel="00000000" w:rsidP="00000000" w:rsidRDefault="00000000" w:rsidRPr="00000000">
      <w:pPr>
        <w:contextualSpacing w:val="0"/>
        <w:rPr>
          <w:ins w:author="Anonymous" w:id="27" w:date="2014-11-21T21:06:41Z"/>
        </w:rPr>
        <w:pPrChange w:author="Andre Ferreira" w:id="0" w:date="2015-01-21T19:16:41Z">
          <w:pPr>
            <w:pStyle w:val="Heading3"/>
            <w:keepNext w:val="1"/>
            <w:keepLines w:val="1"/>
            <w:spacing w:before="160" w:lineRule="auto"/>
            <w:contextualSpacing w:val="0"/>
          </w:pPr>
        </w:pPrChange>
      </w:pPr>
      <w:ins w:author="Anonymous" w:id="27" w:date="2014-11-21T21:06:41Z">
        <w:del w:author="Anonymous" w:id="8" w:date="2014-11-21T21:06:36Z">
          <w:bookmarkStart w:colFirst="0" w:colLast="0" w:name="h.gcb0jenkki3z" w:id="322"/>
          <w:bookmarkEnd w:id="322"/>
          <w:r w:rsidDel="00000000" w:rsidR="00000000" w:rsidRPr="00000000">
            <w:rPr>
              <w:rtl w:val="0"/>
            </w:rPr>
            <w:delText xml:space="preserve">Option 1.  Global and Instance Level Reporting </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Log.reporter(new ConsoleReporter()); // Adds reporter to all log instances</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let log = new Log(‘http’);</w:delText>
          </w:r>
        </w:del>
      </w:ins>
    </w:p>
    <w:p w:rsidR="00000000" w:rsidDel="00000000" w:rsidP="00000000" w:rsidRDefault="00000000" w:rsidRPr="00000000">
      <w:pPr>
        <w:contextualSpacing w:val="0"/>
        <w:rPr>
          <w:ins w:author="Anonymous" w:id="27" w:date="2014-11-21T21:06:41Z"/>
        </w:rPr>
      </w:pPr>
      <w:ins w:author="Anonymous" w:id="27" w:date="2014-11-21T21:06:41Z">
        <w:del w:author="Anonymous" w:id="8" w:date="2014-11-21T21:06:36Z">
          <w:r w:rsidDel="00000000" w:rsidR="00000000" w:rsidRPr="00000000">
            <w:rPr>
              <w:rtl w:val="0"/>
            </w:rPr>
            <w:delText xml:space="preserve">log.reporter(‘info’, new MyPersonalizedReporter()); // Adds reporter to just ‘http’ instance and info level</w:delText>
          </w:r>
        </w:del>
      </w:ins>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-&gt; [timestamp0|INFO|http] Processing response for "/myapi/profile/123"</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-&gt; [timestamp1|DEBUG|model] Instantiating model object Profile with id 123</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-&gt; [timestamp2|DEBUG|model] Converting markdown profile bio to html</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-&gt; [timestamp3|DEBUG|markdown] converting markdown to html</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-&gt; [timestamp4|DEBUG|markdown] DONE: converting markdown to html</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&lt;- [timestamp5|DEBUG|model] DONE: Converting markdown profile bio to html</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&lt;- [timestamp6|DEBUG|model] DONE: Instantiating model object Profile with id 123</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-&gt; [timestamp7|INFO|binding] Updating DOM due to model changes</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  &lt;- [timestamp7|INFO|binding] DONE: Updating DOM due to model changes</w:delText>
        </w:r>
      </w:del>
    </w:p>
    <w:p w:rsidR="00000000" w:rsidDel="00000000" w:rsidP="00000000" w:rsidRDefault="00000000" w:rsidRPr="00000000">
      <w:pPr>
        <w:contextualSpacing w:val="0"/>
        <w:rPr>
          <w:del w:author="Anonymous" w:id="8" w:date="2014-11-21T21:06:36Z"/>
        </w:rPr>
        <w:pPrChange w:author="Steve Budan" w:id="0" w:date="2014-12-10T22:47:47Z">
          <w:pPr>
            <w:ind w:right="-1350"/>
            <w:contextualSpacing w:val="0"/>
          </w:pPr>
        </w:pPrChange>
      </w:pPr>
      <w:del w:author="Anonymous" w:id="8" w:date="2014-11-21T21:06:36Z">
        <w:r w:rsidDel="00000000" w:rsidR="00000000" w:rsidRPr="00000000">
          <w:rPr>
            <w:rFonts w:ascii="Inconsolata" w:cs="Inconsolata" w:eastAsia="Inconsolata" w:hAnsi="Inconsolata"/>
            <w:rtl w:val="0"/>
          </w:rPr>
          <w:delText xml:space="preserve">&lt;- [timestamp7|INFO|http] DONE: Processing response for "/myapi/profile/123"</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Using the same visualizing technique for async events that are interwoven is more challenging but with a bit of experimentation and research should be doable.</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The good news that existing tools like web inspector's timeline and web tracing framework should be able to provide us with even more sophisticated visualization of these logs.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Change w:author="Andre Ferreira" w:id="0" w:date="2015-01-21T19:16:41Z">
          <w:pPr>
            <w:pStyle w:val="Heading2"/>
            <w:contextualSpacing w:val="0"/>
          </w:pPr>
        </w:pPrChange>
      </w:pPr>
      <w:del w:author="Anonymous" w:id="8" w:date="2014-11-21T21:06:36Z">
        <w:bookmarkStart w:colFirst="0" w:colLast="0" w:name="h.nc4k0777hjkh" w:id="323"/>
        <w:bookmarkEnd w:id="323"/>
        <w:r w:rsidDel="00000000" w:rsidR="00000000" w:rsidRPr="00000000">
          <w:rPr>
            <w:rtl w:val="0"/>
          </w:rPr>
          <w:delText xml:space="preserve">Initialization and bootstrapping</w:delText>
        </w:r>
      </w:del>
    </w:p>
    <w:p w:rsidR="00000000" w:rsidDel="00000000" w:rsidP="00000000" w:rsidRDefault="00000000" w:rsidRPr="00000000">
      <w:pPr>
        <w:contextualSpacing w:val="0"/>
        <w:rPr>
          <w:del w:author="Anonymous" w:id="8" w:date="2014-11-21T21:06:36Z"/>
        </w:rPr>
        <w:pPrChange w:author="Andre Ferreira" w:id="0" w:date="2015-01-21T19:16:41Z">
          <w:pPr>
            <w:pStyle w:val="Heading3"/>
            <w:contextualSpacing w:val="0"/>
          </w:pPr>
        </w:pPrChange>
      </w:pPr>
      <w:del w:author="Anonymous" w:id="8" w:date="2014-11-21T21:06:36Z">
        <w:bookmarkStart w:colFirst="0" w:colLast="0" w:name="h.uuhufaim26m8" w:id="324"/>
        <w:bookmarkEnd w:id="324"/>
        <w:r w:rsidDel="00000000" w:rsidR="00000000" w:rsidRPr="00000000">
          <w:rPr>
            <w:rtl w:val="0"/>
          </w:rPr>
          <w:delText xml:space="preserve">Option 1.  Global and Instance Level Reporting </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delText xml:space="preserve">We could add reporters globally or in isolation using a static method on the constructor (globally) and the same method on an instance. </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tl w:val="0"/>
          </w:rPr>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Log.reporter(new ConsoleReporter()); // Adds reporter to all log instances</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let log = new Log(‘http’);</w:delText>
        </w:r>
      </w:del>
    </w:p>
    <w:p w:rsidR="00000000" w:rsidDel="00000000" w:rsidP="00000000" w:rsidRDefault="00000000" w:rsidRPr="00000000">
      <w:pPr>
        <w:contextualSpacing w:val="0"/>
        <w:rPr>
          <w:del w:author="Anonymous" w:id="8" w:date="2014-11-21T21:06:36Z"/>
        </w:rPr>
      </w:pPr>
      <w:del w:author="Anonymous" w:id="8" w:date="2014-11-21T21:06:36Z">
        <w:r w:rsidDel="00000000" w:rsidR="00000000" w:rsidRPr="00000000">
          <w:rPr>
            <w:rFonts w:ascii="Inconsolata" w:cs="Inconsolata" w:eastAsia="Inconsolata" w:hAnsi="Inconsolata"/>
            <w:rtl w:val="0"/>
          </w:rPr>
          <w:delText xml:space="preserve">log.reporter(‘info’, new MyPersonalizedReporter()); // Adds reporter to just ‘http’ instance and info level</w:delText>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Pros:</w:t>
      </w:r>
    </w:p>
    <w:p w:rsidR="00000000" w:rsidDel="00000000" w:rsidP="00000000" w:rsidRDefault="00000000" w:rsidRPr="00000000">
      <w:pPr>
        <w:numPr>
          <w:ilvl w:val="0"/>
          <w:numId w:val="21"/>
        </w:numPr>
        <w:ind w:left="720" w:hanging="360"/>
        <w:contextualSpacing w:val="1"/>
        <w:rPr/>
        <w:pPrChange w:author="Steve Budan" w:id="0" w:date="2014-12-10T22:47:47Z">
          <w:pPr>
            <w:numPr>
              <w:ilvl w:val="0"/>
              <w:numId w:val="11"/>
            </w:numPr>
            <w:ind w:left="720" w:hanging="360"/>
            <w:contextualSpacing w:val="1"/>
          </w:pPr>
        </w:pPrChange>
      </w:pPr>
      <w:r w:rsidDel="00000000" w:rsidR="00000000" w:rsidRPr="00000000">
        <w:rPr>
          <w:rtl w:val="0"/>
        </w:rPr>
        <w:t xml:space="preserve">offers fine grained control on what gets logged where, it is very obvious how reporting works at an instance level</w:t>
      </w:r>
    </w:p>
    <w:p w:rsidR="00000000" w:rsidDel="00000000" w:rsidP="00000000" w:rsidRDefault="00000000" w:rsidRPr="00000000">
      <w:pPr>
        <w:contextualSpacing w:val="0"/>
        <w:rPr/>
      </w:pPr>
      <w:r w:rsidDel="00000000" w:rsidR="00000000" w:rsidRPr="00000000">
        <w:rPr>
          <w:rtl w:val="0"/>
        </w:rPr>
        <w:t xml:space="preserve">Cons:</w:t>
      </w:r>
    </w:p>
    <w:p w:rsidR="00000000" w:rsidDel="00000000" w:rsidP="00000000" w:rsidRDefault="00000000" w:rsidRPr="00000000">
      <w:pPr>
        <w:numPr>
          <w:ilvl w:val="0"/>
          <w:numId w:val="23"/>
        </w:numPr>
        <w:ind w:left="720" w:hanging="360"/>
        <w:contextualSpacing w:val="1"/>
        <w:rPr/>
        <w:pPrChange w:author="Steve Budan" w:id="0" w:date="2014-12-10T22:47:47Z">
          <w:pPr>
            <w:numPr>
              <w:ilvl w:val="0"/>
              <w:numId w:val="12"/>
            </w:numPr>
            <w:ind w:left="720" w:hanging="360"/>
            <w:contextualSpacing w:val="1"/>
          </w:pPr>
        </w:pPrChange>
      </w:pPr>
      <w:r w:rsidDel="00000000" w:rsidR="00000000" w:rsidRPr="00000000">
        <w:rPr>
          <w:rtl w:val="0"/>
        </w:rPr>
        <w:t xml:space="preserve">could be confusing to have two ways of adding differently scoped loggers. </w:t>
      </w:r>
    </w:p>
    <w:p w:rsidR="00000000" w:rsidDel="00000000" w:rsidP="00000000" w:rsidRDefault="00000000" w:rsidRPr="00000000">
      <w:pPr>
        <w:numPr>
          <w:ilvl w:val="0"/>
          <w:numId w:val="23"/>
        </w:numPr>
        <w:ind w:left="720" w:hanging="360"/>
        <w:contextualSpacing w:val="1"/>
        <w:rPr>
          <w:u w:val="none"/>
        </w:rPr>
        <w:pPrChange w:author="Steve Budan" w:id="0" w:date="2014-12-10T22:47:47Z">
          <w:pPr>
            <w:numPr>
              <w:ilvl w:val="0"/>
              <w:numId w:val="12"/>
            </w:numPr>
            <w:ind w:left="720" w:hanging="360"/>
            <w:contextualSpacing w:val="1"/>
          </w:pPr>
        </w:pPrChange>
      </w:pPr>
      <w:r w:rsidDel="00000000" w:rsidR="00000000" w:rsidRPr="00000000">
        <w:rPr>
          <w:rtl w:val="0"/>
        </w:rPr>
        <w:t xml:space="preserve">configuration scattered wherever there is an instance of logger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Change w:author="Andre Ferreira" w:id="0" w:date="2015-01-21T19:16:41Z">
          <w:pPr>
            <w:pStyle w:val="Heading3"/>
            <w:contextualSpacing w:val="0"/>
          </w:pPr>
        </w:pPrChange>
      </w:pPr>
      <w:bookmarkStart w:colFirst="0" w:colLast="0" w:name="h.pdgytsr7yn2v" w:id="325"/>
      <w:bookmarkEnd w:id="325"/>
      <w:r w:rsidDel="00000000" w:rsidR="00000000" w:rsidRPr="00000000">
        <w:rPr>
          <w:rtl w:val="0"/>
        </w:rPr>
        <w:t xml:space="preserve">Option 2.  Filtering by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could filter by name and only support global level reporting.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Log.reporter(new ConsoleReporter()); // Adds reporter to all log instances</w:t>
      </w:r>
    </w:p>
    <w:p w:rsidR="00000000" w:rsidDel="00000000" w:rsidP="00000000" w:rsidRDefault="00000000" w:rsidRPr="00000000">
      <w:pPr>
        <w:contextualSpacing w:val="0"/>
        <w:rPr/>
      </w:pPr>
      <w:r w:rsidDel="00000000" w:rsidR="00000000" w:rsidRPr="00000000">
        <w:rPr>
          <w:rFonts w:ascii="Inconsolata" w:cs="Inconsolata" w:eastAsia="Inconsolata" w:hAnsi="Inconsolata"/>
          <w:rtl w:val="0"/>
        </w:rPr>
        <w:t xml:space="preserve">let log = new Log(‘http’);</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Log.reporter(‘http’, new MyPersonalizedReporter()); // Adds reporter to just ‘http’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Pros:</w:t>
      </w:r>
    </w:p>
    <w:p w:rsidR="00000000" w:rsidDel="00000000" w:rsidP="00000000" w:rsidRDefault="00000000" w:rsidRPr="00000000">
      <w:pPr>
        <w:numPr>
          <w:ilvl w:val="0"/>
          <w:numId w:val="21"/>
        </w:numPr>
        <w:ind w:left="720" w:hanging="360"/>
        <w:contextualSpacing w:val="1"/>
        <w:rPr/>
        <w:pPrChange w:author="Steve Budan" w:id="0" w:date="2014-12-10T22:47:47Z">
          <w:pPr>
            <w:numPr>
              <w:ilvl w:val="0"/>
              <w:numId w:val="11"/>
            </w:numPr>
            <w:ind w:left="720" w:hanging="360"/>
            <w:contextualSpacing w:val="1"/>
          </w:pPr>
        </w:pPrChange>
      </w:pPr>
      <w:r w:rsidDel="00000000" w:rsidR="00000000" w:rsidRPr="00000000">
        <w:rPr>
          <w:rtl w:val="0"/>
        </w:rPr>
        <w:t xml:space="preserve">offers fine grained control on what gets logged where. </w:t>
      </w:r>
    </w:p>
    <w:p w:rsidR="00000000" w:rsidDel="00000000" w:rsidP="00000000" w:rsidRDefault="00000000" w:rsidRPr="00000000">
      <w:pPr>
        <w:numPr>
          <w:ilvl w:val="0"/>
          <w:numId w:val="21"/>
        </w:numPr>
        <w:ind w:left="720" w:hanging="360"/>
        <w:contextualSpacing w:val="1"/>
        <w:rPr>
          <w:u w:val="none"/>
        </w:rPr>
        <w:pPrChange w:author="Steve Budan" w:id="0" w:date="2014-12-10T22:47:47Z">
          <w:pPr>
            <w:numPr>
              <w:ilvl w:val="0"/>
              <w:numId w:val="11"/>
            </w:numPr>
            <w:ind w:left="720" w:hanging="360"/>
            <w:contextualSpacing w:val="1"/>
          </w:pPr>
        </w:pPrChange>
      </w:pPr>
      <w:r w:rsidDel="00000000" w:rsidR="00000000" w:rsidRPr="00000000">
        <w:rPr>
          <w:rtl w:val="0"/>
        </w:rPr>
        <w:t xml:space="preserve">one way to add reporters</w:t>
      </w:r>
    </w:p>
    <w:p w:rsidR="00000000" w:rsidDel="00000000" w:rsidP="00000000" w:rsidRDefault="00000000" w:rsidRPr="00000000">
      <w:pPr>
        <w:contextualSpacing w:val="0"/>
        <w:rPr/>
      </w:pPr>
      <w:r w:rsidDel="00000000" w:rsidR="00000000" w:rsidRPr="00000000">
        <w:rPr>
          <w:rtl w:val="0"/>
        </w:rPr>
        <w:t xml:space="preserve">Cons:</w:t>
      </w:r>
    </w:p>
    <w:p w:rsidR="00000000" w:rsidDel="00000000" w:rsidP="00000000" w:rsidRDefault="00000000" w:rsidRPr="00000000">
      <w:pPr>
        <w:numPr>
          <w:ilvl w:val="0"/>
          <w:numId w:val="23"/>
        </w:numPr>
        <w:ind w:left="720" w:hanging="360"/>
        <w:contextualSpacing w:val="1"/>
        <w:rPr/>
        <w:pPrChange w:author="Steve Budan" w:id="0" w:date="2014-12-10T22:47:47Z">
          <w:pPr>
            <w:numPr>
              <w:ilvl w:val="0"/>
              <w:numId w:val="12"/>
            </w:numPr>
            <w:ind w:left="720" w:hanging="360"/>
            <w:contextualSpacing w:val="1"/>
          </w:pPr>
        </w:pPrChange>
      </w:pPr>
      <w:r w:rsidDel="00000000" w:rsidR="00000000" w:rsidRPr="00000000">
        <w:rPr>
          <w:rtl w:val="0"/>
        </w:rPr>
        <w:t xml:space="preserve">instead of instance level reporting the logger would have a global reporter</w:t>
      </w:r>
    </w:p>
    <w:p w:rsidR="00000000" w:rsidDel="00000000" w:rsidP="00000000" w:rsidRDefault="00000000" w:rsidRPr="00000000">
      <w:pPr>
        <w:numPr>
          <w:ilvl w:val="0"/>
          <w:numId w:val="23"/>
        </w:numPr>
        <w:ind w:left="720" w:hanging="360"/>
        <w:contextualSpacing w:val="1"/>
        <w:rPr>
          <w:u w:val="none"/>
        </w:rPr>
        <w:pPrChange w:author="Steve Budan" w:id="0" w:date="2014-12-10T22:47:47Z">
          <w:pPr>
            <w:numPr>
              <w:ilvl w:val="0"/>
              <w:numId w:val="12"/>
            </w:numPr>
            <w:ind w:left="720" w:hanging="360"/>
            <w:contextualSpacing w:val="1"/>
          </w:pPr>
        </w:pPrChange>
      </w:pPr>
      <w:r w:rsidDel="00000000" w:rsidR="00000000" w:rsidRPr="00000000">
        <w:rPr>
          <w:rtl w:val="0"/>
        </w:rPr>
        <w:t xml:space="preserve">does not filter by log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Change w:author="Andre Ferreira" w:id="0" w:date="2015-01-21T19:16:41Z">
          <w:pPr>
            <w:pStyle w:val="Heading3"/>
            <w:contextualSpacing w:val="0"/>
          </w:pPr>
        </w:pPrChange>
      </w:pPr>
      <w:bookmarkStart w:colFirst="0" w:colLast="0" w:name="h.izrvitq0kzfg" w:id="326"/>
      <w:bookmarkEnd w:id="326"/>
      <w:commentRangeStart w:id="1"/>
      <w:commentRangeStart w:id="2"/>
      <w:commentRangeStart w:id="3"/>
      <w:r w:rsidDel="00000000" w:rsidR="00000000" w:rsidRPr="00000000">
        <w:rPr>
          <w:rtl w:val="0"/>
        </w:rPr>
        <w:t xml:space="preserve">Option 3.</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 Configuration Object for Filtering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filter by a lot of characteristics using a configuration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Inconsolata" w:cs="Inconsolata" w:eastAsia="Inconsolata" w:hAnsi="Inconsolata"/>
          <w:rtl w:val="0"/>
        </w:rPr>
        <w:t xml:space="preserve">// Filters by log level `info` and logger named `http`</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Log.reporter(new ConsoleReporter(),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level: ‘info’,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logger: ‘http’</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Log.reporter(new MyPersonalizedReporter()); // gets the firehose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Pros:</w:t>
      </w:r>
    </w:p>
    <w:p w:rsidR="00000000" w:rsidDel="00000000" w:rsidP="00000000" w:rsidRDefault="00000000" w:rsidRPr="00000000">
      <w:pPr>
        <w:numPr>
          <w:ilvl w:val="0"/>
          <w:numId w:val="21"/>
        </w:numPr>
        <w:ind w:left="720" w:hanging="360"/>
        <w:contextualSpacing w:val="1"/>
        <w:rPr/>
        <w:pPrChange w:author="Steve Budan" w:id="0" w:date="2014-12-10T22:47:47Z">
          <w:pPr>
            <w:numPr>
              <w:ilvl w:val="0"/>
              <w:numId w:val="11"/>
            </w:numPr>
            <w:ind w:left="720" w:hanging="360"/>
            <w:contextualSpacing w:val="1"/>
          </w:pPr>
        </w:pPrChange>
      </w:pPr>
      <w:r w:rsidDel="00000000" w:rsidR="00000000" w:rsidRPr="00000000">
        <w:rPr>
          <w:rtl w:val="0"/>
        </w:rPr>
        <w:t xml:space="preserve">Easy to offer more configuration options in the future (filter by regex, multiple levels using arrays etc), more keys etc</w:t>
      </w:r>
    </w:p>
    <w:p w:rsidR="00000000" w:rsidDel="00000000" w:rsidP="00000000" w:rsidRDefault="00000000" w:rsidRPr="00000000">
      <w:pPr>
        <w:numPr>
          <w:ilvl w:val="0"/>
          <w:numId w:val="21"/>
        </w:numPr>
        <w:ind w:left="720" w:hanging="360"/>
        <w:contextualSpacing w:val="1"/>
        <w:rPr/>
        <w:pPrChange w:author="Steve Budan" w:id="0" w:date="2014-12-10T22:47:47Z">
          <w:pPr>
            <w:numPr>
              <w:ilvl w:val="0"/>
              <w:numId w:val="11"/>
            </w:numPr>
            <w:ind w:left="720" w:hanging="360"/>
            <w:contextualSpacing w:val="1"/>
          </w:pPr>
        </w:pPrChange>
      </w:pPr>
      <w:r w:rsidDel="00000000" w:rsidR="00000000" w:rsidRPr="00000000">
        <w:rPr>
          <w:rtl w:val="0"/>
        </w:rPr>
        <w:t xml:space="preserve">one way to add reporters</w:t>
      </w:r>
    </w:p>
    <w:p w:rsidR="00000000" w:rsidDel="00000000" w:rsidP="00000000" w:rsidRDefault="00000000" w:rsidRPr="00000000">
      <w:pPr>
        <w:numPr>
          <w:ilvl w:val="0"/>
          <w:numId w:val="21"/>
        </w:numPr>
        <w:ind w:left="720" w:hanging="360"/>
        <w:contextualSpacing w:val="1"/>
        <w:rPr>
          <w:u w:val="none"/>
        </w:rPr>
        <w:pPrChange w:author="Steve Budan" w:id="0" w:date="2014-12-10T22:47:47Z">
          <w:pPr>
            <w:numPr>
              <w:ilvl w:val="0"/>
              <w:numId w:val="11"/>
            </w:numPr>
            <w:ind w:left="720" w:hanging="360"/>
            <w:contextualSpacing w:val="1"/>
          </w:pPr>
        </w:pPrChange>
      </w:pPr>
      <w:r w:rsidDel="00000000" w:rsidR="00000000" w:rsidRPr="00000000">
        <w:rPr>
          <w:rtl w:val="0"/>
        </w:rPr>
        <w:t xml:space="preserve">The configuration side can easily be replaced with a function that returns an object so log configuration could easily support environments and persistence (the localstorage conf story). E.G. Below</w:t>
      </w:r>
    </w:p>
    <w:p w:rsidR="00000000" w:rsidDel="00000000" w:rsidP="00000000" w:rsidRDefault="00000000" w:rsidRPr="00000000">
      <w:pPr>
        <w:contextualSpacing w:val="0"/>
        <w:rPr/>
      </w:pPr>
      <w:r w:rsidDel="00000000" w:rsidR="00000000" w:rsidRPr="00000000">
        <w:rPr>
          <w:rtl w:val="0"/>
        </w:rPr>
        <w:t xml:space="preserve">Cons:</w:t>
      </w:r>
    </w:p>
    <w:p w:rsidR="00000000" w:rsidDel="00000000" w:rsidP="00000000" w:rsidRDefault="00000000" w:rsidRPr="00000000">
      <w:pPr>
        <w:numPr>
          <w:ilvl w:val="0"/>
          <w:numId w:val="23"/>
        </w:numPr>
        <w:ind w:left="720" w:hanging="360"/>
        <w:contextualSpacing w:val="1"/>
        <w:rPr/>
        <w:pPrChange w:author="Steve Budan" w:id="0" w:date="2014-12-10T22:47:47Z">
          <w:pPr>
            <w:numPr>
              <w:ilvl w:val="0"/>
              <w:numId w:val="12"/>
            </w:numPr>
            <w:ind w:left="720" w:hanging="360"/>
            <w:contextualSpacing w:val="1"/>
          </w:pPr>
        </w:pPrChange>
      </w:pPr>
      <w:r w:rsidDel="00000000" w:rsidR="00000000" w:rsidRPr="00000000">
        <w:rPr>
          <w:rtl w:val="0"/>
        </w:rPr>
        <w:t xml:space="preserve">a bit more verbose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LoggerConfiguration could persist in local storage as well as check an environment</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Log.reporter(new ConsoleReporter(), LoggerConfiguration(‘development’));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Later in the app</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Log.reporter(new CustomReporter(), {info: ['http'], warn: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Log.config([{‘CustomReporter’, { info: [‘http’] },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Log.config(localStorage.diaryConfig['development'])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Change w:author="Andre Ferreira" w:id="0" w:date="2015-01-21T19:16:41Z">
          <w:pPr>
            <w:pStyle w:val="Heading3"/>
            <w:contextualSpacing w:val="0"/>
          </w:pPr>
        </w:pPrChange>
      </w:pPr>
      <w:bookmarkStart w:colFirst="0" w:colLast="0" w:name="h.f4l5mabzv85l" w:id="327"/>
      <w:bookmarkEnd w:id="327"/>
      <w:r w:rsidDel="00000000" w:rsidR="00000000" w:rsidRPr="00000000">
        <w:rPr>
          <w:rtl w:val="0"/>
        </w:rPr>
        <w:t xml:space="preserve">Option 4. Single config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we had a config object that would define all of the config options and all of the logger instances would receive this object. The object could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default: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warn: [</w:t>
      </w:r>
      <w:commentRangeStart w:id="4"/>
      <w:r w:rsidDel="00000000" w:rsidR="00000000" w:rsidRPr="00000000">
        <w:rPr>
          <w:rFonts w:ascii="Inconsolata" w:cs="Inconsolata" w:eastAsia="Inconsolata" w:hAnsi="Inconsolata"/>
          <w:rtl w:val="0"/>
        </w:rPr>
        <w:t xml:space="preserve">'console'</w:t>
      </w:r>
      <w:commentRangeEnd w:id="4"/>
      <w:r w:rsidDel="00000000" w:rsidR="00000000" w:rsidRPr="00000000">
        <w:commentReference w:id="4"/>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info: ['websocket']</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http: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debug</w:t>
      </w:r>
      <w:r w:rsidDel="00000000" w:rsidR="00000000" w:rsidRPr="00000000">
        <w:rPr>
          <w:rFonts w:ascii="Inconsolata" w:cs="Inconsolata" w:eastAsia="Inconsolata" w:hAnsi="Inconsolata"/>
          <w:rtl w:val="0"/>
        </w:rPr>
        <w:t xml:space="preserve">: [</w:t>
      </w:r>
      <w:commentRangeStart w:id="5"/>
      <w:r w:rsidDel="00000000" w:rsidR="00000000" w:rsidRPr="00000000">
        <w:rPr>
          <w:rFonts w:ascii="Inconsolata" w:cs="Inconsolata" w:eastAsia="Inconsolata" w:hAnsi="Inconsolata"/>
          <w:rtl w:val="0"/>
        </w:rPr>
        <w:t xml:space="preserve">'timeline'</w:t>
      </w:r>
      <w:commentRangeEnd w:id="5"/>
      <w:r w:rsidDel="00000000" w:rsidR="00000000" w:rsidRPr="00000000">
        <w:commentReference w:id="5"/>
      </w:r>
      <w:r w:rsidDel="00000000" w:rsidR="00000000" w:rsidRPr="00000000">
        <w:rPr>
          <w:rFonts w:ascii="Inconsolata" w:cs="Inconsolata" w:eastAsia="Inconsolata" w:hAnsi="Inconsolata"/>
          <w:rtl w:val="0"/>
        </w:rPr>
        <w:t xml:space="preserve">, 'console']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otherComponent: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info: ['console']</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object could then be persisted in local storage and conveniently edited via a browser extension.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logger could then be created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let log = new Logger('http', </w:t>
      </w:r>
      <w:commentRangeStart w:id="6"/>
      <w:commentRangeStart w:id="7"/>
      <w:commentRangeStart w:id="8"/>
      <w:r w:rsidDel="00000000" w:rsidR="00000000" w:rsidRPr="00000000">
        <w:rPr>
          <w:rFonts w:ascii="Inconsolata" w:cs="Inconsolata" w:eastAsia="Inconsolata" w:hAnsi="Inconsolata"/>
          <w:rtl w:val="0"/>
        </w:rPr>
        <w:t xml:space="preserve">configObject</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what if we need to change the configuration at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use O.o() to observe the config object for changes, but that requires ability to ensure that only one instance of the config object exists and everyone who needs to mutate the object can get hold of it. This is not ideal.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nice benefit (and also drawback) to this approach is that we could create component loggers completely independently from each other. Each logger would instantiate its reporters and we don't need to worry about global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however also means that if a reporter tries to do some kind of batching or grouping, this grouping will be only for messages from the given logger/component and we won't be able to process messages in cross-component fashion. This could be a big limitation.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Change w:author="Andre Ferreira" w:id="0" w:date="2015-01-21T19:16:41Z">
          <w:pPr>
            <w:pStyle w:val="Heading3"/>
            <w:contextualSpacing w:val="0"/>
          </w:pPr>
        </w:pPrChange>
      </w:pPr>
      <w:bookmarkStart w:colFirst="0" w:colLast="0" w:name="h.ru48psioamw7" w:id="328"/>
      <w:bookmarkEnd w:id="328"/>
      <w:commentRangeStart w:id="9"/>
      <w:commentRangeStart w:id="10"/>
      <w:r w:rsidDel="00000000" w:rsidR="00000000" w:rsidRPr="00000000">
        <w:rPr>
          <w:rtl w:val="0"/>
        </w:rPr>
        <w:t xml:space="preserve">Option 5</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w:t>
      </w:r>
      <w:commentRangeStart w:id="11"/>
      <w:r w:rsidDel="00000000" w:rsidR="00000000" w:rsidRPr="00000000">
        <w:rPr>
          <w:rtl w:val="0"/>
        </w:rPr>
        <w:t xml:space="preserve">Single config object + root logger</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Variation of #4 where the config object is passed into the constructor of root logger and then root logger is passed into the constructor of module loggers: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let rootLog = new Logger(configObject);</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let httpLog = new Logger('http', rootLog);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this approach module loggers become just decorators that attach information about the module to each message and then relay the message to the root </w:t>
      </w:r>
      <w:commentRangeStart w:id="12"/>
      <w:r w:rsidDel="00000000" w:rsidR="00000000" w:rsidRPr="00000000">
        <w:rPr>
          <w:rtl w:val="0"/>
        </w:rPr>
        <w:t xml:space="preserve">logger</w:t>
      </w:r>
      <w:commentRangeEnd w:id="12"/>
      <w:r w:rsidDel="00000000" w:rsidR="00000000" w:rsidRPr="00000000">
        <w:commentReference w:id="12"/>
      </w:r>
      <w:r w:rsidDel="00000000" w:rsidR="00000000" w:rsidRPr="00000000">
        <w:rPr>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rrick Christensen" w:id="11" w:date="2013-12-26T09:5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Interesting, I need to think more about the implications of this one, at first glance it seems much less prescriptive to those who want to write "sub-loggers".</w:t>
      </w:r>
    </w:p>
  </w:comment>
  <w:comment w:author="Merrick Christensen" w:id="6" w:date="2013-12-26T09:5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odd to me that this logger instance would receive configuration for the other loggers as well, I suppose the benefit of that is being able to have separate defaults. Is this configuration object not also a form of global state? E.G. the state contained in the .reporter() method?</w:t>
      </w:r>
    </w:p>
  </w:comment>
  <w:comment w:author="Merrick Christensen" w:id="7" w:date="2013-12-26T09:5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suppose components would also have the capability to add their own keys that aren't levels? For example a Loggly reporter would need a url configuration parameter, whereas that is irrelevant to the the console logger. Would those reporters need their own mechanism for configuration and then be looked up by key?</w:t>
      </w:r>
    </w:p>
  </w:comment>
  <w:comment w:author="Merrick Christensen" w:id="8" w:date="2013-12-26T09:5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if it injects instances what if I wanted one http logger to send to loggly and another to send to my own personal server.</w:t>
      </w:r>
    </w:p>
  </w:comment>
  <w:comment w:author="Merrick Christensen" w:id="5" w:date="2013-12-26T09:4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this be a token that is looked up in some reporter registry?</w:t>
      </w:r>
    </w:p>
  </w:comment>
  <w:comment w:author="Tobias Bosch" w:id="9" w:date="2014-01-07T03:1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idea: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registry where Loggers and Reporters can be registered.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rules (logger name + log level + reporter) to define which log event should be logged to which reporter. This could also include wildcards, e.g. {logger: 'http', level: '*', appender: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prevent global state the registry should be a class where multiple instances can be created. This registry would be very similar to the "root logger" of Option 5</w:t>
      </w:r>
    </w:p>
  </w:comment>
  <w:comment w:author="Pete Bacon Darwin" w:id="10" w:date="2014-01-07T03:1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inclined to agree with some form of what Tobias is saying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to me that loggers should be completely independent from reporters and vice versa.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should be no direct dependency between the two.  Instead one would use a Mediator pattern to bring the two together.  The mediator would be the registry that Tobias talks about.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fit in with Igor's config object - which can be stored in localStorage, the registry could be in charge of accessing the storage, and we could provide various interfaces to the registry - including, perhaps, a global object on window that you could access from the browser console.</w:t>
      </w:r>
    </w:p>
  </w:comment>
  <w:comment w:author="Foo Manchew" w:id="12" w:date="2014-12-11T12:1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much activity in the comments for almost a year? Is this still an active project?</w:t>
      </w:r>
    </w:p>
  </w:comment>
  <w:comment w:author="Igor Minar" w:id="4" w:date="2013-12-24T14:4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wonder if it would be better to just built the console reporter/processor into the core since not outputting anything would be quite silly default behavior.</w:t>
      </w:r>
    </w:p>
  </w:comment>
  <w:comment w:author="Merrick Christensen" w:id="1" w:date="2013-12-24T15:09: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reasoning through the above two options this one is my preferred choice at the moment.</w:t>
      </w:r>
    </w:p>
  </w:comment>
  <w:comment w:author="Igor Minar" w:id="2" w:date="2013-12-24T13:54: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the config object, but I don't like the static method because that would require global state.</w:t>
      </w:r>
    </w:p>
  </w:comment>
  <w:comment w:author="Igor Minar" w:id="3" w:date="2013-12-24T15:09: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two more options. Please take a look.</w:t>
      </w:r>
    </w:p>
  </w:comment>
  <w:comment w:author="Anonymous" w:id="0" w:date="2014-12-08T04:3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Inconsolat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