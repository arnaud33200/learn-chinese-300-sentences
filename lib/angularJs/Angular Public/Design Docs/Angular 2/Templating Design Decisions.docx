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220" w:before="480" w:line="408" w:lineRule="auto"/>
        <w:contextualSpacing w:val="0"/>
        <w:rPr>
          <w:ins w:author="James deBoer" w:id="1" w:date="2015-03-29T11:57:13Z"/>
        </w:rPr>
      </w:pPr>
      <w:ins w:author="David Muhr" w:id="0" w:date="2015-05-19T17:21:18Z">
        <w:r w:rsidDel="00000000" w:rsidR="00000000" w:rsidRPr="00000000">
          <w:rPr>
            <w:rtl w:val="0"/>
          </w:rPr>
          <w:t xml:space="preserve"> </w:t>
        </w:r>
      </w:ins>
      <w:r w:rsidDel="00000000" w:rsidR="00000000" w:rsidRPr="00000000">
        <w:rPr>
          <w:rFonts w:ascii="Arial" w:cs="Arial" w:eastAsia="Arial" w:hAnsi="Arial"/>
          <w:b w:val="1"/>
          <w:color w:val="333333"/>
          <w:sz w:val="48"/>
          <w:szCs w:val="48"/>
          <w:rtl w:val="0"/>
        </w:rPr>
        <w:t xml:space="preserve">Design</w:t>
      </w:r>
      <w:r w:rsidDel="00000000" w:rsidR="00000000" w:rsidRPr="00000000">
        <w:rPr>
          <w:rFonts w:ascii="Arial" w:cs="Arial" w:eastAsia="Arial" w:hAnsi="Arial"/>
          <w:b w:val="1"/>
          <w:color w:val="333333"/>
          <w:sz w:val="48"/>
          <w:szCs w:val="48"/>
          <w:rtl w:val="0"/>
        </w:rPr>
        <w:t xml:space="preserve"> decisions in templating</w:t>
      </w:r>
      <w:ins w:author="James deBoer" w:id="1" w:date="2015-03-29T11:57:13Z">
        <w:bookmarkStart w:colFirst="0" w:colLast="0" w:name="h.z23g6e7sg9c5" w:id="0"/>
        <w:bookmarkEnd w:id="0"/>
        <w:r w:rsidDel="00000000" w:rsidR="00000000" w:rsidRPr="00000000">
          <w:rPr>
            <w:rtl w:val="0"/>
          </w:rPr>
        </w:r>
      </w:ins>
    </w:p>
    <w:p w:rsidR="00000000" w:rsidDel="00000000" w:rsidP="00000000" w:rsidRDefault="00000000" w:rsidRPr="00000000">
      <w:pPr>
        <w:contextualSpacing w:val="0"/>
        <w:rPr>
          <w:ins w:author="James deBoer" w:id="1" w:date="2015-03-29T11:57:13Z"/>
        </w:rPr>
      </w:pPr>
      <w:ins w:author="James deBoer" w:id="1" w:date="2015-03-29T11:57:13Z">
        <w:r w:rsidDel="00000000" w:rsidR="00000000" w:rsidRPr="00000000">
          <w:rPr>
            <w:rFonts w:ascii="Arial" w:cs="Arial" w:eastAsia="Arial" w:hAnsi="Arial"/>
            <w:b w:val="1"/>
            <w:color w:val="333333"/>
            <w:sz w:val="48"/>
            <w:szCs w:val="48"/>
            <w:rtl w:val="0"/>
          </w:rPr>
          <w:t xml:space="preserve">Last updated: &lt;when&gt;</w:t>
        </w:r>
      </w:ins>
    </w:p>
    <w:p w:rsidR="00000000" w:rsidDel="00000000" w:rsidP="00000000" w:rsidRDefault="00000000" w:rsidRPr="00000000">
      <w:pPr>
        <w:contextualSpacing w:val="0"/>
        <w:rPr>
          <w:ins w:author="James deBoer" w:id="1" w:date="2015-03-29T11:57:13Z"/>
        </w:rPr>
      </w:pPr>
      <w:ins w:author="James deBoer" w:id="1" w:date="2015-03-29T11:57:13Z">
        <w:r w:rsidDel="00000000" w:rsidR="00000000" w:rsidRPr="00000000">
          <w:rPr>
            <w:rFonts w:ascii="Arial" w:cs="Arial" w:eastAsia="Arial" w:hAnsi="Arial"/>
            <w:b w:val="1"/>
            <w:color w:val="333333"/>
            <w:sz w:val="48"/>
            <w:szCs w:val="48"/>
            <w:rtl w:val="0"/>
          </w:rPr>
          <w:t xml:space="preserve">Owner: &lt;who&gt;</w:t>
        </w:r>
      </w:ins>
    </w:p>
    <w:p w:rsidR="00000000" w:rsidDel="00000000" w:rsidP="00000000" w:rsidRDefault="00000000" w:rsidRPr="00000000">
      <w:pPr>
        <w:contextualSpacing w:val="0"/>
        <w:pPrChange w:author="James deBoer" w:id="0" w:date="2015-03-29T11:57:13Z">
          <w:pPr>
            <w:pStyle w:val="Heading1"/>
            <w:spacing w:after="220" w:before="480" w:line="408" w:lineRule="auto"/>
            <w:contextualSpacing w:val="0"/>
          </w:pPr>
        </w:pPrChange>
      </w:pPr>
      <w:bookmarkStart w:colFirst="0" w:colLast="0" w:name="h.ly64scbw3fh8" w:id="1"/>
      <w:bookmarkEnd w:id="1"/>
      <w:ins w:author="James deBoer" w:id="1" w:date="2015-03-29T11:57:13Z">
        <w:r w:rsidDel="00000000" w:rsidR="00000000" w:rsidRPr="00000000">
          <w:rPr>
            <w:rFonts w:ascii="Arial" w:cs="Arial" w:eastAsia="Arial" w:hAnsi="Arial"/>
            <w:b w:val="1"/>
            <w:color w:val="333333"/>
            <w:sz w:val="48"/>
            <w:szCs w:val="48"/>
            <w:rtl w:val="0"/>
          </w:rPr>
          <w:t xml:space="preserve">Status: &lt;design|implemented|abandoned&gt;</w:t>
        </w:r>
      </w:ins>
      <w:r w:rsidDel="00000000" w:rsidR="00000000" w:rsidRPr="00000000">
        <w:rPr>
          <w:rtl w:val="0"/>
        </w:rPr>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Templating in AngularJS 2.x is based on the same concepts as AngularJS 1.x: dependency injection, directives and data binding.</w:t>
      </w:r>
    </w:p>
    <w:p w:rsidR="00000000" w:rsidDel="00000000" w:rsidP="00000000" w:rsidRDefault="00000000" w:rsidRPr="00000000">
      <w:pPr>
        <w:pStyle w:val="Heading2"/>
        <w:spacing w:after="220" w:before="340" w:line="408" w:lineRule="auto"/>
        <w:ind w:left="-440" w:firstLine="0"/>
        <w:contextualSpacing w:val="0"/>
      </w:pPr>
      <w:bookmarkStart w:colFirst="0" w:colLast="0" w:name="h.4k4e2vsmo9" w:id="2"/>
      <w:bookmarkEnd w:id="2"/>
      <w:r w:rsidDel="00000000" w:rsidR="00000000" w:rsidRPr="00000000">
        <w:rPr>
          <w:rFonts w:ascii="Arial" w:cs="Arial" w:eastAsia="Arial" w:hAnsi="Arial"/>
          <w:color w:val="333333"/>
          <w:sz w:val="36"/>
          <w:szCs w:val="36"/>
          <w:rtl w:val="0"/>
        </w:rPr>
        <w:t xml:space="preserve">Create directive categories, no general purpose directive</w:t>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The directive API in AngularJS 1.x was very complicated as it needed to cover all cases. In AngularJS 2.x we separated the use cases for directives into individual directive categories:</w:t>
      </w:r>
    </w:p>
    <w:p w:rsidR="00000000" w:rsidDel="00000000" w:rsidP="00000000" w:rsidRDefault="00000000" w:rsidRPr="00000000">
      <w:pPr>
        <w:numPr>
          <w:ilvl w:val="0"/>
          <w:numId w:val="11"/>
        </w:numPr>
        <w:spacing w:after="220" w:before="220" w:line="417.27272727272725" w:lineRule="auto"/>
        <w:ind w:left="720" w:hanging="360"/>
        <w:contextualSpacing w:val="1"/>
        <w:rPr/>
      </w:pPr>
      <w:r w:rsidDel="00000000" w:rsidR="00000000" w:rsidRPr="00000000">
        <w:rPr>
          <w:rFonts w:ascii="Consolas" w:cs="Consolas" w:eastAsia="Consolas" w:hAnsi="Consolas"/>
          <w:color w:val="333333"/>
          <w:sz w:val="18"/>
          <w:szCs w:val="18"/>
          <w:shd w:fill="f8f8f8" w:val="clear"/>
          <w:rtl w:val="0"/>
        </w:rPr>
        <w:t xml:space="preserve">ComponentDirective</w:t>
      </w:r>
      <w:r w:rsidDel="00000000" w:rsidR="00000000" w:rsidRPr="00000000">
        <w:rPr>
          <w:rFonts w:ascii="Arial" w:cs="Arial" w:eastAsia="Arial" w:hAnsi="Arial"/>
          <w:color w:val="333333"/>
          <w:rtl w:val="0"/>
        </w:rPr>
        <w:t xml:space="preserve">: provides a template and an isolated execution context for that template. In AngularJS 1.x this corresponds to directives with isolated scope and a template.</w:t>
      </w:r>
    </w:p>
    <w:p w:rsidR="00000000" w:rsidDel="00000000" w:rsidP="00000000" w:rsidRDefault="00000000" w:rsidRPr="00000000">
      <w:pPr>
        <w:numPr>
          <w:ilvl w:val="0"/>
          <w:numId w:val="11"/>
        </w:numPr>
        <w:spacing w:after="220" w:before="220" w:line="417.27272727272725" w:lineRule="auto"/>
        <w:ind w:left="720" w:hanging="360"/>
        <w:contextualSpacing w:val="1"/>
        <w:rPr/>
      </w:pPr>
      <w:r w:rsidDel="00000000" w:rsidR="00000000" w:rsidRPr="00000000">
        <w:rPr>
          <w:rFonts w:ascii="Consolas" w:cs="Consolas" w:eastAsia="Consolas" w:hAnsi="Consolas"/>
          <w:color w:val="333333"/>
          <w:sz w:val="18"/>
          <w:szCs w:val="18"/>
          <w:shd w:fill="f8f8f8" w:val="clear"/>
          <w:rtl w:val="0"/>
        </w:rPr>
        <w:t xml:space="preserve">TemplateDirective</w:t>
      </w:r>
      <w:r w:rsidDel="00000000" w:rsidR="00000000" w:rsidRPr="00000000">
        <w:rPr>
          <w:rFonts w:ascii="Arial" w:cs="Arial" w:eastAsia="Arial" w:hAnsi="Arial"/>
          <w:color w:val="333333"/>
          <w:rtl w:val="0"/>
        </w:rPr>
        <w:t xml:space="preserve">: instantiates templates and adds/removes/moves them to the DOM via the ViewPort. In AngularJS 1.x this corresponds to directives with transcludes.</w:t>
      </w:r>
    </w:p>
    <w:p w:rsidR="00000000" w:rsidDel="00000000" w:rsidP="00000000" w:rsidRDefault="00000000" w:rsidRPr="00000000">
      <w:pPr>
        <w:numPr>
          <w:ilvl w:val="0"/>
          <w:numId w:val="11"/>
        </w:numPr>
        <w:spacing w:after="220" w:before="220" w:line="417.27272727272725" w:lineRule="auto"/>
        <w:ind w:left="720" w:hanging="360"/>
        <w:contextualSpacing w:val="1"/>
        <w:rPr/>
      </w:pPr>
      <w:r w:rsidDel="00000000" w:rsidR="00000000" w:rsidRPr="00000000">
        <w:rPr>
          <w:rFonts w:ascii="Consolas" w:cs="Consolas" w:eastAsia="Consolas" w:hAnsi="Consolas"/>
          <w:color w:val="333333"/>
          <w:sz w:val="18"/>
          <w:szCs w:val="18"/>
          <w:shd w:fill="f8f8f8" w:val="clear"/>
          <w:rtl w:val="0"/>
        </w:rPr>
        <w:t xml:space="preserve">DecoratorDirectives</w:t>
      </w:r>
      <w:r w:rsidDel="00000000" w:rsidR="00000000" w:rsidRPr="00000000">
        <w:rPr>
          <w:rFonts w:ascii="Arial" w:cs="Arial" w:eastAsia="Arial" w:hAnsi="Arial"/>
          <w:color w:val="333333"/>
          <w:rtl w:val="0"/>
        </w:rPr>
        <w:t xml:space="preserve">: enhances existing elements with additional functionality. In AngularJS 1.x this corresponds to directives with no transclude, no own scope and no template.</w:t>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TODO: reword this... Controllers from AngularJS 1.x are no more supported. They allowed to add functionality to the execution context (aka "scope" in AngularJS 1.x) without defining a clear interface (no isolation)</w:t>
      </w:r>
    </w:p>
    <w:p w:rsidR="00000000" w:rsidDel="00000000" w:rsidP="00000000" w:rsidRDefault="00000000" w:rsidRPr="00000000">
      <w:pPr>
        <w:pStyle w:val="Heading2"/>
        <w:spacing w:after="220" w:before="340" w:line="408" w:lineRule="auto"/>
        <w:ind w:left="-440" w:firstLine="0"/>
        <w:contextualSpacing w:val="0"/>
      </w:pPr>
      <w:bookmarkStart w:colFirst="0" w:colLast="0" w:name="h.3b2zl8f583ql" w:id="3"/>
      <w:bookmarkEnd w:id="3"/>
      <w:r w:rsidDel="00000000" w:rsidR="00000000" w:rsidRPr="00000000">
        <w:rPr>
          <w:rFonts w:ascii="Arial" w:cs="Arial" w:eastAsia="Arial" w:hAnsi="Arial"/>
          <w:color w:val="333333"/>
          <w:rtl w:val="0"/>
        </w:rPr>
        <w:t xml:space="preserve">Use the </w:t>
      </w:r>
      <w:r w:rsidDel="00000000" w:rsidR="00000000" w:rsidRPr="00000000">
        <w:rPr>
          <w:rFonts w:ascii="Consolas" w:cs="Consolas" w:eastAsia="Consolas" w:hAnsi="Consolas"/>
          <w:color w:val="333333"/>
          <w:shd w:fill="f8f8f8" w:val="clear"/>
          <w:rtl w:val="0"/>
        </w:rPr>
        <w:t xml:space="preserve">&lt;template&gt;</w:t>
      </w:r>
      <w:r w:rsidDel="00000000" w:rsidR="00000000" w:rsidRPr="00000000">
        <w:rPr>
          <w:rFonts w:ascii="Arial" w:cs="Arial" w:eastAsia="Arial" w:hAnsi="Arial"/>
          <w:color w:val="333333"/>
          <w:rtl w:val="0"/>
        </w:rPr>
        <w:t xml:space="preserve"> tag</w:t>
      </w:r>
    </w:p>
    <w:p w:rsidR="00000000" w:rsidDel="00000000" w:rsidP="00000000" w:rsidRDefault="00000000" w:rsidRPr="00000000">
      <w:pPr>
        <w:numPr>
          <w:ilvl w:val="0"/>
          <w:numId w:val="15"/>
        </w:numPr>
        <w:spacing w:after="220" w:before="220" w:line="417.27272727272725" w:lineRule="auto"/>
        <w:ind w:left="720" w:hanging="360"/>
        <w:contextualSpacing w:val="1"/>
        <w:rPr/>
      </w:pPr>
      <w:r w:rsidDel="00000000" w:rsidR="00000000" w:rsidRPr="00000000">
        <w:rPr>
          <w:rFonts w:ascii="Arial" w:cs="Arial" w:eastAsia="Arial" w:hAnsi="Arial"/>
          <w:color w:val="333333"/>
          <w:rtl w:val="0"/>
        </w:rPr>
        <w:t xml:space="preserve">F</w:t>
      </w:r>
      <w:ins w:author="Eric Roy" w:id="3" w:date="2014-08-13T03:40:03Z">
        <w:r w:rsidDel="00000000" w:rsidR="00000000" w:rsidRPr="00000000">
          <w:rPr>
            <w:rFonts w:ascii="Arial" w:cs="Arial" w:eastAsia="Arial" w:hAnsi="Arial"/>
            <w:color w:val="333333"/>
            <w:rtl w:val="0"/>
          </w:rPr>
          <w:t xml:space="preserve">o</w:t>
        </w:r>
      </w:ins>
      <w:del w:author="Eric Roy" w:id="3" w:date="2014-08-13T03:40:03Z">
        <w:r w:rsidDel="00000000" w:rsidR="00000000" w:rsidRPr="00000000">
          <w:rPr>
            <w:rFonts w:ascii="Arial" w:cs="Arial" w:eastAsia="Arial" w:hAnsi="Arial"/>
            <w:color w:val="333333"/>
            <w:rtl w:val="0"/>
          </w:rPr>
          <w:delText xml:space="preserve">u</w:delText>
        </w:r>
      </w:del>
      <w:r w:rsidDel="00000000" w:rsidR="00000000" w:rsidRPr="00000000">
        <w:rPr>
          <w:rFonts w:ascii="Arial" w:cs="Arial" w:eastAsia="Arial" w:hAnsi="Arial"/>
          <w:color w:val="333333"/>
          <w:rtl w:val="0"/>
        </w:rPr>
        <w:t xml:space="preserve">r custom elements, a </w:t>
      </w:r>
      <w:r w:rsidDel="00000000" w:rsidR="00000000" w:rsidRPr="00000000">
        <w:rPr>
          <w:rFonts w:ascii="Consolas" w:cs="Consolas" w:eastAsia="Consolas" w:hAnsi="Consolas"/>
          <w:color w:val="333333"/>
          <w:sz w:val="18"/>
          <w:szCs w:val="18"/>
          <w:shd w:fill="f8f8f8" w:val="clear"/>
          <w:rtl w:val="0"/>
        </w:rPr>
        <w:t xml:space="preserve">&lt;template&gt;</w:t>
      </w:r>
      <w:r w:rsidDel="00000000" w:rsidR="00000000" w:rsidRPr="00000000">
        <w:rPr>
          <w:rFonts w:ascii="Arial" w:cs="Arial" w:eastAsia="Arial" w:hAnsi="Arial"/>
          <w:color w:val="333333"/>
          <w:rtl w:val="0"/>
        </w:rPr>
        <w:t xml:space="preserve"> tag is required to prevent their immediate instantiation.</w:t>
      </w:r>
    </w:p>
    <w:p w:rsidR="00000000" w:rsidDel="00000000" w:rsidP="00000000" w:rsidRDefault="00000000" w:rsidRPr="00000000">
      <w:pPr>
        <w:numPr>
          <w:ilvl w:val="0"/>
          <w:numId w:val="15"/>
        </w:numPr>
        <w:spacing w:after="220" w:before="220" w:line="417.27272727272725" w:lineRule="auto"/>
        <w:ind w:left="720" w:hanging="360"/>
        <w:contextualSpacing w:val="1"/>
        <w:rPr/>
      </w:pPr>
      <w:r w:rsidDel="00000000" w:rsidR="00000000" w:rsidRPr="00000000">
        <w:rPr>
          <w:rFonts w:ascii="Arial" w:cs="Arial" w:eastAsia="Arial" w:hAnsi="Arial"/>
          <w:color w:val="333333"/>
          <w:rtl w:val="0"/>
        </w:rPr>
        <w:t xml:space="preserve">When a template has multiple root elements</w:t>
      </w:r>
      <w:ins w:author="Daren Chandisingh" w:id="4" w:date="2014-08-19T22:45:14Z">
        <w:r w:rsidDel="00000000" w:rsidR="00000000" w:rsidRPr="00000000">
          <w:rPr>
            <w:rFonts w:ascii="Arial" w:cs="Arial" w:eastAsia="Arial" w:hAnsi="Arial"/>
            <w:color w:val="333333"/>
            <w:rtl w:val="0"/>
          </w:rPr>
          <w:t xml:space="preserve">,</w:t>
        </w:r>
      </w:ins>
      <w:r w:rsidDel="00000000" w:rsidR="00000000" w:rsidRPr="00000000">
        <w:rPr>
          <w:rFonts w:ascii="Arial" w:cs="Arial" w:eastAsia="Arial" w:hAnsi="Arial"/>
          <w:color w:val="333333"/>
          <w:rtl w:val="0"/>
        </w:rPr>
        <w:t xml:space="preserve"> grouping them into a </w:t>
      </w:r>
      <w:r w:rsidDel="00000000" w:rsidR="00000000" w:rsidRPr="00000000">
        <w:rPr>
          <w:rFonts w:ascii="Consolas" w:cs="Consolas" w:eastAsia="Consolas" w:hAnsi="Consolas"/>
          <w:color w:val="333333"/>
          <w:sz w:val="18"/>
          <w:szCs w:val="18"/>
          <w:shd w:fill="f8f8f8" w:val="clear"/>
          <w:rtl w:val="0"/>
        </w:rPr>
        <w:t xml:space="preserve">&lt;template&gt;</w:t>
      </w:r>
      <w:r w:rsidDel="00000000" w:rsidR="00000000" w:rsidRPr="00000000">
        <w:rPr>
          <w:rFonts w:ascii="Arial" w:cs="Arial" w:eastAsia="Arial" w:hAnsi="Arial"/>
          <w:color w:val="333333"/>
          <w:rtl w:val="0"/>
        </w:rPr>
        <w:t xml:space="preserve"> tag is a simpler way compared to the </w:t>
      </w:r>
      <w:r w:rsidDel="00000000" w:rsidR="00000000" w:rsidRPr="00000000">
        <w:rPr>
          <w:rFonts w:ascii="Consolas" w:cs="Consolas" w:eastAsia="Consolas" w:hAnsi="Consolas"/>
          <w:color w:val="333333"/>
          <w:sz w:val="18"/>
          <w:szCs w:val="18"/>
          <w:shd w:fill="f8f8f8" w:val="clear"/>
          <w:rtl w:val="0"/>
        </w:rPr>
        <w:t xml:space="preserve">-start</w:t>
      </w:r>
      <w:r w:rsidDel="00000000" w:rsidR="00000000" w:rsidRPr="00000000">
        <w:rPr>
          <w:rFonts w:ascii="Arial" w:cs="Arial" w:eastAsia="Arial" w:hAnsi="Arial"/>
          <w:color w:val="333333"/>
          <w:rtl w:val="0"/>
        </w:rPr>
        <w:t xml:space="preserve"> and </w:t>
      </w:r>
      <w:r w:rsidDel="00000000" w:rsidR="00000000" w:rsidRPr="00000000">
        <w:rPr>
          <w:rFonts w:ascii="Consolas" w:cs="Consolas" w:eastAsia="Consolas" w:hAnsi="Consolas"/>
          <w:color w:val="333333"/>
          <w:sz w:val="18"/>
          <w:szCs w:val="18"/>
          <w:shd w:fill="f8f8f8" w:val="clear"/>
          <w:rtl w:val="0"/>
        </w:rPr>
        <w:t xml:space="preserve">-end</w:t>
      </w:r>
      <w:r w:rsidDel="00000000" w:rsidR="00000000" w:rsidRPr="00000000">
        <w:rPr>
          <w:rFonts w:ascii="Arial" w:cs="Arial" w:eastAsia="Arial" w:hAnsi="Arial"/>
          <w:color w:val="333333"/>
          <w:rtl w:val="0"/>
        </w:rPr>
        <w:t xml:space="preserve"> suffixes in AngularJS 1.x</w:t>
      </w:r>
    </w:p>
    <w:p w:rsidR="00000000" w:rsidDel="00000000" w:rsidP="00000000" w:rsidRDefault="00000000" w:rsidRPr="00000000">
      <w:pPr>
        <w:numPr>
          <w:ilvl w:val="0"/>
          <w:numId w:val="15"/>
        </w:numPr>
        <w:spacing w:after="220" w:before="220" w:line="417.27272727272725" w:lineRule="auto"/>
        <w:ind w:left="720" w:hanging="360"/>
        <w:contextualSpacing w:val="1"/>
        <w:rPr/>
      </w:pPr>
      <w:r w:rsidDel="00000000" w:rsidR="00000000" w:rsidRPr="00000000">
        <w:rPr>
          <w:rFonts w:ascii="Arial" w:cs="Arial" w:eastAsia="Arial" w:hAnsi="Arial"/>
          <w:color w:val="333333"/>
          <w:rtl w:val="0"/>
        </w:rPr>
        <w:t xml:space="preserve">When template directives are nested, their order is defined by nesting multiple </w:t>
      </w:r>
      <w:r w:rsidDel="00000000" w:rsidR="00000000" w:rsidRPr="00000000">
        <w:rPr>
          <w:rFonts w:ascii="Consolas" w:cs="Consolas" w:eastAsia="Consolas" w:hAnsi="Consolas"/>
          <w:color w:val="333333"/>
          <w:sz w:val="18"/>
          <w:szCs w:val="18"/>
          <w:shd w:fill="f8f8f8" w:val="clear"/>
          <w:rtl w:val="0"/>
        </w:rPr>
        <w:t xml:space="preserve">&lt;template&gt;</w:t>
      </w:r>
      <w:r w:rsidDel="00000000" w:rsidR="00000000" w:rsidRPr="00000000">
        <w:rPr>
          <w:rFonts w:ascii="Arial" w:cs="Arial" w:eastAsia="Arial" w:hAnsi="Arial"/>
          <w:color w:val="333333"/>
          <w:rtl w:val="0"/>
        </w:rPr>
        <w:t xml:space="preserve"> tags with a single template directive on each one. This is also simpler compared to the directive priority in AngularJS 1.x</w:t>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Note: If a template directive should contain a single root element, the template tag can be omitted. E.g. </w:t>
      </w:r>
      <w:r w:rsidDel="00000000" w:rsidR="00000000" w:rsidRPr="00000000">
        <w:rPr>
          <w:rFonts w:ascii="Consolas" w:cs="Consolas" w:eastAsia="Consolas" w:hAnsi="Consolas"/>
          <w:color w:val="333333"/>
          <w:sz w:val="18"/>
          <w:szCs w:val="18"/>
          <w:shd w:fill="f8f8f8" w:val="clear"/>
          <w:rtl w:val="0"/>
        </w:rPr>
        <w:t xml:space="preserve">&lt;div ng-if="..."&gt;</w:t>
      </w:r>
    </w:p>
    <w:p w:rsidR="00000000" w:rsidDel="00000000" w:rsidP="00000000" w:rsidRDefault="00000000" w:rsidRPr="00000000">
      <w:pPr>
        <w:pStyle w:val="Heading2"/>
        <w:spacing w:after="220" w:before="340" w:line="408" w:lineRule="auto"/>
        <w:ind w:left="-440" w:firstLine="0"/>
        <w:contextualSpacing w:val="0"/>
      </w:pPr>
      <w:bookmarkStart w:colFirst="0" w:colLast="0" w:name="h.hhybntufk40c" w:id="4"/>
      <w:bookmarkEnd w:id="4"/>
      <w:r w:rsidDel="00000000" w:rsidR="00000000" w:rsidRPr="00000000">
        <w:rPr>
          <w:rFonts w:ascii="Arial" w:cs="Arial" w:eastAsia="Arial" w:hAnsi="Arial"/>
          <w:color w:val="333333"/>
          <w:rtl w:val="0"/>
        </w:rPr>
        <w:t xml:space="preserve">Make i</w:t>
      </w:r>
      <w:ins w:author="Anonymous" w:id="5" w:date="2014-08-19T22:46:18Z">
        <w:r w:rsidDel="00000000" w:rsidR="00000000" w:rsidRPr="00000000">
          <w:rPr>
            <w:rFonts w:ascii="Arial" w:cs="Arial" w:eastAsia="Arial" w:hAnsi="Arial"/>
            <w:color w:val="333333"/>
            <w:rtl w:val="0"/>
          </w:rPr>
          <w:t xml:space="preserve">t</w:t>
        </w:r>
        <w:del w:author="Anonymous" w:id="6" w:date="2014-08-19T22:46:20Z">
          <w:r w:rsidDel="00000000" w:rsidR="00000000" w:rsidRPr="00000000">
            <w:rPr>
              <w:rFonts w:ascii="Arial" w:cs="Arial" w:eastAsia="Arial" w:hAnsi="Arial"/>
              <w:color w:val="333333"/>
              <w:rtl w:val="0"/>
            </w:rPr>
            <w:delText xml:space="preserve">r</w:delText>
          </w:r>
        </w:del>
      </w:ins>
      <w:del w:author="Anonymous" w:id="6" w:date="2014-08-19T22:46:20Z">
        <w:r w:rsidDel="00000000" w:rsidR="00000000" w:rsidRPr="00000000">
          <w:rPr>
            <w:rFonts w:ascii="Arial" w:cs="Arial" w:eastAsia="Arial" w:hAnsi="Arial"/>
            <w:color w:val="333333"/>
            <w:rtl w:val="0"/>
          </w:rPr>
          <w:delText xml:space="preserve">s</w:delText>
        </w:r>
      </w:del>
      <w:r w:rsidDel="00000000" w:rsidR="00000000" w:rsidRPr="00000000">
        <w:rPr>
          <w:rFonts w:ascii="Arial" w:cs="Arial" w:eastAsia="Arial" w:hAnsi="Arial"/>
          <w:color w:val="333333"/>
          <w:rtl w:val="0"/>
        </w:rPr>
        <w:t xml:space="preserve"> easy to consume any custom element</w:t>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TODO add details</w:t>
      </w:r>
    </w:p>
    <w:p w:rsidR="00000000" w:rsidDel="00000000" w:rsidP="00000000" w:rsidRDefault="00000000" w:rsidRPr="00000000">
      <w:pPr>
        <w:numPr>
          <w:ilvl w:val="0"/>
          <w:numId w:val="2"/>
        </w:numPr>
        <w:spacing w:after="220" w:before="220" w:line="417.27272727272725" w:lineRule="auto"/>
        <w:ind w:left="720" w:hanging="360"/>
        <w:contextualSpacing w:val="1"/>
        <w:rPr/>
      </w:pPr>
      <w:r w:rsidDel="00000000" w:rsidR="00000000" w:rsidRPr="00000000">
        <w:rPr>
          <w:rFonts w:ascii="Arial" w:cs="Arial" w:eastAsia="Arial" w:hAnsi="Arial"/>
          <w:color w:val="333333"/>
          <w:rtl w:val="0"/>
        </w:rPr>
        <w:t xml:space="preserve">bind-, {{}}, on-</w:t>
      </w:r>
    </w:p>
    <w:p w:rsidR="00000000" w:rsidDel="00000000" w:rsidP="00000000" w:rsidRDefault="00000000" w:rsidRPr="00000000">
      <w:pPr>
        <w:pStyle w:val="Heading3"/>
        <w:spacing w:after="220" w:before="260" w:line="408" w:lineRule="auto"/>
        <w:ind w:left="-440" w:firstLine="0"/>
        <w:contextualSpacing w:val="0"/>
      </w:pPr>
      <w:bookmarkStart w:colFirst="0" w:colLast="0" w:name="h.11jroe34yvx" w:id="5"/>
      <w:bookmarkEnd w:id="5"/>
      <w:r w:rsidDel="00000000" w:rsidR="00000000" w:rsidRPr="00000000">
        <w:rPr>
          <w:rFonts w:ascii="Arial" w:cs="Arial" w:eastAsia="Arial" w:hAnsi="Arial"/>
          <w:color w:val="333333"/>
          <w:sz w:val="36"/>
          <w:szCs w:val="36"/>
          <w:rtl w:val="0"/>
        </w:rPr>
        <w:t xml:space="preserve">Why not use </w:t>
      </w:r>
      <w:commentRangeStart w:id="0"/>
      <w:r w:rsidDel="00000000" w:rsidR="00000000" w:rsidRPr="00000000">
        <w:rPr>
          <w:rFonts w:ascii="Consolas" w:cs="Consolas" w:eastAsia="Consolas" w:hAnsi="Consolas"/>
          <w:color w:val="333333"/>
          <w:sz w:val="36"/>
          <w:szCs w:val="36"/>
          <w:shd w:fill="f8f8f8" w:val="clear"/>
          <w:rtl w:val="0"/>
        </w:rPr>
        <w:t xml:space="preserve">{{...}}</w:t>
      </w:r>
      <w:commentRangeEnd w:id="0"/>
      <w:r w:rsidDel="00000000" w:rsidR="00000000" w:rsidRPr="00000000">
        <w:commentReference w:id="0"/>
      </w:r>
      <w:r w:rsidDel="00000000" w:rsidR="00000000" w:rsidRPr="00000000">
        <w:rPr>
          <w:rFonts w:ascii="Arial" w:cs="Arial" w:eastAsia="Arial" w:hAnsi="Arial"/>
          <w:color w:val="333333"/>
          <w:sz w:val="36"/>
          <w:szCs w:val="36"/>
          <w:rtl w:val="0"/>
        </w:rPr>
        <w:t xml:space="preserve"> syntax everywhere and remove </w:t>
      </w:r>
      <w:commentRangeStart w:id="1"/>
      <w:r w:rsidDel="00000000" w:rsidR="00000000" w:rsidRPr="00000000">
        <w:rPr>
          <w:rFonts w:ascii="Consolas" w:cs="Consolas" w:eastAsia="Consolas" w:hAnsi="Consolas"/>
          <w:color w:val="333333"/>
          <w:sz w:val="36"/>
          <w:szCs w:val="36"/>
          <w:shd w:fill="f8f8f8" w:val="clear"/>
          <w:rtl w:val="0"/>
        </w:rPr>
        <w:t xml:space="preserve">bind-*</w:t>
      </w:r>
      <w:commentRangeEnd w:id="1"/>
      <w:r w:rsidDel="00000000" w:rsidR="00000000" w:rsidRPr="00000000">
        <w:commentReference w:id="1"/>
      </w:r>
      <w:r w:rsidDel="00000000" w:rsidR="00000000" w:rsidRPr="00000000">
        <w:rPr>
          <w:rFonts w:ascii="Arial" w:cs="Arial" w:eastAsia="Arial" w:hAnsi="Arial"/>
          <w:color w:val="333333"/>
          <w:sz w:val="36"/>
          <w:szCs w:val="36"/>
          <w:rtl w:val="0"/>
        </w:rPr>
        <w:t xml:space="preserve">?</w:t>
      </w:r>
    </w:p>
    <w:p w:rsidR="00000000" w:rsidDel="00000000" w:rsidP="00000000" w:rsidRDefault="00000000" w:rsidRPr="00000000">
      <w:pPr>
        <w:spacing w:after="220" w:before="220" w:line="417.27272727272725" w:lineRule="auto"/>
        <w:contextualSpacing w:val="0"/>
      </w:pPr>
      <w:commentRangeStart w:id="2"/>
      <w:r w:rsidDel="00000000" w:rsidR="00000000" w:rsidRPr="00000000">
        <w:rPr>
          <w:rFonts w:ascii="Arial" w:cs="Arial" w:eastAsia="Arial" w:hAnsi="Arial"/>
          <w:color w:val="333333"/>
          <w:rtl w:val="0"/>
        </w:rPr>
        <w:t xml:space="preserve">Double curly braces should have the same semantic at every place.</w:t>
      </w:r>
      <w:commentRangeEnd w:id="2"/>
      <w:r w:rsidDel="00000000" w:rsidR="00000000" w:rsidRPr="00000000">
        <w:commentReference w:id="2"/>
      </w:r>
      <w:r w:rsidDel="00000000" w:rsidR="00000000" w:rsidRPr="00000000">
        <w:rPr>
          <w:rFonts w:ascii="Arial" w:cs="Arial" w:eastAsia="Arial" w:hAnsi="Arial"/>
          <w:color w:val="333333"/>
          <w:rtl w:val="0"/>
        </w:rPr>
        <w:t xml:space="preserve"> E.g.</w:t>
      </w:r>
    </w:p>
    <w:p w:rsidR="00000000" w:rsidDel="00000000" w:rsidP="00000000" w:rsidRDefault="00000000" w:rsidRPr="00000000">
      <w:pPr>
        <w:spacing w:after="220" w:before="220" w:line="342" w:lineRule="auto"/>
        <w:contextualSpacing w:val="0"/>
      </w:pPr>
      <w:r w:rsidDel="00000000" w:rsidR="00000000" w:rsidRPr="00000000">
        <w:rPr>
          <w:rFonts w:ascii="Consolas" w:cs="Consolas" w:eastAsia="Consolas" w:hAnsi="Consolas"/>
          <w:color w:val="333333"/>
          <w:sz w:val="18"/>
          <w:szCs w:val="18"/>
          <w:shd w:fill="f8f8f8" w:val="clear"/>
          <w:rtl w:val="0"/>
        </w:rPr>
        <w:t xml:space="preserve">&lt;input foo="{{model}}" value="{{model}}"&gt;foo: {{model}}</w:t>
        <w:br w:type="textWrapping"/>
      </w:r>
    </w:p>
    <w:p w:rsidR="00000000" w:rsidDel="00000000" w:rsidP="00000000" w:rsidRDefault="00000000" w:rsidRPr="00000000">
      <w:pPr>
        <w:numPr>
          <w:ilvl w:val="0"/>
          <w:numId w:val="13"/>
        </w:numPr>
        <w:spacing w:after="220" w:before="220" w:line="417.27272727272725" w:lineRule="auto"/>
        <w:ind w:left="720" w:hanging="360"/>
        <w:contextualSpacing w:val="1"/>
        <w:rPr/>
      </w:pPr>
      <w:r w:rsidDel="00000000" w:rsidR="00000000" w:rsidRPr="00000000">
        <w:rPr>
          <w:rFonts w:ascii="Consolas" w:cs="Consolas" w:eastAsia="Consolas" w:hAnsi="Consolas"/>
          <w:color w:val="333333"/>
          <w:sz w:val="18"/>
          <w:szCs w:val="18"/>
          <w:shd w:fill="f8f8f8" w:val="clear"/>
          <w:rtl w:val="0"/>
        </w:rPr>
        <w:t xml:space="preserve">foo: {{model}}</w:t>
      </w:r>
      <w:r w:rsidDel="00000000" w:rsidR="00000000" w:rsidRPr="00000000">
        <w:rPr>
          <w:rFonts w:ascii="Arial" w:cs="Arial" w:eastAsia="Arial" w:hAnsi="Arial"/>
          <w:color w:val="333333"/>
          <w:rtl w:val="0"/>
        </w:rPr>
        <w:t xml:space="preserve">: one way data binding with interpolation</w:t>
      </w:r>
    </w:p>
    <w:p w:rsidR="00000000" w:rsidDel="00000000" w:rsidP="00000000" w:rsidRDefault="00000000" w:rsidRPr="00000000">
      <w:pPr>
        <w:numPr>
          <w:ilvl w:val="0"/>
          <w:numId w:val="13"/>
        </w:numPr>
        <w:spacing w:after="220" w:before="220" w:line="417.27272727272725" w:lineRule="auto"/>
        <w:ind w:left="720" w:hanging="360"/>
        <w:contextualSpacing w:val="1"/>
        <w:rPr/>
      </w:pPr>
      <w:r w:rsidDel="00000000" w:rsidR="00000000" w:rsidRPr="00000000">
        <w:rPr>
          <w:rFonts w:ascii="Consolas" w:cs="Consolas" w:eastAsia="Consolas" w:hAnsi="Consolas"/>
          <w:color w:val="333333"/>
          <w:sz w:val="18"/>
          <w:szCs w:val="18"/>
          <w:shd w:fill="f8f8f8" w:val="clear"/>
          <w:rtl w:val="0"/>
        </w:rPr>
        <w:t xml:space="preserve">value="{{model}}"</w:t>
      </w:r>
      <w:r w:rsidDel="00000000" w:rsidR="00000000" w:rsidRPr="00000000">
        <w:rPr>
          <w:rFonts w:ascii="Arial" w:cs="Arial" w:eastAsia="Arial" w:hAnsi="Arial"/>
          <w:color w:val="333333"/>
          <w:rtl w:val="0"/>
        </w:rPr>
        <w:t xml:space="preserve">: bidirectional binding</w:t>
      </w:r>
    </w:p>
    <w:p w:rsidR="00000000" w:rsidDel="00000000" w:rsidP="00000000" w:rsidRDefault="00000000" w:rsidRPr="00000000">
      <w:pPr>
        <w:numPr>
          <w:ilvl w:val="0"/>
          <w:numId w:val="13"/>
        </w:numPr>
        <w:spacing w:after="220" w:before="220" w:line="417.27272727272725" w:lineRule="auto"/>
        <w:ind w:left="720" w:hanging="360"/>
        <w:contextualSpacing w:val="1"/>
        <w:rPr/>
      </w:pPr>
      <w:r w:rsidDel="00000000" w:rsidR="00000000" w:rsidRPr="00000000">
        <w:rPr>
          <w:rFonts w:ascii="Consolas" w:cs="Consolas" w:eastAsia="Consolas" w:hAnsi="Consolas"/>
          <w:color w:val="333333"/>
          <w:sz w:val="18"/>
          <w:szCs w:val="18"/>
          <w:shd w:fill="f8f8f8" w:val="clear"/>
          <w:rtl w:val="0"/>
        </w:rPr>
        <w:t xml:space="preserve">foo="{{model}}"</w:t>
      </w:r>
      <w:r w:rsidDel="00000000" w:rsidR="00000000" w:rsidRPr="00000000">
        <w:rPr>
          <w:rFonts w:ascii="Arial" w:cs="Arial" w:eastAsia="Arial" w:hAnsi="Arial"/>
          <w:color w:val="333333"/>
          <w:rtl w:val="0"/>
        </w:rPr>
        <w:t xml:space="preserve">: possibly unidirectional binding, depending on what the component chose to use as binding </w:t>
      </w:r>
      <w:commentRangeStart w:id="3"/>
      <w:r w:rsidDel="00000000" w:rsidR="00000000" w:rsidRPr="00000000">
        <w:rPr>
          <w:rFonts w:ascii="Arial" w:cs="Arial" w:eastAsia="Arial" w:hAnsi="Arial"/>
          <w:color w:val="333333"/>
          <w:rtl w:val="0"/>
        </w:rPr>
        <w:t xml:space="preserve">type</w:t>
      </w:r>
      <w:commentRangeEnd w:id="3"/>
      <w:r w:rsidDel="00000000" w:rsidR="00000000" w:rsidRPr="00000000">
        <w:commentReference w:id="3"/>
      </w:r>
      <w:r w:rsidDel="00000000" w:rsidR="00000000" w:rsidRPr="00000000">
        <w:rPr>
          <w:rFonts w:ascii="Arial" w:cs="Arial" w:eastAsia="Arial" w:hAnsi="Arial"/>
          <w:color w:val="333333"/>
          <w:rtl w:val="0"/>
        </w:rPr>
        <w:t xml:space="preserve">.</w:t>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I.e. by just looking at the template the binding type cannot be determined. Knowledge of directive specifics is required to understand the template.</w:t>
      </w:r>
    </w:p>
    <w:p w:rsidR="00000000" w:rsidDel="00000000" w:rsidP="00000000" w:rsidRDefault="00000000" w:rsidRPr="00000000">
      <w:pPr>
        <w:pStyle w:val="Heading2"/>
        <w:spacing w:after="220" w:before="340" w:line="408" w:lineRule="auto"/>
        <w:ind w:left="-440" w:firstLine="0"/>
        <w:contextualSpacing w:val="0"/>
      </w:pPr>
      <w:bookmarkStart w:colFirst="0" w:colLast="0" w:name="h.iwaz8da6zxi" w:id="6"/>
      <w:bookmarkEnd w:id="6"/>
      <w:ins w:author="Daren Chandisingh" w:id="7" w:date="2014-08-19T22:50:55Z">
        <w:r w:rsidDel="00000000" w:rsidR="00000000" w:rsidRPr="00000000">
          <w:rPr>
            <w:rFonts w:ascii="Arial" w:cs="Arial" w:eastAsia="Arial" w:hAnsi="Arial"/>
            <w:color w:val="333333"/>
            <w:rtl w:val="0"/>
          </w:rPr>
          <w:t xml:space="preserve">M</w:t>
        </w:r>
      </w:ins>
      <w:del w:author="Daren Chandisingh" w:id="7" w:date="2014-08-19T22:50:55Z">
        <w:r w:rsidDel="00000000" w:rsidR="00000000" w:rsidRPr="00000000">
          <w:rPr>
            <w:rFonts w:ascii="Arial" w:cs="Arial" w:eastAsia="Arial" w:hAnsi="Arial"/>
            <w:color w:val="333333"/>
            <w:rtl w:val="0"/>
          </w:rPr>
          <w:delText xml:space="preserve">m</w:delText>
        </w:r>
      </w:del>
      <w:r w:rsidDel="00000000" w:rsidR="00000000" w:rsidRPr="00000000">
        <w:rPr>
          <w:rFonts w:ascii="Arial" w:cs="Arial" w:eastAsia="Arial" w:hAnsi="Arial"/>
          <w:color w:val="333333"/>
          <w:rtl w:val="0"/>
        </w:rPr>
        <w:t xml:space="preserve">ake templates analyzable by tools</w:t>
      </w:r>
    </w:p>
    <w:p w:rsidR="00000000" w:rsidDel="00000000" w:rsidP="00000000" w:rsidRDefault="00000000" w:rsidRPr="00000000">
      <w:pPr>
        <w:numPr>
          <w:ilvl w:val="0"/>
          <w:numId w:val="12"/>
        </w:numPr>
        <w:spacing w:after="220" w:before="220" w:line="417.27272727272725" w:lineRule="auto"/>
        <w:ind w:left="720" w:hanging="360"/>
        <w:contextualSpacing w:val="1"/>
        <w:rPr/>
      </w:pPr>
      <w:r w:rsidDel="00000000" w:rsidR="00000000" w:rsidRPr="00000000">
        <w:rPr>
          <w:rFonts w:ascii="Arial" w:cs="Arial" w:eastAsia="Arial" w:hAnsi="Arial"/>
          <w:color w:val="333333"/>
          <w:rtl w:val="0"/>
        </w:rPr>
        <w:t xml:space="preserve">know wh</w:t>
      </w:r>
      <w:ins w:author="Daren Chandisingh" w:id="8" w:date="2014-08-19T22:47:14Z">
        <w:r w:rsidDel="00000000" w:rsidR="00000000" w:rsidRPr="00000000">
          <w:rPr>
            <w:rFonts w:ascii="Arial" w:cs="Arial" w:eastAsia="Arial" w:hAnsi="Arial"/>
            <w:color w:val="333333"/>
            <w:rtl w:val="0"/>
          </w:rPr>
          <w:t xml:space="preserve">ich</w:t>
        </w:r>
      </w:ins>
      <w:del w:author="Daren Chandisingh" w:id="8" w:date="2014-08-19T22:47:14Z">
        <w:r w:rsidDel="00000000" w:rsidR="00000000" w:rsidRPr="00000000">
          <w:rPr>
            <w:rFonts w:ascii="Arial" w:cs="Arial" w:eastAsia="Arial" w:hAnsi="Arial"/>
            <w:color w:val="333333"/>
            <w:rtl w:val="0"/>
          </w:rPr>
          <w:delText xml:space="preserve">at</w:delText>
        </w:r>
      </w:del>
      <w:r w:rsidDel="00000000" w:rsidR="00000000" w:rsidRPr="00000000">
        <w:rPr>
          <w:rFonts w:ascii="Arial" w:cs="Arial" w:eastAsia="Arial" w:hAnsi="Arial"/>
          <w:color w:val="333333"/>
          <w:rtl w:val="0"/>
        </w:rPr>
        <w:t xml:space="preserve"> parts in a template are expressions and which are not</w:t>
      </w:r>
    </w:p>
    <w:p w:rsidR="00000000" w:rsidDel="00000000" w:rsidP="00000000" w:rsidRDefault="00000000" w:rsidRPr="00000000">
      <w:pPr>
        <w:numPr>
          <w:ilvl w:val="0"/>
          <w:numId w:val="12"/>
        </w:numPr>
        <w:spacing w:after="220" w:before="220" w:line="417.27272727272725" w:lineRule="auto"/>
        <w:ind w:left="720" w:hanging="360"/>
        <w:contextualSpacing w:val="1"/>
        <w:rPr/>
      </w:pPr>
      <w:r w:rsidDel="00000000" w:rsidR="00000000" w:rsidRPr="00000000">
        <w:rPr>
          <w:rFonts w:ascii="Arial" w:cs="Arial" w:eastAsia="Arial" w:hAnsi="Arial"/>
          <w:color w:val="333333"/>
          <w:rtl w:val="0"/>
        </w:rPr>
        <w:t xml:space="preserve">know the directives in a template to be able to verify a template (i.e. which attributes are allowed and which are not)</w:t>
      </w:r>
    </w:p>
    <w:p w:rsidR="00000000" w:rsidDel="00000000" w:rsidP="00000000" w:rsidRDefault="00000000" w:rsidRPr="00000000">
      <w:pPr>
        <w:numPr>
          <w:ilvl w:val="1"/>
          <w:numId w:val="12"/>
        </w:numPr>
        <w:spacing w:after="220" w:before="220" w:lineRule="auto"/>
        <w:ind w:left="1440" w:hanging="360"/>
        <w:contextualSpacing w:val="1"/>
        <w:rPr/>
      </w:pPr>
      <w:r w:rsidDel="00000000" w:rsidR="00000000" w:rsidRPr="00000000">
        <w:rPr>
          <w:rFonts w:ascii="Arial" w:cs="Arial" w:eastAsia="Arial" w:hAnsi="Arial"/>
          <w:color w:val="333333"/>
          <w:rtl w:val="0"/>
        </w:rPr>
        <w:t xml:space="preserve">ng-config in templates</w:t>
      </w:r>
    </w:p>
    <w:p w:rsidR="00000000" w:rsidDel="00000000" w:rsidP="00000000" w:rsidRDefault="00000000" w:rsidRPr="00000000">
      <w:pPr>
        <w:pStyle w:val="Heading2"/>
        <w:spacing w:after="220" w:before="340" w:line="408" w:lineRule="auto"/>
        <w:ind w:left="-440" w:firstLine="0"/>
        <w:contextualSpacing w:val="0"/>
      </w:pPr>
      <w:bookmarkStart w:colFirst="0" w:colLast="0" w:name="h.fge16ve44bf7" w:id="7"/>
      <w:bookmarkEnd w:id="7"/>
      <w:r w:rsidDel="00000000" w:rsidR="00000000" w:rsidRPr="00000000">
        <w:rPr>
          <w:rFonts w:ascii="Arial" w:cs="Arial" w:eastAsia="Arial" w:hAnsi="Arial"/>
          <w:color w:val="333333"/>
          <w:rtl w:val="0"/>
        </w:rPr>
        <w:t xml:space="preserve">Bind to properties and not to attributes by default</w:t>
      </w:r>
    </w:p>
    <w:p w:rsidR="00000000" w:rsidDel="00000000" w:rsidP="00000000" w:rsidRDefault="00000000" w:rsidRPr="00000000">
      <w:pPr>
        <w:numPr>
          <w:ilvl w:val="0"/>
          <w:numId w:val="5"/>
        </w:numPr>
        <w:spacing w:after="220" w:before="220" w:line="417.27272727272725" w:lineRule="auto"/>
        <w:ind w:left="720" w:hanging="360"/>
        <w:contextualSpacing w:val="1"/>
        <w:rPr/>
      </w:pPr>
      <w:r w:rsidDel="00000000" w:rsidR="00000000" w:rsidRPr="00000000">
        <w:rPr>
          <w:rFonts w:ascii="Arial" w:cs="Arial" w:eastAsia="Arial" w:hAnsi="Arial"/>
          <w:color w:val="333333"/>
          <w:rtl w:val="0"/>
        </w:rPr>
        <w:t xml:space="preserve">all </w:t>
      </w:r>
      <w:r w:rsidDel="00000000" w:rsidR="00000000" w:rsidRPr="00000000">
        <w:rPr>
          <w:rFonts w:ascii="Arial" w:cs="Arial" w:eastAsia="Arial" w:hAnsi="Arial"/>
          <w:color w:val="333333"/>
          <w:rtl w:val="0"/>
        </w:rPr>
        <w:t xml:space="preserve">attribute</w:t>
      </w:r>
      <w:ins w:author="Daren Chandisingh" w:id="9" w:date="2014-08-19T22:46:56Z">
        <w:r w:rsidDel="00000000" w:rsidR="00000000" w:rsidRPr="00000000">
          <w:rPr>
            <w:rFonts w:ascii="Arial" w:cs="Arial" w:eastAsia="Arial" w:hAnsi="Arial"/>
            <w:color w:val="333333"/>
            <w:rtl w:val="0"/>
          </w:rPr>
          <w:t xml:space="preserve">s</w:t>
        </w:r>
      </w:ins>
      <w:r w:rsidDel="00000000" w:rsidR="00000000" w:rsidRPr="00000000">
        <w:rPr>
          <w:rFonts w:ascii="Arial" w:cs="Arial" w:eastAsia="Arial" w:hAnsi="Arial"/>
          <w:color w:val="333333"/>
          <w:rtl w:val="0"/>
        </w:rPr>
        <w:t xml:space="preserve"> of native elements have a corresponding property (TODO: To be proven!)</w:t>
      </w:r>
    </w:p>
    <w:p w:rsidR="00000000" w:rsidDel="00000000" w:rsidP="00000000" w:rsidRDefault="00000000" w:rsidRPr="00000000">
      <w:pPr>
        <w:numPr>
          <w:ilvl w:val="1"/>
          <w:numId w:val="5"/>
        </w:numPr>
        <w:spacing w:after="220" w:before="220" w:lineRule="auto"/>
        <w:ind w:left="1440" w:hanging="360"/>
        <w:contextualSpacing w:val="1"/>
        <w:rPr/>
      </w:pPr>
      <w:r w:rsidDel="00000000" w:rsidR="00000000" w:rsidRPr="00000000">
        <w:rPr>
          <w:rFonts w:ascii="Arial" w:cs="Arial" w:eastAsia="Arial" w:hAnsi="Arial"/>
          <w:color w:val="333333"/>
          <w:rtl w:val="0"/>
        </w:rPr>
        <w:t xml:space="preserve">the binding will detect attributes that don't have a corresponding property and bind to the attribute instead.</w:t>
      </w:r>
    </w:p>
    <w:p w:rsidR="00000000" w:rsidDel="00000000" w:rsidP="00000000" w:rsidRDefault="00000000" w:rsidRPr="00000000">
      <w:pPr>
        <w:numPr>
          <w:ilvl w:val="1"/>
          <w:numId w:val="5"/>
        </w:numPr>
        <w:spacing w:after="220" w:before="220" w:lineRule="auto"/>
        <w:ind w:left="1440" w:hanging="360"/>
        <w:contextualSpacing w:val="1"/>
        <w:rPr/>
      </w:pPr>
      <w:r w:rsidDel="00000000" w:rsidR="00000000" w:rsidRPr="00000000">
        <w:rPr>
          <w:rFonts w:ascii="Arial" w:cs="Arial" w:eastAsia="Arial" w:hAnsi="Arial"/>
          <w:color w:val="333333"/>
          <w:rtl w:val="0"/>
        </w:rPr>
        <w:t xml:space="preserve">to simplify the readability of templates, there will be a list of attribute/property mappings, e.g. attribute </w:t>
      </w:r>
      <w:r w:rsidDel="00000000" w:rsidR="00000000" w:rsidRPr="00000000">
        <w:rPr>
          <w:rFonts w:ascii="Consolas" w:cs="Consolas" w:eastAsia="Consolas" w:hAnsi="Consolas"/>
          <w:color w:val="333333"/>
          <w:sz w:val="18"/>
          <w:szCs w:val="18"/>
          <w:shd w:fill="f8f8f8" w:val="clear"/>
          <w:rtl w:val="0"/>
        </w:rPr>
        <w:t xml:space="preserve">class</w:t>
      </w:r>
      <w:r w:rsidDel="00000000" w:rsidR="00000000" w:rsidRPr="00000000">
        <w:rPr>
          <w:rFonts w:ascii="Arial" w:cs="Arial" w:eastAsia="Arial" w:hAnsi="Arial"/>
          <w:color w:val="333333"/>
          <w:rtl w:val="0"/>
        </w:rPr>
        <w:t xml:space="preserve"> maps to property </w:t>
      </w:r>
      <w:r w:rsidDel="00000000" w:rsidR="00000000" w:rsidRPr="00000000">
        <w:rPr>
          <w:rFonts w:ascii="Consolas" w:cs="Consolas" w:eastAsia="Consolas" w:hAnsi="Consolas"/>
          <w:color w:val="333333"/>
          <w:sz w:val="18"/>
          <w:szCs w:val="18"/>
          <w:shd w:fill="f8f8f8" w:val="clear"/>
          <w:rtl w:val="0"/>
        </w:rPr>
        <w:t xml:space="preserve">className</w:t>
      </w:r>
      <w:r w:rsidDel="00000000" w:rsidR="00000000" w:rsidRPr="00000000">
        <w:rPr>
          <w:rFonts w:ascii="Arial" w:cs="Arial" w:eastAsia="Arial" w:hAnsi="Arial"/>
          <w:color w:val="333333"/>
          <w:rtl w:val="0"/>
        </w:rPr>
        <w:t xml:space="preserve">.</w:t>
      </w:r>
    </w:p>
    <w:p w:rsidR="00000000" w:rsidDel="00000000" w:rsidP="00000000" w:rsidRDefault="00000000" w:rsidRPr="00000000">
      <w:pPr>
        <w:numPr>
          <w:ilvl w:val="1"/>
          <w:numId w:val="5"/>
        </w:numPr>
        <w:spacing w:after="220" w:before="220" w:lineRule="auto"/>
        <w:ind w:left="1440" w:hanging="360"/>
        <w:contextualSpacing w:val="1"/>
        <w:rPr/>
      </w:pPr>
      <w:r w:rsidDel="00000000" w:rsidR="00000000" w:rsidRPr="00000000">
        <w:rPr>
          <w:rFonts w:ascii="Arial" w:cs="Arial" w:eastAsia="Arial" w:hAnsi="Arial"/>
          <w:color w:val="333333"/>
          <w:rtl w:val="0"/>
        </w:rPr>
        <w:t xml:space="preserve">element properties always contain the current value of the property, attributes sometimes only specify the initial value (e.g. the attribute value for an </w:t>
      </w:r>
      <w:r w:rsidDel="00000000" w:rsidR="00000000" w:rsidRPr="00000000">
        <w:rPr>
          <w:rFonts w:ascii="Consolas" w:cs="Consolas" w:eastAsia="Consolas" w:hAnsi="Consolas"/>
          <w:color w:val="333333"/>
          <w:sz w:val="18"/>
          <w:szCs w:val="18"/>
          <w:shd w:fill="f8f8f8" w:val="clear"/>
          <w:rtl w:val="0"/>
        </w:rPr>
        <w:t xml:space="preserve">&lt;input&gt;</w:t>
      </w:r>
      <w:r w:rsidDel="00000000" w:rsidR="00000000" w:rsidRPr="00000000">
        <w:rPr>
          <w:rFonts w:ascii="Arial" w:cs="Arial" w:eastAsia="Arial" w:hAnsi="Arial"/>
          <w:color w:val="333333"/>
          <w:rtl w:val="0"/>
        </w:rPr>
        <w:t xml:space="preserve"> element)</w:t>
      </w:r>
    </w:p>
    <w:p w:rsidR="00000000" w:rsidDel="00000000" w:rsidP="00000000" w:rsidRDefault="00000000" w:rsidRPr="00000000">
      <w:pPr>
        <w:numPr>
          <w:ilvl w:val="0"/>
          <w:numId w:val="5"/>
        </w:numPr>
        <w:spacing w:after="220" w:before="220" w:line="417.27272727272725" w:lineRule="auto"/>
        <w:ind w:left="720" w:hanging="360"/>
        <w:contextualSpacing w:val="1"/>
        <w:rPr/>
      </w:pPr>
      <w:r w:rsidDel="00000000" w:rsidR="00000000" w:rsidRPr="00000000">
        <w:rPr>
          <w:rFonts w:ascii="Arial" w:cs="Arial" w:eastAsia="Arial" w:hAnsi="Arial"/>
          <w:color w:val="333333"/>
          <w:rtl w:val="0"/>
        </w:rPr>
        <w:t xml:space="preserve">some element properties don't have an attribute but it would be nice to use them in a data binding (e.g. </w:t>
      </w:r>
      <w:r w:rsidDel="00000000" w:rsidR="00000000" w:rsidRPr="00000000">
        <w:rPr>
          <w:rFonts w:ascii="Consolas" w:cs="Consolas" w:eastAsia="Consolas" w:hAnsi="Consolas"/>
          <w:color w:val="333333"/>
          <w:sz w:val="18"/>
          <w:szCs w:val="18"/>
          <w:shd w:fill="f8f8f8" w:val="clear"/>
          <w:rtl w:val="0"/>
        </w:rPr>
        <w:t xml:space="preserve">indeterminate</w:t>
      </w:r>
      <w:r w:rsidDel="00000000" w:rsidR="00000000" w:rsidRPr="00000000">
        <w:rPr>
          <w:rFonts w:ascii="Arial" w:cs="Arial" w:eastAsia="Arial" w:hAnsi="Arial"/>
          <w:color w:val="333333"/>
          <w:rtl w:val="0"/>
        </w:rPr>
        <w:t xml:space="preserve">property of checkboxes)</w:t>
      </w:r>
    </w:p>
    <w:p w:rsidR="00000000" w:rsidDel="00000000" w:rsidP="00000000" w:rsidRDefault="00000000" w:rsidRPr="00000000">
      <w:pPr>
        <w:numPr>
          <w:ilvl w:val="0"/>
          <w:numId w:val="5"/>
        </w:numPr>
        <w:spacing w:after="220" w:before="220" w:line="417.27272727272725" w:lineRule="auto"/>
        <w:ind w:left="720" w:hanging="360"/>
        <w:contextualSpacing w:val="1"/>
        <w:rPr/>
      </w:pPr>
      <w:r w:rsidDel="00000000" w:rsidR="00000000" w:rsidRPr="00000000">
        <w:rPr>
          <w:rFonts w:ascii="Arial" w:cs="Arial" w:eastAsia="Arial" w:hAnsi="Arial"/>
          <w:color w:val="333333"/>
          <w:rtl w:val="0"/>
        </w:rPr>
        <w:t xml:space="preserve">element properties for boolean attributes (i.e. attributes that are either set or not set, e.g. the selected attribute on</w:t>
      </w:r>
      <w:r w:rsidDel="00000000" w:rsidR="00000000" w:rsidRPr="00000000">
        <w:rPr>
          <w:rFonts w:ascii="Consolas" w:cs="Consolas" w:eastAsia="Consolas" w:hAnsi="Consolas"/>
          <w:color w:val="333333"/>
          <w:sz w:val="18"/>
          <w:szCs w:val="18"/>
          <w:shd w:fill="f8f8f8" w:val="clear"/>
          <w:rtl w:val="0"/>
        </w:rPr>
        <w:t xml:space="preserve">&lt;option&gt;</w:t>
      </w:r>
      <w:r w:rsidDel="00000000" w:rsidR="00000000" w:rsidRPr="00000000">
        <w:rPr>
          <w:rFonts w:ascii="Arial" w:cs="Arial" w:eastAsia="Arial" w:hAnsi="Arial"/>
          <w:color w:val="333333"/>
          <w:rtl w:val="0"/>
        </w:rPr>
        <w:t xml:space="preserve">) always have a value. Using attributes we would need to distinguish bindings for boolean attributes (adding/removing them) from bindings to non boolean attributes (setting the value).</w:t>
      </w:r>
    </w:p>
    <w:p w:rsidR="00000000" w:rsidDel="00000000" w:rsidP="00000000" w:rsidRDefault="00000000" w:rsidRPr="00000000">
      <w:pPr>
        <w:numPr>
          <w:ilvl w:val="0"/>
          <w:numId w:val="5"/>
        </w:numPr>
        <w:spacing w:after="220" w:before="220" w:line="417.27272727272725" w:lineRule="auto"/>
        <w:ind w:left="720" w:hanging="360"/>
        <w:contextualSpacing w:val="1"/>
        <w:rPr/>
      </w:pPr>
      <w:r w:rsidDel="00000000" w:rsidR="00000000" w:rsidRPr="00000000">
        <w:rPr>
          <w:rFonts w:ascii="Arial" w:cs="Arial" w:eastAsia="Arial" w:hAnsi="Arial"/>
          <w:color w:val="333333"/>
          <w:rtl w:val="0"/>
        </w:rPr>
        <w:t xml:space="preserve">attributes are always strings, properties can have any value</w:t>
      </w:r>
    </w:p>
    <w:p w:rsidR="00000000" w:rsidDel="00000000" w:rsidP="00000000" w:rsidRDefault="00000000" w:rsidRPr="00000000">
      <w:pPr>
        <w:numPr>
          <w:ilvl w:val="0"/>
          <w:numId w:val="5"/>
        </w:numPr>
        <w:spacing w:after="220" w:before="220" w:line="417.27272727272725" w:lineRule="auto"/>
        <w:ind w:left="720" w:hanging="360"/>
        <w:contextualSpacing w:val="1"/>
        <w:rPr/>
      </w:pPr>
      <w:r w:rsidDel="00000000" w:rsidR="00000000" w:rsidRPr="00000000">
        <w:rPr>
          <w:rFonts w:ascii="Arial" w:cs="Arial" w:eastAsia="Arial" w:hAnsi="Arial"/>
          <w:color w:val="333333"/>
          <w:rtl w:val="0"/>
        </w:rPr>
        <w:t xml:space="preserve">for native attributes, browsers will automatically update the attribute when the corresponding property changes. This is called "reflecting" the property in the attribute. E.g. changing the </w:t>
      </w:r>
      <w:r w:rsidDel="00000000" w:rsidR="00000000" w:rsidRPr="00000000">
        <w:rPr>
          <w:rFonts w:ascii="Consolas" w:cs="Consolas" w:eastAsia="Consolas" w:hAnsi="Consolas"/>
          <w:color w:val="333333"/>
          <w:sz w:val="18"/>
          <w:szCs w:val="18"/>
          <w:shd w:fill="f8f8f8" w:val="clear"/>
          <w:rtl w:val="0"/>
        </w:rPr>
        <w:t xml:space="preserve">src</w:t>
      </w:r>
      <w:r w:rsidDel="00000000" w:rsidR="00000000" w:rsidRPr="00000000">
        <w:rPr>
          <w:rFonts w:ascii="Arial" w:cs="Arial" w:eastAsia="Arial" w:hAnsi="Arial"/>
          <w:color w:val="333333"/>
          <w:rtl w:val="0"/>
        </w:rPr>
        <w:t xml:space="preserve"> property on an </w:t>
      </w:r>
      <w:r w:rsidDel="00000000" w:rsidR="00000000" w:rsidRPr="00000000">
        <w:rPr>
          <w:rFonts w:ascii="Consolas" w:cs="Consolas" w:eastAsia="Consolas" w:hAnsi="Consolas"/>
          <w:color w:val="333333"/>
          <w:sz w:val="18"/>
          <w:szCs w:val="18"/>
          <w:shd w:fill="f8f8f8" w:val="clear"/>
          <w:rtl w:val="0"/>
        </w:rPr>
        <w:t xml:space="preserve">&lt;img&gt;</w:t>
      </w:r>
      <w:r w:rsidDel="00000000" w:rsidR="00000000" w:rsidRPr="00000000">
        <w:rPr>
          <w:rFonts w:ascii="Arial" w:cs="Arial" w:eastAsia="Arial" w:hAnsi="Arial"/>
          <w:color w:val="333333"/>
          <w:rtl w:val="0"/>
        </w:rPr>
        <w:t xml:space="preserve"> will automatically change the </w:t>
      </w:r>
      <w:r w:rsidDel="00000000" w:rsidR="00000000" w:rsidRPr="00000000">
        <w:rPr>
          <w:rFonts w:ascii="Consolas" w:cs="Consolas" w:eastAsia="Consolas" w:hAnsi="Consolas"/>
          <w:color w:val="333333"/>
          <w:sz w:val="18"/>
          <w:szCs w:val="18"/>
          <w:shd w:fill="f8f8f8" w:val="clear"/>
          <w:rtl w:val="0"/>
        </w:rPr>
        <w:t xml:space="preserve">src</w:t>
      </w:r>
      <w:ins w:author="Daren Chandisingh" w:id="10" w:date="2014-08-19T22:49:19Z">
        <w:r w:rsidDel="00000000" w:rsidR="00000000" w:rsidRPr="00000000">
          <w:rPr>
            <w:rFonts w:ascii="Consolas" w:cs="Consolas" w:eastAsia="Consolas" w:hAnsi="Consolas"/>
            <w:color w:val="333333"/>
            <w:sz w:val="18"/>
            <w:szCs w:val="18"/>
            <w:shd w:fill="f8f8f8" w:val="clear"/>
            <w:rtl w:val="0"/>
          </w:rPr>
          <w:t xml:space="preserve"> </w:t>
        </w:r>
      </w:ins>
      <w:r w:rsidDel="00000000" w:rsidR="00000000" w:rsidRPr="00000000">
        <w:rPr>
          <w:rFonts w:ascii="Arial" w:cs="Arial" w:eastAsia="Arial" w:hAnsi="Arial"/>
          <w:color w:val="333333"/>
          <w:rtl w:val="0"/>
        </w:rPr>
        <w:t xml:space="preserve">attribute as well.</w:t>
      </w:r>
      <w:ins w:author="Andrew Stuart" w:id="11" w:date="2014-10-03T12:51:52Z">
        <w:r w:rsidDel="00000000" w:rsidR="00000000" w:rsidRPr="00000000">
          <w:rPr>
            <w:rFonts w:ascii="Arial" w:cs="Arial" w:eastAsia="Arial" w:hAnsi="Arial"/>
            <w:color w:val="333333"/>
            <w:rtl w:val="0"/>
          </w:rPr>
          <w:t xml:space="preserve">x</w:t>
        </w:r>
      </w:ins>
      <w:r w:rsidDel="00000000" w:rsidR="00000000" w:rsidRPr="00000000">
        <w:rPr>
          <w:rtl w:val="0"/>
        </w:rPr>
      </w:r>
    </w:p>
    <w:p w:rsidR="00000000" w:rsidDel="00000000" w:rsidP="00000000" w:rsidRDefault="00000000" w:rsidRPr="00000000">
      <w:pPr>
        <w:pStyle w:val="Heading2"/>
        <w:spacing w:after="220" w:before="340" w:line="408" w:lineRule="auto"/>
        <w:ind w:left="-440" w:firstLine="0"/>
        <w:contextualSpacing w:val="0"/>
      </w:pPr>
      <w:bookmarkStart w:colFirst="0" w:colLast="0" w:name="h.ty2qjq1b0nhy" w:id="8"/>
      <w:bookmarkEnd w:id="8"/>
      <w:r w:rsidDel="00000000" w:rsidR="00000000" w:rsidRPr="00000000">
        <w:rPr>
          <w:rFonts w:ascii="Arial" w:cs="Arial" w:eastAsia="Arial" w:hAnsi="Arial"/>
          <w:color w:val="333333"/>
          <w:rtl w:val="0"/>
        </w:rPr>
        <w:t xml:space="preserve">Make execution context an isolated plain old JS object</w:t>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In AngularJS 1.x, the "scope" was the execution context for expressions as well as the manager for watches. In early versions, the </w:t>
      </w:r>
      <w:r w:rsidDel="00000000" w:rsidR="00000000" w:rsidRPr="00000000">
        <w:rPr>
          <w:rFonts w:ascii="Consolas" w:cs="Consolas" w:eastAsia="Consolas" w:hAnsi="Consolas"/>
          <w:color w:val="333333"/>
          <w:sz w:val="18"/>
          <w:szCs w:val="18"/>
          <w:shd w:fill="f8f8f8" w:val="clear"/>
          <w:rtl w:val="0"/>
        </w:rPr>
        <w:t xml:space="preserve">this</w:t>
      </w:r>
      <w:r w:rsidDel="00000000" w:rsidR="00000000" w:rsidRPr="00000000">
        <w:rPr>
          <w:rFonts w:ascii="Arial" w:cs="Arial" w:eastAsia="Arial" w:hAnsi="Arial"/>
          <w:color w:val="333333"/>
          <w:rtl w:val="0"/>
        </w:rPr>
        <w:t xml:space="preserve"> of a controller was the scope and the controller methods were mixins into the scope. However, this added "magic" methods to every controller instance provided by the scope, and also allowed to access the parent execution context implicitly.</w:t>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In Angular 2.x, the execution context for the expressions of a template can be any object. For components, this is the component instance.</w:t>
      </w:r>
    </w:p>
    <w:p w:rsidR="00000000" w:rsidDel="00000000" w:rsidP="00000000" w:rsidRDefault="00000000" w:rsidRPr="00000000">
      <w:pPr>
        <w:pStyle w:val="Heading2"/>
        <w:spacing w:after="220" w:before="340" w:line="408" w:lineRule="auto"/>
        <w:ind w:left="-440" w:firstLine="0"/>
        <w:contextualSpacing w:val="0"/>
      </w:pPr>
      <w:bookmarkStart w:colFirst="0" w:colLast="0" w:name="h.aul1ejsmwdc" w:id="9"/>
      <w:bookmarkEnd w:id="9"/>
      <w:r w:rsidDel="00000000" w:rsidR="00000000" w:rsidRPr="00000000">
        <w:rPr>
          <w:rFonts w:ascii="Arial" w:cs="Arial" w:eastAsia="Arial" w:hAnsi="Arial"/>
          <w:color w:val="333333"/>
          <w:rtl w:val="0"/>
        </w:rPr>
        <w:t xml:space="preserve">Use DI to get hold of parent directives without using data binding</w:t>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Getting hold of parent directive instances was already possible in AngularJS 1.x using a controller on that directive. In AngularJS 2.x a directive can ask for any parent directive via DI and the type of the parent directive.</w:t>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Why not always use data binding? With multiple nestings, the parent needs to be passed through every component with a binding.</w:t>
      </w:r>
    </w:p>
    <w:p w:rsidR="00000000" w:rsidDel="00000000" w:rsidP="00000000" w:rsidRDefault="00000000" w:rsidRPr="00000000">
      <w:pPr>
        <w:pStyle w:val="Heading2"/>
        <w:spacing w:after="220" w:before="340" w:line="408" w:lineRule="auto"/>
        <w:ind w:left="-440" w:firstLine="0"/>
        <w:contextualSpacing w:val="0"/>
      </w:pPr>
      <w:bookmarkStart w:colFirst="0" w:colLast="0" w:name="h.bnkkw0s6yf6s" w:id="10"/>
      <w:bookmarkEnd w:id="10"/>
      <w:r w:rsidDel="00000000" w:rsidR="00000000" w:rsidRPr="00000000">
        <w:rPr>
          <w:rFonts w:ascii="Arial" w:cs="Arial" w:eastAsia="Arial" w:hAnsi="Arial"/>
          <w:color w:val="333333"/>
          <w:rtl w:val="0"/>
        </w:rPr>
        <w:t xml:space="preserve">Provide query mechanism to get hold of child directives in their DOM order</w:t>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In AngularJS 1.x </w:t>
      </w:r>
      <w:r w:rsidDel="00000000" w:rsidR="00000000" w:rsidRPr="00000000">
        <w:rPr>
          <w:rFonts w:ascii="Consolas" w:cs="Consolas" w:eastAsia="Consolas" w:hAnsi="Consolas"/>
          <w:color w:val="333333"/>
          <w:sz w:val="18"/>
          <w:szCs w:val="18"/>
          <w:shd w:fill="f8f8f8" w:val="clear"/>
          <w:rtl w:val="0"/>
        </w:rPr>
        <w:t xml:space="preserve">broadcast</w:t>
      </w:r>
      <w:r w:rsidDel="00000000" w:rsidR="00000000" w:rsidRPr="00000000">
        <w:rPr>
          <w:rFonts w:ascii="Arial" w:cs="Arial" w:eastAsia="Arial" w:hAnsi="Arial"/>
          <w:color w:val="333333"/>
          <w:rtl w:val="0"/>
        </w:rPr>
        <w:t xml:space="preserve"> events were used to communicate with child directives. However, </w:t>
      </w:r>
      <w:r w:rsidDel="00000000" w:rsidR="00000000" w:rsidRPr="00000000">
        <w:rPr>
          <w:rFonts w:ascii="Consolas" w:cs="Consolas" w:eastAsia="Consolas" w:hAnsi="Consolas"/>
          <w:color w:val="333333"/>
          <w:sz w:val="18"/>
          <w:szCs w:val="18"/>
          <w:shd w:fill="f8f8f8" w:val="clear"/>
          <w:rtl w:val="0"/>
        </w:rPr>
        <w:t xml:space="preserve">broadcast</w:t>
      </w:r>
      <w:r w:rsidDel="00000000" w:rsidR="00000000" w:rsidRPr="00000000">
        <w:rPr>
          <w:rFonts w:ascii="Arial" w:cs="Arial" w:eastAsia="Arial" w:hAnsi="Arial"/>
          <w:color w:val="333333"/>
          <w:rtl w:val="0"/>
        </w:rPr>
        <w:t xml:space="preserve"> events did not provide the directives in their current DOM order and also did not return the directive instances directly.</w:t>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Use cases for accessing child directives:</w:t>
      </w:r>
    </w:p>
    <w:p w:rsidR="00000000" w:rsidDel="00000000" w:rsidP="00000000" w:rsidRDefault="00000000" w:rsidRPr="00000000">
      <w:pPr>
        <w:numPr>
          <w:ilvl w:val="0"/>
          <w:numId w:val="16"/>
        </w:numPr>
        <w:spacing w:after="220" w:before="220" w:line="417.27272727272725" w:lineRule="auto"/>
        <w:ind w:left="720" w:hanging="360"/>
        <w:contextualSpacing w:val="1"/>
        <w:rPr/>
      </w:pPr>
      <w:r w:rsidDel="00000000" w:rsidR="00000000" w:rsidRPr="00000000">
        <w:rPr>
          <w:rFonts w:ascii="Consolas" w:cs="Consolas" w:eastAsia="Consolas" w:hAnsi="Consolas"/>
          <w:color w:val="333333"/>
          <w:sz w:val="18"/>
          <w:szCs w:val="18"/>
          <w:shd w:fill="f8f8f8" w:val="clear"/>
          <w:rtl w:val="0"/>
        </w:rPr>
        <w:t xml:space="preserve">tab-container</w:t>
      </w:r>
      <w:r w:rsidDel="00000000" w:rsidR="00000000" w:rsidRPr="00000000">
        <w:rPr>
          <w:rFonts w:ascii="Arial" w:cs="Arial" w:eastAsia="Arial" w:hAnsi="Arial"/>
          <w:color w:val="333333"/>
          <w:rtl w:val="0"/>
        </w:rPr>
        <w:t xml:space="preserve"> wants its child </w:t>
      </w:r>
      <w:r w:rsidDel="00000000" w:rsidR="00000000" w:rsidRPr="00000000">
        <w:rPr>
          <w:rFonts w:ascii="Consolas" w:cs="Consolas" w:eastAsia="Consolas" w:hAnsi="Consolas"/>
          <w:color w:val="333333"/>
          <w:sz w:val="18"/>
          <w:szCs w:val="18"/>
          <w:shd w:fill="f8f8f8" w:val="clear"/>
          <w:rtl w:val="0"/>
        </w:rPr>
        <w:t xml:space="preserve">tab-panes</w:t>
      </w:r>
      <w:r w:rsidDel="00000000" w:rsidR="00000000" w:rsidRPr="00000000">
        <w:rPr>
          <w:rFonts w:ascii="Arial" w:cs="Arial" w:eastAsia="Arial" w:hAnsi="Arial"/>
          <w:color w:val="333333"/>
          <w:rtl w:val="0"/>
        </w:rPr>
        <w:t xml:space="preserve"> in the current DOM order</w:t>
      </w:r>
    </w:p>
    <w:p w:rsidR="00000000" w:rsidDel="00000000" w:rsidP="00000000" w:rsidRDefault="00000000" w:rsidRPr="00000000">
      <w:pPr>
        <w:numPr>
          <w:ilvl w:val="0"/>
          <w:numId w:val="16"/>
        </w:numPr>
        <w:spacing w:after="220" w:before="220" w:line="417.27272727272725" w:lineRule="auto"/>
        <w:ind w:left="720" w:hanging="360"/>
        <w:contextualSpacing w:val="1"/>
        <w:rPr/>
      </w:pPr>
      <w:r w:rsidDel="00000000" w:rsidR="00000000" w:rsidRPr="00000000">
        <w:rPr>
          <w:rFonts w:ascii="Consolas" w:cs="Consolas" w:eastAsia="Consolas" w:hAnsi="Consolas"/>
          <w:color w:val="333333"/>
          <w:sz w:val="18"/>
          <w:szCs w:val="18"/>
          <w:shd w:fill="f8f8f8" w:val="clear"/>
          <w:rtl w:val="0"/>
        </w:rPr>
        <w:t xml:space="preserve">ng-model</w:t>
      </w:r>
      <w:r w:rsidDel="00000000" w:rsidR="00000000" w:rsidRPr="00000000">
        <w:rPr>
          <w:rFonts w:ascii="Arial" w:cs="Arial" w:eastAsia="Arial" w:hAnsi="Arial"/>
          <w:color w:val="333333"/>
          <w:rtl w:val="0"/>
        </w:rPr>
        <w:t xml:space="preserve"> wants to know about all validators on the same element</w:t>
      </w:r>
    </w:p>
    <w:p w:rsidR="00000000" w:rsidDel="00000000" w:rsidP="00000000" w:rsidRDefault="00000000" w:rsidRPr="00000000">
      <w:pPr>
        <w:numPr>
          <w:ilvl w:val="0"/>
          <w:numId w:val="16"/>
        </w:numPr>
        <w:spacing w:after="220" w:before="220" w:line="417.27272727272725" w:lineRule="auto"/>
        <w:ind w:left="720" w:hanging="360"/>
        <w:contextualSpacing w:val="1"/>
        <w:rPr/>
      </w:pPr>
      <w:r w:rsidDel="00000000" w:rsidR="00000000" w:rsidRPr="00000000">
        <w:rPr>
          <w:rFonts w:ascii="Consolas" w:cs="Consolas" w:eastAsia="Consolas" w:hAnsi="Consolas"/>
          <w:color w:val="333333"/>
          <w:sz w:val="18"/>
          <w:szCs w:val="18"/>
          <w:shd w:fill="f8f8f8" w:val="clear"/>
          <w:rtl w:val="0"/>
        </w:rPr>
        <w:t xml:space="preserve">video-player</w:t>
      </w:r>
      <w:r w:rsidDel="00000000" w:rsidR="00000000" w:rsidRPr="00000000">
        <w:rPr>
          <w:rFonts w:ascii="Arial" w:cs="Arial" w:eastAsia="Arial" w:hAnsi="Arial"/>
          <w:color w:val="333333"/>
          <w:rtl w:val="0"/>
        </w:rPr>
        <w:t xml:space="preserve"> wants to get hold of the </w:t>
      </w:r>
      <w:r w:rsidDel="00000000" w:rsidR="00000000" w:rsidRPr="00000000">
        <w:rPr>
          <w:rFonts w:ascii="Consolas" w:cs="Consolas" w:eastAsia="Consolas" w:hAnsi="Consolas"/>
          <w:color w:val="333333"/>
          <w:sz w:val="18"/>
          <w:szCs w:val="18"/>
          <w:shd w:fill="f8f8f8" w:val="clear"/>
          <w:rtl w:val="0"/>
        </w:rPr>
        <w:t xml:space="preserve">&lt;video&gt;</w:t>
      </w:r>
      <w:r w:rsidDel="00000000" w:rsidR="00000000" w:rsidRPr="00000000">
        <w:rPr>
          <w:rFonts w:ascii="Arial" w:cs="Arial" w:eastAsia="Arial" w:hAnsi="Arial"/>
          <w:color w:val="333333"/>
          <w:rtl w:val="0"/>
        </w:rPr>
        <w:t xml:space="preserve"> tag in its template.</w:t>
      </w:r>
    </w:p>
    <w:p w:rsidR="00000000" w:rsidDel="00000000" w:rsidP="00000000" w:rsidRDefault="00000000" w:rsidRPr="00000000">
      <w:pPr>
        <w:pStyle w:val="Heading2"/>
        <w:spacing w:after="220" w:before="340" w:line="408" w:lineRule="auto"/>
        <w:ind w:left="-440" w:firstLine="0"/>
        <w:contextualSpacing w:val="0"/>
      </w:pPr>
      <w:bookmarkStart w:colFirst="0" w:colLast="0" w:name="h.lun0403ar1jm" w:id="11"/>
      <w:bookmarkEnd w:id="11"/>
      <w:r w:rsidDel="00000000" w:rsidR="00000000" w:rsidRPr="00000000">
        <w:rPr>
          <w:rFonts w:ascii="Arial" w:cs="Arial" w:eastAsia="Arial" w:hAnsi="Arial"/>
          <w:color w:val="333333"/>
          <w:rtl w:val="0"/>
        </w:rPr>
        <w:t xml:space="preserve">Don't support scope events from AngularJS 1.x</w:t>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TODO add details / reword</w:t>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Querying the required directive instances and working with them directly is much easier to debug than firing an event and look who receives it</w:t>
      </w:r>
    </w:p>
    <w:p w:rsidR="00000000" w:rsidDel="00000000" w:rsidP="00000000" w:rsidRDefault="00000000" w:rsidRPr="00000000">
      <w:pPr>
        <w:pStyle w:val="Heading2"/>
        <w:spacing w:after="220" w:before="340" w:line="408" w:lineRule="auto"/>
        <w:ind w:left="-440" w:firstLine="0"/>
        <w:contextualSpacing w:val="0"/>
      </w:pPr>
      <w:bookmarkStart w:colFirst="0" w:colLast="0" w:name="h.g39f7qx8kt9" w:id="12"/>
      <w:bookmarkEnd w:id="12"/>
      <w:ins w:author="Daren Chandisingh" w:id="12" w:date="2014-08-19T22:51:01Z">
        <w:r w:rsidDel="00000000" w:rsidR="00000000" w:rsidRPr="00000000">
          <w:rPr>
            <w:rFonts w:ascii="Arial" w:cs="Arial" w:eastAsia="Arial" w:hAnsi="Arial"/>
            <w:color w:val="333333"/>
            <w:rtl w:val="0"/>
          </w:rPr>
          <w:t xml:space="preserve">M</w:t>
        </w:r>
      </w:ins>
      <w:del w:author="Daren Chandisingh" w:id="12" w:date="2014-08-19T22:51:01Z">
        <w:r w:rsidDel="00000000" w:rsidR="00000000" w:rsidRPr="00000000">
          <w:rPr>
            <w:rFonts w:ascii="Arial" w:cs="Arial" w:eastAsia="Arial" w:hAnsi="Arial"/>
            <w:color w:val="333333"/>
            <w:rtl w:val="0"/>
          </w:rPr>
          <w:delText xml:space="preserve">m</w:delText>
        </w:r>
      </w:del>
      <w:r w:rsidDel="00000000" w:rsidR="00000000" w:rsidRPr="00000000">
        <w:rPr>
          <w:rFonts w:ascii="Arial" w:cs="Arial" w:eastAsia="Arial" w:hAnsi="Arial"/>
          <w:color w:val="333333"/>
          <w:rtl w:val="0"/>
        </w:rPr>
        <w:t xml:space="preserve">ark directives that should be queriable with a role</w:t>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TODO add details / reword</w:t>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Why not allow to query child directive using css selectors?</w:t>
      </w:r>
    </w:p>
    <w:p w:rsidR="00000000" w:rsidDel="00000000" w:rsidP="00000000" w:rsidRDefault="00000000" w:rsidRPr="00000000">
      <w:pPr>
        <w:numPr>
          <w:ilvl w:val="0"/>
          <w:numId w:val="6"/>
        </w:numPr>
        <w:spacing w:after="220" w:before="220" w:line="417.27272727272725" w:lineRule="auto"/>
        <w:ind w:left="720" w:hanging="360"/>
        <w:contextualSpacing w:val="1"/>
        <w:rPr/>
      </w:pPr>
      <w:r w:rsidDel="00000000" w:rsidR="00000000" w:rsidRPr="00000000">
        <w:rPr>
          <w:rFonts w:ascii="Arial" w:cs="Arial" w:eastAsia="Arial" w:hAnsi="Arial"/>
          <w:color w:val="333333"/>
          <w:rtl w:val="0"/>
        </w:rPr>
        <w:t xml:space="preserve">an element can have multiple directives associated, need to know which one to return</w:t>
      </w:r>
    </w:p>
    <w:p w:rsidR="00000000" w:rsidDel="00000000" w:rsidP="00000000" w:rsidRDefault="00000000" w:rsidRPr="00000000">
      <w:pPr>
        <w:numPr>
          <w:ilvl w:val="0"/>
          <w:numId w:val="6"/>
        </w:numPr>
        <w:spacing w:after="220" w:before="220" w:line="417.27272727272725" w:lineRule="auto"/>
        <w:ind w:left="720" w:hanging="360"/>
        <w:contextualSpacing w:val="1"/>
        <w:rPr/>
      </w:pPr>
      <w:r w:rsidDel="00000000" w:rsidR="00000000" w:rsidRPr="00000000">
        <w:rPr>
          <w:rFonts w:ascii="Arial" w:cs="Arial" w:eastAsia="Arial" w:hAnsi="Arial"/>
          <w:color w:val="333333"/>
          <w:rtl w:val="0"/>
        </w:rPr>
        <w:t xml:space="preserve">performance: if the elements that are queryable are known in advance, queries can be implemented in a simpler and more pe</w:t>
      </w:r>
      <w:ins w:author="Daren Chandisingh" w:id="13" w:date="2014-08-19T22:51:33Z">
        <w:r w:rsidDel="00000000" w:rsidR="00000000" w:rsidRPr="00000000">
          <w:rPr>
            <w:rFonts w:ascii="Arial" w:cs="Arial" w:eastAsia="Arial" w:hAnsi="Arial"/>
            <w:color w:val="333333"/>
            <w:rtl w:val="0"/>
          </w:rPr>
          <w:t xml:space="preserve">r</w:t>
        </w:r>
      </w:ins>
      <w:r w:rsidDel="00000000" w:rsidR="00000000" w:rsidRPr="00000000">
        <w:rPr>
          <w:rFonts w:ascii="Arial" w:cs="Arial" w:eastAsia="Arial" w:hAnsi="Arial"/>
          <w:color w:val="333333"/>
          <w:rtl w:val="0"/>
        </w:rPr>
        <w:t xml:space="preserve">formant way</w:t>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Why use strings as roles for queryables?</w:t>
      </w:r>
    </w:p>
    <w:p w:rsidR="00000000" w:rsidDel="00000000" w:rsidP="00000000" w:rsidRDefault="00000000" w:rsidRPr="00000000">
      <w:pPr>
        <w:numPr>
          <w:ilvl w:val="0"/>
          <w:numId w:val="1"/>
        </w:numPr>
        <w:spacing w:after="220" w:before="220" w:line="417.27272727272725" w:lineRule="auto"/>
        <w:ind w:left="720" w:hanging="360"/>
        <w:contextualSpacing w:val="1"/>
        <w:rPr/>
      </w:pPr>
      <w:r w:rsidDel="00000000" w:rsidR="00000000" w:rsidRPr="00000000">
        <w:rPr>
          <w:rFonts w:ascii="Arial" w:cs="Arial" w:eastAsia="Arial" w:hAnsi="Arial"/>
          <w:color w:val="333333"/>
          <w:rtl w:val="0"/>
        </w:rPr>
        <w:t xml:space="preserve">for </w:t>
      </w:r>
      <w:r w:rsidDel="00000000" w:rsidR="00000000" w:rsidRPr="00000000">
        <w:rPr>
          <w:rFonts w:ascii="Consolas" w:cs="Consolas" w:eastAsia="Consolas" w:hAnsi="Consolas"/>
          <w:color w:val="333333"/>
          <w:sz w:val="18"/>
          <w:szCs w:val="18"/>
          <w:shd w:fill="f8f8f8" w:val="clear"/>
          <w:rtl w:val="0"/>
        </w:rPr>
        <w:t xml:space="preserve">ngModel</w:t>
      </w:r>
      <w:r w:rsidDel="00000000" w:rsidR="00000000" w:rsidRPr="00000000">
        <w:rPr>
          <w:rFonts w:ascii="Arial" w:cs="Arial" w:eastAsia="Arial" w:hAnsi="Arial"/>
          <w:color w:val="333333"/>
          <w:rtl w:val="0"/>
        </w:rPr>
        <w:t xml:space="preserve"> and validators: To not need a common base class for all validators</w:t>
      </w:r>
    </w:p>
    <w:p w:rsidR="00000000" w:rsidDel="00000000" w:rsidP="00000000" w:rsidRDefault="00000000" w:rsidRPr="00000000">
      <w:pPr>
        <w:numPr>
          <w:ilvl w:val="0"/>
          <w:numId w:val="1"/>
        </w:numPr>
        <w:spacing w:after="220" w:before="220" w:line="417.27272727272725" w:lineRule="auto"/>
        <w:ind w:left="720" w:hanging="360"/>
        <w:contextualSpacing w:val="1"/>
        <w:rPr/>
      </w:pPr>
      <w:r w:rsidDel="00000000" w:rsidR="00000000" w:rsidRPr="00000000">
        <w:rPr>
          <w:rFonts w:ascii="Arial" w:cs="Arial" w:eastAsia="Arial" w:hAnsi="Arial"/>
          <w:color w:val="333333"/>
          <w:rtl w:val="0"/>
        </w:rPr>
        <w:t xml:space="preserve">to prevent cyclic type references: In </w:t>
      </w:r>
      <w:r w:rsidDel="00000000" w:rsidR="00000000" w:rsidRPr="00000000">
        <w:rPr>
          <w:rFonts w:ascii="Consolas" w:cs="Consolas" w:eastAsia="Consolas" w:hAnsi="Consolas"/>
          <w:color w:val="333333"/>
          <w:sz w:val="18"/>
          <w:szCs w:val="18"/>
          <w:shd w:fill="f8f8f8" w:val="clear"/>
          <w:rtl w:val="0"/>
        </w:rPr>
        <w:t xml:space="preserve">src/examples/tab</w:t>
      </w:r>
      <w:r w:rsidDel="00000000" w:rsidR="00000000" w:rsidRPr="00000000">
        <w:rPr>
          <w:rFonts w:ascii="Arial" w:cs="Arial" w:eastAsia="Arial" w:hAnsi="Arial"/>
          <w:color w:val="333333"/>
          <w:rtl w:val="0"/>
        </w:rPr>
        <w:t xml:space="preserve"> the component </w:t>
      </w:r>
      <w:r w:rsidDel="00000000" w:rsidR="00000000" w:rsidRPr="00000000">
        <w:rPr>
          <w:rFonts w:ascii="Consolas" w:cs="Consolas" w:eastAsia="Consolas" w:hAnsi="Consolas"/>
          <w:color w:val="333333"/>
          <w:sz w:val="18"/>
          <w:szCs w:val="18"/>
          <w:shd w:fill="f8f8f8" w:val="clear"/>
          <w:rtl w:val="0"/>
        </w:rPr>
        <w:t xml:space="preserve">TabContainer</w:t>
      </w:r>
      <w:r w:rsidDel="00000000" w:rsidR="00000000" w:rsidRPr="00000000">
        <w:rPr>
          <w:rFonts w:ascii="Arial" w:cs="Arial" w:eastAsia="Arial" w:hAnsi="Arial"/>
          <w:color w:val="333333"/>
          <w:rtl w:val="0"/>
        </w:rPr>
        <w:t xml:space="preserve"> queries for all child </w:t>
      </w:r>
      <w:r w:rsidDel="00000000" w:rsidR="00000000" w:rsidRPr="00000000">
        <w:rPr>
          <w:rFonts w:ascii="Consolas" w:cs="Consolas" w:eastAsia="Consolas" w:hAnsi="Consolas"/>
          <w:color w:val="333333"/>
          <w:sz w:val="18"/>
          <w:szCs w:val="18"/>
          <w:shd w:fill="f8f8f8" w:val="clear"/>
          <w:rtl w:val="0"/>
        </w:rPr>
        <w:t xml:space="preserve">TabPane</w:t>
      </w:r>
      <w:r w:rsidDel="00000000" w:rsidR="00000000" w:rsidRPr="00000000">
        <w:rPr>
          <w:rFonts w:ascii="Arial" w:cs="Arial" w:eastAsia="Arial" w:hAnsi="Arial"/>
          <w:color w:val="333333"/>
          <w:rtl w:val="0"/>
        </w:rPr>
        <w:t xml:space="preserve">s, but</w:t>
      </w:r>
      <w:r w:rsidDel="00000000" w:rsidR="00000000" w:rsidRPr="00000000">
        <w:rPr>
          <w:rFonts w:ascii="Consolas" w:cs="Consolas" w:eastAsia="Consolas" w:hAnsi="Consolas"/>
          <w:color w:val="333333"/>
          <w:sz w:val="18"/>
          <w:szCs w:val="18"/>
          <w:shd w:fill="f8f8f8" w:val="clear"/>
          <w:rtl w:val="0"/>
        </w:rPr>
        <w:t xml:space="preserve">TabPane</w:t>
      </w:r>
      <w:r w:rsidDel="00000000" w:rsidR="00000000" w:rsidRPr="00000000">
        <w:rPr>
          <w:rFonts w:ascii="Arial" w:cs="Arial" w:eastAsia="Arial" w:hAnsi="Arial"/>
          <w:color w:val="333333"/>
          <w:rtl w:val="0"/>
        </w:rPr>
        <w:t xml:space="preserve"> uses the type </w:t>
      </w:r>
      <w:r w:rsidDel="00000000" w:rsidR="00000000" w:rsidRPr="00000000">
        <w:rPr>
          <w:rFonts w:ascii="Consolas" w:cs="Consolas" w:eastAsia="Consolas" w:hAnsi="Consolas"/>
          <w:color w:val="333333"/>
          <w:sz w:val="18"/>
          <w:szCs w:val="18"/>
          <w:shd w:fill="f8f8f8" w:val="clear"/>
          <w:rtl w:val="0"/>
        </w:rPr>
        <w:t xml:space="preserve">TabContainer</w:t>
      </w:r>
      <w:r w:rsidDel="00000000" w:rsidR="00000000" w:rsidRPr="00000000">
        <w:rPr>
          <w:rFonts w:ascii="Arial" w:cs="Arial" w:eastAsia="Arial" w:hAnsi="Arial"/>
          <w:color w:val="333333"/>
          <w:rtl w:val="0"/>
        </w:rPr>
        <w:t xml:space="preserve"> as well.</w:t>
      </w:r>
    </w:p>
    <w:p w:rsidR="00000000" w:rsidDel="00000000" w:rsidP="00000000" w:rsidRDefault="00000000" w:rsidRPr="00000000">
      <w:pPr>
        <w:pStyle w:val="Heading2"/>
        <w:spacing w:after="220" w:before="340" w:line="408" w:lineRule="auto"/>
        <w:ind w:left="-440" w:firstLine="0"/>
        <w:contextualSpacing w:val="0"/>
      </w:pPr>
      <w:bookmarkStart w:colFirst="0" w:colLast="0" w:name="h.bmdvs356upbz" w:id="13"/>
      <w:bookmarkEnd w:id="13"/>
      <w:r w:rsidDel="00000000" w:rsidR="00000000" w:rsidRPr="00000000">
        <w:rPr>
          <w:rFonts w:ascii="Arial" w:cs="Arial" w:eastAsia="Arial" w:hAnsi="Arial"/>
          <w:color w:val="333333"/>
          <w:rtl w:val="0"/>
        </w:rPr>
        <w:t xml:space="preserve">Don't use promises </w:t>
      </w:r>
      <w:r w:rsidDel="00000000" w:rsidR="00000000" w:rsidRPr="00000000">
        <w:rPr>
          <w:rtl w:val="0"/>
        </w:rPr>
        <w:t xml:space="preserve">in the templating</w:t>
      </w:r>
      <w:r w:rsidDel="00000000" w:rsidR="00000000" w:rsidRPr="00000000">
        <w:rPr>
          <w:rtl w:val="0"/>
        </w:rPr>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When using promises a request to get the promise value is always executed at the end of the turn, even if the promise is already resolved. However, instantiating Views synchronously is e.g. important for a custom element when a user calls</w:t>
      </w:r>
      <w:ins w:author="Daren Chandisingh" w:id="14" w:date="2014-08-19T22:52:11Z">
        <w:r w:rsidDel="00000000" w:rsidR="00000000" w:rsidRPr="00000000">
          <w:rPr>
            <w:rFonts w:ascii="Arial" w:cs="Arial" w:eastAsia="Arial" w:hAnsi="Arial"/>
            <w:color w:val="333333"/>
            <w:rtl w:val="0"/>
          </w:rPr>
          <w:t xml:space="preserve"> </w:t>
        </w:r>
      </w:ins>
      <w:r w:rsidDel="00000000" w:rsidR="00000000" w:rsidRPr="00000000">
        <w:rPr>
          <w:rFonts w:ascii="Consolas" w:cs="Consolas" w:eastAsia="Consolas" w:hAnsi="Consolas"/>
          <w:color w:val="333333"/>
          <w:sz w:val="18"/>
          <w:szCs w:val="18"/>
          <w:shd w:fill="f8f8f8" w:val="clear"/>
          <w:rtl w:val="0"/>
        </w:rPr>
        <w:t xml:space="preserve">document.createElement('some-ng-custom-element')</w:t>
      </w:r>
      <w:r w:rsidDel="00000000" w:rsidR="00000000" w:rsidRPr="00000000">
        <w:rPr>
          <w:rFonts w:ascii="Arial" w:cs="Arial" w:eastAsia="Arial" w:hAnsi="Arial"/>
          <w:color w:val="333333"/>
          <w:rtl w:val="0"/>
        </w:rPr>
        <w:t xml:space="preserve">.</w:t>
      </w:r>
    </w:p>
    <w:p w:rsidR="00000000" w:rsidDel="00000000" w:rsidP="00000000" w:rsidRDefault="00000000" w:rsidRPr="00000000">
      <w:pPr>
        <w:pStyle w:val="Heading2"/>
        <w:spacing w:after="220" w:before="340" w:line="408" w:lineRule="auto"/>
        <w:ind w:left="-440" w:firstLine="0"/>
        <w:contextualSpacing w:val="0"/>
      </w:pPr>
      <w:bookmarkStart w:colFirst="0" w:colLast="0" w:name="h.k2t9ybwfw9jf" w:id="14"/>
      <w:bookmarkEnd w:id="14"/>
      <w:commentRangeStart w:id="4"/>
      <w:r w:rsidDel="00000000" w:rsidR="00000000" w:rsidRPr="00000000">
        <w:rPr>
          <w:rFonts w:ascii="Arial" w:cs="Arial" w:eastAsia="Arial" w:hAnsi="Arial"/>
          <w:color w:val="333333"/>
          <w:rtl w:val="0"/>
        </w:rPr>
        <w:t xml:space="preserve">Not every angular component is a custom element but can be exported as one</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TODO add details / reword</w:t>
      </w:r>
    </w:p>
    <w:p w:rsidR="00000000" w:rsidDel="00000000" w:rsidP="00000000" w:rsidRDefault="00000000" w:rsidRPr="00000000">
      <w:pPr>
        <w:numPr>
          <w:ilvl w:val="0"/>
          <w:numId w:val="8"/>
        </w:numPr>
        <w:spacing w:after="220" w:before="220" w:line="417.27272727272725" w:lineRule="auto"/>
        <w:ind w:left="720" w:hanging="360"/>
        <w:contextualSpacing w:val="1"/>
        <w:rPr/>
      </w:pPr>
      <w:r w:rsidDel="00000000" w:rsidR="00000000" w:rsidRPr="00000000">
        <w:rPr>
          <w:rFonts w:ascii="Arial" w:cs="Arial" w:eastAsia="Arial" w:hAnsi="Arial"/>
          <w:color w:val="333333"/>
          <w:rtl w:val="0"/>
        </w:rPr>
        <w:t xml:space="preserve">Lightweight components</w:t>
      </w:r>
    </w:p>
    <w:p w:rsidR="00000000" w:rsidDel="00000000" w:rsidP="00000000" w:rsidRDefault="00000000" w:rsidRPr="00000000">
      <w:pPr>
        <w:numPr>
          <w:ilvl w:val="0"/>
          <w:numId w:val="8"/>
        </w:numPr>
        <w:spacing w:after="220" w:before="220" w:line="417.27272727272725" w:lineRule="auto"/>
        <w:ind w:left="720" w:hanging="360"/>
        <w:contextualSpacing w:val="1"/>
        <w:rPr/>
      </w:pPr>
      <w:r w:rsidDel="00000000" w:rsidR="00000000" w:rsidRPr="00000000">
        <w:rPr>
          <w:rFonts w:ascii="Arial" w:cs="Arial" w:eastAsia="Arial" w:hAnsi="Arial"/>
          <w:color w:val="333333"/>
          <w:rtl w:val="0"/>
        </w:rPr>
        <w:t xml:space="preserve">Support older browsers without using a polyfill</w:t>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Angular components: Higher abstraction level, they do not touch the DOM directly.</w:t>
      </w:r>
    </w:p>
    <w:p w:rsidR="00000000" w:rsidDel="00000000" w:rsidP="00000000" w:rsidRDefault="00000000" w:rsidRPr="00000000">
      <w:pPr>
        <w:pStyle w:val="Heading2"/>
        <w:spacing w:after="220" w:before="340" w:line="408" w:lineRule="auto"/>
        <w:ind w:left="-440" w:firstLine="0"/>
        <w:contextualSpacing w:val="0"/>
      </w:pPr>
      <w:bookmarkStart w:colFirst="0" w:colLast="0" w:name="h.sailz8u2sxeo" w:id="15"/>
      <w:bookmarkEnd w:id="15"/>
      <w:r w:rsidDel="00000000" w:rsidR="00000000" w:rsidRPr="00000000">
        <w:rPr>
          <w:rFonts w:ascii="Arial" w:cs="Arial" w:eastAsia="Arial" w:hAnsi="Arial"/>
          <w:color w:val="333333"/>
          <w:rtl w:val="0"/>
        </w:rPr>
        <w:t xml:space="preserve">Use </w:t>
      </w:r>
      <w:ins w:author="Daren Chandisingh" w:id="15" w:date="2014-08-19T22:53:16Z">
        <w:r w:rsidDel="00000000" w:rsidR="00000000" w:rsidRPr="00000000">
          <w:rPr>
            <w:rFonts w:ascii="Arial" w:cs="Arial" w:eastAsia="Arial" w:hAnsi="Arial"/>
            <w:color w:val="333333"/>
            <w:rtl w:val="0"/>
          </w:rPr>
          <w:t xml:space="preserve">HTML</w:t>
        </w:r>
      </w:ins>
      <w:del w:author="Daren Chandisingh" w:id="15" w:date="2014-08-19T22:53:16Z">
        <w:r w:rsidDel="00000000" w:rsidR="00000000" w:rsidRPr="00000000">
          <w:rPr>
            <w:rFonts w:ascii="Arial" w:cs="Arial" w:eastAsia="Arial" w:hAnsi="Arial"/>
            <w:color w:val="333333"/>
            <w:rtl w:val="0"/>
          </w:rPr>
          <w:delText xml:space="preserve">html</w:delText>
        </w:r>
      </w:del>
      <w:r w:rsidDel="00000000" w:rsidR="00000000" w:rsidRPr="00000000">
        <w:rPr>
          <w:rFonts w:ascii="Arial" w:cs="Arial" w:eastAsia="Arial" w:hAnsi="Arial"/>
          <w:color w:val="333333"/>
          <w:rtl w:val="0"/>
        </w:rPr>
        <w:t xml:space="preserve"> imports for templates</w:t>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AngularJS 2.x uses </w:t>
      </w:r>
      <w:ins w:author="Daren Chandisingh" w:id="16" w:date="2014-08-19T22:53:20Z">
        <w:r w:rsidDel="00000000" w:rsidR="00000000" w:rsidRPr="00000000">
          <w:rPr>
            <w:rFonts w:ascii="Arial" w:cs="Arial" w:eastAsia="Arial" w:hAnsi="Arial"/>
            <w:color w:val="333333"/>
            <w:rtl w:val="0"/>
          </w:rPr>
          <w:t xml:space="preserve">HTML</w:t>
        </w:r>
      </w:ins>
      <w:del w:author="Daren Chandisingh" w:id="16" w:date="2014-08-19T22:53:20Z">
        <w:r w:rsidDel="00000000" w:rsidR="00000000" w:rsidRPr="00000000">
          <w:rPr>
            <w:rFonts w:ascii="Arial" w:cs="Arial" w:eastAsia="Arial" w:hAnsi="Arial"/>
            <w:color w:val="333333"/>
            <w:rtl w:val="0"/>
          </w:rPr>
          <w:delText xml:space="preserve">html</w:delText>
        </w:r>
      </w:del>
      <w:r w:rsidDel="00000000" w:rsidR="00000000" w:rsidRPr="00000000">
        <w:rPr>
          <w:rFonts w:ascii="Arial" w:cs="Arial" w:eastAsia="Arial" w:hAnsi="Arial"/>
          <w:color w:val="333333"/>
          <w:rtl w:val="0"/>
        </w:rPr>
        <w:t xml:space="preserve"> imports for loading the templates of </w:t>
      </w:r>
      <w:ins w:author="Daren Chandisingh" w:id="17" w:date="2014-08-19T22:53:05Z">
        <w:r w:rsidDel="00000000" w:rsidR="00000000" w:rsidRPr="00000000">
          <w:rPr>
            <w:rFonts w:ascii="Arial" w:cs="Arial" w:eastAsia="Arial" w:hAnsi="Arial"/>
            <w:color w:val="333333"/>
            <w:rtl w:val="0"/>
          </w:rPr>
          <w:t xml:space="preserve">A</w:t>
        </w:r>
      </w:ins>
      <w:del w:author="Daren Chandisingh" w:id="17" w:date="2014-08-19T22:53:05Z">
        <w:r w:rsidDel="00000000" w:rsidR="00000000" w:rsidRPr="00000000">
          <w:rPr>
            <w:rFonts w:ascii="Arial" w:cs="Arial" w:eastAsia="Arial" w:hAnsi="Arial"/>
            <w:color w:val="333333"/>
            <w:rtl w:val="0"/>
          </w:rPr>
          <w:delText xml:space="preserve">a</w:delText>
        </w:r>
      </w:del>
      <w:r w:rsidDel="00000000" w:rsidR="00000000" w:rsidRPr="00000000">
        <w:rPr>
          <w:rFonts w:ascii="Arial" w:cs="Arial" w:eastAsia="Arial" w:hAnsi="Arial"/>
          <w:color w:val="333333"/>
          <w:rtl w:val="0"/>
        </w:rPr>
        <w:t xml:space="preserve">ngular components. This helps when the template references other resources like a </w:t>
      </w:r>
      <w:ins w:author="Daren Chandisingh" w:id="18" w:date="2014-08-19T22:53:12Z">
        <w:r w:rsidDel="00000000" w:rsidR="00000000" w:rsidRPr="00000000">
          <w:rPr>
            <w:rFonts w:ascii="Arial" w:cs="Arial" w:eastAsia="Arial" w:hAnsi="Arial"/>
            <w:color w:val="333333"/>
            <w:rtl w:val="0"/>
          </w:rPr>
          <w:t xml:space="preserve">CSS</w:t>
        </w:r>
      </w:ins>
      <w:del w:author="Daren Chandisingh" w:id="18" w:date="2014-08-19T22:53:12Z">
        <w:r w:rsidDel="00000000" w:rsidR="00000000" w:rsidRPr="00000000">
          <w:rPr>
            <w:rFonts w:ascii="Arial" w:cs="Arial" w:eastAsia="Arial" w:hAnsi="Arial"/>
            <w:color w:val="333333"/>
            <w:rtl w:val="0"/>
          </w:rPr>
          <w:delText xml:space="preserve">css</w:delText>
        </w:r>
      </w:del>
      <w:r w:rsidDel="00000000" w:rsidR="00000000" w:rsidRPr="00000000">
        <w:rPr>
          <w:rFonts w:ascii="Arial" w:cs="Arial" w:eastAsia="Arial" w:hAnsi="Arial"/>
          <w:color w:val="333333"/>
          <w:rtl w:val="0"/>
        </w:rPr>
        <w:t xml:space="preserve"> stylesheet to resolve relative paths.</w:t>
      </w:r>
    </w:p>
    <w:p w:rsidR="00000000" w:rsidDel="00000000" w:rsidP="00000000" w:rsidRDefault="00000000" w:rsidRPr="00000000">
      <w:pPr>
        <w:pStyle w:val="Heading2"/>
        <w:spacing w:after="220" w:before="340" w:line="408" w:lineRule="auto"/>
        <w:ind w:left="-440" w:firstLine="0"/>
        <w:contextualSpacing w:val="0"/>
      </w:pPr>
      <w:bookmarkStart w:colFirst="0" w:colLast="0" w:name="h.jtzmaaht7p5q" w:id="16"/>
      <w:bookmarkEnd w:id="16"/>
      <w:r w:rsidDel="00000000" w:rsidR="00000000" w:rsidRPr="00000000">
        <w:rPr>
          <w:rFonts w:ascii="Arial" w:cs="Arial" w:eastAsia="Arial" w:hAnsi="Arial"/>
          <w:color w:val="333333"/>
          <w:rtl w:val="0"/>
        </w:rPr>
        <w:t xml:space="preserve">Bid</w:t>
      </w:r>
      <w:ins w:author="Brad J" w:id="19" w:date="2014-08-12T08:52:38Z">
        <w:r w:rsidDel="00000000" w:rsidR="00000000" w:rsidRPr="00000000">
          <w:rPr>
            <w:rFonts w:ascii="Arial" w:cs="Arial" w:eastAsia="Arial" w:hAnsi="Arial"/>
            <w:color w:val="333333"/>
            <w:rtl w:val="0"/>
          </w:rPr>
          <w:t xml:space="preserve">i</w:t>
        </w:r>
      </w:ins>
      <w:r w:rsidDel="00000000" w:rsidR="00000000" w:rsidRPr="00000000">
        <w:rPr>
          <w:rFonts w:ascii="Arial" w:cs="Arial" w:eastAsia="Arial" w:hAnsi="Arial"/>
          <w:color w:val="333333"/>
          <w:rtl w:val="0"/>
        </w:rPr>
        <w:t xml:space="preserve">rectional naming strategy between component classes and template </w:t>
      </w:r>
      <w:ins w:author="Daren Chandisingh" w:id="20" w:date="2014-08-19T22:53:30Z">
        <w:r w:rsidDel="00000000" w:rsidR="00000000" w:rsidRPr="00000000">
          <w:rPr>
            <w:rFonts w:ascii="Arial" w:cs="Arial" w:eastAsia="Arial" w:hAnsi="Arial"/>
            <w:color w:val="333333"/>
            <w:rtl w:val="0"/>
          </w:rPr>
          <w:t xml:space="preserve">URL</w:t>
        </w:r>
      </w:ins>
      <w:del w:author="Daren Chandisingh" w:id="20" w:date="2014-08-19T22:53:30Z">
        <w:r w:rsidDel="00000000" w:rsidR="00000000" w:rsidRPr="00000000">
          <w:rPr>
            <w:rFonts w:ascii="Arial" w:cs="Arial" w:eastAsia="Arial" w:hAnsi="Arial"/>
            <w:color w:val="333333"/>
            <w:rtl w:val="0"/>
          </w:rPr>
          <w:delText xml:space="preserve">url</w:delText>
        </w:r>
      </w:del>
      <w:r w:rsidDel="00000000" w:rsidR="00000000" w:rsidRPr="00000000">
        <w:rPr>
          <w:rFonts w:ascii="Arial" w:cs="Arial" w:eastAsia="Arial" w:hAnsi="Arial"/>
          <w:color w:val="333333"/>
          <w:rtl w:val="0"/>
        </w:rPr>
        <w:t xml:space="preserve">s</w:t>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In AngularJS 1.x directives, the template </w:t>
      </w:r>
      <w:ins w:author="Daren Chandisingh" w:id="21" w:date="2014-08-19T22:53:36Z">
        <w:r w:rsidDel="00000000" w:rsidR="00000000" w:rsidRPr="00000000">
          <w:rPr>
            <w:rFonts w:ascii="Arial" w:cs="Arial" w:eastAsia="Arial" w:hAnsi="Arial"/>
            <w:color w:val="333333"/>
            <w:rtl w:val="0"/>
          </w:rPr>
          <w:t xml:space="preserve">URL</w:t>
        </w:r>
      </w:ins>
      <w:del w:author="Daren Chandisingh" w:id="21" w:date="2014-08-19T22:53:36Z">
        <w:r w:rsidDel="00000000" w:rsidR="00000000" w:rsidRPr="00000000">
          <w:rPr>
            <w:rFonts w:ascii="Arial" w:cs="Arial" w:eastAsia="Arial" w:hAnsi="Arial"/>
            <w:color w:val="333333"/>
            <w:rtl w:val="0"/>
          </w:rPr>
          <w:delText xml:space="preserve">url</w:delText>
        </w:r>
      </w:del>
      <w:r w:rsidDel="00000000" w:rsidR="00000000" w:rsidRPr="00000000">
        <w:rPr>
          <w:rFonts w:ascii="Arial" w:cs="Arial" w:eastAsia="Arial" w:hAnsi="Arial"/>
          <w:color w:val="333333"/>
          <w:rtl w:val="0"/>
        </w:rPr>
        <w:t xml:space="preserve"> was defined as part of the directive registration in JavaScript.</w:t>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AngularJS 2.x uses a bidirectional naming strategy to connect a component class with its template </w:t>
      </w:r>
      <w:ins w:author="Daren Chandisingh" w:id="22" w:date="2014-08-19T22:53:49Z">
        <w:r w:rsidDel="00000000" w:rsidR="00000000" w:rsidRPr="00000000">
          <w:rPr>
            <w:rFonts w:ascii="Arial" w:cs="Arial" w:eastAsia="Arial" w:hAnsi="Arial"/>
            <w:color w:val="333333"/>
            <w:rtl w:val="0"/>
          </w:rPr>
          <w:t xml:space="preserve">URL</w:t>
        </w:r>
      </w:ins>
      <w:del w:author="Daren Chandisingh" w:id="22" w:date="2014-08-19T22:53:49Z">
        <w:r w:rsidDel="00000000" w:rsidR="00000000" w:rsidRPr="00000000">
          <w:rPr>
            <w:rFonts w:ascii="Arial" w:cs="Arial" w:eastAsia="Arial" w:hAnsi="Arial"/>
            <w:color w:val="333333"/>
            <w:rtl w:val="0"/>
          </w:rPr>
          <w:delText xml:space="preserve">url</w:delText>
        </w:r>
      </w:del>
      <w:r w:rsidDel="00000000" w:rsidR="00000000" w:rsidRPr="00000000">
        <w:rPr>
          <w:rFonts w:ascii="Arial" w:cs="Arial" w:eastAsia="Arial" w:hAnsi="Arial"/>
          <w:color w:val="333333"/>
          <w:rtl w:val="0"/>
        </w:rPr>
        <w:t xml:space="preserve"> and vice versa. I.e. Angular can load the component class given a template </w:t>
      </w:r>
      <w:ins w:author="Daren Chandisingh" w:id="23" w:date="2014-08-19T22:53:53Z">
        <w:r w:rsidDel="00000000" w:rsidR="00000000" w:rsidRPr="00000000">
          <w:rPr>
            <w:rFonts w:ascii="Arial" w:cs="Arial" w:eastAsia="Arial" w:hAnsi="Arial"/>
            <w:color w:val="333333"/>
            <w:rtl w:val="0"/>
          </w:rPr>
          <w:t xml:space="preserve">URL</w:t>
        </w:r>
      </w:ins>
      <w:del w:author="Daren Chandisingh" w:id="23" w:date="2014-08-19T22:53:53Z">
        <w:r w:rsidDel="00000000" w:rsidR="00000000" w:rsidRPr="00000000">
          <w:rPr>
            <w:rFonts w:ascii="Arial" w:cs="Arial" w:eastAsia="Arial" w:hAnsi="Arial"/>
            <w:color w:val="333333"/>
            <w:rtl w:val="0"/>
          </w:rPr>
          <w:delText xml:space="preserve">url</w:delText>
        </w:r>
      </w:del>
      <w:r w:rsidDel="00000000" w:rsidR="00000000" w:rsidRPr="00000000">
        <w:rPr>
          <w:rFonts w:ascii="Arial" w:cs="Arial" w:eastAsia="Arial" w:hAnsi="Arial"/>
          <w:color w:val="333333"/>
          <w:rtl w:val="0"/>
        </w:rPr>
        <w:t xml:space="preserve"> but also load the template given a component class. This is needed as AngularJS 2.x supports defining </w:t>
      </w:r>
      <w:ins w:author="Daren Chandisingh" w:id="24" w:date="2014-08-19T22:54:00Z">
        <w:r w:rsidDel="00000000" w:rsidR="00000000" w:rsidRPr="00000000">
          <w:rPr>
            <w:rFonts w:ascii="Arial" w:cs="Arial" w:eastAsia="Arial" w:hAnsi="Arial"/>
            <w:color w:val="333333"/>
            <w:rtl w:val="0"/>
          </w:rPr>
          <w:t xml:space="preserve">A</w:t>
        </w:r>
      </w:ins>
      <w:del w:author="Daren Chandisingh" w:id="24" w:date="2014-08-19T22:54:00Z">
        <w:r w:rsidDel="00000000" w:rsidR="00000000" w:rsidRPr="00000000">
          <w:rPr>
            <w:rFonts w:ascii="Arial" w:cs="Arial" w:eastAsia="Arial" w:hAnsi="Arial"/>
            <w:color w:val="333333"/>
            <w:rtl w:val="0"/>
          </w:rPr>
          <w:delText xml:space="preserve">a</w:delText>
        </w:r>
      </w:del>
      <w:r w:rsidDel="00000000" w:rsidR="00000000" w:rsidRPr="00000000">
        <w:rPr>
          <w:rFonts w:ascii="Arial" w:cs="Arial" w:eastAsia="Arial" w:hAnsi="Arial"/>
          <w:color w:val="333333"/>
          <w:rtl w:val="0"/>
        </w:rPr>
        <w:t xml:space="preserve">ngular components as well as custom elements:</w:t>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E.g. given the following </w:t>
      </w:r>
      <w:ins w:author="Daren Chandisingh" w:id="25" w:date="2014-08-19T22:54:03Z">
        <w:r w:rsidDel="00000000" w:rsidR="00000000" w:rsidRPr="00000000">
          <w:rPr>
            <w:rFonts w:ascii="Arial" w:cs="Arial" w:eastAsia="Arial" w:hAnsi="Arial"/>
            <w:color w:val="333333"/>
            <w:rtl w:val="0"/>
          </w:rPr>
          <w:t xml:space="preserve">A</w:t>
        </w:r>
      </w:ins>
      <w:del w:author="Daren Chandisingh" w:id="25" w:date="2014-08-19T22:54:03Z">
        <w:r w:rsidDel="00000000" w:rsidR="00000000" w:rsidRPr="00000000">
          <w:rPr>
            <w:rFonts w:ascii="Arial" w:cs="Arial" w:eastAsia="Arial" w:hAnsi="Arial"/>
            <w:color w:val="333333"/>
            <w:rtl w:val="0"/>
          </w:rPr>
          <w:delText xml:space="preserve">a</w:delText>
        </w:r>
      </w:del>
      <w:r w:rsidDel="00000000" w:rsidR="00000000" w:rsidRPr="00000000">
        <w:rPr>
          <w:rFonts w:ascii="Arial" w:cs="Arial" w:eastAsia="Arial" w:hAnsi="Arial"/>
          <w:color w:val="333333"/>
          <w:rtl w:val="0"/>
        </w:rPr>
        <w:t xml:space="preserve">ngular template, Angular first knows about the component module </w:t>
      </w:r>
      <w:r w:rsidDel="00000000" w:rsidR="00000000" w:rsidRPr="00000000">
        <w:rPr>
          <w:rFonts w:ascii="Consolas" w:cs="Consolas" w:eastAsia="Consolas" w:hAnsi="Consolas"/>
          <w:color w:val="333333"/>
          <w:sz w:val="18"/>
          <w:szCs w:val="18"/>
          <w:shd w:fill="f8f8f8" w:val="clear"/>
          <w:rtl w:val="0"/>
        </w:rPr>
        <w:t xml:space="preserve">some-component</w:t>
      </w:r>
      <w:r w:rsidDel="00000000" w:rsidR="00000000" w:rsidRPr="00000000">
        <w:rPr>
          <w:rFonts w:ascii="Arial" w:cs="Arial" w:eastAsia="Arial" w:hAnsi="Arial"/>
          <w:color w:val="333333"/>
          <w:rtl w:val="0"/>
        </w:rPr>
        <w:t xml:space="preserve"> and then needs to load the corresponding template:</w:t>
      </w:r>
    </w:p>
    <w:p w:rsidR="00000000" w:rsidDel="00000000" w:rsidP="00000000" w:rsidRDefault="00000000" w:rsidRPr="00000000">
      <w:pPr>
        <w:spacing w:after="220" w:before="220" w:line="342" w:lineRule="auto"/>
        <w:contextualSpacing w:val="0"/>
      </w:pPr>
      <w:r w:rsidDel="00000000" w:rsidR="00000000" w:rsidRPr="00000000">
        <w:rPr>
          <w:rFonts w:ascii="Consolas" w:cs="Consolas" w:eastAsia="Consolas" w:hAnsi="Consolas"/>
          <w:color w:val="333333"/>
          <w:sz w:val="18"/>
          <w:szCs w:val="18"/>
          <w:shd w:fill="f8f8f8" w:val="clear"/>
          <w:rtl w:val="0"/>
        </w:rPr>
        <w:t xml:space="preserve">&lt;template ng-config="some-component"&gt;</w:t>
        <w:br w:type="textWrapping"/>
        <w:t xml:space="preserve">  &lt;some-component&gt;&lt;/some-component&gt;</w:t>
        <w:br w:type="textWrapping"/>
        <w:t xml:space="preserve">&lt;/template&gt;</w:t>
        <w:br w:type="textWrapping"/>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E.g. given the following non </w:t>
      </w:r>
      <w:ins w:author="Daren Chandisingh" w:id="26" w:date="2014-08-19T22:54:13Z">
        <w:r w:rsidDel="00000000" w:rsidR="00000000" w:rsidRPr="00000000">
          <w:rPr>
            <w:rFonts w:ascii="Arial" w:cs="Arial" w:eastAsia="Arial" w:hAnsi="Arial"/>
            <w:color w:val="333333"/>
            <w:rtl w:val="0"/>
          </w:rPr>
          <w:t xml:space="preserve">A</w:t>
        </w:r>
      </w:ins>
      <w:del w:author="Daren Chandisingh" w:id="26" w:date="2014-08-19T22:54:13Z">
        <w:r w:rsidDel="00000000" w:rsidR="00000000" w:rsidRPr="00000000">
          <w:rPr>
            <w:rFonts w:ascii="Arial" w:cs="Arial" w:eastAsia="Arial" w:hAnsi="Arial"/>
            <w:color w:val="333333"/>
            <w:rtl w:val="0"/>
          </w:rPr>
          <w:delText xml:space="preserve">a</w:delText>
        </w:r>
      </w:del>
      <w:r w:rsidDel="00000000" w:rsidR="00000000" w:rsidRPr="00000000">
        <w:rPr>
          <w:rFonts w:ascii="Arial" w:cs="Arial" w:eastAsia="Arial" w:hAnsi="Arial"/>
          <w:color w:val="333333"/>
          <w:rtl w:val="0"/>
        </w:rPr>
        <w:t xml:space="preserve">ngular template that uses an </w:t>
      </w:r>
      <w:ins w:author="Daren Chandisingh" w:id="27" w:date="2014-08-19T22:54:17Z">
        <w:r w:rsidDel="00000000" w:rsidR="00000000" w:rsidRPr="00000000">
          <w:rPr>
            <w:rFonts w:ascii="Arial" w:cs="Arial" w:eastAsia="Arial" w:hAnsi="Arial"/>
            <w:color w:val="333333"/>
            <w:rtl w:val="0"/>
          </w:rPr>
          <w:t xml:space="preserve">A</w:t>
        </w:r>
      </w:ins>
      <w:del w:author="Daren Chandisingh" w:id="27" w:date="2014-08-19T22:54:17Z">
        <w:r w:rsidDel="00000000" w:rsidR="00000000" w:rsidRPr="00000000">
          <w:rPr>
            <w:rFonts w:ascii="Arial" w:cs="Arial" w:eastAsia="Arial" w:hAnsi="Arial"/>
            <w:color w:val="333333"/>
            <w:rtl w:val="0"/>
          </w:rPr>
          <w:delText xml:space="preserve">a</w:delText>
        </w:r>
      </w:del>
      <w:r w:rsidDel="00000000" w:rsidR="00000000" w:rsidRPr="00000000">
        <w:rPr>
          <w:rFonts w:ascii="Arial" w:cs="Arial" w:eastAsia="Arial" w:hAnsi="Arial"/>
          <w:color w:val="333333"/>
          <w:rtl w:val="0"/>
        </w:rPr>
        <w:t xml:space="preserve">ngular custom element </w:t>
      </w:r>
      <w:r w:rsidDel="00000000" w:rsidR="00000000" w:rsidRPr="00000000">
        <w:rPr>
          <w:rFonts w:ascii="Consolas" w:cs="Consolas" w:eastAsia="Consolas" w:hAnsi="Consolas"/>
          <w:color w:val="333333"/>
          <w:sz w:val="18"/>
          <w:szCs w:val="18"/>
          <w:shd w:fill="f8f8f8" w:val="clear"/>
          <w:rtl w:val="0"/>
        </w:rPr>
        <w:t xml:space="preserve">some-component</w:t>
      </w:r>
      <w:r w:rsidDel="00000000" w:rsidR="00000000" w:rsidRPr="00000000">
        <w:rPr>
          <w:rFonts w:ascii="Arial" w:cs="Arial" w:eastAsia="Arial" w:hAnsi="Arial"/>
          <w:color w:val="333333"/>
          <w:rtl w:val="0"/>
        </w:rPr>
        <w:t xml:space="preserve">, Angular first knows about the template and then needs to load the corresponding component module:</w:t>
      </w:r>
    </w:p>
    <w:p w:rsidR="00000000" w:rsidDel="00000000" w:rsidP="00000000" w:rsidRDefault="00000000" w:rsidRPr="00000000">
      <w:pPr>
        <w:spacing w:after="220" w:before="220" w:line="342" w:lineRule="auto"/>
        <w:contextualSpacing w:val="0"/>
      </w:pPr>
      <w:r w:rsidDel="00000000" w:rsidR="00000000" w:rsidRPr="00000000">
        <w:rPr>
          <w:rFonts w:ascii="Consolas" w:cs="Consolas" w:eastAsia="Consolas" w:hAnsi="Consolas"/>
          <w:color w:val="333333"/>
          <w:sz w:val="18"/>
          <w:szCs w:val="18"/>
          <w:shd w:fill="f8f8f8" w:val="clear"/>
          <w:rtl w:val="0"/>
        </w:rPr>
        <w:t xml:space="preserve">&lt;link type="import" href="some-component.html"&gt;</w:t>
        <w:br w:type="textWrapping"/>
        <w:t xml:space="preserve">&lt;some-component&gt;&lt;/some-component&gt;</w:t>
        <w:br w:type="textWrapping"/>
      </w:r>
    </w:p>
    <w:p w:rsidR="00000000" w:rsidDel="00000000" w:rsidP="00000000" w:rsidRDefault="00000000" w:rsidRPr="00000000">
      <w:pPr>
        <w:pStyle w:val="Heading2"/>
        <w:spacing w:after="220" w:before="340" w:line="408" w:lineRule="auto"/>
        <w:ind w:left="-440" w:firstLine="0"/>
        <w:contextualSpacing w:val="0"/>
      </w:pPr>
      <w:bookmarkStart w:colFirst="0" w:colLast="0" w:name="h.bpq7q5n6xw2o" w:id="17"/>
      <w:bookmarkEnd w:id="17"/>
      <w:r w:rsidDel="00000000" w:rsidR="00000000" w:rsidRPr="00000000">
        <w:rPr>
          <w:rFonts w:ascii="Arial" w:cs="Arial" w:eastAsia="Arial" w:hAnsi="Arial"/>
          <w:color w:val="333333"/>
          <w:rtl w:val="0"/>
        </w:rPr>
        <w:t xml:space="preserve">Separate </w:t>
      </w:r>
      <w:ins w:author="Daren Chandisingh" w:id="28" w:date="2014-08-19T22:54:24Z">
        <w:r w:rsidDel="00000000" w:rsidR="00000000" w:rsidRPr="00000000">
          <w:rPr>
            <w:rFonts w:ascii="Arial" w:cs="Arial" w:eastAsia="Arial" w:hAnsi="Arial"/>
            <w:color w:val="333333"/>
            <w:rtl w:val="0"/>
          </w:rPr>
          <w:t xml:space="preserve">A</w:t>
        </w:r>
      </w:ins>
      <w:del w:author="Daren Chandisingh" w:id="28" w:date="2014-08-19T22:54:24Z">
        <w:r w:rsidDel="00000000" w:rsidR="00000000" w:rsidRPr="00000000">
          <w:rPr>
            <w:rFonts w:ascii="Arial" w:cs="Arial" w:eastAsia="Arial" w:hAnsi="Arial"/>
            <w:color w:val="333333"/>
            <w:rtl w:val="0"/>
          </w:rPr>
          <w:delText xml:space="preserve">a</w:delText>
        </w:r>
      </w:del>
      <w:r w:rsidDel="00000000" w:rsidR="00000000" w:rsidRPr="00000000">
        <w:rPr>
          <w:rFonts w:ascii="Arial" w:cs="Arial" w:eastAsia="Arial" w:hAnsi="Arial"/>
          <w:color w:val="333333"/>
          <w:rtl w:val="0"/>
        </w:rPr>
        <w:t xml:space="preserve">ngular components from the underlying DOM element</w:t>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TODO</w:t>
      </w:r>
    </w:p>
    <w:p w:rsidR="00000000" w:rsidDel="00000000" w:rsidP="00000000" w:rsidRDefault="00000000" w:rsidRPr="00000000">
      <w:pPr>
        <w:pStyle w:val="Heading2"/>
        <w:spacing w:after="220" w:before="340" w:line="408" w:lineRule="auto"/>
        <w:ind w:left="-440" w:firstLine="0"/>
        <w:contextualSpacing w:val="0"/>
      </w:pPr>
      <w:bookmarkStart w:colFirst="0" w:colLast="0" w:name="h.jnfomusskgrl" w:id="18"/>
      <w:bookmarkEnd w:id="18"/>
      <w:r w:rsidDel="00000000" w:rsidR="00000000" w:rsidRPr="00000000">
        <w:rPr>
          <w:rFonts w:ascii="Arial" w:cs="Arial" w:eastAsia="Arial" w:hAnsi="Arial"/>
          <w:color w:val="333333"/>
          <w:rtl w:val="0"/>
        </w:rPr>
        <w:t xml:space="preserve">Don't separate the component from the underlying DOM element for angular custom elements</w:t>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For custom elements, a user should be able to create the custom element, set some properties and then call a method on the element instance synchronously. E.g.:</w:t>
      </w:r>
    </w:p>
    <w:p w:rsidR="00000000" w:rsidDel="00000000" w:rsidP="00000000" w:rsidRDefault="00000000" w:rsidRPr="00000000">
      <w:pPr>
        <w:spacing w:after="220" w:before="220" w:line="342" w:lineRule="auto"/>
        <w:contextualSpacing w:val="0"/>
      </w:pPr>
      <w:r w:rsidDel="00000000" w:rsidR="00000000" w:rsidRPr="00000000">
        <w:rPr>
          <w:rFonts w:ascii="Consolas" w:cs="Consolas" w:eastAsia="Consolas" w:hAnsi="Consolas"/>
          <w:color w:val="333333"/>
          <w:sz w:val="18"/>
          <w:szCs w:val="18"/>
          <w:shd w:fill="f8f8f8" w:val="clear"/>
          <w:rtl w:val="0"/>
        </w:rPr>
        <w:t xml:space="preserve">var el = document.createElement('my-input');</w:t>
        <w:br w:type="textWrapping"/>
        <w:t xml:space="preserve">el.value = 'someValue';</w:t>
        <w:br w:type="textWrapping"/>
        <w:t xml:space="preserve">if (el.valid()) { ... }</w:t>
        <w:br w:type="textWrapping"/>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Separating the component instance from the DOM element would require synchronous digests on every method call.</w:t>
      </w:r>
    </w:p>
    <w:p w:rsidR="00000000" w:rsidDel="00000000" w:rsidP="00000000" w:rsidRDefault="00000000" w:rsidRPr="00000000">
      <w:pPr>
        <w:pStyle w:val="Heading2"/>
        <w:spacing w:after="220" w:before="340" w:line="408" w:lineRule="auto"/>
        <w:ind w:left="-440" w:firstLine="0"/>
        <w:contextualSpacing w:val="0"/>
      </w:pPr>
      <w:bookmarkStart w:colFirst="0" w:colLast="0" w:name="h.u6s0nppuk1oz" w:id="19"/>
      <w:bookmarkEnd w:id="19"/>
      <w:r w:rsidDel="00000000" w:rsidR="00000000" w:rsidRPr="00000000">
        <w:rPr>
          <w:rFonts w:ascii="Arial" w:cs="Arial" w:eastAsia="Arial" w:hAnsi="Arial"/>
          <w:color w:val="333333"/>
          <w:rtl w:val="0"/>
        </w:rPr>
        <w:t xml:space="preserve">Don't modify DOM structure directly, but use View / ViewPort / ViewFactory abstraction</w:t>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TODO add details / reword</w:t>
      </w:r>
    </w:p>
    <w:p w:rsidR="00000000" w:rsidDel="00000000" w:rsidP="00000000" w:rsidRDefault="00000000" w:rsidRPr="00000000">
      <w:pPr>
        <w:numPr>
          <w:ilvl w:val="0"/>
          <w:numId w:val="3"/>
        </w:numPr>
        <w:spacing w:after="220" w:before="220" w:line="417.27272727272725" w:lineRule="auto"/>
        <w:ind w:left="720" w:hanging="360"/>
        <w:contextualSpacing w:val="1"/>
        <w:rPr/>
      </w:pPr>
      <w:r w:rsidDel="00000000" w:rsidR="00000000" w:rsidRPr="00000000">
        <w:rPr>
          <w:rFonts w:ascii="Arial" w:cs="Arial" w:eastAsia="Arial" w:hAnsi="Arial"/>
          <w:color w:val="333333"/>
          <w:rtl w:val="0"/>
        </w:rPr>
        <w:t xml:space="preserve">allow implementing transclusion without ShadowDOM in a performant way</w:t>
      </w:r>
    </w:p>
    <w:p w:rsidR="00000000" w:rsidDel="00000000" w:rsidP="00000000" w:rsidRDefault="00000000" w:rsidRPr="00000000">
      <w:pPr>
        <w:numPr>
          <w:ilvl w:val="1"/>
          <w:numId w:val="3"/>
        </w:numPr>
        <w:spacing w:after="220" w:before="220" w:lineRule="auto"/>
        <w:ind w:left="1440" w:hanging="360"/>
        <w:contextualSpacing w:val="1"/>
        <w:rPr/>
      </w:pPr>
      <w:r w:rsidDel="00000000" w:rsidR="00000000" w:rsidRPr="00000000">
        <w:rPr>
          <w:rFonts w:ascii="Arial" w:cs="Arial" w:eastAsia="Arial" w:hAnsi="Arial"/>
          <w:color w:val="333333"/>
          <w:rtl w:val="0"/>
        </w:rPr>
        <w:t xml:space="preserve">the granularity of View/ViewPort is much higher than allowing users to modify the DOM directly.</w:t>
      </w:r>
    </w:p>
    <w:p w:rsidR="00000000" w:rsidDel="00000000" w:rsidP="00000000" w:rsidRDefault="00000000" w:rsidRPr="00000000">
      <w:pPr>
        <w:pStyle w:val="Heading2"/>
        <w:spacing w:after="220" w:before="340" w:line="408" w:lineRule="auto"/>
        <w:ind w:left="-440" w:firstLine="0"/>
        <w:contextualSpacing w:val="0"/>
      </w:pPr>
      <w:bookmarkStart w:colFirst="0" w:colLast="0" w:name="h.6bnpdk4ulspl" w:id="20"/>
      <w:bookmarkEnd w:id="20"/>
      <w:r w:rsidDel="00000000" w:rsidR="00000000" w:rsidRPr="00000000">
        <w:rPr>
          <w:rFonts w:ascii="Arial" w:cs="Arial" w:eastAsia="Arial" w:hAnsi="Arial"/>
          <w:color w:val="333333"/>
          <w:rtl w:val="0"/>
        </w:rPr>
        <w:t xml:space="preserve">Delay DOM modification until the end of the turn (flush phase)</w:t>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Reasoning:</w:t>
      </w:r>
    </w:p>
    <w:p w:rsidR="00000000" w:rsidDel="00000000" w:rsidP="00000000" w:rsidRDefault="00000000" w:rsidRPr="00000000">
      <w:pPr>
        <w:numPr>
          <w:ilvl w:val="0"/>
          <w:numId w:val="9"/>
        </w:numPr>
        <w:spacing w:after="220" w:before="220" w:line="417.27272727272725" w:lineRule="auto"/>
        <w:ind w:left="720" w:hanging="360"/>
        <w:contextualSpacing w:val="1"/>
        <w:rPr/>
      </w:pPr>
      <w:r w:rsidDel="00000000" w:rsidR="00000000" w:rsidRPr="00000000">
        <w:rPr>
          <w:rFonts w:ascii="Arial" w:cs="Arial" w:eastAsia="Arial" w:hAnsi="Arial"/>
          <w:color w:val="333333"/>
          <w:rtl w:val="0"/>
        </w:rPr>
        <w:t xml:space="preserve">modifying detached DOM is faster than modifying attached DOM (see below). To optimize this, we:</w:t>
      </w:r>
    </w:p>
    <w:p w:rsidR="00000000" w:rsidDel="00000000" w:rsidP="00000000" w:rsidRDefault="00000000" w:rsidRPr="00000000">
      <w:pPr>
        <w:numPr>
          <w:ilvl w:val="1"/>
          <w:numId w:val="9"/>
        </w:numPr>
        <w:spacing w:after="220" w:before="220" w:lineRule="auto"/>
        <w:ind w:left="1440" w:hanging="360"/>
        <w:contextualSpacing w:val="1"/>
        <w:rPr/>
      </w:pPr>
      <w:r w:rsidDel="00000000" w:rsidR="00000000" w:rsidRPr="00000000">
        <w:rPr>
          <w:rFonts w:ascii="Arial" w:cs="Arial" w:eastAsia="Arial" w:hAnsi="Arial"/>
          <w:color w:val="333333"/>
          <w:rtl w:val="0"/>
        </w:rPr>
        <w:t xml:space="preserve">flush in depth first reverse order (e.g. nested repeater can add rows before the parent is attached)</w:t>
      </w:r>
    </w:p>
    <w:p w:rsidR="00000000" w:rsidDel="00000000" w:rsidP="00000000" w:rsidRDefault="00000000" w:rsidRPr="00000000">
      <w:pPr>
        <w:numPr>
          <w:ilvl w:val="1"/>
          <w:numId w:val="9"/>
        </w:numPr>
        <w:spacing w:after="220" w:before="220" w:lineRule="auto"/>
        <w:ind w:left="1440" w:hanging="360"/>
        <w:contextualSpacing w:val="1"/>
        <w:rPr/>
      </w:pPr>
      <w:r w:rsidDel="00000000" w:rsidR="00000000" w:rsidRPr="00000000">
        <w:rPr>
          <w:rFonts w:ascii="Arial" w:cs="Arial" w:eastAsia="Arial" w:hAnsi="Arial"/>
          <w:color w:val="333333"/>
          <w:rtl w:val="0"/>
        </w:rPr>
        <w:t xml:space="preserve">don't touch stuff that is already removed (e.g. nested repeater where parent item has been removed)</w:t>
      </w:r>
    </w:p>
    <w:p w:rsidR="00000000" w:rsidDel="00000000" w:rsidP="00000000" w:rsidRDefault="00000000" w:rsidRPr="00000000">
      <w:pPr>
        <w:numPr>
          <w:ilvl w:val="0"/>
          <w:numId w:val="9"/>
        </w:numPr>
        <w:spacing w:after="220" w:before="220" w:line="417.27272727272725" w:lineRule="auto"/>
        <w:ind w:left="720" w:hanging="360"/>
        <w:contextualSpacing w:val="1"/>
        <w:rPr/>
      </w:pPr>
      <w:r w:rsidDel="00000000" w:rsidR="00000000" w:rsidRPr="00000000">
        <w:rPr>
          <w:rFonts w:ascii="Arial" w:cs="Arial" w:eastAsia="Arial" w:hAnsi="Arial"/>
          <w:color w:val="333333"/>
          <w:rtl w:val="0"/>
        </w:rPr>
        <w:t xml:space="preserve">coalesce changes from XHRs or events that arrive quickly after each other</w:t>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Benchmarks:</w:t>
      </w:r>
    </w:p>
    <w:p w:rsidR="00000000" w:rsidDel="00000000" w:rsidP="00000000" w:rsidRDefault="00000000" w:rsidRPr="00000000">
      <w:pPr>
        <w:numPr>
          <w:ilvl w:val="0"/>
          <w:numId w:val="14"/>
        </w:numPr>
        <w:spacing w:after="220" w:before="220" w:line="417.27272727272725" w:lineRule="auto"/>
        <w:ind w:left="720" w:hanging="360"/>
        <w:contextualSpacing w:val="1"/>
        <w:rPr/>
      </w:pPr>
      <w:r w:rsidDel="00000000" w:rsidR="00000000" w:rsidRPr="00000000">
        <w:rPr>
          <w:rFonts w:ascii="Arial" w:cs="Arial" w:eastAsia="Arial" w:hAnsi="Arial"/>
          <w:color w:val="333333"/>
          <w:rtl w:val="0"/>
        </w:rPr>
        <w:t xml:space="preserve">Chrome (and maybe other browsers as well) calculate style information for </w:t>
      </w:r>
      <w:r w:rsidDel="00000000" w:rsidR="00000000" w:rsidRPr="00000000">
        <w:rPr>
          <w:rFonts w:ascii="Consolas" w:cs="Consolas" w:eastAsia="Consolas" w:hAnsi="Consolas"/>
          <w:color w:val="333333"/>
          <w:sz w:val="18"/>
          <w:szCs w:val="18"/>
          <w:shd w:fill="f8f8f8" w:val="clear"/>
          <w:rtl w:val="0"/>
        </w:rPr>
        <w:t xml:space="preserve">getComputedStyle()</w:t>
      </w:r>
      <w:r w:rsidDel="00000000" w:rsidR="00000000" w:rsidRPr="00000000">
        <w:rPr>
          <w:rFonts w:ascii="Arial" w:cs="Arial" w:eastAsia="Arial" w:hAnsi="Arial"/>
          <w:color w:val="333333"/>
          <w:rtl w:val="0"/>
        </w:rPr>
        <w:t xml:space="preserve"> for parent and sibling elements in one turn. This benchmark adds </w:t>
      </w:r>
      <w:hyperlink r:id="rId6">
        <w:r w:rsidDel="00000000" w:rsidR="00000000" w:rsidRPr="00000000">
          <w:rPr>
            <w:rFonts w:ascii="Arial" w:cs="Arial" w:eastAsia="Arial" w:hAnsi="Arial"/>
            <w:color w:val="4183c4"/>
            <w:u w:val="single"/>
            <w:rtl w:val="0"/>
          </w:rPr>
          <w:t xml:space="preserve">children</w:t>
        </w:r>
      </w:hyperlink>
      <w:r w:rsidDel="00000000" w:rsidR="00000000" w:rsidRPr="00000000">
        <w:rPr>
          <w:rFonts w:ascii="Arial" w:cs="Arial" w:eastAsia="Arial" w:hAnsi="Arial"/>
          <w:color w:val="333333"/>
          <w:rtl w:val="0"/>
        </w:rPr>
        <w:t xml:space="preserve"> resp. </w:t>
      </w:r>
      <w:hyperlink r:id="rId7">
        <w:r w:rsidDel="00000000" w:rsidR="00000000" w:rsidRPr="00000000">
          <w:rPr>
            <w:rFonts w:ascii="Arial" w:cs="Arial" w:eastAsia="Arial" w:hAnsi="Arial"/>
            <w:color w:val="4183c4"/>
            <w:u w:val="single"/>
            <w:rtl w:val="0"/>
          </w:rPr>
          <w:t xml:space="preserve">siblings</w:t>
        </w:r>
      </w:hyperlink>
      <w:r w:rsidDel="00000000" w:rsidR="00000000" w:rsidRPr="00000000">
        <w:rPr>
          <w:rFonts w:ascii="Arial" w:cs="Arial" w:eastAsia="Arial" w:hAnsi="Arial"/>
          <w:color w:val="333333"/>
          <w:rtl w:val="0"/>
        </w:rPr>
        <w:t xml:space="preserve"> and compares the following cases: Add a new element and do </w:t>
      </w:r>
      <w:r w:rsidDel="00000000" w:rsidR="00000000" w:rsidRPr="00000000">
        <w:rPr>
          <w:rFonts w:ascii="Consolas" w:cs="Consolas" w:eastAsia="Consolas" w:hAnsi="Consolas"/>
          <w:color w:val="333333"/>
          <w:sz w:val="18"/>
          <w:szCs w:val="18"/>
          <w:shd w:fill="f8f8f8" w:val="clear"/>
          <w:rtl w:val="0"/>
        </w:rPr>
        <w:t xml:space="preserve">getComputedStyle</w:t>
      </w:r>
      <w:r w:rsidDel="00000000" w:rsidR="00000000" w:rsidRPr="00000000">
        <w:rPr>
          <w:rFonts w:ascii="Arial" w:cs="Arial" w:eastAsia="Arial" w:hAnsi="Arial"/>
          <w:color w:val="333333"/>
          <w:rtl w:val="0"/>
        </w:rPr>
        <w:t xml:space="preserve"> in every loop vs. add all elements and then do </w:t>
      </w:r>
      <w:r w:rsidDel="00000000" w:rsidR="00000000" w:rsidRPr="00000000">
        <w:rPr>
          <w:rFonts w:ascii="Consolas" w:cs="Consolas" w:eastAsia="Consolas" w:hAnsi="Consolas"/>
          <w:color w:val="333333"/>
          <w:sz w:val="18"/>
          <w:szCs w:val="18"/>
          <w:shd w:fill="f8f8f8" w:val="clear"/>
          <w:rtl w:val="0"/>
        </w:rPr>
        <w:t xml:space="preserve">getComputedStyle()</w:t>
      </w:r>
      <w:r w:rsidDel="00000000" w:rsidR="00000000" w:rsidRPr="00000000">
        <w:rPr>
          <w:rFonts w:ascii="Arial" w:cs="Arial" w:eastAsia="Arial" w:hAnsi="Arial"/>
          <w:color w:val="333333"/>
          <w:rtl w:val="0"/>
        </w:rPr>
        <w:t xml:space="preserve"> on all. It shows that batching up is faster, which can also be seen in the timeline (only one </w:t>
      </w:r>
      <w:r w:rsidDel="00000000" w:rsidR="00000000" w:rsidRPr="00000000">
        <w:rPr>
          <w:rFonts w:ascii="Consolas" w:cs="Consolas" w:eastAsia="Consolas" w:hAnsi="Consolas"/>
          <w:color w:val="333333"/>
          <w:sz w:val="18"/>
          <w:szCs w:val="18"/>
          <w:shd w:fill="f8f8f8" w:val="clear"/>
          <w:rtl w:val="0"/>
        </w:rPr>
        <w:t xml:space="preserve">recalculate style</w:t>
      </w:r>
      <w:r w:rsidDel="00000000" w:rsidR="00000000" w:rsidRPr="00000000">
        <w:rPr>
          <w:rFonts w:ascii="Arial" w:cs="Arial" w:eastAsia="Arial" w:hAnsi="Arial"/>
          <w:color w:val="333333"/>
          <w:rtl w:val="0"/>
        </w:rPr>
        <w:t xml:space="preserve"> event in the click listener).</w:t>
      </w:r>
    </w:p>
    <w:p w:rsidR="00000000" w:rsidDel="00000000" w:rsidP="00000000" w:rsidRDefault="00000000" w:rsidRPr="00000000">
      <w:pPr>
        <w:numPr>
          <w:ilvl w:val="0"/>
          <w:numId w:val="14"/>
        </w:numPr>
        <w:spacing w:after="220" w:before="220" w:line="417.27272727272725" w:lineRule="auto"/>
        <w:ind w:left="720" w:hanging="360"/>
        <w:contextualSpacing w:val="1"/>
        <w:rPr/>
      </w:pPr>
      <w:r w:rsidDel="00000000" w:rsidR="00000000" w:rsidRPr="00000000">
        <w:rPr>
          <w:rFonts w:ascii="Arial" w:cs="Arial" w:eastAsia="Arial" w:hAnsi="Arial"/>
          <w:color w:val="333333"/>
          <w:rtl w:val="0"/>
        </w:rPr>
        <w:t xml:space="preserve">Writing to not attached DOM is faster than working with attached DOM</w:t>
      </w:r>
    </w:p>
    <w:p w:rsidR="00000000" w:rsidDel="00000000" w:rsidP="00000000" w:rsidRDefault="00000000" w:rsidRPr="00000000">
      <w:pPr>
        <w:numPr>
          <w:ilvl w:val="1"/>
          <w:numId w:val="14"/>
        </w:numPr>
        <w:spacing w:after="220" w:before="220" w:lineRule="auto"/>
        <w:ind w:left="1440" w:hanging="360"/>
        <w:contextualSpacing w:val="1"/>
        <w:rPr/>
      </w:pPr>
      <w:r w:rsidDel="00000000" w:rsidR="00000000" w:rsidRPr="00000000">
        <w:rPr>
          <w:rFonts w:ascii="Arial" w:cs="Arial" w:eastAsia="Arial" w:hAnsi="Arial"/>
          <w:color w:val="333333"/>
          <w:rtl w:val="0"/>
        </w:rPr>
        <w:t xml:space="preserve">for </w:t>
      </w:r>
      <w:r w:rsidDel="00000000" w:rsidR="00000000" w:rsidRPr="00000000">
        <w:rPr>
          <w:rFonts w:ascii="Consolas" w:cs="Consolas" w:eastAsia="Consolas" w:hAnsi="Consolas"/>
          <w:color w:val="333333"/>
          <w:sz w:val="18"/>
          <w:szCs w:val="18"/>
          <w:shd w:fill="f8f8f8" w:val="clear"/>
          <w:rtl w:val="0"/>
        </w:rPr>
        <w:t xml:space="preserve">input.value</w:t>
      </w:r>
      <w:r w:rsidDel="00000000" w:rsidR="00000000" w:rsidRPr="00000000">
        <w:rPr>
          <w:rFonts w:ascii="Arial" w:cs="Arial" w:eastAsia="Arial" w:hAnsi="Arial"/>
          <w:color w:val="333333"/>
          <w:rtl w:val="0"/>
        </w:rPr>
        <w:t xml:space="preserve"> there is no difference</w:t>
      </w:r>
    </w:p>
    <w:p w:rsidR="00000000" w:rsidDel="00000000" w:rsidP="00000000" w:rsidRDefault="00000000" w:rsidRPr="00000000">
      <w:pPr>
        <w:numPr>
          <w:ilvl w:val="1"/>
          <w:numId w:val="14"/>
        </w:numPr>
        <w:spacing w:after="220" w:before="220" w:lineRule="auto"/>
        <w:ind w:left="1440" w:hanging="360"/>
        <w:contextualSpacing w:val="1"/>
        <w:rPr/>
      </w:pPr>
      <w:r w:rsidDel="00000000" w:rsidR="00000000" w:rsidRPr="00000000">
        <w:rPr>
          <w:rFonts w:ascii="Arial" w:cs="Arial" w:eastAsia="Arial" w:hAnsi="Arial"/>
          <w:color w:val="333333"/>
          <w:rtl w:val="0"/>
        </w:rPr>
        <w:t xml:space="preserve">at least on Firefox (not in Chrome) there is a significant difference for adding/removing css classes: </w:t>
      </w:r>
      <w:hyperlink r:id="rId8">
        <w:r w:rsidDel="00000000" w:rsidR="00000000" w:rsidRPr="00000000">
          <w:rPr>
            <w:rFonts w:ascii="Arial" w:cs="Arial" w:eastAsia="Arial" w:hAnsi="Arial"/>
            <w:color w:val="4183c4"/>
            <w:u w:val="single"/>
            <w:rtl w:val="0"/>
          </w:rPr>
          <w:t xml:space="preserve">benchmark</w:t>
        </w:r>
      </w:hyperlink>
    </w:p>
    <w:p w:rsidR="00000000" w:rsidDel="00000000" w:rsidP="00000000" w:rsidRDefault="00000000" w:rsidRPr="00000000">
      <w:pPr>
        <w:numPr>
          <w:ilvl w:val="1"/>
          <w:numId w:val="14"/>
        </w:numPr>
        <w:spacing w:after="220" w:before="220" w:lineRule="auto"/>
        <w:ind w:left="1440" w:hanging="360"/>
        <w:contextualSpacing w:val="1"/>
        <w:rPr/>
      </w:pPr>
      <w:r w:rsidDel="00000000" w:rsidR="00000000" w:rsidRPr="00000000">
        <w:rPr>
          <w:rFonts w:ascii="Arial" w:cs="Arial" w:eastAsia="Arial" w:hAnsi="Arial"/>
          <w:color w:val="333333"/>
          <w:rtl w:val="0"/>
        </w:rPr>
        <w:t xml:space="preserve">there is a difference when adding/removing nodes: </w:t>
      </w:r>
      <w:hyperlink r:id="rId9">
        <w:r w:rsidDel="00000000" w:rsidR="00000000" w:rsidRPr="00000000">
          <w:rPr>
            <w:rFonts w:ascii="Arial" w:cs="Arial" w:eastAsia="Arial" w:hAnsi="Arial"/>
            <w:color w:val="4183c4"/>
            <w:u w:val="single"/>
            <w:rtl w:val="0"/>
          </w:rPr>
          <w:t xml:space="preserve">benchmark</w:t>
        </w:r>
      </w:hyperlink>
    </w:p>
    <w:p w:rsidR="00000000" w:rsidDel="00000000" w:rsidP="00000000" w:rsidRDefault="00000000" w:rsidRPr="00000000">
      <w:pPr>
        <w:numPr>
          <w:ilvl w:val="0"/>
          <w:numId w:val="14"/>
        </w:numPr>
        <w:spacing w:after="220" w:before="220" w:line="417.27272727272725" w:lineRule="auto"/>
        <w:ind w:left="720" w:hanging="360"/>
        <w:contextualSpacing w:val="1"/>
        <w:rPr/>
      </w:pPr>
      <w:r w:rsidDel="00000000" w:rsidR="00000000" w:rsidRPr="00000000">
        <w:rPr>
          <w:rFonts w:ascii="Arial" w:cs="Arial" w:eastAsia="Arial" w:hAnsi="Arial"/>
          <w:color w:val="333333"/>
          <w:rtl w:val="0"/>
        </w:rPr>
        <w:t xml:space="preserve">Chrome (and maybe other browsers as well) coalesce layouts and paints that happen quickly after each other (e.g. in </w:t>
      </w:r>
      <w:ins w:author="Eric Roy" w:id="29" w:date="2014-08-13T03:42:11Z">
        <w:r w:rsidDel="00000000" w:rsidR="00000000" w:rsidRPr="00000000">
          <w:rPr>
            <w:rFonts w:ascii="Arial" w:cs="Arial" w:eastAsia="Arial" w:hAnsi="Arial"/>
            <w:color w:val="333333"/>
            <w:rtl w:val="0"/>
          </w:rPr>
          <w:t xml:space="preserve">parallel</w:t>
        </w:r>
      </w:ins>
      <w:del w:author="Eric Roy" w:id="29" w:date="2014-08-13T03:42:11Z">
        <w:r w:rsidDel="00000000" w:rsidR="00000000" w:rsidRPr="00000000">
          <w:rPr>
            <w:rFonts w:ascii="Arial" w:cs="Arial" w:eastAsia="Arial" w:hAnsi="Arial"/>
            <w:color w:val="333333"/>
            <w:rtl w:val="0"/>
          </w:rPr>
          <w:delText xml:space="preserve">parralel</w:delText>
        </w:r>
      </w:del>
      <w:r w:rsidDel="00000000" w:rsidR="00000000" w:rsidRPr="00000000">
        <w:rPr>
          <w:rFonts w:ascii="Arial" w:cs="Arial" w:eastAsia="Arial" w:hAnsi="Arial"/>
          <w:color w:val="333333"/>
          <w:rtl w:val="0"/>
        </w:rPr>
        <w:t xml:space="preserve"> </w:t>
      </w:r>
      <w:r w:rsidDel="00000000" w:rsidR="00000000" w:rsidRPr="00000000">
        <w:rPr>
          <w:rFonts w:ascii="Consolas" w:cs="Consolas" w:eastAsia="Consolas" w:hAnsi="Consolas"/>
          <w:color w:val="333333"/>
          <w:sz w:val="18"/>
          <w:szCs w:val="18"/>
          <w:shd w:fill="f8f8f8" w:val="clear"/>
          <w:rtl w:val="0"/>
        </w:rPr>
        <w:t xml:space="preserve">setTimeout(0)</w:t>
      </w:r>
      <w:r w:rsidDel="00000000" w:rsidR="00000000" w:rsidRPr="00000000">
        <w:rPr>
          <w:rFonts w:ascii="Arial" w:cs="Arial" w:eastAsia="Arial" w:hAnsi="Arial"/>
          <w:color w:val="333333"/>
          <w:rtl w:val="0"/>
        </w:rPr>
        <w:t xml:space="preserve">). See </w:t>
      </w:r>
      <w:hyperlink r:id="rId10">
        <w:r w:rsidDel="00000000" w:rsidR="00000000" w:rsidRPr="00000000">
          <w:rPr>
            <w:rFonts w:ascii="Arial" w:cs="Arial" w:eastAsia="Arial" w:hAnsi="Arial"/>
            <w:color w:val="4183c4"/>
            <w:u w:val="single"/>
            <w:rtl w:val="0"/>
          </w:rPr>
          <w:t xml:space="preserve">this</w:t>
        </w:r>
      </w:hyperlink>
      <w:r w:rsidDel="00000000" w:rsidR="00000000" w:rsidRPr="00000000">
        <w:rPr>
          <w:rFonts w:ascii="Arial" w:cs="Arial" w:eastAsia="Arial" w:hAnsi="Arial"/>
          <w:color w:val="333333"/>
          <w:rtl w:val="0"/>
        </w:rPr>
        <w:t xml:space="preserve"> benchmark that updates 4 regions on the screen and look at the layout and paint events in the DevTools timeline. So using </w:t>
      </w:r>
      <w:r w:rsidDel="00000000" w:rsidR="00000000" w:rsidRPr="00000000">
        <w:rPr>
          <w:rFonts w:ascii="Consolas" w:cs="Consolas" w:eastAsia="Consolas" w:hAnsi="Consolas"/>
          <w:color w:val="333333"/>
          <w:sz w:val="18"/>
          <w:szCs w:val="18"/>
          <w:shd w:fill="f8f8f8" w:val="clear"/>
          <w:rtl w:val="0"/>
        </w:rPr>
        <w:t xml:space="preserve">requestAnimationFrame</w:t>
      </w:r>
      <w:r w:rsidDel="00000000" w:rsidR="00000000" w:rsidRPr="00000000">
        <w:rPr>
          <w:rFonts w:ascii="Arial" w:cs="Arial" w:eastAsia="Arial" w:hAnsi="Arial"/>
          <w:color w:val="333333"/>
          <w:rtl w:val="0"/>
        </w:rPr>
        <w:t xml:space="preserve"> to prevent paints / layouts is not always required!</w:t>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Note: in flush phase we only buffer structural changes, but not property changes to individual elements:</w:t>
      </w:r>
    </w:p>
    <w:p w:rsidR="00000000" w:rsidDel="00000000" w:rsidP="00000000" w:rsidRDefault="00000000" w:rsidRPr="00000000">
      <w:pPr>
        <w:numPr>
          <w:ilvl w:val="0"/>
          <w:numId w:val="10"/>
        </w:numPr>
        <w:spacing w:after="220" w:before="220" w:line="417.27272727272725" w:lineRule="auto"/>
        <w:ind w:left="720" w:hanging="360"/>
        <w:contextualSpacing w:val="1"/>
        <w:rPr/>
      </w:pPr>
      <w:r w:rsidDel="00000000" w:rsidR="00000000" w:rsidRPr="00000000">
        <w:rPr>
          <w:rFonts w:ascii="Arial" w:cs="Arial" w:eastAsia="Arial" w:hAnsi="Arial"/>
          <w:color w:val="333333"/>
          <w:rtl w:val="0"/>
        </w:rPr>
        <w:t xml:space="preserve">gets very complicated to decide for custom elements and native elem</w:t>
      </w:r>
      <w:ins w:author="Daren Chandisingh" w:id="30" w:date="2014-08-19T22:54:42Z">
        <w:r w:rsidDel="00000000" w:rsidR="00000000" w:rsidRPr="00000000">
          <w:rPr>
            <w:rFonts w:ascii="Arial" w:cs="Arial" w:eastAsia="Arial" w:hAnsi="Arial"/>
            <w:color w:val="333333"/>
            <w:rtl w:val="0"/>
          </w:rPr>
          <w:t xml:space="preserve">e</w:t>
        </w:r>
      </w:ins>
      <w:r w:rsidDel="00000000" w:rsidR="00000000" w:rsidRPr="00000000">
        <w:rPr>
          <w:rFonts w:ascii="Arial" w:cs="Arial" w:eastAsia="Arial" w:hAnsi="Arial"/>
          <w:color w:val="333333"/>
          <w:rtl w:val="0"/>
        </w:rPr>
        <w:t xml:space="preserve">nts when a binding can be moved to flush phase and when not. E.g. </w:t>
      </w:r>
      <w:r w:rsidDel="00000000" w:rsidR="00000000" w:rsidRPr="00000000">
        <w:rPr>
          <w:rFonts w:ascii="Consolas" w:cs="Consolas" w:eastAsia="Consolas" w:hAnsi="Consolas"/>
          <w:color w:val="333333"/>
          <w:sz w:val="18"/>
          <w:szCs w:val="18"/>
          <w:shd w:fill="f8f8f8" w:val="clear"/>
          <w:rtl w:val="0"/>
        </w:rPr>
        <w:t xml:space="preserve">&lt;input bind-value="value"&gt;</w:t>
      </w:r>
      <w:r w:rsidDel="00000000" w:rsidR="00000000" w:rsidRPr="00000000">
        <w:rPr>
          <w:rFonts w:ascii="Arial" w:cs="Arial" w:eastAsia="Arial" w:hAnsi="Arial"/>
          <w:color w:val="333333"/>
          <w:rtl w:val="0"/>
        </w:rPr>
        <w:t xml:space="preserve"> can be moved to flush phase, but </w:t>
      </w:r>
      <w:r w:rsidDel="00000000" w:rsidR="00000000" w:rsidRPr="00000000">
        <w:rPr>
          <w:rFonts w:ascii="Consolas" w:cs="Consolas" w:eastAsia="Consolas" w:hAnsi="Consolas"/>
          <w:color w:val="333333"/>
          <w:sz w:val="18"/>
          <w:szCs w:val="18"/>
          <w:shd w:fill="f8f8f8" w:val="clear"/>
          <w:rtl w:val="0"/>
        </w:rPr>
        <w:t xml:space="preserve">&lt;input bind-validation-message="error"&gt;</w:t>
      </w:r>
      <w:ins w:author="Daren Chandisingh" w:id="31" w:date="2014-08-19T22:55:00Z">
        <w:r w:rsidDel="00000000" w:rsidR="00000000" w:rsidRPr="00000000">
          <w:rPr>
            <w:rFonts w:ascii="Consolas" w:cs="Consolas" w:eastAsia="Consolas" w:hAnsi="Consolas"/>
            <w:color w:val="333333"/>
            <w:sz w:val="18"/>
            <w:szCs w:val="18"/>
            <w:shd w:fill="f8f8f8" w:val="clear"/>
            <w:rtl w:val="0"/>
          </w:rPr>
          <w:t xml:space="preserve"> </w:t>
        </w:r>
      </w:ins>
      <w:r w:rsidDel="00000000" w:rsidR="00000000" w:rsidRPr="00000000">
        <w:rPr>
          <w:rFonts w:ascii="Arial" w:cs="Arial" w:eastAsia="Arial" w:hAnsi="Arial"/>
          <w:color w:val="333333"/>
          <w:rtl w:val="0"/>
        </w:rPr>
        <w:t xml:space="preserve">cannot / need to cause another digest.</w:t>
      </w:r>
    </w:p>
    <w:p w:rsidR="00000000" w:rsidDel="00000000" w:rsidP="00000000" w:rsidRDefault="00000000" w:rsidRPr="00000000">
      <w:pPr>
        <w:numPr>
          <w:ilvl w:val="0"/>
          <w:numId w:val="10"/>
        </w:numPr>
        <w:spacing w:after="220" w:before="220" w:line="417.27272727272725" w:lineRule="auto"/>
        <w:ind w:left="720" w:hanging="360"/>
        <w:contextualSpacing w:val="1"/>
        <w:rPr/>
      </w:pPr>
      <w:r w:rsidDel="00000000" w:rsidR="00000000" w:rsidRPr="00000000">
        <w:rPr>
          <w:rFonts w:ascii="Arial" w:cs="Arial" w:eastAsia="Arial" w:hAnsi="Arial"/>
          <w:color w:val="333333"/>
          <w:rtl w:val="0"/>
        </w:rPr>
        <w:t xml:space="preserve">using the </w:t>
      </w:r>
      <w:r w:rsidDel="00000000" w:rsidR="00000000" w:rsidRPr="00000000">
        <w:rPr>
          <w:rFonts w:ascii="Consolas" w:cs="Consolas" w:eastAsia="Consolas" w:hAnsi="Consolas"/>
          <w:color w:val="333333"/>
          <w:sz w:val="18"/>
          <w:szCs w:val="18"/>
          <w:shd w:fill="f8f8f8" w:val="clear"/>
          <w:rtl w:val="0"/>
        </w:rPr>
        <w:t xml:space="preserve">directive.bind</w:t>
      </w:r>
      <w:r w:rsidDel="00000000" w:rsidR="00000000" w:rsidRPr="00000000">
        <w:rPr>
          <w:rFonts w:ascii="Arial" w:cs="Arial" w:eastAsia="Arial" w:hAnsi="Arial"/>
          <w:color w:val="333333"/>
          <w:rtl w:val="0"/>
        </w:rPr>
        <w:t xml:space="preserve"> notation Angular already buffers reads to native properties</w:t>
      </w:r>
    </w:p>
    <w:p w:rsidR="00000000" w:rsidDel="00000000" w:rsidP="00000000" w:rsidRDefault="00000000" w:rsidRPr="00000000">
      <w:pPr>
        <w:numPr>
          <w:ilvl w:val="0"/>
          <w:numId w:val="10"/>
        </w:numPr>
        <w:spacing w:after="220" w:before="220" w:line="417.27272727272725" w:lineRule="auto"/>
        <w:ind w:left="720" w:hanging="360"/>
        <w:contextualSpacing w:val="1"/>
        <w:rPr/>
      </w:pPr>
      <w:r w:rsidDel="00000000" w:rsidR="00000000" w:rsidRPr="00000000">
        <w:rPr>
          <w:rFonts w:ascii="Arial" w:cs="Arial" w:eastAsia="Arial" w:hAnsi="Arial"/>
          <w:color w:val="333333"/>
          <w:rtl w:val="0"/>
        </w:rPr>
        <w:t xml:space="preserve">not buffering property writes on elements helps for some usecases where synchronous reaction is needed. E.g. prevent double submit of a form with a click handler that disables the button / form.</w:t>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TODO add details / reword / investigate more</w:t>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The following cases require the flush phase to be after the digest phase in the same turn:</w:t>
      </w:r>
    </w:p>
    <w:p w:rsidR="00000000" w:rsidDel="00000000" w:rsidP="00000000" w:rsidRDefault="00000000" w:rsidRPr="00000000">
      <w:pPr>
        <w:numPr>
          <w:ilvl w:val="0"/>
          <w:numId w:val="4"/>
        </w:numPr>
        <w:spacing w:after="220" w:before="220" w:line="417.27272727272725" w:lineRule="auto"/>
        <w:ind w:left="720" w:hanging="360"/>
        <w:contextualSpacing w:val="1"/>
        <w:rPr/>
      </w:pPr>
      <w:r w:rsidDel="00000000" w:rsidR="00000000" w:rsidRPr="00000000">
        <w:rPr>
          <w:rFonts w:ascii="Arial" w:cs="Arial" w:eastAsia="Arial" w:hAnsi="Arial"/>
          <w:color w:val="333333"/>
          <w:rtl w:val="0"/>
        </w:rPr>
        <w:t xml:space="preserve">a directive that has a </w:t>
      </w:r>
      <w:r w:rsidDel="00000000" w:rsidR="00000000" w:rsidRPr="00000000">
        <w:rPr>
          <w:rFonts w:ascii="Consolas" w:cs="Consolas" w:eastAsia="Consolas" w:hAnsi="Consolas"/>
          <w:color w:val="333333"/>
          <w:sz w:val="18"/>
          <w:szCs w:val="18"/>
          <w:shd w:fill="f8f8f8" w:val="clear"/>
          <w:rtl w:val="0"/>
        </w:rPr>
        <w:t xml:space="preserve">domAttached</w:t>
      </w:r>
      <w:r w:rsidDel="00000000" w:rsidR="00000000" w:rsidRPr="00000000">
        <w:rPr>
          <w:rFonts w:ascii="Arial" w:cs="Arial" w:eastAsia="Arial" w:hAnsi="Arial"/>
          <w:color w:val="333333"/>
          <w:rtl w:val="0"/>
        </w:rPr>
        <w:t xml:space="preserve"> callback and needs to trigger a digest afterwards.</w:t>
      </w:r>
    </w:p>
    <w:p w:rsidR="00000000" w:rsidDel="00000000" w:rsidP="00000000" w:rsidRDefault="00000000" w:rsidRPr="00000000">
      <w:pPr>
        <w:numPr>
          <w:ilvl w:val="0"/>
          <w:numId w:val="4"/>
        </w:numPr>
        <w:spacing w:after="220" w:before="220" w:line="417.27272727272725" w:lineRule="auto"/>
        <w:ind w:left="720" w:hanging="360"/>
        <w:contextualSpacing w:val="1"/>
        <w:rPr/>
      </w:pPr>
      <w:r w:rsidDel="00000000" w:rsidR="00000000" w:rsidRPr="00000000">
        <w:rPr>
          <w:rFonts w:ascii="Arial" w:cs="Arial" w:eastAsia="Arial" w:hAnsi="Arial"/>
          <w:color w:val="333333"/>
          <w:rtl w:val="0"/>
        </w:rPr>
        <w:t xml:space="preserve">a bidirectional binding to a custom element that requires the attached callback to initialize. E.g.</w:t>
      </w:r>
    </w:p>
    <w:p w:rsidR="00000000" w:rsidDel="00000000" w:rsidP="00000000" w:rsidRDefault="00000000" w:rsidRPr="00000000">
      <w:pPr>
        <w:spacing w:after="220" w:before="220" w:line="342" w:lineRule="auto"/>
        <w:contextualSpacing w:val="0"/>
      </w:pPr>
      <w:r w:rsidDel="00000000" w:rsidR="00000000" w:rsidRPr="00000000">
        <w:rPr>
          <w:rFonts w:ascii="Consolas" w:cs="Consolas" w:eastAsia="Consolas" w:hAnsi="Consolas"/>
          <w:color w:val="333333"/>
          <w:sz w:val="18"/>
          <w:szCs w:val="18"/>
          <w:shd w:fill="f8f8f8" w:val="clear"/>
          <w:rtl w:val="0"/>
        </w:rPr>
        <w:t xml:space="preserve">&lt;polymer-tab-container bind-selected="selectedTabIndex"&gt;</w:t>
        <w:br w:type="textWrapping"/>
        <w:t xml:space="preserve">  &lt;polymer-tab-pane ng-repeat="tab in tabs" ng-no-flush="true"&gt;</w:t>
        <w:br w:type="textWrapping"/>
        <w:t xml:space="preserve">  &lt;/polymer-tab-pane&gt;</w:t>
        <w:br w:type="textWrapping"/>
        <w:t xml:space="preserve">&lt;/polymer-tab-container&gt;</w:t>
        <w:br w:type="textWrapping"/>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Delaying the flush phase in those cases would lead to missed frames. If those cases are not present, the flush phase can also be delayed until the next </w:t>
      </w:r>
      <w:r w:rsidDel="00000000" w:rsidR="00000000" w:rsidRPr="00000000">
        <w:rPr>
          <w:rFonts w:ascii="Consolas" w:cs="Consolas" w:eastAsia="Consolas" w:hAnsi="Consolas"/>
          <w:color w:val="333333"/>
          <w:sz w:val="18"/>
          <w:szCs w:val="18"/>
          <w:shd w:fill="f8f8f8" w:val="clear"/>
          <w:rtl w:val="0"/>
        </w:rPr>
        <w:t xml:space="preserve">requestAnimationFrame</w:t>
      </w:r>
      <w:r w:rsidDel="00000000" w:rsidR="00000000" w:rsidRPr="00000000">
        <w:rPr>
          <w:rFonts w:ascii="Arial" w:cs="Arial" w:eastAsia="Arial" w:hAnsi="Arial"/>
          <w:color w:val="333333"/>
          <w:rtl w:val="0"/>
        </w:rPr>
        <w:t xml:space="preserve">.</w:t>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TODO This detection is not implemented yet, i.e. flush is always directly after </w:t>
      </w:r>
      <w:ins w:author="Eric Roy" w:id="32" w:date="2014-08-13T03:42:23Z">
        <w:r w:rsidDel="00000000" w:rsidR="00000000" w:rsidRPr="00000000">
          <w:rPr>
            <w:rFonts w:ascii="Arial" w:cs="Arial" w:eastAsia="Arial" w:hAnsi="Arial"/>
            <w:color w:val="333333"/>
            <w:rtl w:val="0"/>
          </w:rPr>
          <w:t xml:space="preserve">digest</w:t>
        </w:r>
      </w:ins>
      <w:del w:author="Eric Roy" w:id="32" w:date="2014-08-13T03:42:23Z">
        <w:r w:rsidDel="00000000" w:rsidR="00000000" w:rsidRPr="00000000">
          <w:rPr>
            <w:rFonts w:ascii="Arial" w:cs="Arial" w:eastAsia="Arial" w:hAnsi="Arial"/>
            <w:color w:val="333333"/>
            <w:rtl w:val="0"/>
          </w:rPr>
          <w:delText xml:space="preserve">digeset</w:delText>
        </w:r>
      </w:del>
      <w:r w:rsidDel="00000000" w:rsidR="00000000" w:rsidRPr="00000000">
        <w:rPr>
          <w:rFonts w:ascii="Arial" w:cs="Arial" w:eastAsia="Arial" w:hAnsi="Arial"/>
          <w:color w:val="333333"/>
          <w:rtl w:val="0"/>
        </w:rPr>
        <w:t xml:space="preserve">.</w:t>
      </w:r>
    </w:p>
    <w:p w:rsidR="00000000" w:rsidDel="00000000" w:rsidP="00000000" w:rsidRDefault="00000000" w:rsidRPr="00000000">
      <w:pPr>
        <w:pStyle w:val="Heading2"/>
        <w:spacing w:after="220" w:before="340" w:line="408" w:lineRule="auto"/>
        <w:ind w:left="-440" w:firstLine="0"/>
        <w:contextualSpacing w:val="0"/>
      </w:pPr>
      <w:bookmarkStart w:colFirst="0" w:colLast="0" w:name="h.107lx1rh2rqj" w:id="21"/>
      <w:bookmarkEnd w:id="21"/>
      <w:ins w:author="Daren Chandisingh" w:id="33" w:date="2014-08-19T22:55:27Z">
        <w:r w:rsidDel="00000000" w:rsidR="00000000" w:rsidRPr="00000000">
          <w:rPr>
            <w:rFonts w:ascii="Arial" w:cs="Arial" w:eastAsia="Arial" w:hAnsi="Arial"/>
            <w:color w:val="333333"/>
            <w:rtl w:val="0"/>
          </w:rPr>
          <w:t xml:space="preserve">O</w:t>
        </w:r>
      </w:ins>
      <w:del w:author="Daren Chandisingh" w:id="33" w:date="2014-08-19T22:55:27Z">
        <w:r w:rsidDel="00000000" w:rsidR="00000000" w:rsidRPr="00000000">
          <w:rPr>
            <w:rFonts w:ascii="Arial" w:cs="Arial" w:eastAsia="Arial" w:hAnsi="Arial"/>
            <w:color w:val="333333"/>
            <w:rtl w:val="0"/>
          </w:rPr>
          <w:delText xml:space="preserve">o</w:delText>
        </w:r>
      </w:del>
      <w:r w:rsidDel="00000000" w:rsidR="00000000" w:rsidRPr="00000000">
        <w:rPr>
          <w:rFonts w:ascii="Arial" w:cs="Arial" w:eastAsia="Arial" w:hAnsi="Arial"/>
          <w:color w:val="333333"/>
          <w:rtl w:val="0"/>
        </w:rPr>
        <w:t xml:space="preserve">rder calls to </w:t>
      </w:r>
      <w:r w:rsidDel="00000000" w:rsidR="00000000" w:rsidRPr="00000000">
        <w:rPr>
          <w:rFonts w:ascii="Consolas" w:cs="Consolas" w:eastAsia="Consolas" w:hAnsi="Consolas"/>
          <w:color w:val="333333"/>
          <w:shd w:fill="f8f8f8" w:val="clear"/>
          <w:rtl w:val="0"/>
        </w:rPr>
        <w:t xml:space="preserve">document.register</w:t>
      </w:r>
      <w:ins w:author="Anonymous" w:id="34" w:date="2014-08-04T13:18:32Z">
        <w:r w:rsidDel="00000000" w:rsidR="00000000" w:rsidRPr="00000000">
          <w:rPr>
            <w:rFonts w:ascii="Consolas" w:cs="Consolas" w:eastAsia="Consolas" w:hAnsi="Consolas"/>
            <w:color w:val="333333"/>
            <w:shd w:fill="f8f8f8" w:val="clear"/>
            <w:rtl w:val="0"/>
          </w:rPr>
          <w:t xml:space="preserve"> </w:t>
        </w:r>
      </w:ins>
      <w:r w:rsidDel="00000000" w:rsidR="00000000" w:rsidRPr="00000000">
        <w:rPr>
          <w:rFonts w:ascii="Consolas" w:cs="Consolas" w:eastAsia="Consolas" w:hAnsi="Consolas"/>
          <w:color w:val="333333"/>
          <w:shd w:fill="f8f8f8" w:val="clear"/>
          <w:rtl w:val="0"/>
        </w:rPr>
        <w:t xml:space="preserve">Element</w:t>
      </w:r>
      <w:r w:rsidDel="00000000" w:rsidR="00000000" w:rsidRPr="00000000">
        <w:rPr>
          <w:rFonts w:ascii="Arial" w:cs="Arial" w:eastAsia="Arial" w:hAnsi="Arial"/>
          <w:color w:val="333333"/>
          <w:rtl w:val="0"/>
        </w:rPr>
        <w:t xml:space="preserve"> by order in root document</w:t>
      </w:r>
    </w:p>
    <w:p w:rsidR="00000000" w:rsidDel="00000000" w:rsidP="00000000" w:rsidRDefault="00000000" w:rsidRPr="00000000">
      <w:pPr>
        <w:spacing w:after="220" w:before="220" w:line="417.27272727272725" w:lineRule="auto"/>
        <w:contextualSpacing w:val="0"/>
      </w:pPr>
      <w:r w:rsidDel="00000000" w:rsidR="00000000" w:rsidRPr="00000000">
        <w:rPr>
          <w:rFonts w:ascii="Arial" w:cs="Arial" w:eastAsia="Arial" w:hAnsi="Arial"/>
          <w:color w:val="333333"/>
          <w:rtl w:val="0"/>
        </w:rPr>
        <w:t xml:space="preserve">TODO: add details / reword</w:t>
      </w:r>
    </w:p>
    <w:p w:rsidR="00000000" w:rsidDel="00000000" w:rsidP="00000000" w:rsidRDefault="00000000" w:rsidRPr="00000000">
      <w:pPr>
        <w:numPr>
          <w:ilvl w:val="0"/>
          <w:numId w:val="7"/>
        </w:numPr>
        <w:spacing w:before="220" w:line="417.27272727272725" w:lineRule="auto"/>
        <w:ind w:left="720" w:hanging="360"/>
        <w:contextualSpacing w:val="1"/>
        <w:rPr/>
      </w:pPr>
      <w:r w:rsidDel="00000000" w:rsidR="00000000" w:rsidRPr="00000000">
        <w:rPr>
          <w:rFonts w:ascii="Arial" w:cs="Arial" w:eastAsia="Arial" w:hAnsi="Arial"/>
          <w:color w:val="333333"/>
          <w:rtl w:val="0"/>
        </w:rPr>
        <w:t xml:space="preserve">so that parent elements are created and attached before child elements.</w:t>
      </w:r>
    </w:p>
    <w:p w:rsidR="00000000" w:rsidDel="00000000" w:rsidP="00000000" w:rsidRDefault="00000000" w:rsidRPr="00000000">
      <w:pPr>
        <w:numPr>
          <w:ilvl w:val="0"/>
          <w:numId w:val="7"/>
        </w:numPr>
        <w:spacing w:before="220" w:line="417.27272727272725" w:lineRule="auto"/>
        <w:ind w:left="720" w:hanging="360"/>
        <w:contextualSpacing w:val="1"/>
        <w:rPr/>
      </w:pPr>
      <w:r w:rsidDel="00000000" w:rsidR="00000000" w:rsidRPr="00000000">
        <w:rPr>
          <w:rFonts w:ascii="Arial" w:cs="Arial" w:eastAsia="Arial" w:hAnsi="Arial"/>
          <w:color w:val="333333"/>
          <w:rtl w:val="0"/>
        </w:rPr>
        <w:t xml:space="preserve">needed for DI to work properly</w:t>
      </w:r>
    </w:p>
    <w:p w:rsidR="00000000" w:rsidDel="00000000" w:rsidP="00000000" w:rsidRDefault="00000000" w:rsidRPr="00000000">
      <w:pPr>
        <w:numPr>
          <w:ilvl w:val="0"/>
          <w:numId w:val="7"/>
        </w:numPr>
        <w:spacing w:before="220" w:line="417.27272727272725" w:lineRule="auto"/>
        <w:ind w:left="720" w:hanging="360"/>
        <w:contextualSpacing w:val="1"/>
        <w:rPr/>
      </w:pPr>
      <w:r w:rsidDel="00000000" w:rsidR="00000000" w:rsidRPr="00000000">
        <w:rPr>
          <w:rFonts w:ascii="Arial" w:cs="Arial" w:eastAsia="Arial" w:hAnsi="Arial"/>
          <w:color w:val="333333"/>
          <w:rtl w:val="0"/>
        </w:rPr>
        <w:t xml:space="preserve">see </w:t>
      </w:r>
      <w:r w:rsidDel="00000000" w:rsidR="00000000" w:rsidRPr="00000000">
        <w:rPr>
          <w:rFonts w:ascii="Consolas" w:cs="Consolas" w:eastAsia="Consolas" w:hAnsi="Consolas"/>
          <w:color w:val="333333"/>
          <w:sz w:val="18"/>
          <w:szCs w:val="18"/>
          <w:shd w:fill="f8f8f8" w:val="clear"/>
          <w:rtl w:val="0"/>
        </w:rPr>
        <w:t xml:space="preserve">loadBarrier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dam Kircher" w:id="2" w:date="2014-08-06T08:05: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Maybe I don't understand, but I don't agree with this rationale.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 should mean the same thing everywhere, then shouldn't bind-* mean the same thing everywhere too.  It's pointless to add a new syntax like bind-* that has ambiguous semantics as this just shifts the same problem that {{}} has to bind-* instead.</w:t>
      </w:r>
    </w:p>
  </w:comment>
  <w:comment w:author="Adam Kircher" w:id="1" w:date="2014-08-06T07:45: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for Rob Eisenberg's &amp;= syntax which is simpler and clearer than bind-*</w:t>
      </w:r>
    </w:p>
  </w:comment>
  <w:comment w:author="Freemen Muaddib" w:id="4" w:date="2014-08-01T06:58: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They should be! You should ask yourself: can every angular component be imported into the Polymer Designer(1) and configured? If yes you have a winner. If not, Angular is not going to last.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https://github.com/Polymer/designer</w:t>
      </w:r>
    </w:p>
  </w:comment>
  <w:comment w:author="Adam Kircher" w:id="0" w:date="2014-08-06T08:01: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for ES6's ${} syntax instead of {{}}</w:t>
      </w:r>
    </w:p>
  </w:comment>
  <w:comment w:author="Adam Kircher" w:id="3" w:date="2014-08-06T08:0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these three examples, you are leaving out {{ ::model }} which is one-time binding from which binding type can be determined from the template.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Seems to me there are only three types of data-binding possible.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One Way Directive -&gt; Template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One Way Template -&gt; Directive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Two Way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there would be 6 possible options if you include on-going vs. one-time for each of these.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Thinking out loud here.  Since you already have a template syntax :: for one out of the six possible options, can't you just express the other 5 options with variations of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would keep the template in charge of binding in ALL cases (another possible solution would be the reverse, moving one-time binding away from a template syntax and into a directive annotation which keeps the directive in charge of binding in ALL cases)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decided to make them all in the template, some possible syntaxes could be (off the top of my head)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One Way Directive &gt; Template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&gt;: model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 {{ ::model }} if one-time.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One Way Template &gt; Directive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&lt;: model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 {{ ::model }} if one-time.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Two Way {{ &gt;&lt; model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Either way Angular goes.  I think it should choose the directive or template to be in charge of binding and not mix-n-match as it seems to be currently doing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22"/>
        <w:szCs w:val="22"/>
        <w:u w:val="none"/>
      </w:rPr>
    </w:lvl>
    <w:lvl w:ilvl="1">
      <w:start w:val="1"/>
      <w:numFmt w:val="bullet"/>
      <w:lvlText w:val="○"/>
      <w:lvlJc w:val="left"/>
      <w:pPr>
        <w:ind w:left="1440" w:firstLine="1080"/>
      </w:pPr>
      <w:rPr>
        <w:rFonts w:ascii="Arial" w:cs="Arial" w:eastAsia="Arial" w:hAnsi="Arial"/>
        <w:color w:val="333333"/>
        <w:sz w:val="22"/>
        <w:szCs w:val="22"/>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33333"/>
        <w:sz w:val="22"/>
        <w:szCs w:val="22"/>
        <w:u w:val="none"/>
      </w:rPr>
    </w:lvl>
    <w:lvl w:ilvl="1">
      <w:start w:val="1"/>
      <w:numFmt w:val="bullet"/>
      <w:lvlText w:val="○"/>
      <w:lvlJc w:val="left"/>
      <w:pPr>
        <w:ind w:left="1440" w:firstLine="1080"/>
      </w:pPr>
      <w:rPr>
        <w:rFonts w:ascii="Arial" w:cs="Arial" w:eastAsia="Arial" w:hAnsi="Arial"/>
        <w:color w:val="333333"/>
        <w:sz w:val="22"/>
        <w:szCs w:val="22"/>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333333"/>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333333"/>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333333"/>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333333"/>
        <w:sz w:val="22"/>
        <w:szCs w:val="22"/>
        <w:u w:val="none"/>
      </w:rPr>
    </w:lvl>
    <w:lvl w:ilvl="1">
      <w:start w:val="1"/>
      <w:numFmt w:val="bullet"/>
      <w:lvlText w:val="○"/>
      <w:lvlJc w:val="left"/>
      <w:pPr>
        <w:ind w:left="1440" w:firstLine="1080"/>
      </w:pPr>
      <w:rPr>
        <w:rFonts w:ascii="Arial" w:cs="Arial" w:eastAsia="Arial" w:hAnsi="Arial"/>
        <w:color w:val="333333"/>
        <w:sz w:val="22"/>
        <w:szCs w:val="22"/>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333333"/>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color w:val="333333"/>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333333"/>
        <w:sz w:val="22"/>
        <w:szCs w:val="22"/>
        <w:u w:val="none"/>
      </w:rPr>
    </w:lvl>
    <w:lvl w:ilvl="1">
      <w:start w:val="1"/>
      <w:numFmt w:val="bullet"/>
      <w:lvlText w:val="○"/>
      <w:lvlJc w:val="left"/>
      <w:pPr>
        <w:ind w:left="1440" w:firstLine="1080"/>
      </w:pPr>
      <w:rPr>
        <w:rFonts w:ascii="Arial" w:cs="Arial" w:eastAsia="Arial" w:hAnsi="Arial"/>
        <w:color w:val="333333"/>
        <w:sz w:val="22"/>
        <w:szCs w:val="22"/>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333333"/>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333333"/>
        <w:sz w:val="22"/>
        <w:szCs w:val="22"/>
        <w:u w:val="none"/>
      </w:rPr>
    </w:lvl>
    <w:lvl w:ilvl="1">
      <w:start w:val="1"/>
      <w:numFmt w:val="bullet"/>
      <w:lvlText w:val="○"/>
      <w:lvlJc w:val="left"/>
      <w:pPr>
        <w:ind w:left="1440" w:firstLine="1080"/>
      </w:pPr>
      <w:rPr>
        <w:rFonts w:ascii="Arial" w:cs="Arial" w:eastAsia="Arial" w:hAnsi="Arial"/>
        <w:color w:val="333333"/>
        <w:sz w:val="22"/>
        <w:szCs w:val="22"/>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color w:val="333333"/>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color w:val="333333"/>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before="480" w:line="408" w:lineRule="auto"/>
      <w:contextualSpacing w:val="1"/>
    </w:pPr>
    <w:rPr>
      <w:rFonts w:ascii="Arial" w:cs="Arial" w:eastAsia="Arial" w:hAnsi="Arial"/>
      <w:b w:val="1"/>
      <w:color w:val="333333"/>
      <w:sz w:val="48"/>
      <w:szCs w:val="48"/>
    </w:rPr>
  </w:style>
  <w:style w:type="paragraph" w:styleId="Heading2">
    <w:name w:val="heading 2"/>
    <w:basedOn w:val="Normal"/>
    <w:next w:val="Normal"/>
    <w:pPr>
      <w:keepNext w:val="1"/>
      <w:keepLines w:val="1"/>
      <w:spacing w:after="220" w:before="340" w:line="408" w:lineRule="auto"/>
      <w:ind w:left="-440" w:firstLine="0"/>
      <w:contextualSpacing w:val="1"/>
    </w:pPr>
    <w:rPr>
      <w:rFonts w:ascii="Arial" w:cs="Arial" w:eastAsia="Arial" w:hAnsi="Arial"/>
      <w:b w:val="1"/>
      <w:color w:val="333333"/>
      <w:sz w:val="36"/>
      <w:szCs w:val="3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widowControl w:val="0"/>
      <w:contextualSpacing w:val="1"/>
      <w:jc w:val="center"/>
    </w:pPr>
    <w:rPr>
      <w:rFonts w:ascii="Open Sans" w:cs="Open Sans" w:eastAsia="Open Sans" w:hAnsi="Open San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plnkr.co/edit/MzE5M4Ocz8LjSij5LsvA?p=preview" TargetMode="External"/><Relationship Id="rId9" Type="http://schemas.openxmlformats.org/officeDocument/2006/relationships/hyperlink" Target="http://jsperf.com/attached-detached-dom-manip" TargetMode="External"/><Relationship Id="rId5" Type="http://schemas.openxmlformats.org/officeDocument/2006/relationships/styles" Target="styles.xml"/><Relationship Id="rId6" Type="http://schemas.openxmlformats.org/officeDocument/2006/relationships/hyperlink" Target="http://jsperf.com/style-recalc" TargetMode="External"/><Relationship Id="rId7" Type="http://schemas.openxmlformats.org/officeDocument/2006/relationships/hyperlink" Target="http://jsperf.com/style-recalc-sibling" TargetMode="External"/><Relationship Id="rId8" Type="http://schemas.openxmlformats.org/officeDocument/2006/relationships/hyperlink" Target="http://jsperf.com/attached-detached-nonstructural-dom-man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