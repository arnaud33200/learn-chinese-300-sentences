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jc w:val="left"/>
        <w:rPr/>
        <w:pPrChange w:author="Jakob Eriksen" w:id="0" w:date="2015-10-02T21:21:10Z">
          <w:pPr>
            <w:pStyle w:val="Title"/>
            <w:ind w:left="0" w:firstLine="0"/>
            <w:contextualSpacing w:val="0"/>
            <w:jc w:val="center"/>
          </w:pPr>
        </w:pPrChange>
      </w:pPr>
      <w:bookmarkStart w:colFirst="0" w:colLast="0" w:name="h.xgjl2srtytjt" w:id="0"/>
      <w:bookmarkEnd w:id="0"/>
      <w:r w:rsidDel="00000000" w:rsidR="00000000" w:rsidRPr="00000000">
        <w:rPr>
          <w:rtl w:val="0"/>
        </w:rPr>
        <w:t xml:space="preserve">Databinding with Web Components</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Status: (Draft, Final)</w:t>
      </w:r>
    </w:p>
    <w:p w:rsidR="00000000" w:rsidDel="00000000" w:rsidP="00000000" w:rsidRDefault="00000000" w:rsidRPr="00000000">
      <w:pPr>
        <w:keepNext w:val="0"/>
        <w:keepLines w:val="0"/>
        <w:widowControl w:val="0"/>
        <w:spacing w:before="0" w:lineRule="auto"/>
        <w:ind w:left="0" w:firstLine="0"/>
        <w:contextualSpacing w:val="0"/>
        <w:jc w:val="center"/>
      </w:pPr>
      <w:r w:rsidDel="00000000" w:rsidR="00000000" w:rsidRPr="00000000">
        <w:rPr>
          <w:rFonts w:ascii="Arial" w:cs="Arial" w:eastAsia="Arial" w:hAnsi="Arial"/>
          <w:i w:val="1"/>
          <w:color w:val="666666"/>
          <w:rtl w:val="0"/>
        </w:rPr>
        <w:t xml:space="preserve">Authors: </w:t>
      </w:r>
      <w:hyperlink r:id="rId6">
        <w:r w:rsidDel="00000000" w:rsidR="00000000" w:rsidRPr="00000000">
          <w:rPr>
            <w:rFonts w:ascii="Arial" w:cs="Arial" w:eastAsia="Arial" w:hAnsi="Arial"/>
            <w:i w:val="1"/>
            <w:color w:val="666666"/>
            <w:u w:val="single"/>
            <w:rtl w:val="0"/>
          </w:rPr>
          <w:t xml:space="preserve">misko@hevery.com</w:t>
        </w:r>
      </w:hyperlink>
      <w:r w:rsidDel="00000000" w:rsidR="00000000" w:rsidRPr="00000000">
        <w:rPr>
          <w:rFonts w:ascii="Arial" w:cs="Arial" w:eastAsia="Arial" w:hAnsi="Arial"/>
          <w:i w:val="1"/>
          <w:color w:val="666666"/>
          <w:rtl w:val="0"/>
        </w:rPr>
        <w:t xml:space="preserve">; </w:t>
      </w:r>
      <w:hyperlink r:id="rId7">
        <w:r w:rsidDel="00000000" w:rsidR="00000000" w:rsidRPr="00000000">
          <w:rPr>
            <w:rFonts w:ascii="Arial" w:cs="Arial" w:eastAsia="Arial" w:hAnsi="Arial"/>
            <w:i w:val="1"/>
            <w:color w:val="666666"/>
            <w:u w:val="single"/>
            <w:rtl w:val="0"/>
          </w:rPr>
          <w:t xml:space="preserve">rob@bluespire.com</w:t>
        </w:r>
      </w:hyperlink>
      <w:r w:rsidDel="00000000" w:rsidR="00000000" w:rsidRPr="00000000">
        <w:rPr>
          <w:rtl w:val="0"/>
        </w:rPr>
      </w:r>
    </w:p>
    <w:p w:rsidR="00000000" w:rsidDel="00000000" w:rsidP="00000000" w:rsidRDefault="00000000" w:rsidRPr="00000000">
      <w:pPr>
        <w:spacing w:before="0" w:lineRule="auto"/>
        <w:contextualSpacing w:val="0"/>
        <w:jc w:val="center"/>
        <w:rPr/>
      </w:pPr>
      <w:r w:rsidDel="00000000" w:rsidR="00000000" w:rsidRPr="00000000">
        <w:rPr>
          <w:rFonts w:ascii="Arial" w:cs="Arial" w:eastAsia="Arial" w:hAnsi="Arial"/>
          <w:i w:val="1"/>
          <w:color w:val="980000"/>
          <w:rtl w:val="0"/>
        </w:rPr>
        <w:t xml:space="preserve">This document is published to the web as part of the public </w:t>
      </w:r>
      <w:hyperlink r:id="rId8">
        <w:r w:rsidDel="00000000" w:rsidR="00000000" w:rsidRPr="00000000">
          <w:rPr>
            <w:rFonts w:ascii="Arial" w:cs="Arial" w:eastAsia="Arial" w:hAnsi="Arial"/>
            <w:i w:val="1"/>
            <w:color w:val="1155cc"/>
            <w:u w:val="single"/>
            <w:rtl w:val="0"/>
          </w:rPr>
          <w:t xml:space="preserve">Angular Design Docs</w:t>
        </w:r>
      </w:hyperlink>
      <w:r w:rsidDel="00000000" w:rsidR="00000000" w:rsidRPr="00000000">
        <w:rPr>
          <w:rFonts w:ascii="Arial" w:cs="Arial" w:eastAsia="Arial" w:hAnsi="Arial"/>
          <w:i w:val="1"/>
          <w:color w:val="980000"/>
          <w:rtl w:val="0"/>
        </w:rPr>
        <w:t xml:space="preserve"> folder.</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Objective: We will look at the primary considerations involved in designing a databinding system that works with Web Components and Angular coexist. This includes a discussion of both technical issues and stylistic opinions.</w:t>
      </w:r>
    </w:p>
    <w:p w:rsidR="00000000" w:rsidDel="00000000" w:rsidP="00000000" w:rsidRDefault="00000000" w:rsidRPr="00000000">
      <w:pPr>
        <w:pStyle w:val="Heading1"/>
        <w:ind w:left="0" w:firstLine="0"/>
        <w:contextualSpacing w:val="0"/>
        <w:rPr/>
      </w:pPr>
      <w:bookmarkStart w:colFirst="0" w:colLast="0" w:name="h.wwgnimruvhlu" w:id="1"/>
      <w:bookmarkEnd w:id="1"/>
      <w:r w:rsidDel="00000000" w:rsidR="00000000" w:rsidRPr="00000000">
        <w:rPr>
          <w:rtl w:val="0"/>
        </w:rPr>
        <w:t xml:space="preserve">Background</w:t>
      </w:r>
    </w:p>
    <w:p w:rsidR="00000000" w:rsidDel="00000000" w:rsidP="00000000" w:rsidRDefault="00000000" w:rsidRPr="00000000">
      <w:pPr>
        <w:ind w:left="0" w:firstLine="0"/>
        <w:contextualSpacing w:val="0"/>
      </w:pPr>
      <w:r w:rsidDel="00000000" w:rsidR="00000000" w:rsidRPr="00000000">
        <w:rPr>
          <w:rtl w:val="0"/>
        </w:rPr>
        <w:t xml:space="preserve">The term </w:t>
      </w:r>
      <w:r w:rsidDel="00000000" w:rsidR="00000000" w:rsidRPr="00000000">
        <w:rPr>
          <w:i w:val="1"/>
          <w:rtl w:val="0"/>
        </w:rPr>
        <w:t xml:space="preserve">Web Components </w:t>
      </w:r>
      <w:r w:rsidDel="00000000" w:rsidR="00000000" w:rsidRPr="00000000">
        <w:rPr>
          <w:rtl w:val="0"/>
        </w:rPr>
        <w:t xml:space="preserve">usually refers to a collection of four related specifications:</w:t>
      </w:r>
    </w:p>
    <w:p w:rsidR="00000000" w:rsidDel="00000000" w:rsidP="00000000" w:rsidRDefault="00000000" w:rsidRPr="00000000">
      <w:pPr>
        <w:numPr>
          <w:ilvl w:val="0"/>
          <w:numId w:val="7"/>
        </w:numPr>
        <w:ind w:left="720" w:hanging="360"/>
        <w:contextualSpacing w:val="1"/>
        <w:rPr>
          <w:u w:val="none"/>
        </w:rPr>
      </w:pPr>
      <w:hyperlink r:id="rId9">
        <w:r w:rsidDel="00000000" w:rsidR="00000000" w:rsidRPr="00000000">
          <w:rPr>
            <w:color w:val="1155cc"/>
            <w:u w:val="single"/>
            <w:rtl w:val="0"/>
          </w:rPr>
          <w:t xml:space="preserve">Custom Elements</w:t>
        </w:r>
      </w:hyperlink>
      <w:r w:rsidDel="00000000" w:rsidR="00000000" w:rsidRPr="00000000">
        <w:rPr>
          <w:rtl w:val="0"/>
        </w:rPr>
        <w:t xml:space="preserve"> - Enables the extension of HTML through custom tags.</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10">
        <w:r w:rsidDel="00000000" w:rsidR="00000000" w:rsidRPr="00000000">
          <w:rPr>
            <w:color w:val="1155cc"/>
            <w:u w:val="single"/>
            <w:rtl w:val="0"/>
          </w:rPr>
          <w:t xml:space="preserve">HTML Imports</w:t>
        </w:r>
      </w:hyperlink>
      <w:r w:rsidDel="00000000" w:rsidR="00000000" w:rsidRPr="00000000">
        <w:rPr>
          <w:rtl w:val="0"/>
        </w:rPr>
        <w:t xml:space="preserve"> - Enables packaging of various resources (HTML, CSS, JS, etc.).</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11">
        <w:r w:rsidDel="00000000" w:rsidR="00000000" w:rsidRPr="00000000">
          <w:rPr>
            <w:color w:val="1155cc"/>
            <w:u w:val="single"/>
            <w:rtl w:val="0"/>
          </w:rPr>
          <w:t xml:space="preserve">Template Element</w:t>
        </w:r>
      </w:hyperlink>
      <w:r w:rsidDel="00000000" w:rsidR="00000000" w:rsidRPr="00000000">
        <w:rPr>
          <w:rtl w:val="0"/>
        </w:rPr>
        <w:t xml:space="preserve"> - Enables the inclusion of </w:t>
      </w:r>
      <w:r w:rsidDel="00000000" w:rsidR="00000000" w:rsidRPr="00000000">
        <w:rPr>
          <w:i w:val="1"/>
          <w:rtl w:val="0"/>
        </w:rPr>
        <w:t xml:space="preserve">inert</w:t>
      </w:r>
      <w:r w:rsidDel="00000000" w:rsidR="00000000" w:rsidRPr="00000000">
        <w:rPr>
          <w:rtl w:val="0"/>
        </w:rPr>
        <w:t xml:space="preserve"> HTML in a document. </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12">
        <w:r w:rsidDel="00000000" w:rsidR="00000000" w:rsidRPr="00000000">
          <w:rPr>
            <w:color w:val="1155cc"/>
            <w:u w:val="single"/>
            <w:rtl w:val="0"/>
          </w:rPr>
          <w:t xml:space="preserve">Shadow DOM</w:t>
        </w:r>
      </w:hyperlink>
      <w:r w:rsidDel="00000000" w:rsidR="00000000" w:rsidRPr="00000000">
        <w:rPr>
          <w:rtl w:val="0"/>
        </w:rPr>
        <w:t xml:space="preserve"> - Enables encapsulation of DOM and CSS.</w:t>
      </w:r>
    </w:p>
    <w:p w:rsidR="00000000" w:rsidDel="00000000" w:rsidP="00000000" w:rsidRDefault="00000000" w:rsidRPr="00000000">
      <w:pPr>
        <w:contextualSpacing w:val="0"/>
      </w:pPr>
      <w:r w:rsidDel="00000000" w:rsidR="00000000" w:rsidRPr="00000000">
        <w:rPr>
          <w:rtl w:val="0"/>
        </w:rPr>
        <w:t xml:space="preserve">By combining these four capabilities web developers can create declarative components (Custom Elements) which are fully encapsulated (Shadow DOM). These components can describe their own views (Template Element) and can be easily packaged for distribution to other developers (HTML Imports).</w:t>
      </w:r>
    </w:p>
    <w:p w:rsidR="00000000" w:rsidDel="00000000" w:rsidP="00000000" w:rsidRDefault="00000000" w:rsidRPr="00000000">
      <w:pPr>
        <w:contextualSpacing w:val="0"/>
      </w:pPr>
      <w:r w:rsidDel="00000000" w:rsidR="00000000" w:rsidRPr="00000000">
        <w:rPr>
          <w:rtl w:val="0"/>
        </w:rPr>
        <w:t xml:space="preserve">When these specifications become available in all major browsers, we are likely to see developer creativity explode as many endeavor to create reusable components to solve common problems or address deficiencies in the standard HTML toolkit.</w:t>
      </w:r>
      <w:r w:rsidDel="00000000" w:rsidR="00000000" w:rsidRPr="00000000">
        <w:rPr>
          <w:rtl w:val="0"/>
        </w:rPr>
      </w:r>
    </w:p>
    <w:p w:rsidR="00000000" w:rsidDel="00000000" w:rsidP="00000000" w:rsidRDefault="00000000" w:rsidRPr="00000000">
      <w:pPr>
        <w:pStyle w:val="Heading2"/>
        <w:contextualSpacing w:val="0"/>
      </w:pPr>
      <w:bookmarkStart w:colFirst="0" w:colLast="0" w:name="h.v93ljdiqj2co" w:id="2"/>
      <w:bookmarkEnd w:id="2"/>
      <w:r w:rsidDel="00000000" w:rsidR="00000000" w:rsidRPr="00000000">
        <w:rPr>
          <w:rtl w:val="0"/>
        </w:rPr>
        <w:t xml:space="preserve">Prior Art</w:t>
      </w:r>
    </w:p>
    <w:p w:rsidR="00000000" w:rsidDel="00000000" w:rsidP="00000000" w:rsidRDefault="00000000" w:rsidRPr="00000000">
      <w:pPr>
        <w:spacing w:before="0" w:lineRule="auto"/>
        <w:contextualSpacing w:val="0"/>
      </w:pPr>
      <w:r w:rsidDel="00000000" w:rsidR="00000000" w:rsidRPr="00000000">
        <w:rPr>
          <w:rtl w:val="0"/>
        </w:rPr>
        <w:t xml:space="preserve">There are a number of libraries that have offered similar technology to that of Web Components. Here are a few of the noteworthy entries in this space: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AngularJS v1</w:t>
      </w:r>
      <w:r w:rsidDel="00000000" w:rsidR="00000000" w:rsidRPr="00000000">
        <w:rPr>
          <w:rtl w:val="0"/>
        </w:rPr>
        <w:t xml:space="preserve"> https://angularjs.org/</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AngularDart</w:t>
      </w:r>
      <w:r w:rsidDel="00000000" w:rsidR="00000000" w:rsidRPr="00000000">
        <w:rPr>
          <w:rtl w:val="0"/>
        </w:rPr>
        <w:t xml:space="preserve"> https://angulardart.org/</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KnockoutJS</w:t>
      </w:r>
      <w:r w:rsidDel="00000000" w:rsidR="00000000" w:rsidRPr="00000000">
        <w:rPr>
          <w:rtl w:val="0"/>
        </w:rPr>
        <w:t xml:space="preserve">   http://knockoutjs.com/</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Polymer</w:t>
      </w:r>
      <w:r w:rsidDel="00000000" w:rsidR="00000000" w:rsidRPr="00000000">
        <w:rPr>
          <w:rtl w:val="0"/>
        </w:rPr>
        <w:t xml:space="preserve">        https://www.polymer-project.org/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three in this list are a bit different from the last. Polymer differs in that it actually uses native Web Components technology if present or falls back to polyfills. The other libraries use “home grown” solutions to emulate components.</w:t>
      </w:r>
    </w:p>
    <w:p w:rsidR="00000000" w:rsidDel="00000000" w:rsidP="00000000" w:rsidRDefault="00000000" w:rsidRPr="00000000">
      <w:pPr>
        <w:contextualSpacing w:val="0"/>
      </w:pPr>
      <w:r w:rsidDel="00000000" w:rsidR="00000000" w:rsidRPr="00000000">
        <w:rPr>
          <w:rtl w:val="0"/>
        </w:rPr>
        <w:t xml:space="preserve">It is not clear at this time whether native Web Components actually perform better than custom solutions. In all cases above, the custom solutions provide greater capabilities than that of Web Components. Even Polymer adds additional functionality on top of its core Web Components-based design to make up for features it deems are missing. It may be that by the time Web Components are made “workable” by adding features like databinding, that they offer no significant advantage over custom solutions. At this time, we just don’t know for sure.</w:t>
      </w:r>
    </w:p>
    <w:p w:rsidR="00000000" w:rsidDel="00000000" w:rsidP="00000000" w:rsidRDefault="00000000" w:rsidRPr="00000000">
      <w:pPr>
        <w:contextualSpacing w:val="0"/>
      </w:pPr>
      <w:r w:rsidDel="00000000" w:rsidR="00000000" w:rsidRPr="00000000">
        <w:rPr>
          <w:rtl w:val="0"/>
        </w:rPr>
        <w:t xml:space="preserve">Another difference, due to Polymer’s Web Component-first design, is that its data binding system can work with any Web Component. There are some drawbacks based on how it’s implemented though. (Those can be determined by reading further. For additional information, see </w:t>
      </w:r>
      <w:hyperlink r:id="rId13">
        <w:r w:rsidDel="00000000" w:rsidR="00000000" w:rsidRPr="00000000">
          <w:rPr>
            <w:color w:val="1155cc"/>
            <w:u w:val="single"/>
            <w:rtl w:val="0"/>
          </w:rPr>
          <w:t xml:space="preserve">this document</w:t>
        </w:r>
      </w:hyperlink>
      <w:r w:rsidDel="00000000" w:rsidR="00000000" w:rsidRPr="00000000">
        <w:rPr>
          <w:rtl w:val="0"/>
        </w:rPr>
        <w:t xml:space="preserve">.) The data binding systems in the other three libraries are hard-coded to known HTML elements. These libraries aren’t currently prepared to deal with Web Components. The reasons for this are part of the subject of the rest of this document.</w:t>
      </w: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gijrsdjw51q5" w:id="3"/>
      <w:bookmarkEnd w:id="3"/>
      <w:r w:rsidDel="00000000" w:rsidR="00000000" w:rsidRPr="00000000">
        <w:rPr>
          <w:rtl w:val="0"/>
        </w:rPr>
        <w:t xml:space="preserve">Design</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As mentioned above, Angular does not know about Web Components. Furthermore, Angular should not distinguish between native HTML elements and  Web Components. If this were not the case, it would imply that all Web Components would need to publish themselves to Angular. This is obviously backwards. When a Web Component is registered on the page, from the point of view of Angular, it should be like any other element.  As far as Angular is concerned there should be no difference between </w:t>
      </w:r>
      <w:r w:rsidDel="00000000" w:rsidR="00000000" w:rsidRPr="00000000">
        <w:rPr>
          <w:rFonts w:ascii="Courier New" w:cs="Courier New" w:eastAsia="Courier New" w:hAnsi="Courier New"/>
          <w:rtl w:val="0"/>
        </w:rPr>
        <w:t xml:space="preserve">&lt;button&gt;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&lt;fancy-button&gt;</w:t>
      </w:r>
      <w:r w:rsidDel="00000000" w:rsidR="00000000" w:rsidRPr="00000000">
        <w:rPr>
          <w:rtl w:val="0"/>
        </w:rPr>
        <w:t xml:space="preserve">. The fact that the former is a built-in element and the latter is a Web Component should in no way influence the way Angular treats or binds to the element.</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In order to build a databinding system which can support the above requirements, we’ve concluded that the following three constraints must hold true: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HTML attributes are used only to initialize components.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All bindings manipulate element properties, not their attributes.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HTML attribute name of a databound attribute must be </w:t>
      </w:r>
      <w:r w:rsidDel="00000000" w:rsidR="00000000" w:rsidRPr="00000000">
        <w:rPr>
          <w:i w:val="1"/>
          <w:rtl w:val="0"/>
        </w:rPr>
        <w:t xml:space="preserve">escaped</w:t>
      </w:r>
      <w:r w:rsidDel="00000000" w:rsidR="00000000" w:rsidRPr="00000000">
        <w:rPr>
          <w:rtl w:val="0"/>
        </w:rPr>
        <w:t xml:space="preserve"> in some way.</w:t>
      </w:r>
    </w:p>
    <w:p w:rsidR="00000000" w:rsidDel="00000000" w:rsidP="00000000" w:rsidRDefault="00000000" w:rsidRPr="00000000">
      <w:pPr>
        <w:contextualSpacing w:val="0"/>
      </w:pPr>
      <w:r w:rsidDel="00000000" w:rsidR="00000000" w:rsidRPr="00000000">
        <w:rPr>
          <w:i w:val="1"/>
          <w:rtl w:val="0"/>
        </w:rPr>
        <w:t xml:space="preserve">Read on to hear how we came to these three conclusions...</w:t>
      </w:r>
    </w:p>
    <w:p w:rsidR="00000000" w:rsidDel="00000000" w:rsidP="00000000" w:rsidRDefault="00000000" w:rsidRPr="00000000">
      <w:pPr>
        <w:pStyle w:val="Heading2"/>
        <w:contextualSpacing w:val="0"/>
      </w:pPr>
      <w:bookmarkStart w:colFirst="0" w:colLast="0" w:name="h.nflvekovxc8f" w:id="4"/>
      <w:bookmarkEnd w:id="4"/>
      <w:r w:rsidDel="00000000" w:rsidR="00000000" w:rsidRPr="00000000">
        <w:rPr>
          <w:rtl w:val="0"/>
        </w:rPr>
        <w:t xml:space="preserve">Problem: </w:t>
      </w:r>
      <w:r w:rsidDel="00000000" w:rsidR="00000000" w:rsidRPr="00000000">
        <w:rPr>
          <w:rtl w:val="0"/>
        </w:rPr>
        <w:t xml:space="preserve">Databinding to Attributes </w:t>
      </w:r>
    </w:p>
    <w:p w:rsidR="00000000" w:rsidDel="00000000" w:rsidP="00000000" w:rsidRDefault="00000000" w:rsidRPr="00000000">
      <w:pPr>
        <w:spacing w:before="0" w:lineRule="auto"/>
        <w:contextualSpacing w:val="0"/>
      </w:pPr>
      <w:r w:rsidDel="00000000" w:rsidR="00000000" w:rsidRPr="00000000">
        <w:rPr>
          <w:rtl w:val="0"/>
        </w:rPr>
        <w:t xml:space="preserve">Suppose we want to bind to </w:t>
      </w:r>
      <w:r w:rsidDel="00000000" w:rsidR="00000000" w:rsidRPr="00000000">
        <w:rPr>
          <w:rFonts w:ascii="Courier New" w:cs="Courier New" w:eastAsia="Courier New" w:hAnsi="Courier New"/>
          <w:rtl w:val="0"/>
        </w:rPr>
        <w:t xml:space="preserve">button</w:t>
      </w:r>
      <w:r w:rsidDel="00000000" w:rsidR="00000000" w:rsidRPr="00000000">
        <w:rPr>
          <w:rtl w:val="0"/>
        </w:rPr>
        <w:t xml:space="preserve"> in order to dynamically set whether it is disabled or not. We might write something like this: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&lt;button disabled="{{isDisabled}}" title="{{myTitle}}"&gt;OK&lt;/button&gt;</w:t>
            </w:r>
          </w:p>
        </w:tc>
      </w:tr>
    </w:tbl>
    <w:p w:rsidR="00000000" w:rsidDel="00000000" w:rsidP="00000000" w:rsidRDefault="00000000" w:rsidRPr="00000000">
      <w:pPr>
        <w:contextualSpacing w:val="0"/>
      </w:pPr>
      <w:r w:rsidDel="00000000" w:rsidR="00000000" w:rsidRPr="00000000">
        <w:rPr>
          <w:rtl w:val="0"/>
        </w:rPr>
        <w:t xml:space="preserve">Notice that we have two bindings: </w:t>
      </w:r>
      <w:r w:rsidDel="00000000" w:rsidR="00000000" w:rsidRPr="00000000">
        <w:rPr>
          <w:rFonts w:ascii="Courier New" w:cs="Courier New" w:eastAsia="Courier New" w:hAnsi="Courier New"/>
          <w:rtl w:val="0"/>
        </w:rPr>
        <w:t xml:space="preserve">disabled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title</w:t>
      </w:r>
      <w:r w:rsidDel="00000000" w:rsidR="00000000" w:rsidRPr="00000000">
        <w:rPr>
          <w:rtl w:val="0"/>
        </w:rPr>
        <w:t xml:space="preserve">. It turns out that this will not behave the way you might expect. The reason for this is that </w:t>
      </w:r>
      <w:r w:rsidDel="00000000" w:rsidR="00000000" w:rsidRPr="00000000">
        <w:rPr>
          <w:rFonts w:ascii="Courier New" w:cs="Courier New" w:eastAsia="Courier New" w:hAnsi="Courier New"/>
          <w:rtl w:val="0"/>
        </w:rPr>
        <w:t xml:space="preserve">disabled</w:t>
      </w:r>
      <w:r w:rsidDel="00000000" w:rsidR="00000000" w:rsidRPr="00000000">
        <w:rPr>
          <w:rtl w:val="0"/>
        </w:rPr>
        <w:t xml:space="preserve"> is what is known as a </w:t>
      </w:r>
      <w:r w:rsidDel="00000000" w:rsidR="00000000" w:rsidRPr="00000000">
        <w:rPr>
          <w:i w:val="1"/>
          <w:rtl w:val="0"/>
        </w:rPr>
        <w:t xml:space="preserve">boolean attribute</w:t>
      </w:r>
      <w:r w:rsidDel="00000000" w:rsidR="00000000" w:rsidRPr="00000000">
        <w:rPr>
          <w:rtl w:val="0"/>
        </w:rPr>
        <w:t xml:space="preserve">. For this type of attribute, its text value is not what matters, but rather whether or not the attribute itself is present. To understand this better, have a look at the following possibilities: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&lt;button disabled="true" title="Accept"&gt;OK&lt;/button&gt; &lt;- disabled</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&lt;button disabled="false" title="Accept"&gt;OK&lt;/button&gt; &lt;-- disabled</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&lt;button disabled="" title="Accept"&gt;OK&lt;/button&gt; &lt;-- disabled</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&lt;button title="Accept"&gt;OK&lt;/button&gt; &lt;-- enabled</w:t>
            </w:r>
          </w:p>
        </w:tc>
      </w:tr>
    </w:tbl>
    <w:p w:rsidR="00000000" w:rsidDel="00000000" w:rsidP="00000000" w:rsidRDefault="00000000" w:rsidRPr="00000000">
      <w:pPr>
        <w:contextualSpacing w:val="0"/>
      </w:pPr>
      <w:r w:rsidDel="00000000" w:rsidR="00000000" w:rsidRPr="00000000">
        <w:rPr>
          <w:rtl w:val="0"/>
        </w:rPr>
        <w:t xml:space="preserve">Notice that only the last </w:t>
      </w:r>
      <w:r w:rsidDel="00000000" w:rsidR="00000000" w:rsidRPr="00000000">
        <w:rPr>
          <w:rFonts w:ascii="Courier New" w:cs="Courier New" w:eastAsia="Courier New" w:hAnsi="Courier New"/>
          <w:rtl w:val="0"/>
        </w:rPr>
        <w:t xml:space="preserve">button</w:t>
      </w:r>
      <w:r w:rsidDel="00000000" w:rsidR="00000000" w:rsidRPr="00000000">
        <w:rPr>
          <w:rtl w:val="0"/>
        </w:rPr>
        <w:t xml:space="preserve"> is enabled. Unfortunately, we cannot get to this state by using the attribute-based databinding described above. The trouble is that there is no way for Angular to know that the </w:t>
      </w:r>
      <w:r w:rsidDel="00000000" w:rsidR="00000000" w:rsidRPr="00000000">
        <w:rPr>
          <w:rFonts w:ascii="Courier New" w:cs="Courier New" w:eastAsia="Courier New" w:hAnsi="Courier New"/>
          <w:rtl w:val="0"/>
        </w:rPr>
        <w:t xml:space="preserve">disabled</w:t>
      </w:r>
      <w:r w:rsidDel="00000000" w:rsidR="00000000" w:rsidRPr="00000000">
        <w:rPr>
          <w:rtl w:val="0"/>
        </w:rPr>
        <w:t xml:space="preserve"> attribute is a </w:t>
      </w:r>
      <w:r w:rsidDel="00000000" w:rsidR="00000000" w:rsidRPr="00000000">
        <w:rPr>
          <w:i w:val="1"/>
          <w:rtl w:val="0"/>
        </w:rPr>
        <w:t xml:space="preserve">boolean attribute</w:t>
      </w:r>
      <w:r w:rsidDel="00000000" w:rsidR="00000000" w:rsidRPr="00000000">
        <w:rPr>
          <w:rtl w:val="0"/>
        </w:rPr>
        <w:t xml:space="preserve"> or</w:t>
      </w:r>
      <w:r w:rsidDel="00000000" w:rsidR="00000000" w:rsidRPr="00000000">
        <w:rPr>
          <w:rtl w:val="0"/>
        </w:rPr>
        <w:t xml:space="preserve"> that it follows a different set of rules from other attributes. Even if we special case the built-in boolean attributes, a Web Component can still declare its own set, which the framework would not know about.</w:t>
      </w:r>
    </w:p>
    <w:p w:rsidR="00000000" w:rsidDel="00000000" w:rsidP="00000000" w:rsidRDefault="00000000" w:rsidRPr="00000000">
      <w:pPr>
        <w:contextualSpacing w:val="0"/>
      </w:pPr>
      <w:r w:rsidDel="00000000" w:rsidR="00000000" w:rsidRPr="00000000">
        <w:rPr>
          <w:rtl w:val="0"/>
        </w:rPr>
        <w:t xml:space="preserve">This is not the only issue with binding to attributes. There is a second problem: attributes can only accept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values. Something like this will not work at all:</w:t>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&lt;map tile-source="{{tileDataSource}}"&gt;OK&lt;/map&gt;</w:t>
            </w:r>
          </w:p>
        </w:tc>
      </w:tr>
    </w:tbl>
    <w:p w:rsidR="00000000" w:rsidDel="00000000" w:rsidP="00000000" w:rsidRDefault="00000000" w:rsidRPr="00000000">
      <w:pPr>
        <w:contextualSpacing w:val="0"/>
      </w:pPr>
      <w:r w:rsidDel="00000000" w:rsidR="00000000" w:rsidRPr="00000000">
        <w:rPr>
          <w:rtl w:val="0"/>
        </w:rPr>
        <w:t xml:space="preserve">In this example, the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Web Component needs a reference to a </w:t>
      </w:r>
      <w:r w:rsidDel="00000000" w:rsidR="00000000" w:rsidRPr="00000000">
        <w:rPr>
          <w:rFonts w:ascii="Courier New" w:cs="Courier New" w:eastAsia="Courier New" w:hAnsi="Courier New"/>
          <w:rtl w:val="0"/>
        </w:rPr>
        <w:t xml:space="preserve">tile-source</w:t>
      </w:r>
      <w:r w:rsidDel="00000000" w:rsidR="00000000" w:rsidRPr="00000000">
        <w:rPr>
          <w:rtl w:val="0"/>
        </w:rPr>
        <w:t xml:space="preserve"> object which has some API and cannot be represented as a string.</w:t>
      </w:r>
    </w:p>
    <w:p w:rsidR="00000000" w:rsidDel="00000000" w:rsidP="00000000" w:rsidRDefault="00000000" w:rsidRPr="00000000">
      <w:pPr>
        <w:contextualSpacing w:val="0"/>
      </w:pPr>
      <w:r w:rsidDel="00000000" w:rsidR="00000000" w:rsidRPr="00000000">
        <w:rPr>
          <w:i w:val="1"/>
          <w:rtl w:val="0"/>
        </w:rPr>
        <w:t xml:space="preserve">How are we to make databinding work correctly in these scenarios?</w:t>
      </w:r>
    </w:p>
    <w:p w:rsidR="00000000" w:rsidDel="00000000" w:rsidP="00000000" w:rsidRDefault="00000000" w:rsidRPr="00000000">
      <w:pPr>
        <w:pStyle w:val="Heading2"/>
        <w:contextualSpacing w:val="0"/>
      </w:pPr>
      <w:bookmarkStart w:colFirst="0" w:colLast="0" w:name="h.k8tnuf1hr15i" w:id="5"/>
      <w:bookmarkEnd w:id="5"/>
      <w:r w:rsidDel="00000000" w:rsidR="00000000" w:rsidRPr="00000000">
        <w:rPr>
          <w:rtl w:val="0"/>
        </w:rPr>
        <w:t xml:space="preserve">Solution: Databinding to Properties</w:t>
      </w:r>
    </w:p>
    <w:p w:rsidR="00000000" w:rsidDel="00000000" w:rsidP="00000000" w:rsidRDefault="00000000" w:rsidRPr="00000000">
      <w:pPr>
        <w:spacing w:before="0" w:lineRule="auto"/>
        <w:contextualSpacing w:val="0"/>
      </w:pPr>
      <w:r w:rsidDel="00000000" w:rsidR="00000000" w:rsidRPr="00000000">
        <w:rPr>
          <w:rtl w:val="0"/>
        </w:rPr>
        <w:t xml:space="preserve">Instead of databinding to element attributes, we can databind to element properties.  If we  revisit the </w:t>
      </w:r>
      <w:r w:rsidDel="00000000" w:rsidR="00000000" w:rsidRPr="00000000">
        <w:rPr>
          <w:rFonts w:ascii="Courier New" w:cs="Courier New" w:eastAsia="Courier New" w:hAnsi="Courier New"/>
          <w:rtl w:val="0"/>
        </w:rPr>
        <w:t xml:space="preserve">button</w:t>
      </w:r>
      <w:r w:rsidDel="00000000" w:rsidR="00000000" w:rsidRPr="00000000">
        <w:rPr>
          <w:rtl w:val="0"/>
        </w:rPr>
        <w:t xml:space="preserve"> example from above, using the same syntax, but with new semantics, we will get the desired runtime behavior. Here’s the markup again, for convenience:</w:t>
      </w: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&lt;button disabled="{{isDisabled}}" title="{{myTitle}}"&gt;OK&lt;/button&gt;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This time we won’t rely on setting attributes. Instead we will write a boolean true/false value to the button’s </w:t>
      </w:r>
      <w:r w:rsidDel="00000000" w:rsidR="00000000" w:rsidRPr="00000000">
        <w:rPr>
          <w:rFonts w:ascii="Courier New" w:cs="Courier New" w:eastAsia="Courier New" w:hAnsi="Courier New"/>
          <w:rtl w:val="0"/>
        </w:rPr>
        <w:t xml:space="preserve">disabled</w:t>
      </w:r>
      <w:r w:rsidDel="00000000" w:rsidR="00000000" w:rsidRPr="00000000">
        <w:rPr>
          <w:rtl w:val="0"/>
        </w:rPr>
        <w:t xml:space="preserve"> </w:t>
      </w:r>
      <w:r w:rsidDel="00000000" w:rsidR="00000000" w:rsidRPr="00000000">
        <w:rPr>
          <w:i w:val="1"/>
          <w:rtl w:val="0"/>
        </w:rPr>
        <w:t xml:space="preserve">property</w:t>
      </w:r>
      <w:r w:rsidDel="00000000" w:rsidR="00000000" w:rsidRPr="00000000">
        <w:rPr>
          <w:rtl w:val="0"/>
        </w:rPr>
        <w:t xml:space="preserve">. This </w:t>
      </w:r>
      <w:r w:rsidDel="00000000" w:rsidR="00000000" w:rsidRPr="00000000">
        <w:rPr>
          <w:rtl w:val="0"/>
        </w:rPr>
        <w:t xml:space="preserve">will do the right thing, regardless of whether the attribute is boolean or not. It also allows the use case of passing objects by reference, such as in the second example from above. So, by manipulating properties rather than attributes, we solve both problems.</w:t>
      </w:r>
    </w:p>
    <w:p w:rsidR="00000000" w:rsidDel="00000000" w:rsidP="00000000" w:rsidRDefault="00000000" w:rsidRPr="00000000">
      <w:pPr>
        <w:pStyle w:val="Heading3"/>
        <w:keepNext w:val="1"/>
        <w:keepLines w:val="1"/>
        <w:spacing w:before="160" w:lineRule="auto"/>
        <w:contextualSpacing w:val="0"/>
      </w:pPr>
      <w:bookmarkStart w:colFirst="0" w:colLast="0" w:name="h.y45y0bx360dc" w:id="6"/>
      <w:bookmarkEnd w:id="6"/>
      <w:r w:rsidDel="00000000" w:rsidR="00000000" w:rsidRPr="00000000">
        <w:rPr>
          <w:rtl w:val="0"/>
        </w:rPr>
        <w:t xml:space="preserve">Bonus: Fewer Angular Directives Required</w:t>
      </w:r>
    </w:p>
    <w:p w:rsidR="00000000" w:rsidDel="00000000" w:rsidP="00000000" w:rsidRDefault="00000000" w:rsidRPr="00000000">
      <w:pPr>
        <w:spacing w:before="0" w:lineRule="auto"/>
        <w:contextualSpacing w:val="0"/>
      </w:pPr>
      <w:r w:rsidDel="00000000" w:rsidR="00000000" w:rsidRPr="00000000">
        <w:rPr>
          <w:rtl w:val="0"/>
        </w:rPr>
        <w:t xml:space="preserve">It turns out that many Angular directives are just shallow front ends to underlying properties on elements. Here is a list of directives which would no longer be needed if we bound to properties.</w:t>
      </w: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620"/>
        <w:gridCol w:w="4280"/>
        <w:tblGridChange w:id="0">
          <w:tblGrid>
            <w:gridCol w:w="2460"/>
            <w:gridCol w:w="2620"/>
            <w:gridCol w:w="4280"/>
          </w:tblGrid>
        </w:tblGridChange>
      </w:tblGrid>
      <w:tr>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Courier New" w:cs="Courier New" w:eastAsia="Courier New" w:hAnsi="Courier New"/>
                <w:rtl w:val="0"/>
              </w:rPr>
              <w:t xml:space="preserve">ng-bind</w:t>
            </w:r>
          </w:p>
        </w:tc>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Courier New" w:cs="Courier New" w:eastAsia="Courier New" w:hAnsi="Courier New"/>
                <w:rtl w:val="0"/>
              </w:rPr>
              <w:t xml:space="preserve">[text-content]</w:t>
            </w:r>
          </w:p>
        </w:tc>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Courier New" w:cs="Courier New" w:eastAsia="Courier New" w:hAnsi="Courier New"/>
                <w:rtl w:val="0"/>
              </w:rPr>
              <w:t xml:space="preserve">ng-bind-html</w:t>
            </w:r>
          </w:p>
        </w:tc>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Courier New" w:cs="Courier New" w:eastAsia="Courier New" w:hAnsi="Courier New"/>
                <w:rtl w:val="0"/>
              </w:rPr>
              <w:t xml:space="preserve">[inner-html]</w:t>
            </w:r>
          </w:p>
        </w:tc>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Courier New" w:cs="Courier New" w:eastAsia="Courier New" w:hAnsi="Courier New"/>
                <w:rtl w:val="0"/>
              </w:rPr>
              <w:t xml:space="preserve">ng-bind-template</w:t>
            </w:r>
          </w:p>
        </w:tc>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Courier New" w:cs="Courier New" w:eastAsia="Courier New" w:hAnsi="Courier New"/>
                <w:rtl w:val="0"/>
              </w:rPr>
              <w:t xml:space="preserve">text-content=</w:t>
            </w:r>
          </w:p>
          <w:p w:rsidR="00000000" w:rsidDel="00000000" w:rsidP="00000000" w:rsidRDefault="00000000" w:rsidRPr="00000000">
            <w:pPr>
              <w:widowControl w:val="1"/>
              <w:spacing w:after="0" w:before="0" w:line="240" w:lineRule="auto"/>
              <w:contextualSpacing w:val="0"/>
            </w:pPr>
            <w:r w:rsidDel="00000000" w:rsidR="00000000" w:rsidRPr="00000000">
              <w:rPr>
                <w:rFonts w:ascii="Courier New" w:cs="Courier New" w:eastAsia="Courier New" w:hAnsi="Courier New"/>
                <w:rtl w:val="0"/>
              </w:rPr>
              <w:t xml:space="preserve">  "{{foo}}"</w:t>
            </w:r>
          </w:p>
        </w:tc>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rtl w:val="0"/>
              </w:rPr>
              <w:t xml:space="preserve">which will get translated to</w:t>
            </w:r>
          </w:p>
          <w:p w:rsidR="00000000" w:rsidDel="00000000" w:rsidP="00000000" w:rsidRDefault="00000000" w:rsidRPr="00000000">
            <w:pPr>
              <w:widowControl w:val="1"/>
              <w:spacing w:after="0" w:before="0" w:line="240" w:lineRule="auto"/>
              <w:contextualSpacing w:val="0"/>
            </w:pPr>
            <w:r w:rsidDel="00000000" w:rsidR="00000000" w:rsidRPr="00000000">
              <w:rPr>
                <w:rFonts w:ascii="Courier New" w:cs="Courier New" w:eastAsia="Courier New" w:hAnsi="Courier New"/>
                <w:rtl w:val="0"/>
              </w:rPr>
              <w:t xml:space="preserve">[text-content]="foo|stringify"</w:t>
            </w:r>
          </w:p>
        </w:tc>
      </w:tr>
      <w:tr>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Courier New" w:cs="Courier New" w:eastAsia="Courier New" w:hAnsi="Courier New"/>
                <w:rtl w:val="0"/>
              </w:rPr>
              <w:t xml:space="preserve">ng-class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Courier New" w:cs="Courier New" w:eastAsia="Courier New" w:hAnsi="Courier New"/>
                <w:rtl w:val="0"/>
              </w:rPr>
              <w:t xml:space="preserve">[class]</w:t>
            </w:r>
          </w:p>
          <w:p w:rsidR="00000000" w:rsidDel="00000000" w:rsidP="00000000" w:rsidRDefault="00000000" w:rsidRPr="00000000">
            <w:pPr>
              <w:widowControl w:val="1"/>
              <w:spacing w:after="0" w:before="0" w:line="240" w:lineRule="auto"/>
              <w:contextualSpacing w:val="0"/>
            </w:pPr>
            <w:r w:rsidDel="00000000" w:rsidR="00000000" w:rsidRPr="00000000">
              <w:rPr>
                <w:rFonts w:ascii="Courier New" w:cs="Courier New" w:eastAsia="Courier New" w:hAnsi="Courier New"/>
                <w:rtl w:val="0"/>
              </w:rPr>
              <w:t xml:space="preserve">[class-list]</w:t>
            </w:r>
          </w:p>
        </w:tc>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commentRangeStart w:id="0"/>
            <w:commentRangeStart w:id="1"/>
            <w:commentRangeStart w:id="2"/>
            <w:commentRangeStart w:id="3"/>
            <w:commentRangeStart w:id="4"/>
            <w:commentRangeStart w:id="5"/>
            <w:r w:rsidDel="00000000" w:rsidR="00000000" w:rsidRPr="00000000">
              <w:rPr>
                <w:rFonts w:ascii="Courier New" w:cs="Courier New" w:eastAsia="Courier New" w:hAnsi="Courier New"/>
                <w:rtl w:val="0"/>
              </w:rPr>
              <w:t xml:space="preserve">ng-hide</w:t>
            </w:r>
          </w:p>
          <w:p w:rsidR="00000000" w:rsidDel="00000000" w:rsidP="00000000" w:rsidRDefault="00000000" w:rsidRPr="00000000">
            <w:pPr>
              <w:widowControl w:val="1"/>
              <w:spacing w:after="0" w:before="0" w:line="240" w:lineRule="auto"/>
              <w:contextualSpacing w:val="0"/>
            </w:pPr>
            <w:r w:rsidDel="00000000" w:rsidR="00000000" w:rsidRPr="00000000">
              <w:rPr>
                <w:rFonts w:ascii="Courier New" w:cs="Courier New" w:eastAsia="Courier New" w:hAnsi="Courier New"/>
                <w:rtl w:val="0"/>
              </w:rPr>
              <w:t xml:space="preserve">ng-show</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Courier New" w:cs="Courier New" w:eastAsia="Courier New" w:hAnsi="Courier New"/>
                <w:rtl w:val="0"/>
              </w:rPr>
              <w:t xml:space="preserve">[hidden]</w:t>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Courier New" w:cs="Courier New" w:eastAsia="Courier New" w:hAnsi="Courier New"/>
                <w:rtl w:val="0"/>
              </w:rPr>
              <w:t xml:space="preserve">ng-href</w:t>
            </w:r>
          </w:p>
        </w:tc>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Courier New" w:cs="Courier New" w:eastAsia="Courier New" w:hAnsi="Courier New"/>
                <w:rtl w:val="0"/>
              </w:rPr>
              <w:t xml:space="preserve">[href]="expr"</w:t>
            </w:r>
          </w:p>
        </w:tc>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Courier New" w:cs="Courier New" w:eastAsia="Courier New" w:hAnsi="Courier New"/>
                <w:rtl w:val="0"/>
              </w:rPr>
              <w:t xml:space="preserve">ng-disabled</w:t>
            </w:r>
          </w:p>
        </w:tc>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Courier New" w:cs="Courier New" w:eastAsia="Courier New" w:hAnsi="Courier New"/>
                <w:rtl w:val="0"/>
              </w:rPr>
              <w:t xml:space="preserve">[disabled]</w:t>
            </w:r>
          </w:p>
        </w:tc>
        <w:tc>
          <w:tcPr>
            <w:tcMar>
              <w:top w:w="100.0" w:type="dxa"/>
              <w:left w:w="100.0" w:type="dxa"/>
              <w:bottom w:w="100.0" w:type="dxa"/>
              <w:right w:w="100.0" w:type="dxa"/>
            </w:tcMar>
          </w:tcPr>
          <w:p w:rsidR="00000000" w:rsidDel="00000000" w:rsidP="00000000" w:rsidRDefault="00000000" w:rsidRPr="00000000">
            <w:pPr>
              <w:widowControl w:val="1"/>
              <w:spacing w:after="0" w:before="0" w:line="240" w:lineRule="auto"/>
              <w:contextualSpacing w:val="0"/>
            </w:pPr>
            <w:r w:rsidDel="00000000" w:rsidR="00000000" w:rsidRPr="00000000">
              <w:rPr>
                <w:rtl w:val="0"/>
              </w:rPr>
            </w:r>
          </w:p>
        </w:tc>
      </w:tr>
    </w:tbl>
    <w:p w:rsidR="00000000" w:rsidDel="00000000" w:rsidP="00000000" w:rsidRDefault="00000000" w:rsidRPr="00000000">
      <w:pPr>
        <w:pStyle w:val="Heading2"/>
        <w:spacing w:before="320" w:lineRule="auto"/>
        <w:contextualSpacing w:val="0"/>
      </w:pPr>
      <w:bookmarkStart w:colFirst="0" w:colLast="0" w:name="h.vv9sq0v1r0ao" w:id="7"/>
      <w:bookmarkEnd w:id="7"/>
      <w:r w:rsidDel="00000000" w:rsidR="00000000" w:rsidRPr="00000000">
        <w:rPr>
          <w:rtl w:val="0"/>
        </w:rPr>
        <w:t xml:space="preserve">The Role of Attributes</w:t>
      </w: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t xml:space="preserve">Here’s how we see the relationship between attributes and properties: </w:t>
      </w:r>
      <w:r w:rsidDel="00000000" w:rsidR="00000000" w:rsidRPr="00000000">
        <w:rPr>
          <w:rtl w:val="0"/>
        </w:rPr>
        <w:t xml:space="preserve">an element uses attributes to initialize itself at the time of instantiation, but after that it uses properties for all runtime interaction. To see an example of this, let's look at an input element.</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&lt;input type=text value="Hello"&gt;</w:t>
            </w:r>
          </w:p>
        </w:tc>
      </w:tr>
    </w:tbl>
    <w:p w:rsidR="00000000" w:rsidDel="00000000" w:rsidP="00000000" w:rsidRDefault="00000000" w:rsidRPr="00000000">
      <w:pPr>
        <w:contextualSpacing w:val="0"/>
      </w:pPr>
      <w:r w:rsidDel="00000000" w:rsidR="00000000" w:rsidRPr="00000000">
        <w:rPr>
          <w:rtl w:val="0"/>
        </w:rPr>
        <w:t xml:space="preserve">In this case, the input's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 </w:t>
      </w:r>
      <w:r w:rsidDel="00000000" w:rsidR="00000000" w:rsidRPr="00000000">
        <w:rPr>
          <w:i w:val="1"/>
          <w:rtl w:val="0"/>
        </w:rPr>
        <w:t xml:space="preserve">attribute</w:t>
      </w:r>
      <w:r w:rsidDel="00000000" w:rsidR="00000000" w:rsidRPr="00000000">
        <w:rPr>
          <w:rtl w:val="0"/>
        </w:rPr>
        <w:t xml:space="preserve"> will be used to initialize its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 </w:t>
      </w:r>
      <w:r w:rsidDel="00000000" w:rsidR="00000000" w:rsidRPr="00000000">
        <w:rPr>
          <w:i w:val="1"/>
          <w:rtl w:val="0"/>
        </w:rPr>
        <w:t xml:space="preserve">property</w:t>
      </w:r>
      <w:r w:rsidDel="00000000" w:rsidR="00000000" w:rsidRPr="00000000">
        <w:rPr>
          <w:rtl w:val="0"/>
        </w:rPr>
        <w:t xml:space="preserve"> to "Hello".  Afterwards, all changes are only visible in the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 </w:t>
      </w:r>
      <w:r w:rsidDel="00000000" w:rsidR="00000000" w:rsidRPr="00000000">
        <w:rPr>
          <w:i w:val="1"/>
          <w:rtl w:val="0"/>
        </w:rPr>
        <w:t xml:space="preserve">property</w:t>
      </w:r>
      <w:r w:rsidDel="00000000" w:rsidR="00000000" w:rsidRPr="00000000">
        <w:rPr>
          <w:rtl w:val="0"/>
        </w:rPr>
        <w:t xml:space="preserve">, not in the </w:t>
      </w:r>
      <w:r w:rsidDel="00000000" w:rsidR="00000000" w:rsidRPr="00000000">
        <w:rPr>
          <w:rtl w:val="0"/>
        </w:rPr>
        <w:t xml:space="preserve">attribute. Some properties may choose to </w:t>
      </w:r>
      <w:hyperlink r:id="rId14">
        <w:r w:rsidDel="00000000" w:rsidR="00000000" w:rsidRPr="00000000">
          <w:rPr>
            <w:color w:val="1155cc"/>
            <w:u w:val="single"/>
            <w:rtl w:val="0"/>
          </w:rPr>
          <w:t xml:space="preserve">reflect back to attributes</w:t>
        </w:r>
      </w:hyperlink>
      <w:r w:rsidDel="00000000" w:rsidR="00000000" w:rsidRPr="00000000">
        <w:rPr>
          <w:rtl w:val="0"/>
        </w:rPr>
        <w:t xml:space="preserve">, but that is up to the component and does not affect the data binding layer.</w:t>
      </w:r>
    </w:p>
    <w:p w:rsidR="00000000" w:rsidDel="00000000" w:rsidP="00000000" w:rsidRDefault="00000000" w:rsidRPr="00000000">
      <w:pPr>
        <w:contextualSpacing w:val="0"/>
      </w:pPr>
      <w:r w:rsidDel="00000000" w:rsidR="00000000" w:rsidRPr="00000000">
        <w:rPr>
          <w:rtl w:val="0"/>
        </w:rPr>
        <w:t xml:space="preserve">Existing Web Components (</w:t>
      </w:r>
      <w:hyperlink r:id="rId15">
        <w:r w:rsidDel="00000000" w:rsidR="00000000" w:rsidRPr="00000000">
          <w:rPr>
            <w:color w:val="1155cc"/>
            <w:u w:val="single"/>
            <w:rtl w:val="0"/>
          </w:rPr>
          <w:t xml:space="preserve">Polymer</w:t>
        </w:r>
      </w:hyperlink>
      <w:r w:rsidDel="00000000" w:rsidR="00000000" w:rsidRPr="00000000">
        <w:rPr>
          <w:rtl w:val="0"/>
        </w:rPr>
        <w:t xml:space="preserve">, </w:t>
      </w:r>
      <w:hyperlink r:id="rId16">
        <w:r w:rsidDel="00000000" w:rsidR="00000000" w:rsidRPr="00000000">
          <w:rPr>
            <w:color w:val="1155cc"/>
            <w:u w:val="single"/>
            <w:rtl w:val="0"/>
          </w:rPr>
          <w:t xml:space="preserve">Brick</w:t>
        </w:r>
      </w:hyperlink>
      <w:r w:rsidDel="00000000" w:rsidR="00000000" w:rsidRPr="00000000">
        <w:rPr>
          <w:rtl w:val="0"/>
        </w:rPr>
        <w:t xml:space="preserve">) already expose their API through properties and initialize from attributes. When writing Vanilla JS, it is natural to work with properties, rather than with attributes. The expectation is that Web Component implementations will follow native components in their behavior. After all, the point of Web Components is to extend the browser’s native capabilities in a way that looks and feels the same.  (</w:t>
      </w:r>
      <w:hyperlink r:id="rId17">
        <w:r w:rsidDel="00000000" w:rsidR="00000000" w:rsidRPr="00000000">
          <w:rPr>
            <w:color w:val="1155cc"/>
            <w:u w:val="single"/>
            <w:rtl w:val="0"/>
          </w:rPr>
          <w:t xml:space="preserve">Polymer</w:t>
        </w:r>
      </w:hyperlink>
      <w:r w:rsidDel="00000000" w:rsidR="00000000" w:rsidRPr="00000000">
        <w:rPr>
          <w:rtl w:val="0"/>
        </w:rPr>
        <w:t xml:space="preserve"> and </w:t>
      </w:r>
      <w:hyperlink r:id="rId18">
        <w:r w:rsidDel="00000000" w:rsidR="00000000" w:rsidRPr="00000000">
          <w:rPr>
            <w:color w:val="1155cc"/>
            <w:u w:val="single"/>
            <w:rtl w:val="0"/>
          </w:rPr>
          <w:t xml:space="preserve">Brick</w:t>
        </w:r>
      </w:hyperlink>
      <w:r w:rsidDel="00000000" w:rsidR="00000000" w:rsidRPr="00000000">
        <w:rPr>
          <w:rtl w:val="0"/>
        </w:rPr>
        <w:t xml:space="preserve"> already follow this guideline.)</w:t>
      </w:r>
    </w:p>
    <w:p w:rsidR="00000000" w:rsidDel="00000000" w:rsidP="00000000" w:rsidRDefault="00000000" w:rsidRPr="00000000">
      <w:pPr>
        <w:contextualSpacing w:val="0"/>
      </w:pPr>
      <w:r w:rsidDel="00000000" w:rsidR="00000000" w:rsidRPr="00000000">
        <w:rPr>
          <w:rtl w:val="0"/>
        </w:rPr>
        <w:t xml:space="preserve">So, now you can see how we arrived at our first two conclusions above: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HTML attributes are used only to initialize components.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All bindings manipulate element properties, not their attributes.</w:t>
      </w:r>
    </w:p>
    <w:p w:rsidR="00000000" w:rsidDel="00000000" w:rsidP="00000000" w:rsidRDefault="00000000" w:rsidRPr="00000000">
      <w:pPr>
        <w:contextualSpacing w:val="0"/>
      </w:pPr>
      <w:r w:rsidDel="00000000" w:rsidR="00000000" w:rsidRPr="00000000">
        <w:rPr>
          <w:i w:val="1"/>
          <w:rtl w:val="0"/>
        </w:rPr>
        <w:t xml:space="preserve">But what about our third conclusion? Why do we need to escape attribute names?</w:t>
      </w:r>
    </w:p>
    <w:p w:rsidR="00000000" w:rsidDel="00000000" w:rsidP="00000000" w:rsidRDefault="00000000" w:rsidRPr="00000000">
      <w:pPr>
        <w:pStyle w:val="Heading2"/>
        <w:contextualSpacing w:val="0"/>
      </w:pPr>
      <w:bookmarkStart w:colFirst="0" w:colLast="0" w:name="h.ldn484mxw4rn" w:id="8"/>
      <w:bookmarkEnd w:id="8"/>
      <w:r w:rsidDel="00000000" w:rsidR="00000000" w:rsidRPr="00000000">
        <w:rPr>
          <w:rtl w:val="0"/>
        </w:rPr>
        <w:t xml:space="preserve">Attribute Escaping</w:t>
      </w:r>
    </w:p>
    <w:p w:rsidR="00000000" w:rsidDel="00000000" w:rsidP="00000000" w:rsidRDefault="00000000" w:rsidRPr="00000000">
      <w:pPr>
        <w:spacing w:before="0" w:lineRule="auto"/>
        <w:contextualSpacing w:val="0"/>
      </w:pPr>
      <w:r w:rsidDel="00000000" w:rsidR="00000000" w:rsidRPr="00000000">
        <w:rPr>
          <w:rtl w:val="0"/>
        </w:rPr>
        <w:t xml:space="preserve">Because Angular does not know which elements are native and which are Web Components, the syntax for databinding must take care not to interfere in any way with normal Web Component behavior. Let’s see an example to help clarify this.</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&lt;pane title="{{exp}}"&gt;&lt;/pane&gt;</w:t>
            </w:r>
          </w:p>
        </w:tc>
      </w:tr>
    </w:tbl>
    <w:p w:rsidR="00000000" w:rsidDel="00000000" w:rsidP="00000000" w:rsidRDefault="00000000" w:rsidRPr="00000000">
      <w:pPr>
        <w:contextualSpacing w:val="0"/>
      </w:pPr>
      <w:r w:rsidDel="00000000" w:rsidR="00000000" w:rsidRPr="00000000">
        <w:rPr>
          <w:rtl w:val="0"/>
        </w:rPr>
        <w:t xml:space="preserve">In this example, the </w:t>
      </w:r>
      <w:r w:rsidDel="00000000" w:rsidR="00000000" w:rsidRPr="00000000">
        <w:rPr>
          <w:rFonts w:ascii="Courier New" w:cs="Courier New" w:eastAsia="Courier New" w:hAnsi="Courier New"/>
          <w:rtl w:val="0"/>
        </w:rPr>
        <w:t xml:space="preserve">pane</w:t>
      </w:r>
      <w:r w:rsidDel="00000000" w:rsidR="00000000" w:rsidRPr="00000000">
        <w:rPr>
          <w:rtl w:val="0"/>
        </w:rPr>
        <w:t xml:space="preserve">, upon instantiation, would read the </w:t>
      </w:r>
      <w:r w:rsidDel="00000000" w:rsidR="00000000" w:rsidRPr="00000000">
        <w:rPr>
          <w:rFonts w:ascii="Courier New" w:cs="Courier New" w:eastAsia="Courier New" w:hAnsi="Courier New"/>
          <w:rtl w:val="0"/>
        </w:rPr>
        <w:t xml:space="preserve">title</w:t>
      </w:r>
      <w:r w:rsidDel="00000000" w:rsidR="00000000" w:rsidRPr="00000000">
        <w:rPr>
          <w:rtl w:val="0"/>
        </w:rPr>
        <w:t xml:space="preserve"> attribute and render its title as "</w:t>
      </w:r>
      <w:r w:rsidDel="00000000" w:rsidR="00000000" w:rsidRPr="00000000">
        <w:rPr>
          <w:rFonts w:ascii="Courier New" w:cs="Courier New" w:eastAsia="Courier New" w:hAnsi="Courier New"/>
          <w:rtl w:val="0"/>
        </w:rPr>
        <w:t xml:space="preserve">{{exp}}</w:t>
      </w:r>
      <w:r w:rsidDel="00000000" w:rsidR="00000000" w:rsidRPr="00000000">
        <w:rPr>
          <w:rtl w:val="0"/>
        </w:rPr>
        <w:t xml:space="preserve">". This is because the data binding layer is </w:t>
      </w:r>
      <w:r w:rsidDel="00000000" w:rsidR="00000000" w:rsidRPr="00000000">
        <w:rPr>
          <w:i w:val="1"/>
          <w:rtl w:val="0"/>
        </w:rPr>
        <w:t xml:space="preserve">above</w:t>
      </w:r>
      <w:r w:rsidDel="00000000" w:rsidR="00000000" w:rsidRPr="00000000">
        <w:rPr>
          <w:rtl w:val="0"/>
        </w:rPr>
        <w:t xml:space="preserve"> the Web Component and </w:t>
      </w:r>
      <w:r w:rsidDel="00000000" w:rsidR="00000000" w:rsidRPr="00000000">
        <w:rPr>
          <w:i w:val="1"/>
          <w:rtl w:val="0"/>
        </w:rPr>
        <w:t xml:space="preserve">not</w:t>
      </w:r>
      <w:r w:rsidDel="00000000" w:rsidR="00000000" w:rsidRPr="00000000">
        <w:rPr>
          <w:rtl w:val="0"/>
        </w:rPr>
        <w:t xml:space="preserve"> </w:t>
      </w:r>
      <w:r w:rsidDel="00000000" w:rsidR="00000000" w:rsidRPr="00000000">
        <w:rPr>
          <w:i w:val="1"/>
          <w:rtl w:val="0"/>
        </w:rPr>
        <w:t xml:space="preserve">part of</w:t>
      </w:r>
      <w:r w:rsidDel="00000000" w:rsidR="00000000" w:rsidRPr="00000000">
        <w:rPr>
          <w:rtl w:val="0"/>
        </w:rPr>
        <w:t xml:space="preserve"> the Web Component. Once the Web Component is instantiated the Angular databinding layer would evaluate </w:t>
      </w:r>
      <w:r w:rsidDel="00000000" w:rsidR="00000000" w:rsidRPr="00000000">
        <w:rPr>
          <w:rFonts w:ascii="Courier New" w:cs="Courier New" w:eastAsia="Courier New" w:hAnsi="Courier New"/>
          <w:rtl w:val="0"/>
        </w:rPr>
        <w:t xml:space="preserve">exp</w:t>
      </w:r>
      <w:r w:rsidDel="00000000" w:rsidR="00000000" w:rsidRPr="00000000">
        <w:rPr>
          <w:rtl w:val="0"/>
        </w:rPr>
        <w:t xml:space="preserve"> and assign the result to the </w:t>
      </w:r>
      <w:r w:rsidDel="00000000" w:rsidR="00000000" w:rsidRPr="00000000">
        <w:rPr>
          <w:rFonts w:ascii="Courier New" w:cs="Courier New" w:eastAsia="Courier New" w:hAnsi="Courier New"/>
          <w:rtl w:val="0"/>
        </w:rPr>
        <w:t xml:space="preserve">title</w:t>
      </w:r>
      <w:r w:rsidDel="00000000" w:rsidR="00000000" w:rsidRPr="00000000">
        <w:rPr>
          <w:rtl w:val="0"/>
        </w:rPr>
        <w:t xml:space="preserve"> property.  The effect of this process is that the Web Component would first flash the expression binding literal “</w:t>
      </w:r>
      <w:r w:rsidDel="00000000" w:rsidR="00000000" w:rsidRPr="00000000">
        <w:rPr>
          <w:rFonts w:ascii="Courier New" w:cs="Courier New" w:eastAsia="Courier New" w:hAnsi="Courier New"/>
          <w:rtl w:val="0"/>
        </w:rPr>
        <w:t xml:space="preserve">{{exp}}</w:t>
      </w:r>
      <w:r w:rsidDel="00000000" w:rsidR="00000000" w:rsidRPr="00000000">
        <w:rPr>
          <w:rtl w:val="0"/>
        </w:rPr>
        <w:t xml:space="preserve">”</w:t>
      </w:r>
      <w:r w:rsidDel="00000000" w:rsidR="00000000" w:rsidRPr="00000000">
        <w:rPr>
          <w:rtl w:val="0"/>
        </w:rPr>
        <w:t xml:space="preserve"> and then be replaced by the actual expression value. This is clearly not the desired behavior.</w:t>
      </w:r>
    </w:p>
    <w:p w:rsidR="00000000" w:rsidDel="00000000" w:rsidP="00000000" w:rsidRDefault="00000000" w:rsidRPr="00000000">
      <w:pPr>
        <w:ind w:left="720" w:firstLine="0"/>
        <w:contextualSpacing w:val="0"/>
      </w:pPr>
      <w:r w:rsidDel="00000000" w:rsidR="00000000" w:rsidRPr="00000000">
        <w:rPr>
          <w:i w:val="1"/>
          <w:rtl w:val="0"/>
        </w:rPr>
        <w:t xml:space="preserve">NOTE: The above description of WebComponent behavior may not be accurate. If the WebComponent is contained within a &lt;template&gt; element, it appears that the upgrade process does not happen until after the template is instantiated. This would make sense if templates are supposed to represent truly dormant html. We need to test this further as it has implications on design.</w:t>
      </w:r>
    </w:p>
    <w:p w:rsidR="00000000" w:rsidDel="00000000" w:rsidP="00000000" w:rsidRDefault="00000000" w:rsidRPr="00000000">
      <w:pPr>
        <w:contextualSpacing w:val="0"/>
      </w:pPr>
      <w:r w:rsidDel="00000000" w:rsidR="00000000" w:rsidRPr="00000000">
        <w:rPr>
          <w:rtl w:val="0"/>
        </w:rPr>
        <w:t xml:space="preserve">There are several ways to solve the issue of Web Components getting ahold of the raw binding. Let's discuss the possibilities and their implications: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Web Components could be aware of the databinding syntax.</w:t>
      </w:r>
    </w:p>
    <w:p w:rsidR="00000000" w:rsidDel="00000000" w:rsidP="00000000" w:rsidRDefault="00000000" w:rsidRPr="00000000">
      <w:pPr>
        <w:numPr>
          <w:ilvl w:val="1"/>
          <w:numId w:val="2"/>
        </w:numPr>
        <w:ind w:left="1440" w:hanging="360"/>
        <w:contextualSpacing w:val="1"/>
        <w:rPr>
          <w:u w:val="none"/>
        </w:rPr>
      </w:pPr>
      <w:r w:rsidDel="00000000" w:rsidR="00000000" w:rsidRPr="00000000">
        <w:rPr>
          <w:b w:val="1"/>
          <w:rtl w:val="0"/>
        </w:rPr>
        <w:t xml:space="preserve">DOWNSIDE:</w:t>
      </w:r>
      <w:r w:rsidDel="00000000" w:rsidR="00000000" w:rsidRPr="00000000">
        <w:rPr>
          <w:rtl w:val="0"/>
        </w:rPr>
        <w:t xml:space="preserve"> This breaks encapsulation. Web Components should be framework agnostic, and frameworks should be able to cho</w:t>
      </w:r>
      <w:r w:rsidDel="00000000" w:rsidR="00000000" w:rsidRPr="00000000">
        <w:rPr>
          <w:rtl w:val="0"/>
        </w:rPr>
        <w:t xml:space="preserve">o</w:t>
      </w:r>
      <w:r w:rsidDel="00000000" w:rsidR="00000000" w:rsidRPr="00000000">
        <w:rPr>
          <w:rtl w:val="0"/>
        </w:rPr>
        <w:t xml:space="preserve">se any syntax without telling the Web Component.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Angular could remove the bindings from the template during compilation.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resulting DOM in the debugger would look like this: </w:t>
      </w:r>
      <w:r w:rsidDel="00000000" w:rsidR="00000000" w:rsidRPr="00000000">
        <w:rPr>
          <w:rFonts w:ascii="Courier New" w:cs="Courier New" w:eastAsia="Courier New" w:hAnsi="Courier New"/>
          <w:rtl w:val="0"/>
        </w:rPr>
        <w:t xml:space="preserve">&lt;pane&gt;&lt;/pane&gt;</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Even though no attributes are present in the DOM, the underlying data binding system knows that it needs to update the </w:t>
      </w:r>
      <w:r w:rsidDel="00000000" w:rsidR="00000000" w:rsidRPr="00000000">
        <w:rPr>
          <w:rFonts w:ascii="Courier New" w:cs="Courier New" w:eastAsia="Courier New" w:hAnsi="Courier New"/>
          <w:rtl w:val="0"/>
        </w:rPr>
        <w:t xml:space="preserve">title</w:t>
      </w:r>
      <w:r w:rsidDel="00000000" w:rsidR="00000000" w:rsidRPr="00000000">
        <w:rPr>
          <w:rtl w:val="0"/>
        </w:rPr>
        <w:t xml:space="preserve"> property when the expression changes.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b w:val="1"/>
          <w:rtl w:val="0"/>
        </w:rPr>
        <w:t xml:space="preserve">DOWNSIDE</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It is difficult to debug the application using the web-tools, since the bindings are all hidden from the developer.</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Angular could improve on the previous strategy by rewriting the template at runtime to show the bindings: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resulting DOM in the debugger would look like this: </w:t>
      </w:r>
      <w:r w:rsidDel="00000000" w:rsidR="00000000" w:rsidRPr="00000000">
        <w:rPr>
          <w:rFonts w:ascii="Courier New" w:cs="Courier New" w:eastAsia="Courier New" w:hAnsi="Courier New"/>
          <w:rtl w:val="0"/>
        </w:rPr>
        <w:t xml:space="preserve">&lt;pane  X-title-X="{{exp}}"&gt;&lt;/pane&gt;</w:t>
      </w:r>
      <w:r w:rsidDel="00000000" w:rsidR="00000000" w:rsidRPr="00000000">
        <w:rPr>
          <w:rtl w:val="0"/>
        </w:rPr>
        <w:t xml:space="preserve">.  (Let's discuss syntax later.) It is important to realize that the only way to add debugging information to the Web Component element and not have the Web Component </w:t>
      </w:r>
      <w:r w:rsidDel="00000000" w:rsidR="00000000" w:rsidRPr="00000000">
        <w:rPr>
          <w:i w:val="1"/>
          <w:rtl w:val="0"/>
        </w:rPr>
        <w:t xml:space="preserve">read</w:t>
      </w:r>
      <w:r w:rsidDel="00000000" w:rsidR="00000000" w:rsidRPr="00000000">
        <w:rPr>
          <w:rtl w:val="0"/>
        </w:rPr>
        <w:t xml:space="preserve"> the attribute is to munge the attribute </w:t>
      </w:r>
      <w:r w:rsidDel="00000000" w:rsidR="00000000" w:rsidRPr="00000000">
        <w:rPr>
          <w:i w:val="1"/>
          <w:rtl w:val="0"/>
        </w:rPr>
        <w:t xml:space="preserve">name</w:t>
      </w:r>
      <w:r w:rsidDel="00000000" w:rsidR="00000000" w:rsidRPr="00000000">
        <w:rPr>
          <w:rtl w:val="0"/>
        </w:rPr>
        <w:t xml:space="preserve">. Any form of syntax based on escaping the attribute </w:t>
      </w:r>
      <w:r w:rsidDel="00000000" w:rsidR="00000000" w:rsidRPr="00000000">
        <w:rPr>
          <w:i w:val="1"/>
          <w:rtl w:val="0"/>
        </w:rPr>
        <w:t xml:space="preserve">value</w:t>
      </w:r>
      <w:r w:rsidDel="00000000" w:rsidR="00000000" w:rsidRPr="00000000">
        <w:rPr>
          <w:rtl w:val="0"/>
        </w:rPr>
        <w:t xml:space="preserve">, will cause the issue which we are trying to avoid. In this example we rename  </w:t>
      </w:r>
      <w:r w:rsidDel="00000000" w:rsidR="00000000" w:rsidRPr="00000000">
        <w:rPr>
          <w:rFonts w:ascii="Courier New" w:cs="Courier New" w:eastAsia="Courier New" w:hAnsi="Courier New"/>
          <w:rtl w:val="0"/>
        </w:rPr>
        <w:t xml:space="preserve">title</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X-title-X</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b w:val="1"/>
          <w:rtl w:val="0"/>
        </w:rPr>
        <w:t xml:space="preserve">DOWNSIDE:</w:t>
      </w:r>
      <w:r w:rsidDel="00000000" w:rsidR="00000000" w:rsidRPr="00000000">
        <w:rPr>
          <w:rtl w:val="0"/>
        </w:rPr>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syntax of the HTML in the inspector does not match the syntax available to the developer during application development.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template rewriting will have an unnecessary performance impact during template processing as bindable attributes are rewritten.</w:t>
      </w:r>
      <w:r w:rsidDel="00000000" w:rsidR="00000000" w:rsidRPr="00000000">
        <w:rPr>
          <w:rtl w:val="0"/>
        </w:rPr>
        <w:t xml:space="preserve"> (This may be mitigated by doing it only in debug mode.)</w:t>
      </w:r>
    </w:p>
    <w:p w:rsidR="00000000" w:rsidDel="00000000" w:rsidP="00000000" w:rsidRDefault="00000000" w:rsidRPr="00000000">
      <w:pPr>
        <w:contextualSpacing w:val="0"/>
      </w:pPr>
      <w:r w:rsidDel="00000000" w:rsidR="00000000" w:rsidRPr="00000000">
        <w:rPr>
          <w:rtl w:val="0"/>
        </w:rPr>
        <w:t xml:space="preserve">Given that we cannot have the property name naked in the DOM, and that we don't want to have different syntax during debugging and HTML authoring, it seems that having the developer write the template in escaped attribute mode is probably most consistent.</w:t>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r w:rsidDel="00000000" w:rsidR="00000000" w:rsidRPr="00000000">
              <w:rPr>
                <w:rFonts w:ascii="Courier New" w:cs="Courier New" w:eastAsia="Courier New" w:hAnsi="Courier New"/>
                <w:rtl w:val="0"/>
              </w:rPr>
              <w:t xml:space="preserve">&lt;pane X-title-X="{{exp}}"&gt;&lt;/pane&gt;</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Note: Syntax intentionally ugly. See the syntax discussion below.</w:t>
      </w:r>
    </w:p>
    <w:p w:rsidR="00000000" w:rsidDel="00000000" w:rsidP="00000000" w:rsidRDefault="00000000" w:rsidRPr="00000000">
      <w:pPr>
        <w:spacing w:before="0" w:lineRule="auto"/>
        <w:contextualSpacing w:val="0"/>
      </w:pPr>
      <w:r w:rsidDel="00000000" w:rsidR="00000000" w:rsidRPr="00000000">
        <w:rPr>
          <w:rtl w:val="0"/>
        </w:rPr>
        <w:t xml:space="preserve">This is what the author of the HTML template writes and what would be present in the DOM via the inspector.</w:t>
      </w:r>
      <w:r w:rsidDel="00000000" w:rsidR="00000000" w:rsidRPr="00000000">
        <w:rPr>
          <w:rtl w:val="0"/>
        </w:rPr>
        <w:t xml:space="preserve"> Hopefully it is clear how we arrived at our third conclusion from above: </w:t>
      </w:r>
      <w:r w:rsidDel="00000000" w:rsidR="00000000" w:rsidRPr="00000000">
        <w:rPr>
          <w:i w:val="1"/>
          <w:rtl w:val="0"/>
        </w:rPr>
        <w:t xml:space="preserve">The HTML attribute name of a databound attribute must be escaped in some way.</w:t>
      </w:r>
      <w:r w:rsidDel="00000000" w:rsidR="00000000" w:rsidRPr="00000000">
        <w:rPr>
          <w:rtl w:val="0"/>
        </w:rPr>
      </w:r>
    </w:p>
    <w:p w:rsidR="00000000" w:rsidDel="00000000" w:rsidP="00000000" w:rsidRDefault="00000000" w:rsidRPr="00000000">
      <w:pPr>
        <w:pStyle w:val="Heading3"/>
        <w:contextualSpacing w:val="0"/>
      </w:pPr>
      <w:bookmarkStart w:colFirst="0" w:colLast="0" w:name="h.5wm8oaq4chby" w:id="9"/>
      <w:bookmarkEnd w:id="9"/>
      <w:r w:rsidDel="00000000" w:rsidR="00000000" w:rsidRPr="00000000">
        <w:rPr>
          <w:rtl w:val="0"/>
        </w:rPr>
        <w:t xml:space="preserve">Events</w:t>
      </w:r>
    </w:p>
    <w:p w:rsidR="00000000" w:rsidDel="00000000" w:rsidP="00000000" w:rsidRDefault="00000000" w:rsidRPr="00000000">
      <w:pPr>
        <w:spacing w:before="0" w:lineRule="auto"/>
        <w:contextualSpacing w:val="0"/>
      </w:pPr>
      <w:r w:rsidDel="00000000" w:rsidR="00000000" w:rsidRPr="00000000">
        <w:rPr>
          <w:rtl w:val="0"/>
        </w:rPr>
        <w:t xml:space="preserve">Web Components, like native components, can fire events in response to user input. Native components solve this with </w:t>
      </w:r>
      <w:r w:rsidDel="00000000" w:rsidR="00000000" w:rsidRPr="00000000">
        <w:rPr>
          <w:rFonts w:ascii="Courier New" w:cs="Courier New" w:eastAsia="Courier New" w:hAnsi="Courier New"/>
          <w:rtl w:val="0"/>
        </w:rPr>
        <w:t xml:space="preserve">on</w:t>
      </w:r>
      <w:r w:rsidDel="00000000" w:rsidR="00000000" w:rsidRPr="00000000">
        <w:rPr>
          <w:rFonts w:ascii="Courier New" w:cs="Courier New" w:eastAsia="Courier New" w:hAnsi="Courier New"/>
          <w:i w:val="1"/>
          <w:rtl w:val="0"/>
        </w:rPr>
        <w:t xml:space="preserve">event</w:t>
      </w:r>
      <w:r w:rsidDel="00000000" w:rsidR="00000000" w:rsidRPr="00000000">
        <w:rPr>
          <w:rtl w:val="0"/>
        </w:rPr>
        <w:t xml:space="preserve"> attributes. For example:</w:t>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r w:rsidDel="00000000" w:rsidR="00000000" w:rsidRPr="00000000">
              <w:rPr>
                <w:rFonts w:ascii="Courier New" w:cs="Courier New" w:eastAsia="Courier New" w:hAnsi="Courier New"/>
                <w:rtl w:val="0"/>
              </w:rPr>
              <w:t xml:space="preserve">&lt;div onclick="..."&gt;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on</w:t>
      </w:r>
      <w:r w:rsidDel="00000000" w:rsidR="00000000" w:rsidRPr="00000000">
        <w:rPr>
          <w:rFonts w:ascii="Courier New" w:cs="Courier New" w:eastAsia="Courier New" w:hAnsi="Courier New"/>
          <w:i w:val="1"/>
          <w:rtl w:val="0"/>
        </w:rPr>
        <w:t xml:space="preserve">event</w:t>
      </w:r>
      <w:r w:rsidDel="00000000" w:rsidR="00000000" w:rsidRPr="00000000">
        <w:rPr>
          <w:rtl w:val="0"/>
        </w:rPr>
        <w:t xml:space="preserve"> attribute has many issues (security and global execution context for starters), which is why most frameworks implement their own event handling mechanism. In Angular 1.x this was handled by a dedicated set of directives such as </w:t>
      </w:r>
      <w:r w:rsidDel="00000000" w:rsidR="00000000" w:rsidRPr="00000000">
        <w:rPr>
          <w:rFonts w:ascii="Courier New" w:cs="Courier New" w:eastAsia="Courier New" w:hAnsi="Courier New"/>
          <w:rtl w:val="0"/>
        </w:rPr>
        <w:t xml:space="preserve">ng-click</w:t>
      </w:r>
      <w:r w:rsidDel="00000000" w:rsidR="00000000" w:rsidRPr="00000000">
        <w:rPr>
          <w:rtl w:val="0"/>
        </w:rPr>
        <w:t xml:space="preserve">. Unfortunately, this is not scalable for Web Components since they can invent any new event name. Can you imagine having to create a custom directive for every event of every Web Component? In addition, the registration of event handlers is different from that of assigning to a Web Component property. Property binding and event listening are two fundamentally different aspects of databinding. For this reason we need a way to execute an expression based on an event. Following our previous conclusion, we should encode the event name in the attribute somehow, but in a way that distinguishes it as an event rather than an attribute. Here’s an example:</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 X-ON-click-X="..."&gt;</w:t>
            </w:r>
            <w:r w:rsidDel="00000000" w:rsidR="00000000" w:rsidRPr="00000000">
              <w:rPr>
                <w:rtl w:val="0"/>
              </w:rPr>
            </w:r>
          </w:p>
        </w:tc>
      </w:tr>
    </w:tbl>
    <w:p w:rsidR="00000000" w:rsidDel="00000000" w:rsidP="00000000" w:rsidRDefault="00000000" w:rsidRPr="00000000">
      <w:pPr>
        <w:pStyle w:val="Heading2"/>
        <w:ind w:left="720" w:firstLine="0"/>
        <w:contextualSpacing w:val="0"/>
      </w:pPr>
      <w:bookmarkStart w:colFirst="0" w:colLast="0" w:name="h.ee642pryediu" w:id="10"/>
      <w:bookmarkEnd w:id="10"/>
      <w:r w:rsidDel="00000000" w:rsidR="00000000" w:rsidRPr="00000000">
        <w:rPr>
          <w:rFonts w:ascii="Times New Roman" w:cs="Times New Roman" w:eastAsia="Times New Roman" w:hAnsi="Times New Roman"/>
          <w:b w:val="0"/>
          <w:sz w:val="22"/>
          <w:szCs w:val="22"/>
          <w:rtl w:val="0"/>
        </w:rPr>
        <w:t xml:space="preserve">Note: Syntax intentionally ugly. See the syntax discussion below.</w:t>
      </w:r>
      <w:r w:rsidDel="00000000" w:rsidR="00000000" w:rsidRPr="00000000">
        <w:rPr>
          <w:rtl w:val="0"/>
        </w:rPr>
      </w:r>
    </w:p>
    <w:p w:rsidR="00000000" w:rsidDel="00000000" w:rsidP="00000000" w:rsidRDefault="00000000" w:rsidRPr="00000000">
      <w:pPr>
        <w:pStyle w:val="Heading2"/>
        <w:contextualSpacing w:val="0"/>
      </w:pPr>
      <w:bookmarkStart w:colFirst="0" w:colLast="0" w:name="h.y9f5ed2ndrcv" w:id="11"/>
      <w:bookmarkEnd w:id="11"/>
      <w:r w:rsidDel="00000000" w:rsidR="00000000" w:rsidRPr="00000000">
        <w:rPr>
          <w:rtl w:val="0"/>
        </w:rPr>
        <w:t xml:space="preserve">Syntax</w:t>
      </w:r>
    </w:p>
    <w:p w:rsidR="00000000" w:rsidDel="00000000" w:rsidP="00000000" w:rsidRDefault="00000000" w:rsidRPr="00000000">
      <w:pPr>
        <w:spacing w:before="0" w:lineRule="auto"/>
        <w:contextualSpacing w:val="0"/>
      </w:pPr>
      <w:r w:rsidDel="00000000" w:rsidR="00000000" w:rsidRPr="00000000">
        <w:rPr>
          <w:rtl w:val="0"/>
        </w:rPr>
        <w:t xml:space="preserve">Here’s a quick summary of what we must achieve with our syntax:</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Databinding: The property </w:t>
      </w:r>
      <w:r w:rsidDel="00000000" w:rsidR="00000000" w:rsidRPr="00000000">
        <w:rPr>
          <w:rtl w:val="0"/>
        </w:rPr>
        <w:t xml:space="preserve">name</w:t>
      </w:r>
      <w:r w:rsidDel="00000000" w:rsidR="00000000" w:rsidRPr="00000000">
        <w:rPr>
          <w:rtl w:val="0"/>
        </w:rPr>
        <w:t xml:space="preserve"> must be </w:t>
      </w:r>
      <w:r w:rsidDel="00000000" w:rsidR="00000000" w:rsidRPr="00000000">
        <w:rPr>
          <w:i w:val="1"/>
          <w:rtl w:val="0"/>
        </w:rPr>
        <w:t xml:space="preserve">encoded</w:t>
      </w:r>
      <w:r w:rsidDel="00000000" w:rsidR="00000000" w:rsidRPr="00000000">
        <w:rPr>
          <w:rtl w:val="0"/>
        </w:rPr>
        <w:t xml:space="preserve"> in the attribute. The binding expression is in the attribute’s value.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Event Binding: The event name must be </w:t>
      </w:r>
      <w:r w:rsidDel="00000000" w:rsidR="00000000" w:rsidRPr="00000000">
        <w:rPr>
          <w:i w:val="1"/>
          <w:rtl w:val="0"/>
        </w:rPr>
        <w:t xml:space="preserve">encoded</w:t>
      </w:r>
      <w:r w:rsidDel="00000000" w:rsidR="00000000" w:rsidRPr="00000000">
        <w:rPr>
          <w:rtl w:val="0"/>
        </w:rPr>
        <w:t xml:space="preserve"> in the attribute. We must also be able to distinguish it from an attribute. The event expression is in the value.</w:t>
      </w:r>
    </w:p>
    <w:p w:rsidR="00000000" w:rsidDel="00000000" w:rsidP="00000000" w:rsidRDefault="00000000" w:rsidRPr="00000000">
      <w:pPr>
        <w:spacing w:line="360" w:lineRule="auto"/>
        <w:contextualSpacing w:val="0"/>
      </w:pPr>
      <w:r w:rsidDel="00000000" w:rsidR="00000000" w:rsidRPr="00000000">
        <w:rPr>
          <w:rtl w:val="0"/>
        </w:rPr>
        <w:t xml:space="preserve">Given the above rules, here are </w:t>
      </w:r>
      <w:r w:rsidDel="00000000" w:rsidR="00000000" w:rsidRPr="00000000">
        <w:rPr>
          <w:rtl w:val="0"/>
        </w:rPr>
        <w:t xml:space="preserve">couple of proposed syntaxes</w:t>
      </w:r>
      <w:r w:rsidDel="00000000" w:rsidR="00000000" w:rsidRPr="00000000">
        <w:rPr>
          <w:rtl w:val="0"/>
        </w:rPr>
        <w:t xml:space="preserve"> for databinding.</w:t>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105"/>
        <w:tblGridChange w:id="0">
          <w:tblGrid>
            <w:gridCol w:w="3255"/>
            <w:gridCol w:w="610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&lt;web-component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bind-title="exp"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on-close="exp()"&gt;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simplest syntax proposal is to prefix the property name and event name with </w:t>
            </w:r>
            <w:r w:rsidDel="00000000" w:rsidR="00000000" w:rsidRPr="00000000">
              <w:rPr>
                <w:i w:val="1"/>
                <w:rtl w:val="0"/>
              </w:rPr>
              <w:t xml:space="preserve">bind-</w:t>
            </w:r>
            <w:r w:rsidDel="00000000" w:rsidR="00000000" w:rsidRPr="00000000">
              <w:rPr>
                <w:rtl w:val="0"/>
              </w:rPr>
              <w:t xml:space="preserve"> and </w:t>
            </w:r>
            <w:r w:rsidDel="00000000" w:rsidR="00000000" w:rsidRPr="00000000">
              <w:rPr>
                <w:i w:val="1"/>
                <w:rtl w:val="0"/>
              </w:rPr>
              <w:t xml:space="preserve">on-</w:t>
            </w:r>
            <w:r w:rsidDel="00000000" w:rsidR="00000000" w:rsidRPr="00000000">
              <w:rPr>
                <w:rtl w:val="0"/>
              </w:rPr>
              <w:t xml:space="preserve"> respectively. There are two downsides. First, not all properties are nouns/adjectives. Some, such as 'if' or 'switch', are conjunctions or verbs, making 'bind-ng-if' and 'bind-ng-switch' awkward. That’s also fairly verbose. The second issue is that this may make it harder to see the attribute/directive name. For ltr reading, your eye first comes across the prefix. Some developers may prefer to see the attribute more clearly before the metadata describing whether or not it’s bound.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&lt;web-component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title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"exp"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close+="exp()"</w:t>
            </w:r>
            <w:r w:rsidDel="00000000" w:rsidR="00000000" w:rsidRPr="00000000">
              <w:rPr>
                <w:rFonts w:ascii="Courier New" w:cs="Courier New" w:eastAsia="Courier New" w:hAnsi="Courier New"/>
                <w:rtl w:val="0"/>
              </w:rPr>
              <w:t xml:space="preserve">&gt;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next proposal is to use a non-pronounceable character such as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w:t>
            </w:r>
            <w:r w:rsidDel="00000000" w:rsidR="00000000" w:rsidRPr="00000000">
              <w:rPr>
                <w:rtl w:val="0"/>
              </w:rPr>
              <w:t xml:space="preserve"> for properties and events. The upside is that such characters are silent. They convey meaning, without forcing specific pronunciations. They also allow the attribute/directive name to remain most prominent. The downside is that, while special characters are allowed </w:t>
            </w:r>
            <w:hyperlink r:id="rId19">
              <w:r w:rsidDel="00000000" w:rsidR="00000000" w:rsidRPr="00000000">
                <w:rPr>
                  <w:color w:val="1155cc"/>
                  <w:u w:val="single"/>
                  <w:rtl w:val="0"/>
                </w:rPr>
                <w:t xml:space="preserve">according the HTML spec</w:t>
              </w:r>
            </w:hyperlink>
            <w:r w:rsidDel="00000000" w:rsidR="00000000" w:rsidRPr="00000000">
              <w:rPr>
                <w:rtl w:val="0"/>
              </w:rPr>
              <w:t xml:space="preserve">, </w:t>
            </w:r>
            <w:r w:rsidDel="00000000" w:rsidR="00000000" w:rsidRPr="00000000">
              <w:rPr>
                <w:rtl w:val="0"/>
              </w:rPr>
              <w:t xml:space="preserve">editors, syntax highlighters and HTML validators may not treat them as valid.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commentRangeStart w:id="6"/>
            <w:commentRangeStart w:id="7"/>
            <w:commentRangeStart w:id="8"/>
            <w:r w:rsidDel="00000000" w:rsidR="00000000" w:rsidRPr="00000000">
              <w:rPr>
                <w:rFonts w:ascii="Courier New" w:cs="Courier New" w:eastAsia="Courier New" w:hAnsi="Courier New"/>
                <w:rtl w:val="0"/>
              </w:rPr>
              <w:t xml:space="preserve">&lt;web-component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[title]</w:t>
            </w:r>
            <w:r w:rsidDel="00000000" w:rsidR="00000000" w:rsidRPr="00000000">
              <w:rPr>
                <w:rFonts w:ascii="Courier New" w:cs="Courier New" w:eastAsia="Courier New" w:hAnsi="Courier New"/>
                <w:rtl w:val="0"/>
              </w:rPr>
              <w:t xml:space="preserve">="exp"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(close)="exp()"&gt;</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Here’s another variation based on symbols, inspired from JS object notation.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are used to dereference properties and </w:t>
            </w:r>
            <w:r w:rsidDel="00000000" w:rsidR="00000000" w:rsidRPr="00000000">
              <w:rPr>
                <w:rFonts w:ascii="Courier New" w:cs="Courier New" w:eastAsia="Courier New" w:hAnsi="Courier New"/>
                <w:rtl w:val="0"/>
              </w:rPr>
              <w:t xml:space="preserve">()</w:t>
            </w:r>
            <w:r w:rsidDel="00000000" w:rsidR="00000000" w:rsidRPr="00000000">
              <w:rPr>
                <w:rtl w:val="0"/>
              </w:rPr>
              <w:t xml:space="preserve"> are used to invoke functions. The downside is that the attribute now has both a prefix and suffix. Additionally, turning the static literal </w:t>
            </w:r>
            <w:r w:rsidDel="00000000" w:rsidR="00000000" w:rsidRPr="00000000">
              <w:rPr>
                <w:rFonts w:ascii="Courier New" w:cs="Courier New" w:eastAsia="Courier New" w:hAnsi="Courier New"/>
                <w:rtl w:val="0"/>
              </w:rPr>
              <w:t xml:space="preserve">&lt;div title="foo"&gt;</w:t>
            </w:r>
            <w:r w:rsidDel="00000000" w:rsidR="00000000" w:rsidRPr="00000000">
              <w:rPr>
                <w:rtl w:val="0"/>
              </w:rPr>
              <w:t xml:space="preserve"> into the dynamic binding </w:t>
            </w:r>
            <w:r w:rsidDel="00000000" w:rsidR="00000000" w:rsidRPr="00000000">
              <w:rPr>
                <w:rFonts w:ascii="Courier New" w:cs="Courier New" w:eastAsia="Courier New" w:hAnsi="Courier New"/>
                <w:rtl w:val="0"/>
              </w:rPr>
              <w:t xml:space="preserve">&lt;div [title]="foo"&gt;</w:t>
            </w:r>
            <w:r w:rsidDel="00000000" w:rsidR="00000000" w:rsidRPr="00000000">
              <w:rPr>
                <w:rtl w:val="0"/>
              </w:rPr>
              <w:t xml:space="preserve"> requires more editing keystrokes.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&lt;web-component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title</w:t>
            </w:r>
            <w:commentRangeStart w:id="9"/>
            <w:commentRangeStart w:id="10"/>
            <w:commentRangeStart w:id="11"/>
            <w:commentRangeStart w:id="12"/>
            <w:commentRangeStart w:id="13"/>
            <w:commentRangeStart w:id="14"/>
            <w:commentRangeStart w:id="15"/>
            <w:r w:rsidDel="00000000" w:rsidR="00000000" w:rsidRPr="00000000">
              <w:rPr>
                <w:rFonts w:ascii="Courier New" w:cs="Courier New" w:eastAsia="Courier New" w:hAnsi="Courier New"/>
                <w:rtl w:val="0"/>
              </w:rPr>
              <w:t xml:space="preserve">[]="exp"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close()="exp()</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Courier New" w:cs="Courier New" w:eastAsia="Courier New" w:hAnsi="Courier New"/>
                <w:rtl w:val="0"/>
              </w:rPr>
              <w:t xml:space="preserve">"&gt;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Here’s an alternate version of previous syntax which is more keystroke friendly.</w:t>
            </w:r>
          </w:p>
        </w:tc>
      </w:tr>
    </w:tbl>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Note: There is still an issue not addressed by any of these syntax options. None of them convey the </w:t>
      </w:r>
      <w:r w:rsidDel="00000000" w:rsidR="00000000" w:rsidRPr="00000000">
        <w:rPr>
          <w:rFonts w:ascii="Times New Roman" w:cs="Times New Roman" w:eastAsia="Times New Roman" w:hAnsi="Times New Roman"/>
          <w:i w:val="1"/>
          <w:rtl w:val="0"/>
        </w:rPr>
        <w:t xml:space="preserve">directionality</w:t>
      </w:r>
      <w:r w:rsidDel="00000000" w:rsidR="00000000" w:rsidRPr="00000000">
        <w:rPr>
          <w:rFonts w:ascii="Times New Roman" w:cs="Times New Roman" w:eastAsia="Times New Roman" w:hAnsi="Times New Roman"/>
          <w:rtl w:val="0"/>
        </w:rPr>
        <w:t xml:space="preserve"> of the binding. If we have a single bind operator for properties, does that represent one-way binding? or two-way binding? You cannot infer directionality since it can vary not only per property, per component but also per use. You need a specific way to indicate that a binding is intended to be one-way (from model to view only) or two-way (from model to view and view back to model). This is an area of active debate amongst team members at present. Some are arguing for the removal of two-way binding in favor of an (not yet specified) alternate mechanism. Others favor </w:t>
      </w:r>
      <w:commentRangeStart w:id="16"/>
      <w:r w:rsidDel="00000000" w:rsidR="00000000" w:rsidRPr="00000000">
        <w:rPr>
          <w:rFonts w:ascii="Times New Roman" w:cs="Times New Roman" w:eastAsia="Times New Roman" w:hAnsi="Times New Roman"/>
          <w:rtl w:val="0"/>
        </w:rPr>
        <w:t xml:space="preserve">syntax to uniquely represent one-way and two-way binding</w:t>
      </w:r>
      <w:commentRangeEnd w:id="16"/>
      <w:r w:rsidDel="00000000" w:rsidR="00000000" w:rsidRPr="00000000">
        <w:commentReference w:id="16"/>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Style w:val="Heading3"/>
        <w:contextualSpacing w:val="0"/>
      </w:pPr>
      <w:bookmarkStart w:colFirst="0" w:colLast="0" w:name="h.4sg4x9izih7s" w:id="12"/>
      <w:bookmarkEnd w:id="12"/>
      <w:r w:rsidDel="00000000" w:rsidR="00000000" w:rsidRPr="00000000">
        <w:rPr>
          <w:rtl w:val="0"/>
        </w:rPr>
        <w:t xml:space="preserve">What about the</w:t>
      </w:r>
      <w:r w:rsidDel="00000000" w:rsidR="00000000" w:rsidRPr="00000000">
        <w:rPr>
          <w:rtl w:val="0"/>
        </w:rPr>
        <w:t xml:space="preserve"> {{}} Syntax?</w:t>
      </w:r>
    </w:p>
    <w:p w:rsidR="00000000" w:rsidDel="00000000" w:rsidP="00000000" w:rsidRDefault="00000000" w:rsidRPr="00000000">
      <w:pPr>
        <w:spacing w:before="0" w:lineRule="auto"/>
        <w:contextualSpacing w:val="0"/>
      </w:pPr>
      <w:r w:rsidDel="00000000" w:rsidR="00000000" w:rsidRPr="00000000">
        <w:rPr>
          <w:rtl w:val="0"/>
        </w:rPr>
        <w:t xml:space="preserve">So many libraries are using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syntax, but can we keep it? Yes. However, there are two issues that need to be addressed: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As described above, any escaping which relies solely on attribute </w:t>
      </w:r>
      <w:r w:rsidDel="00000000" w:rsidR="00000000" w:rsidRPr="00000000">
        <w:rPr>
          <w:i w:val="1"/>
          <w:rtl w:val="0"/>
        </w:rPr>
        <w:t xml:space="preserve">value</w:t>
      </w:r>
      <w:r w:rsidDel="00000000" w:rsidR="00000000" w:rsidRPr="00000000">
        <w:rPr>
          <w:rtl w:val="0"/>
        </w:rPr>
        <w:t xml:space="preserve"> escaping will allow the Web Component to read the raw binding string. This means that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will have to be converted to attribute name escaping or removed during compilation.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can only bind strings. To understand this better, let’s assume we have a piece of template such as this:</w:t>
        <w:br w:type="textWrapping"/>
      </w:r>
      <w:r w:rsidDel="00000000" w:rsidR="00000000" w:rsidRPr="00000000">
        <w:rPr>
          <w:rFonts w:ascii="Courier New" w:cs="Courier New" w:eastAsia="Courier New" w:hAnsi="Courier New"/>
          <w:rtl w:val="0"/>
        </w:rPr>
        <w:t xml:space="preserve">    &lt;map tile-source="{{tileDataSource}}"&gt;</w:t>
      </w:r>
      <w:r w:rsidDel="00000000" w:rsidR="00000000" w:rsidRPr="00000000">
        <w:rPr>
          <w:rtl w:val="0"/>
        </w:rPr>
        <w:br w:type="textWrapping"/>
        <w:t xml:space="preserve">Assuming that the binding has nothing before or after </w:t>
      </w:r>
      <w:r w:rsidDel="00000000" w:rsidR="00000000" w:rsidRPr="00000000">
        <w:rPr>
          <w:rFonts w:ascii="Courier New" w:cs="Courier New" w:eastAsia="Courier New" w:hAnsi="Courier New"/>
          <w:rtl w:val="0"/>
        </w:rPr>
        <w:t xml:space="preserve">{{}}</w:t>
      </w:r>
      <w:r w:rsidDel="00000000" w:rsidR="00000000" w:rsidRPr="00000000">
        <w:rPr>
          <w:rtl w:val="0"/>
        </w:rPr>
        <w:t xml:space="preserve"> we could pass by reference instead of by string. So, the above should work fine. But the moment a character is added it would fail (notice the extra space before </w:t>
      </w:r>
      <w:r w:rsidDel="00000000" w:rsidR="00000000" w:rsidRPr="00000000">
        <w:rPr>
          <w:rFonts w:ascii="Courier New" w:cs="Courier New" w:eastAsia="Courier New" w:hAnsi="Courier New"/>
          <w:rtl w:val="0"/>
        </w:rPr>
        <w:t xml:space="preserve">{{}}</w:t>
      </w:r>
      <w:r w:rsidDel="00000000" w:rsidR="00000000" w:rsidRPr="00000000">
        <w:rPr>
          <w:rtl w:val="0"/>
        </w:rPr>
        <w:t xml:space="preserve"> below).</w:t>
        <w:br w:type="textWrapping"/>
      </w:r>
      <w:r w:rsidDel="00000000" w:rsidR="00000000" w:rsidRPr="00000000">
        <w:rPr>
          <w:rFonts w:ascii="Courier New" w:cs="Courier New" w:eastAsia="Courier New" w:hAnsi="Courier New"/>
          <w:rtl w:val="0"/>
        </w:rPr>
        <w:t xml:space="preserve">    &lt;map tile-source=" {{tileDataSource}}"&gt;</w:t>
      </w:r>
      <w:r w:rsidDel="00000000" w:rsidR="00000000" w:rsidRPr="00000000">
        <w:rPr>
          <w:rtl w:val="0"/>
        </w:rPr>
        <w:br w:type="textWrapping"/>
        <w:t xml:space="preserve">This may not seem too bad, but the corollary would also be true. Assume that you have a type called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which has a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method. In that case, this would work as expected:</w:t>
        <w:br w:type="textWrapping"/>
      </w:r>
      <w:r w:rsidDel="00000000" w:rsidR="00000000" w:rsidRPr="00000000">
        <w:rPr>
          <w:rFonts w:ascii="Courier New" w:cs="Courier New" w:eastAsia="Courier New" w:hAnsi="Courier New"/>
          <w:rtl w:val="0"/>
        </w:rPr>
        <w:t xml:space="preserve">    &lt;dialog title="Hello {{user}}"&gt;</w:t>
      </w:r>
      <w:r w:rsidDel="00000000" w:rsidR="00000000" w:rsidRPr="00000000">
        <w:rPr>
          <w:rtl w:val="0"/>
        </w:rPr>
        <w:br w:type="textWrapping"/>
        <w:t xml:space="preserve">However, this would break:</w:t>
        <w:br w:type="textWrapping"/>
      </w:r>
      <w:r w:rsidDel="00000000" w:rsidR="00000000" w:rsidRPr="00000000">
        <w:rPr>
          <w:rFonts w:ascii="Courier New" w:cs="Courier New" w:eastAsia="Courier New" w:hAnsi="Courier New"/>
          <w:rtl w:val="0"/>
        </w:rPr>
        <w:t xml:space="preserve">    &lt;dialog title="{{user}}"&gt;</w:t>
      </w:r>
      <w:r w:rsidDel="00000000" w:rsidR="00000000" w:rsidRPr="00000000">
        <w:rPr>
          <w:rtl w:val="0"/>
        </w:rPr>
        <w:br w:type="textWrapping"/>
        <w:t xml:space="preserve">The issue is that, since there is nothing before or after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we would silently drop the call to the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method, resulting in a pass by reference. Here’s the important point: for the system to be consistent, we cannot change the semantics of the binding based on whether or not there is anything around the binding. The semantics must either always have a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call, or never.</w:t>
      </w:r>
    </w:p>
    <w:p w:rsidR="00000000" w:rsidDel="00000000" w:rsidP="00000000" w:rsidRDefault="00000000" w:rsidRPr="00000000">
      <w:pPr>
        <w:contextualSpacing w:val="0"/>
      </w:pPr>
      <w:r w:rsidDel="00000000" w:rsidR="00000000" w:rsidRPr="00000000">
        <w:rPr>
          <w:rtl w:val="0"/>
        </w:rPr>
        <w:t xml:space="preserve">In conclusion we can make </w:t>
      </w:r>
      <w:r w:rsidDel="00000000" w:rsidR="00000000" w:rsidRPr="00000000">
        <w:rPr>
          <w:rFonts w:ascii="Courier New" w:cs="Courier New" w:eastAsia="Courier New" w:hAnsi="Courier New"/>
          <w:rtl w:val="0"/>
        </w:rPr>
        <w:t xml:space="preserve">{{}}</w:t>
      </w:r>
      <w:r w:rsidDel="00000000" w:rsidR="00000000" w:rsidRPr="00000000">
        <w:rPr>
          <w:rtl w:val="0"/>
        </w:rPr>
        <w:t xml:space="preserve"> work in most cases, if we rewrite the templates or remove the attribute and always convert to string.</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Note: While this syntax is used by other binding engines, it should be clear that it is not usually interpreted by these engines as a stringification of the data in the way that we want to enforce. So, while the syntax is the same, for us, the semantics are different. In order to make the string-nature of our syntax more apparent, we should consider using the ES6 string interpolation notation instead. It would provide a couple of benefits:</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will be obvious that this type of binding includes a </w:t>
      </w:r>
      <w:r w:rsidDel="00000000" w:rsidR="00000000" w:rsidRPr="00000000">
        <w:rPr>
          <w:rFonts w:ascii="Courier New" w:cs="Courier New" w:eastAsia="Courier New" w:hAnsi="Courier New"/>
          <w:rtl w:val="0"/>
        </w:rPr>
        <w:t xml:space="preserve">toString</w:t>
      </w:r>
      <w:r w:rsidDel="00000000" w:rsidR="00000000" w:rsidRPr="00000000">
        <w:rPr>
          <w:rFonts w:ascii="Times New Roman" w:cs="Times New Roman" w:eastAsia="Times New Roman" w:hAnsi="Times New Roman"/>
          <w:rtl w:val="0"/>
        </w:rPr>
        <w:t xml:space="preserve"> operation. This will help clarify the behavior for developers coming from other libraries that use the same syntax, but with different or inconsistent behavior.</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will align us with ES6 syntax and enable the developer to have less cognitive dissonance between their programming language and markup.</w:t>
      </w:r>
    </w:p>
    <w:p w:rsidR="00000000" w:rsidDel="00000000" w:rsidP="00000000" w:rsidRDefault="00000000" w:rsidRPr="00000000">
      <w:pPr>
        <w:spacing w:line="360" w:lineRule="auto"/>
        <w:ind w:left="720" w:firstLine="0"/>
        <w:contextualSpacing w:val="0"/>
      </w:pPr>
      <w:r w:rsidDel="00000000" w:rsidR="00000000" w:rsidRPr="00000000">
        <w:rPr>
          <w:rFonts w:ascii="Times New Roman" w:cs="Times New Roman" w:eastAsia="Times New Roman" w:hAnsi="Times New Roman"/>
          <w:rtl w:val="0"/>
        </w:rPr>
        <w:t xml:space="preserve">The resulting syntax would look like this:</w:t>
      </w:r>
    </w:p>
    <w:tbl>
      <w:tblPr>
        <w:tblStyle w:val="Table12"/>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&lt;dialog title="Hello ${user}"&gt;</w:t>
            </w:r>
            <w:r w:rsidDel="00000000" w:rsidR="00000000" w:rsidRPr="00000000">
              <w:rPr>
                <w:rtl w:val="0"/>
              </w:rPr>
            </w:r>
          </w:p>
        </w:tc>
      </w:tr>
    </w:tbl>
    <w:p w:rsidR="00000000" w:rsidDel="00000000" w:rsidP="00000000" w:rsidRDefault="00000000" w:rsidRPr="00000000">
      <w:pPr>
        <w:spacing w:before="320" w:lineRule="auto"/>
        <w:contextualSpacing w:val="0"/>
      </w:pPr>
      <w:r w:rsidDel="00000000" w:rsidR="00000000" w:rsidRPr="00000000">
        <w:rPr>
          <w:rtl w:val="0"/>
        </w:rPr>
        <w:t xml:space="preserve">The above is really just a shorthand to:</w:t>
      </w:r>
      <w:r w:rsidDel="00000000" w:rsidR="00000000" w:rsidRPr="00000000">
        <w:rPr>
          <w:rtl w:val="0"/>
        </w:rPr>
      </w:r>
    </w:p>
    <w:tbl>
      <w:tblPr>
        <w:tblStyle w:val="Table1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&lt;dialog [title]="'Hello ' + (user|stringify)"&gt;</w:t>
            </w:r>
            <w:r w:rsidDel="00000000" w:rsidR="00000000" w:rsidRPr="00000000">
              <w:rPr>
                <w:rtl w:val="0"/>
              </w:rPr>
            </w:r>
          </w:p>
        </w:tc>
      </w:tr>
    </w:tbl>
    <w:p w:rsidR="00000000" w:rsidDel="00000000" w:rsidP="00000000" w:rsidRDefault="00000000" w:rsidRPr="00000000">
      <w:pPr>
        <w:spacing w:before="320" w:lineRule="auto"/>
        <w:contextualSpacing w:val="0"/>
      </w:pPr>
      <w:r w:rsidDel="00000000" w:rsidR="00000000" w:rsidRPr="00000000">
        <w:rPr>
          <w:rtl w:val="0"/>
        </w:rPr>
      </w:r>
    </w:p>
    <w:p w:rsidR="00000000" w:rsidDel="00000000" w:rsidP="00000000" w:rsidRDefault="00000000" w:rsidRPr="00000000">
      <w:pPr>
        <w:pStyle w:val="Heading3"/>
        <w:spacing w:before="320" w:lineRule="auto"/>
        <w:contextualSpacing w:val="0"/>
      </w:pPr>
      <w:bookmarkStart w:colFirst="0" w:colLast="0" w:name="h.bliff347716t" w:id="13"/>
      <w:bookmarkEnd w:id="13"/>
      <w:r w:rsidDel="00000000" w:rsidR="00000000" w:rsidRPr="00000000">
        <w:rPr>
          <w:rtl w:val="0"/>
        </w:rPr>
        <w:t xml:space="preserve">The Oddity of </w:t>
      </w:r>
      <w:r w:rsidDel="00000000" w:rsidR="00000000" w:rsidRPr="00000000">
        <w:rPr>
          <w:rtl w:val="0"/>
        </w:rPr>
        <w:t xml:space="preserve">Template Directives</w:t>
      </w: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t xml:space="preserve">There are a special set of directives which are known as </w:t>
      </w:r>
      <w:r w:rsidDel="00000000" w:rsidR="00000000" w:rsidRPr="00000000">
        <w:rPr>
          <w:i w:val="1"/>
          <w:rtl w:val="0"/>
        </w:rPr>
        <w:t xml:space="preserve">template directives</w:t>
      </w:r>
      <w:r w:rsidDel="00000000" w:rsidR="00000000" w:rsidRPr="00000000">
        <w:rPr>
          <w:rtl w:val="0"/>
        </w:rPr>
        <w:t xml:space="preserve">. Examples of these are </w:t>
      </w:r>
      <w:r w:rsidDel="00000000" w:rsidR="00000000" w:rsidRPr="00000000">
        <w:rPr>
          <w:rFonts w:ascii="Courier New" w:cs="Courier New" w:eastAsia="Courier New" w:hAnsi="Courier New"/>
          <w:rtl w:val="0"/>
        </w:rPr>
        <w:t xml:space="preserve">ng-if</w:t>
      </w:r>
      <w:r w:rsidDel="00000000" w:rsidR="00000000" w:rsidRPr="00000000">
        <w:rPr>
          <w:rtl w:val="0"/>
        </w:rPr>
        <w:t xml:space="preserve">, </w:t>
      </w:r>
      <w:r w:rsidDel="00000000" w:rsidR="00000000" w:rsidRPr="00000000">
        <w:rPr>
          <w:rFonts w:ascii="Courier New" w:cs="Courier New" w:eastAsia="Courier New" w:hAnsi="Courier New"/>
          <w:rtl w:val="0"/>
        </w:rPr>
        <w:t xml:space="preserve">ng-repeat</w:t>
      </w:r>
      <w:r w:rsidDel="00000000" w:rsidR="00000000" w:rsidRPr="00000000">
        <w:rPr>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ng-switch</w:t>
      </w:r>
      <w:r w:rsidDel="00000000" w:rsidR="00000000" w:rsidRPr="00000000">
        <w:rPr>
          <w:rtl w:val="0"/>
        </w:rPr>
        <w:t xml:space="preserve">. These directives are unique in two ways. First, there can only be one template directive per element. The following is not allowed: </w:t>
      </w: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 ng-repeat ng-if&gt;</w:t>
            </w:r>
            <w:r w:rsidDel="00000000" w:rsidR="00000000" w:rsidRPr="00000000">
              <w:rPr>
                <w:rtl w:val="0"/>
              </w:rPr>
            </w:r>
          </w:p>
        </w:tc>
      </w:tr>
    </w:tbl>
    <w:p w:rsidR="00000000" w:rsidDel="00000000" w:rsidP="00000000" w:rsidRDefault="00000000" w:rsidRPr="00000000">
      <w:pPr>
        <w:contextualSpacing w:val="0"/>
      </w:pPr>
      <w:commentRangeStart w:id="17"/>
      <w:commentRangeStart w:id="18"/>
      <w:commentRangeStart w:id="19"/>
      <w:commentRangeStart w:id="20"/>
      <w:r w:rsidDel="00000000" w:rsidR="00000000" w:rsidRPr="00000000">
        <w:rPr>
          <w:rtl w:val="0"/>
        </w:rPr>
        <w:t xml:space="preserve">This is confusing as it is not clear if the </w:t>
      </w:r>
      <w:r w:rsidDel="00000000" w:rsidR="00000000" w:rsidRPr="00000000">
        <w:rPr>
          <w:rFonts w:ascii="Courier New" w:cs="Courier New" w:eastAsia="Courier New" w:hAnsi="Courier New"/>
          <w:rtl w:val="0"/>
        </w:rPr>
        <w:t xml:space="preserve">ng-if </w:t>
      </w:r>
      <w:r w:rsidDel="00000000" w:rsidR="00000000" w:rsidRPr="00000000">
        <w:rPr>
          <w:rtl w:val="0"/>
        </w:rPr>
        <w:t xml:space="preserve">should get applied before </w:t>
      </w:r>
      <w:r w:rsidDel="00000000" w:rsidR="00000000" w:rsidRPr="00000000">
        <w:rPr>
          <w:rFonts w:ascii="Courier New" w:cs="Courier New" w:eastAsia="Courier New" w:hAnsi="Courier New"/>
          <w:rtl w:val="0"/>
        </w:rPr>
        <w:t xml:space="preserve">ng-repeat</w:t>
      </w:r>
      <w:r w:rsidDel="00000000" w:rsidR="00000000" w:rsidRPr="00000000">
        <w:rPr>
          <w:rtl w:val="0"/>
        </w:rPr>
        <w:t xml:space="preserve"> or if </w:t>
      </w:r>
      <w:r w:rsidDel="00000000" w:rsidR="00000000" w:rsidRPr="00000000">
        <w:rPr>
          <w:rFonts w:ascii="Courier New" w:cs="Courier New" w:eastAsia="Courier New" w:hAnsi="Courier New"/>
          <w:rtl w:val="0"/>
        </w:rPr>
        <w:t xml:space="preserve">ng-if </w:t>
      </w:r>
      <w:r w:rsidDel="00000000" w:rsidR="00000000" w:rsidRPr="00000000">
        <w:rPr>
          <w:rtl w:val="0"/>
        </w:rPr>
        <w:t xml:space="preserve">only works after </w:t>
      </w:r>
      <w:r w:rsidDel="00000000" w:rsidR="00000000" w:rsidRPr="00000000">
        <w:rPr>
          <w:rFonts w:ascii="Courier New" w:cs="Courier New" w:eastAsia="Courier New" w:hAnsi="Courier New"/>
          <w:rtl w:val="0"/>
        </w:rPr>
        <w:t xml:space="preserve">ng-repeat </w:t>
      </w:r>
      <w:r w:rsidDel="00000000" w:rsidR="00000000" w:rsidRPr="00000000">
        <w:rPr>
          <w:rtl w:val="0"/>
        </w:rPr>
        <w:t xml:space="preserve">is unrolled. Second, the directive itself exists outside the element on which it is declared. </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Consider this:</w:t>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 ng-if&gt;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It would be incorrect to think of </w:t>
      </w:r>
      <w:r w:rsidDel="00000000" w:rsidR="00000000" w:rsidRPr="00000000">
        <w:rPr>
          <w:rFonts w:ascii="Courier New" w:cs="Courier New" w:eastAsia="Courier New" w:hAnsi="Courier New"/>
          <w:rtl w:val="0"/>
        </w:rPr>
        <w:t xml:space="preserve">ng-if</w:t>
      </w:r>
      <w:r w:rsidDel="00000000" w:rsidR="00000000" w:rsidRPr="00000000">
        <w:rPr>
          <w:rtl w:val="0"/>
        </w:rPr>
        <w:t xml:space="preserve"> as part of the div. If </w:t>
      </w:r>
      <w:r w:rsidDel="00000000" w:rsidR="00000000" w:rsidRPr="00000000">
        <w:rPr>
          <w:rFonts w:ascii="Courier New" w:cs="Courier New" w:eastAsia="Courier New" w:hAnsi="Courier New"/>
          <w:rtl w:val="0"/>
        </w:rPr>
        <w:t xml:space="preserve">ng-if </w:t>
      </w:r>
      <w:r w:rsidDel="00000000" w:rsidR="00000000" w:rsidRPr="00000000">
        <w:rPr>
          <w:rtl w:val="0"/>
        </w:rPr>
        <w:t xml:space="preserve">evaluates to </w:t>
      </w:r>
      <w:r w:rsidDel="00000000" w:rsidR="00000000" w:rsidRPr="00000000">
        <w:rPr>
          <w:rFonts w:ascii="Courier New" w:cs="Courier New" w:eastAsia="Courier New" w:hAnsi="Courier New"/>
          <w:rtl w:val="0"/>
        </w:rPr>
        <w:t xml:space="preserve">false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div </w:t>
      </w:r>
      <w:r w:rsidDel="00000000" w:rsidR="00000000" w:rsidRPr="00000000">
        <w:rPr>
          <w:rtl w:val="0"/>
        </w:rPr>
        <w:t xml:space="preserve">is removed entirely. It is better to think of </w:t>
      </w:r>
      <w:r w:rsidDel="00000000" w:rsidR="00000000" w:rsidRPr="00000000">
        <w:rPr>
          <w:rFonts w:ascii="Courier New" w:cs="Courier New" w:eastAsia="Courier New" w:hAnsi="Courier New"/>
          <w:rtl w:val="0"/>
        </w:rPr>
        <w:t xml:space="preserve">ng-if </w:t>
      </w:r>
      <w:r w:rsidDel="00000000" w:rsidR="00000000" w:rsidRPr="00000000">
        <w:rPr>
          <w:rtl w:val="0"/>
        </w:rPr>
        <w:t xml:space="preserve">as something which manages the </w:t>
      </w:r>
      <w:r w:rsidDel="00000000" w:rsidR="00000000" w:rsidRPr="00000000">
        <w:rPr>
          <w:rFonts w:ascii="Courier New" w:cs="Courier New" w:eastAsia="Courier New" w:hAnsi="Courier New"/>
          <w:rtl w:val="0"/>
        </w:rPr>
        <w:t xml:space="preserve">div </w:t>
      </w:r>
      <w:r w:rsidDel="00000000" w:rsidR="00000000" w:rsidRPr="00000000">
        <w:rPr>
          <w:rtl w:val="0"/>
        </w:rPr>
        <w:t xml:space="preserve">and is above/around it rather than part of it. </w:t>
      </w:r>
    </w:p>
    <w:p w:rsidR="00000000" w:rsidDel="00000000" w:rsidP="00000000" w:rsidRDefault="00000000" w:rsidRPr="00000000">
      <w:pPr>
        <w:spacing w:line="276" w:lineRule="auto"/>
        <w:contextualSpacing w:val="0"/>
      </w:pPr>
      <w:r w:rsidDel="00000000" w:rsidR="00000000" w:rsidRPr="00000000">
        <w:rPr>
          <w:rtl w:val="0"/>
        </w:rPr>
        <w:t xml:space="preserve">Because these directives represent structural differences unlike normal attributes or decorator directives, the question arises “Should we have a special syntax?” To discuss this further, we’ll make some assumptions about the general binding syntax.  Let’s assume the following is used for standard property bindings:</w:t>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 [property]=exp&gt;</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t xml:space="preserve">We could then use a variation like one of the following to represent template bindings:</w:t>
      </w:r>
      <w:r w:rsidDel="00000000" w:rsidR="00000000" w:rsidRPr="00000000">
        <w:rPr>
          <w:rtl w:val="0"/>
        </w:rPr>
        <w:t xml:space="preserve"> </w:t>
      </w: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 directive[]=exp&gt;</w:t>
            </w:r>
            <w:r w:rsidDel="00000000" w:rsidR="00000000" w:rsidRPr="00000000">
              <w:rPr>
                <w:rtl w:val="0"/>
              </w:rPr>
              <w:br w:type="textWrapping"/>
            </w:r>
            <w:r w:rsidDel="00000000" w:rsidR="00000000" w:rsidRPr="00000000">
              <w:rPr>
                <w:rFonts w:ascii="Courier New" w:cs="Courier New" w:eastAsia="Courier New" w:hAnsi="Courier New"/>
                <w:rtl w:val="0"/>
              </w:rPr>
              <w:t xml:space="preserve">&lt;div directive#="condition"&gt;</w:t>
            </w:r>
          </w:p>
        </w:tc>
      </w:tr>
    </w:tbl>
    <w:p w:rsidR="00000000" w:rsidDel="00000000" w:rsidP="00000000" w:rsidRDefault="00000000" w:rsidRPr="00000000">
      <w:pPr>
        <w:spacing w:before="200" w:lineRule="auto"/>
        <w:contextualSpacing w:val="0"/>
      </w:pPr>
      <w:r w:rsidDel="00000000" w:rsidR="00000000" w:rsidRPr="00000000">
        <w:rPr>
          <w:rtl w:val="0"/>
        </w:rPr>
        <w:t xml:space="preserve">Here’s some examples of how we might represent the identifier needed by </w:t>
      </w:r>
      <w:r w:rsidDel="00000000" w:rsidR="00000000" w:rsidRPr="00000000">
        <w:rPr>
          <w:rFonts w:ascii="Courier New" w:cs="Courier New" w:eastAsia="Courier New" w:hAnsi="Courier New"/>
          <w:rtl w:val="0"/>
        </w:rPr>
        <w:t xml:space="preserve">ng-repeat</w:t>
      </w:r>
      <w:r w:rsidDel="00000000" w:rsidR="00000000" w:rsidRPr="00000000">
        <w:rPr>
          <w:rtl w:val="0"/>
        </w:rPr>
        <w:t xml:space="preserve">:</w:t>
      </w: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 ng-repeat[person]="people"&gt;{{person}}&lt;/div&gt;</w:t>
              <w:br w:type="textWrapping"/>
              <w:t xml:space="preserve">&lt;div ng-repeat#person="people"&gt;{{person}}&lt;/div&gt;</w:t>
            </w:r>
          </w:p>
        </w:tc>
      </w:tr>
    </w:tbl>
    <w:p w:rsidR="00000000" w:rsidDel="00000000" w:rsidP="00000000" w:rsidRDefault="00000000" w:rsidRPr="00000000">
      <w:pPr>
        <w:spacing w:before="200" w:lineRule="auto"/>
        <w:contextualSpacing w:val="0"/>
      </w:pPr>
      <w:r w:rsidDel="00000000" w:rsidR="00000000" w:rsidRPr="00000000">
        <w:rPr>
          <w:rtl w:val="0"/>
        </w:rPr>
        <w:t xml:space="preserve">If we don’t want to have different binding syntax for template directives, we still need a way to handle the </w:t>
      </w:r>
      <w:r w:rsidDel="00000000" w:rsidR="00000000" w:rsidRPr="00000000">
        <w:rPr>
          <w:rFonts w:ascii="Courier New" w:cs="Courier New" w:eastAsia="Courier New" w:hAnsi="Courier New"/>
          <w:rtl w:val="0"/>
        </w:rPr>
        <w:t xml:space="preserve">ng-repeat </w:t>
      </w:r>
      <w:r w:rsidDel="00000000" w:rsidR="00000000" w:rsidRPr="00000000">
        <w:rPr>
          <w:rtl w:val="0"/>
        </w:rPr>
        <w:t xml:space="preserve">scenario. Here are a few ideas:</w:t>
      </w: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 [ng-repeat]person="people"&gt;{{person}}&lt;/div&gt;</w:t>
              <w:br w:type="textWrapping"/>
            </w:r>
            <w:r w:rsidDel="00000000" w:rsidR="00000000" w:rsidRPr="00000000">
              <w:rPr>
                <w:rFonts w:ascii="Courier New" w:cs="Courier New" w:eastAsia="Courier New" w:hAnsi="Courier New"/>
                <w:rtl w:val="0"/>
              </w:rPr>
              <w:t xml:space="preserve">&lt;div </w:t>
            </w:r>
            <w:commentRangeStart w:id="21"/>
            <w:commentRangeStart w:id="22"/>
            <w:commentRangeStart w:id="23"/>
            <w:commentRangeStart w:id="24"/>
            <w:commentRangeStart w:id="25"/>
            <w:commentRangeStart w:id="26"/>
            <w:commentRangeStart w:id="27"/>
            <w:commentRangeStart w:id="28"/>
            <w:r w:rsidDel="00000000" w:rsidR="00000000" w:rsidRPr="00000000">
              <w:rPr>
                <w:rFonts w:ascii="Courier New" w:cs="Courier New" w:eastAsia="Courier New" w:hAnsi="Courier New"/>
                <w:rtl w:val="0"/>
              </w:rPr>
              <w:t xml:space="preserve">[ng-repeat|person]</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Fonts w:ascii="Courier New" w:cs="Courier New" w:eastAsia="Courier New" w:hAnsi="Courier New"/>
                <w:rtl w:val="0"/>
              </w:rPr>
              <w:t xml:space="preserve">="people"&gt;{{person}}&lt;/div&gt;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Notice that e</w:t>
      </w:r>
      <w:r w:rsidDel="00000000" w:rsidR="00000000" w:rsidRPr="00000000">
        <w:rPr>
          <w:rtl w:val="0"/>
        </w:rPr>
        <w:t xml:space="preserve">ach of these ideas involves encoding more data into the attribute name. But that is not the only option available to us. We could also use a </w:t>
      </w:r>
      <w:r w:rsidDel="00000000" w:rsidR="00000000" w:rsidRPr="00000000">
        <w:rPr>
          <w:i w:val="1"/>
          <w:rtl w:val="0"/>
        </w:rPr>
        <w:t xml:space="preserve">microsyntax</w:t>
      </w:r>
      <w:r w:rsidDel="00000000" w:rsidR="00000000" w:rsidRPr="00000000">
        <w:rPr>
          <w:rtl w:val="0"/>
        </w:rPr>
        <w:t xml:space="preserve"> such as what is found in Angular 1.x. For </w:t>
      </w:r>
      <w:r w:rsidDel="00000000" w:rsidR="00000000" w:rsidRPr="00000000">
        <w:rPr>
          <w:rFonts w:ascii="Courier New" w:cs="Courier New" w:eastAsia="Courier New" w:hAnsi="Courier New"/>
          <w:rtl w:val="0"/>
        </w:rPr>
        <w:t xml:space="preserve">ng-repeat</w:t>
      </w:r>
      <w:r w:rsidDel="00000000" w:rsidR="00000000" w:rsidRPr="00000000">
        <w:rPr>
          <w:rtl w:val="0"/>
        </w:rPr>
        <w:t xml:space="preserve">, we could then have:</w:t>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 ng-repeat="</w:t>
            </w:r>
            <w:commentRangeStart w:id="29"/>
            <w:r w:rsidDel="00000000" w:rsidR="00000000" w:rsidRPr="00000000">
              <w:rPr>
                <w:rFonts w:ascii="Courier New" w:cs="Courier New" w:eastAsia="Courier New" w:hAnsi="Courier New"/>
                <w:rtl w:val="0"/>
              </w:rPr>
              <w:t xml:space="preserve">person in people</w:t>
            </w:r>
            <w:commentRangeEnd w:id="29"/>
            <w:r w:rsidDel="00000000" w:rsidR="00000000" w:rsidRPr="00000000">
              <w:commentReference w:id="29"/>
            </w:r>
            <w:r w:rsidDel="00000000" w:rsidR="00000000" w:rsidRPr="00000000">
              <w:rPr>
                <w:rFonts w:ascii="Courier New" w:cs="Courier New" w:eastAsia="Courier New" w:hAnsi="Courier New"/>
                <w:rtl w:val="0"/>
              </w:rPr>
              <w:t xml:space="preserve">"&gt;{{person}}&lt;/div&gt;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microsyntax</w:t>
      </w:r>
      <w:r w:rsidDel="00000000" w:rsidR="00000000" w:rsidRPr="00000000">
        <w:rPr>
          <w:rtl w:val="0"/>
        </w:rPr>
        <w:t xml:space="preserve"> is much more natural for those familiar with Angular 1.x or any language with list comprehensions. It’s also more flexible, allowing each directive the opportunity to define it’s own syntax if necessary. Of course, this sort of power can be easily misused or abused. If used in a limited way though, it seems simpler to visually parse and understand than the alternative of embedding this information in the attribute. The issue with microsyntax is that it will make it hard for IDE's to correctly interpret what is in the value of the binding.</w:t>
      </w:r>
    </w:p>
    <w:p w:rsidR="00000000" w:rsidDel="00000000" w:rsidP="00000000" w:rsidRDefault="00000000" w:rsidRPr="00000000">
      <w:pPr>
        <w:contextualSpacing w:val="0"/>
      </w:pPr>
      <w:r w:rsidDel="00000000" w:rsidR="00000000" w:rsidRPr="00000000">
        <w:rPr>
          <w:i w:val="1"/>
          <w:rtl w:val="0"/>
        </w:rPr>
        <w:t xml:space="preserve">This aspect of the binding syntax is still being heavily debated internally.</w:t>
      </w:r>
    </w:p>
    <w:p w:rsidR="00000000" w:rsidDel="00000000" w:rsidP="00000000" w:rsidRDefault="00000000" w:rsidRPr="00000000">
      <w:pPr>
        <w:pStyle w:val="Heading1"/>
        <w:contextualSpacing w:val="0"/>
      </w:pPr>
      <w:bookmarkStart w:colFirst="0" w:colLast="0" w:name="h.u8cmuwszs43r" w:id="14"/>
      <w:bookmarkEnd w:id="14"/>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W</w:t>
      </w:r>
      <w:r w:rsidDel="00000000" w:rsidR="00000000" w:rsidRPr="00000000">
        <w:rPr>
          <w:rtl w:val="0"/>
        </w:rPr>
        <w:t xml:space="preserve">e have the following basic constraints, their reasoning having been explained above:</w:t>
      </w:r>
    </w:p>
    <w:p w:rsidR="00000000" w:rsidDel="00000000" w:rsidP="00000000" w:rsidRDefault="00000000" w:rsidRPr="00000000">
      <w:pPr>
        <w:numPr>
          <w:ilvl w:val="0"/>
          <w:numId w:val="1"/>
        </w:numPr>
        <w:spacing w:after="0" w:before="0" w:lineRule="auto"/>
        <w:ind w:left="720" w:hanging="360"/>
        <w:rPr>
          <w:u w:val="none"/>
        </w:rPr>
      </w:pPr>
      <w:r w:rsidDel="00000000" w:rsidR="00000000" w:rsidRPr="00000000">
        <w:rPr>
          <w:rtl w:val="0"/>
        </w:rPr>
        <w:t xml:space="preserve">HTML attributes are used only to initialize components</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bindings manipulate element properties, not their attributes.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HTML attribute name of a databound attribute must be </w:t>
      </w:r>
      <w:r w:rsidDel="00000000" w:rsidR="00000000" w:rsidRPr="00000000">
        <w:rPr>
          <w:i w:val="1"/>
          <w:rtl w:val="0"/>
        </w:rPr>
        <w:t xml:space="preserve">escaped</w:t>
      </w:r>
      <w:r w:rsidDel="00000000" w:rsidR="00000000" w:rsidRPr="00000000">
        <w:rPr>
          <w:rtl w:val="0"/>
        </w:rPr>
        <w:t xml:space="preserve"> in some way.</w:t>
      </w:r>
    </w:p>
    <w:p w:rsidR="00000000" w:rsidDel="00000000" w:rsidP="00000000" w:rsidRDefault="00000000" w:rsidRPr="00000000">
      <w:pPr>
        <w:spacing w:before="0" w:lineRule="auto"/>
        <w:contextualSpacing w:val="0"/>
      </w:pPr>
      <w:r w:rsidDel="00000000" w:rsidR="00000000" w:rsidRPr="00000000">
        <w:rPr>
          <w:rtl w:val="0"/>
        </w:rPr>
        <w:t xml:space="preserve">We’ve been over a variety of different styles or opinions on how to escape the attribute and/or embed data in it. The current majority vote on binding syntax amongst team members is as follows:</w:t>
      </w:r>
    </w:p>
    <w:p w:rsidR="00000000" w:rsidDel="00000000" w:rsidP="00000000" w:rsidRDefault="00000000" w:rsidRPr="00000000">
      <w:pPr>
        <w:pStyle w:val="Heading3"/>
        <w:contextualSpacing w:val="0"/>
      </w:pPr>
      <w:bookmarkStart w:colFirst="0" w:colLast="0" w:name="h.n1dkzs4hh17q" w:id="15"/>
      <w:bookmarkEnd w:id="15"/>
      <w:r w:rsidDel="00000000" w:rsidR="00000000" w:rsidRPr="00000000">
        <w:rPr>
          <w:rtl w:val="0"/>
        </w:rPr>
        <w:t xml:space="preserve">Standard Bindings</w:t>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&lt;date-picker [value]=”</w:t>
            </w:r>
            <w:r w:rsidDel="00000000" w:rsidR="00000000" w:rsidRPr="00000000">
              <w:rPr>
                <w:rFonts w:ascii="Courier New" w:cs="Courier New" w:eastAsia="Courier New" w:hAnsi="Courier New"/>
                <w:i w:val="1"/>
                <w:rtl w:val="0"/>
              </w:rPr>
              <w:t xml:space="preserve">expression</w:t>
            </w:r>
            <w:r w:rsidDel="00000000" w:rsidR="00000000" w:rsidRPr="00000000">
              <w:rPr>
                <w:rFonts w:ascii="Courier New" w:cs="Courier New" w:eastAsia="Courier New" w:hAnsi="Courier New"/>
                <w:rtl w:val="0"/>
              </w:rPr>
              <w:t xml:space="preserve">” (change)=”</w:t>
            </w:r>
            <w:r w:rsidDel="00000000" w:rsidR="00000000" w:rsidRPr="00000000">
              <w:rPr>
                <w:rFonts w:ascii="Courier New" w:cs="Courier New" w:eastAsia="Courier New" w:hAnsi="Courier New"/>
                <w:i w:val="1"/>
                <w:rtl w:val="0"/>
              </w:rPr>
              <w:t xml:space="preserve">expression</w:t>
            </w:r>
            <w:r w:rsidDel="00000000" w:rsidR="00000000" w:rsidRPr="00000000">
              <w:rPr>
                <w:rFonts w:ascii="Courier New" w:cs="Courier New" w:eastAsia="Courier New" w:hAnsi="Courier New"/>
                <w:rtl w:val="0"/>
              </w:rPr>
              <w:t xml:space="preserve">”&gt;</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qeme8fa2rh7b" w:id="16"/>
      <w:bookmarkEnd w:id="16"/>
      <w:r w:rsidDel="00000000" w:rsidR="00000000" w:rsidRPr="00000000">
        <w:rPr>
          <w:rtl w:val="0"/>
        </w:rPr>
        <w:t xml:space="preserve">Template Bindings</w:t>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&lt;div [ng-repeat|person]="people"&gt;{{person}}&lt;/div&gt;</w:t>
            </w:r>
            <w:r w:rsidDel="00000000" w:rsidR="00000000" w:rsidRPr="00000000">
              <w:rPr>
                <w:rtl w:val="0"/>
              </w:rPr>
            </w:r>
          </w:p>
        </w:tc>
      </w:tr>
    </w:tbl>
    <w:p w:rsidR="00000000" w:rsidDel="00000000" w:rsidP="00000000" w:rsidRDefault="00000000" w:rsidRPr="00000000">
      <w:pPr>
        <w:ind w:left="720" w:firstLine="0"/>
        <w:contextualSpacing w:val="0"/>
        <w:rPr>
          <w:ins w:author="" w:id="1"/>
        </w:rPr>
      </w:pPr>
      <w:r w:rsidDel="00000000" w:rsidR="00000000" w:rsidRPr="00000000">
        <w:rPr>
          <w:rFonts w:ascii="Times New Roman" w:cs="Times New Roman" w:eastAsia="Times New Roman" w:hAnsi="Times New Roman"/>
          <w:rtl w:val="0"/>
        </w:rPr>
        <w:t xml:space="preserve">Note: One of the authors of this document (Rob) holds two dissenting opinions. First, </w:t>
      </w:r>
      <w:r w:rsidDel="00000000" w:rsidR="00000000" w:rsidRPr="00000000">
        <w:rPr>
          <w:rFonts w:ascii="Times New Roman" w:cs="Times New Roman" w:eastAsia="Times New Roman" w:hAnsi="Times New Roman"/>
          <w:rtl w:val="0"/>
        </w:rPr>
        <w:t xml:space="preserve">he’s not willing to let two-way databinding go without seeing a robust alternative presented</w:t>
      </w:r>
      <w:r w:rsidDel="00000000" w:rsidR="00000000" w:rsidRPr="00000000">
        <w:rPr>
          <w:rFonts w:ascii="Times New Roman" w:cs="Times New Roman" w:eastAsia="Times New Roman" w:hAnsi="Times New Roman"/>
          <w:rtl w:val="0"/>
        </w:rPr>
        <w:t xml:space="preserve">, which has not been done at this point. If no alternative can be found, the general binding syntax may need to be revised to include directionality. Second, he does not believe that details of the templating system should be conflated with the binding system. Thus, he is not in favor of embedding additional data into the attribute. He would rather support a microsyntax that is transparent to the binding system, but handled by the template compiler. Such a system would convert the microsyntax into standard bound properties. This would open up a lot of possibilities for developers. However, its potential danger for misuse/abuse should be stressed to the community in order to prevent a proliferation of custom syntax. As an alternative to microsyntax, the expression language could be extended to include the idea of “binding options” which could allow for the specification of a local variable, directionality, triggers, etc.</w:t>
      </w:r>
      <w:ins w:author="" w:id="1">
        <w:r w:rsidDel="00000000" w:rsidR="00000000" w:rsidRPr="00000000">
          <w:rPr>
            <w:rtl w:val="0"/>
          </w:rPr>
        </w:r>
      </w:ins>
    </w:p>
    <w:p w:rsidR="00000000" w:rsidDel="00000000" w:rsidP="00000000" w:rsidRDefault="00000000" w:rsidRPr="00000000">
      <w:pPr>
        <w:ind w:left="720" w:firstLine="0"/>
        <w:contextualSpacing w:val="0"/>
        <w:rPr>
          <w:ins w:author="" w:id="1"/>
        </w:rPr>
      </w:pPr>
      <w:ins w:author="" w:id="1">
        <w:r w:rsidDel="00000000" w:rsidR="00000000" w:rsidRPr="00000000">
          <w:rPr>
            <w:rtl w:val="0"/>
          </w:rPr>
        </w:r>
      </w:ins>
    </w:p>
    <w:p w:rsidR="00000000" w:rsidDel="00000000" w:rsidP="00000000" w:rsidRDefault="00000000" w:rsidRPr="00000000">
      <w:pPr>
        <w:ind w:left="720" w:firstLine="0"/>
        <w:contextualSpacing w:val="0"/>
        <w:rPr>
          <w:ins w:author="" w:id="1"/>
        </w:rPr>
      </w:pPr>
      <w:ins w:author="" w:id="1">
        <w:r w:rsidDel="00000000" w:rsidR="00000000" w:rsidRPr="00000000">
          <w:rPr>
            <w:rtl w:val="0"/>
          </w:rPr>
        </w:r>
      </w:ins>
    </w:p>
    <w:p w:rsidR="00000000" w:rsidDel="00000000" w:rsidP="00000000" w:rsidRDefault="00000000" w:rsidRPr="00000000">
      <w:pPr>
        <w:ind w:left="720" w:firstLine="0"/>
        <w:contextualSpacing w:val="0"/>
      </w:pPr>
      <w:ins w:author="" w:id="1">
        <w:del w:author="David Huts" w:id="2" w:date="2015-10-13T03:02:15Z">
          <w:r w:rsidDel="00000000" w:rsidR="00000000" w:rsidRPr="00000000">
            <w:rPr>
              <w:rFonts w:ascii="Times New Roman" w:cs="Times New Roman" w:eastAsia="Times New Roman" w:hAnsi="Times New Roman"/>
              <w:rtl w:val="0"/>
            </w:rPr>
            <w:delText xml:space="preserve">….</w:delText>
          </w:r>
        </w:del>
      </w:ins>
      <w:ins w:author="David Huts" w:id="2" w:date="2015-10-13T03:02:15Z">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ins>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ünter Zöchbauer" w:id="9" w:date="2014-11-12T09:52: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 could like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title[, title], and title[]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close(, close), and close()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one-way from view to model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one-way from model to 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two-way</w:t>
      </w:r>
    </w:p>
  </w:comment>
  <w:comment w:author="Rob Eisenberg" w:id="10" w:date="2014-09-16T03:06: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following the syntax proposal entirely. Would you mind restating that for me please?</w:t>
      </w:r>
    </w:p>
  </w:comment>
  <w:comment w:author="Günter Zöchbauer" w:id="11" w:date="2014-09-16T12:33: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left bracket for binding one-way from attribute (open side away from the attribute)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right bracket for binding one-way to attribute (open side directed to the attribute)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two-way binding with both brackets.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Sorry if this is a stupid proposal for any reasons unknown to me but I would find it nice.</w:t>
      </w:r>
    </w:p>
  </w:comment>
  <w:comment w:author="Rob Eisenberg" w:id="12" w:date="2014-09-16T20:14: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not stupid and don't worry about things like that. It's best to put all ideas on the table, no matter how you feel about them, if you want to have a thorough search for the best option. Sometimes an idea that you don't feel good about ends up being a seed for the solution.</w:t>
      </w:r>
    </w:p>
  </w:comment>
  <w:comment w:author="Anonymous" w:id="13" w:date="2014-11-01T06:28: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Ya what about  ()event  to bind one way to the attr and  event()  to bind in the other direction. Code editors should auto complete the () pair, making for less keystrokes as well.</w:t>
      </w:r>
    </w:p>
  </w:comment>
  <w:comment w:author="Sergey Chico" w:id="14" w:date="2014-11-12T09:37: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case of [] it does not looks like property of object but like an empty array!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My propose for this syntax (but I don't like it as well):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&lt;web-component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.title="exp"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.close()="exp()"&gt;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it passes specs</w:t>
      </w:r>
    </w:p>
  </w:comment>
  <w:comment w:author="Sergey Chico" w:id="15" w:date="2014-11-12T09:52: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BTW [title] from previous example also looks like array of 1 element</w:t>
      </w:r>
    </w:p>
  </w:comment>
  <w:comment w:author="Adam Stankiewicz" w:id="8" w:date="2014-10-30T05:57: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see the issues with this syntax I listed, and a possible alternative syntax: https://groups.google.com/forum/#!topic/angular-dev/2zYjeigabHA</w:t>
      </w:r>
    </w:p>
  </w:comment>
  <w:comment w:author="Steven Barnett" w:id="16" w:date="2015-01-29T06:48: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two-way binding could be expressed by doubling the one-way syntax, e.g. [[title]]="exp".</w:t>
      </w:r>
    </w:p>
  </w:comment>
  <w:comment w:author="Rob Eisenberg" w:id="0" w:date="2015-01-04T19:09: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may need to keep these in order to interact with the animation system. +matias.niemela@gmail.com can you confirm one way or the other?</w:t>
      </w:r>
    </w:p>
  </w:comment>
  <w:comment w:author="Rob Eisenberg" w:id="1" w:date="2014-08-31T02:16: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I've confirmed from the current source code that these directives use $animate internally. So, we may not be able to eliminate them.</w:t>
      </w:r>
    </w:p>
  </w:comment>
  <w:comment w:author="Miško Hevery" w:id="2" w:date="2014-09-03T00:17: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can special case few attributes in the name of sanity. So I am fine with it.</w:t>
      </w:r>
    </w:p>
  </w:comment>
  <w:comment w:author="Igor Minar" w:id="3" w:date="2014-10-30T11:28: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fine with what? make hidden property special and update it via animation system? That's what I'm voting for</w:t>
      </w:r>
    </w:p>
  </w:comment>
  <w:comment w:author="Vladimir Troyanenko" w:id="4" w:date="2015-01-04T19:06: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_Discussion marquée comme fermée_</w:t>
      </w:r>
    </w:p>
  </w:comment>
  <w:comment w:author="Vladimir Troyanenko" w:id="5" w:date="2015-01-04T19:09: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_Rouverte_</w:t>
      </w:r>
    </w:p>
  </w:comment>
  <w:comment w:author="Shaun Guarini" w:id="29" w:date="2015-04-04T10:32: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makes the most sense. also common in other template languages.</w:t>
      </w:r>
    </w:p>
  </w:comment>
  <w:comment w:author="Luke Hutchison" w:id="7" w:date="2015-06-30T15:18: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late to the party here, but what about simply treating property binding as an event?: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&lt;web-component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ng-on-bind="ngBind('title',exp)"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ng-on-close="exp()"&gt;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"ng-on-" would be a reserved prefix. (As a bonus, it might actually be useful to be able to execute an arbitrary expression at bind time.)</w:t>
      </w:r>
    </w:p>
  </w:comment>
  <w:comment w:author="William O'Rourke" w:id="6" w:date="2015-07-13T02:43: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+misko@google.com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  I saw a recent presentation on an initial idea of how to support 2 way data binding.  It was: [(ng-model)]="obj.field"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was wondering if you all have considered the following syntax and where the discussion was?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[value(keyup)(blur)]="obj.field"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which means: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[property(event1)(event2)]="obj.field"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might support web components as well as multiple events.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2 way data binding is part of what made AngularJS 1.x so appealing.  Very simple and minimal from point of view of the application code using Angular.</w:t>
      </w:r>
    </w:p>
  </w:comment>
  <w:comment w:author="Andreas Kirsch" w:id="17" w:date="2015-05-02T04:54: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that is so, then why not just create a custom ng-if element instead? Or vice vera, if ng-if is treated as a decorator directive it should be allowed to co-exist with ng-repeat. The problem of decorator application order (ng-repeat before ng-if) results from different scopes and suggests that ng-repeat should maybe be extracted into its own element instead. Alternatively, one could argue that the order decorators are specified in should be taken into account, so that &lt;div ng-repeat ng-if&gt; is different than &lt;div ng-if ng-repeat&gt; (and scopes are stacked left to right).</w:t>
      </w:r>
    </w:p>
  </w:comment>
  <w:comment w:author="Rob Eisenberg" w:id="18" w:date="2014-10-28T08:06: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is possible to define these at elements or to place them on template elements. This would allow nesting them without introducing new dom structure. By doing so, there would be no ordering issues.</w:t>
      </w:r>
    </w:p>
  </w:comment>
  <w:comment w:author="Sergey Chico" w:id="19" w:date="2014-11-12T09:49: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Same about &lt;ng-if ng-repeat&gt; than</w:t>
      </w:r>
    </w:p>
  </w:comment>
  <w:comment w:author="Kury K" w:id="20" w:date="2015-05-02T04:54: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agree with @Andreas Why aren't we just making template directives template elements or custom elements. It pretty much solves most of the syntax arguments as well e.g.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&lt;template [directive]="ng-if" (on)="people.length"&gt;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&lt;template [directive]="ng-repeat" (on)="people" (as)="person"&gt;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{{person}}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&lt;/template&gt;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&lt;/template&gt;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could even create a short hand ng-if element that replaces itself with it's template element.</w:t>
      </w:r>
    </w:p>
  </w:comment>
  <w:comment w:author="Evgeniy OZ" w:id="21" w:date="2015-01-12T05:37: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it's just me, but I read it like 'optional ng-repeat OR person binded to "people"'. Maybe we can add separate attribute (property) to write "person" here? ng-repeat="people" ng-repeat-item="person". IDE will be happy I think :)</w:t>
      </w:r>
    </w:p>
  </w:comment>
  <w:comment w:author="Rob Eisenberg" w:id="22" w:date="2014-09-14T02:21: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agree. That is one reason why I'm in favor of using a microsyntax which would translate ng-repeat="person in people" into the exact two attributes you have above. The team is split on some of this. Your feedback helps.</w:t>
      </w:r>
    </w:p>
  </w:comment>
  <w:comment w:author="Adam Stankiewicz" w:id="23" w:date="2014-10-30T03:58: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really don't like this syntax ([ng-repeat|person]. It's not clear what it does. Also both "person" and "people" are arguments to ng-repeat. Why to treat one differently? Also, it severely breaks syntax, so heavy rewrite is needed.. not to mention existing angular plugins implementing microsyntaxes.</w:t>
      </w:r>
    </w:p>
  </w:comment>
  <w:comment w:author="Laurent Goudet" w:id="24" w:date="2014-11-10T11:52: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microsyntax is also much more powerful for things like track by id or search filters</w:t>
      </w:r>
    </w:p>
  </w:comment>
  <w:comment w:author="Sergey Chico" w:id="25" w:date="2014-11-12T09:55: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vote for microsyntax</w:t>
      </w:r>
    </w:p>
  </w:comment>
  <w:comment w:author="Anupam Singh" w:id="26" w:date="2014-11-18T20:05: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 I dont know how valid this suggestion might seem, but let me just say it nevertheless...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Cant we be a bit more verbose (as the Angular philosophy has been to be more declarative)... Did you guys think about something like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&lt;div [ng-repeat with people as person]&gt; &lt;/div&gt;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suppose there are multiple args that the directive can take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&lt;div [my-repeat-dir with people as person, age as ageVar]&gt; &lt;/div&gt;</w:t>
      </w:r>
    </w:p>
  </w:comment>
  <w:comment w:author="Mateusz Kulesza" w:id="27" w:date="2015-01-12T05:34: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Couldn't we think of those special directives as kind of *bindable functions over element*.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ng-repeat(person)="people"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Function-like syntax would suggest some behavior will *happen* with the binded value on given element, and arguments to this function-binding will configure this behavior.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ng-repeat(person,key,trackby(id)) = "people"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ng-if()="expression"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ng-switch()="expression"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user's own special directives, i.e.: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my-match()="exp.." // FP-like matching / better swich, etc.</w:t>
      </w:r>
    </w:p>
  </w:comment>
  <w:comment w:author="Mateusz Kulesza" w:id="28" w:date="2015-01-12T05:37: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thus no need for mixrosyntax, special binding style, etc., just plain old function syntax that all programmers should recognise and immediately associate with some action happening.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function([options[,..]])[="binded value"]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ourier New"/>
  <w:font w:name="Times New Roman"/>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w3.org/TR/html5/scripting-1.html#the-template-element" TargetMode="External"/><Relationship Id="rId10" Type="http://schemas.openxmlformats.org/officeDocument/2006/relationships/hyperlink" Target="http://w3c.github.io/webcomponents/spec/imports/" TargetMode="External"/><Relationship Id="rId13" Type="http://schemas.openxmlformats.org/officeDocument/2006/relationships/hyperlink" Target="https://docs.google.com/a/bluespireconsulting.com/document/d/16O2Im1ekfdJ4FU8FBbVRYGjqsXjmcV3tYFg1vyfhYC8/edit#" TargetMode="External"/><Relationship Id="rId12" Type="http://schemas.openxmlformats.org/officeDocument/2006/relationships/hyperlink" Target="http://w3c.github.io/webcomponents/spec/shadow/"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3c.github.io/webcomponents/spec/custom/" TargetMode="External"/><Relationship Id="rId15" Type="http://schemas.openxmlformats.org/officeDocument/2006/relationships/hyperlink" Target="http://www.polymer-project.org/docs/elements/" TargetMode="External"/><Relationship Id="rId14" Type="http://schemas.openxmlformats.org/officeDocument/2006/relationships/hyperlink" Target="http://dev.w3.org/html5/spec-preview/common-dom-interfaces.html#reflecting-content-attributes-in-idl-attributes" TargetMode="External"/><Relationship Id="rId17" Type="http://schemas.openxmlformats.org/officeDocument/2006/relationships/hyperlink" Target="http://www.polymer-project.org/docs/elements/" TargetMode="External"/><Relationship Id="rId16" Type="http://schemas.openxmlformats.org/officeDocument/2006/relationships/hyperlink" Target="http://mozbrick.github.io/" TargetMode="External"/><Relationship Id="rId5" Type="http://schemas.openxmlformats.org/officeDocument/2006/relationships/styles" Target="styles.xml"/><Relationship Id="rId19" Type="http://schemas.openxmlformats.org/officeDocument/2006/relationships/hyperlink" Target="http://www.w3.org/TR/html-markup/syntax.html#syntax-attributes" TargetMode="External"/><Relationship Id="rId6" Type="http://schemas.openxmlformats.org/officeDocument/2006/relationships/hyperlink" Target="mailto:misko@hevery.com" TargetMode="External"/><Relationship Id="rId18" Type="http://schemas.openxmlformats.org/officeDocument/2006/relationships/hyperlink" Target="http://mozbrick.github.io/" TargetMode="External"/><Relationship Id="rId7" Type="http://schemas.openxmlformats.org/officeDocument/2006/relationships/hyperlink" Target="mailto:rob@bluespire.com" TargetMode="External"/><Relationship Id="rId8" Type="http://schemas.openxmlformats.org/officeDocument/2006/relationships/hyperlink" Target="https://drive.google.com/#folders/0BxgtL8yFJbacUnUxc3l5aTZrbV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