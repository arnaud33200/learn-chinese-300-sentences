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xgjl2srtytjt" w:id="0"/>
      <w:bookmarkEnd w:id="0"/>
      <w:r w:rsidDel="00000000" w:rsidR="00000000" w:rsidRPr="00000000">
        <w:rPr>
          <w:rtl w:val="0"/>
        </w:rPr>
        <w:t xml:space="preserve">Angular 2 Imports and Bundle Structure</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misko@google.com</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6">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Propose a strategy for importing and bundling Angular which will support different platforms. </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2"/>
      <w:bookmarkEnd w:id="2"/>
      <w:commentRangeStart w:id="0"/>
      <w:commentRangeStart w:id="1"/>
      <w:commentRangeStart w:id="2"/>
      <w:r w:rsidDel="00000000" w:rsidR="00000000" w:rsidRPr="00000000">
        <w:rPr>
          <w:rFonts w:ascii="Open Sans" w:cs="Open Sans" w:eastAsia="Open Sans" w:hAnsi="Open Sans"/>
          <w:rtl w:val="0"/>
        </w:rPr>
        <w:t xml:space="preserve">Background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Our current strategy is to create </w:t>
      </w:r>
      <w:r w:rsidDel="00000000" w:rsidR="00000000" w:rsidRPr="00000000">
        <w:rPr>
          <w:rFonts w:ascii="Courier New" w:cs="Courier New" w:eastAsia="Courier New" w:hAnsi="Courier New"/>
          <w:rtl w:val="0"/>
        </w:rPr>
        <w:t xml:space="preserve">angular2/angular2 </w:t>
      </w:r>
      <w:r w:rsidDel="00000000" w:rsidR="00000000" w:rsidRPr="00000000">
        <w:rPr>
          <w:rFonts w:ascii="Open Sans" w:cs="Open Sans" w:eastAsia="Open Sans" w:hAnsi="Open Sans"/>
          <w:rtl w:val="0"/>
        </w:rPr>
        <w:t xml:space="preserve">bundle and then import from it in the user code. The current strategy has two issues:</w:t>
      </w:r>
    </w:p>
    <w:p w:rsidR="00000000" w:rsidDel="00000000" w:rsidP="00000000" w:rsidRDefault="00000000" w:rsidRPr="00000000">
      <w:pPr>
        <w:widowControl w:val="0"/>
        <w:numPr>
          <w:ilvl w:val="0"/>
          <w:numId w:val="2"/>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Imports are not portable even if the code is</w:t>
      </w:r>
    </w:p>
    <w:p w:rsidR="00000000" w:rsidDel="00000000" w:rsidP="00000000" w:rsidRDefault="00000000" w:rsidRPr="00000000">
      <w:pPr>
        <w:widowControl w:val="0"/>
        <w:numPr>
          <w:ilvl w:val="0"/>
          <w:numId w:val="2"/>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There is no way to express the platform bootstrap instructions.</w:t>
      </w:r>
    </w:p>
    <w:p w:rsidR="00000000" w:rsidDel="00000000" w:rsidP="00000000" w:rsidRDefault="00000000" w:rsidRPr="00000000">
      <w:pPr>
        <w:pStyle w:val="Heading3"/>
        <w:widowControl w:val="0"/>
        <w:spacing w:after="80" w:before="280" w:lineRule="auto"/>
        <w:contextualSpacing w:val="0"/>
      </w:pPr>
      <w:bookmarkStart w:colFirst="0" w:colLast="0" w:name="h.fwnxseh9pkeg" w:id="3"/>
      <w:bookmarkEnd w:id="3"/>
      <w:r w:rsidDel="00000000" w:rsidR="00000000" w:rsidRPr="00000000">
        <w:rPr>
          <w:rtl w:val="0"/>
        </w:rPr>
        <w:t xml:space="preserve">Imports are not portable even if the code is: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Imagine a developer creating a fancy button like so:</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import {Component} from 'angular2/angular2';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  selector: 'fancy-button',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  template: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class FancyButton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w:t>
            </w:r>
            <w:r w:rsidDel="00000000" w:rsidR="00000000" w:rsidRPr="00000000">
              <w:rPr>
                <w:rtl w:val="0"/>
              </w:rPr>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fancy-button is well behaved in sense that it does not use any of browser API (such as DOM) so it should be possible to run it in the web-worker. However it can't because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bundle contains DOM renderer which prevents the bundle from being loaded into web-worker. We could cheat, and have two different kinds of bundles which both masquarade as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but that presents a problem, since we would break components which import DOM specific APIs from DOM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which would not be present in the web-worker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bundle. </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As it stands now in order to be able to use the fancy-button component in web-worker mode, it will have to change the import from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to </w:t>
      </w:r>
      <w:r w:rsidDel="00000000" w:rsidR="00000000" w:rsidRPr="00000000">
        <w:rPr>
          <w:rFonts w:ascii="Courier New" w:cs="Courier New" w:eastAsia="Courier New" w:hAnsi="Courier New"/>
          <w:rtl w:val="0"/>
        </w:rPr>
        <w:t xml:space="preserve">angular2/web_worker/worker</w:t>
      </w:r>
      <w:r w:rsidDel="00000000" w:rsidR="00000000" w:rsidRPr="00000000">
        <w:rPr>
          <w:rFonts w:ascii="Open Sans" w:cs="Open Sans" w:eastAsia="Open Sans" w:hAnsi="Open Sans"/>
          <w:rtl w:val="0"/>
        </w:rPr>
        <w:t xml:space="preserve">,  which prevents reusable components.</w:t>
      </w:r>
    </w:p>
    <w:p w:rsidR="00000000" w:rsidDel="00000000" w:rsidP="00000000" w:rsidRDefault="00000000" w:rsidRPr="00000000">
      <w:pPr>
        <w:pStyle w:val="Heading3"/>
        <w:widowControl w:val="0"/>
        <w:spacing w:after="80" w:before="280" w:lineRule="auto"/>
        <w:contextualSpacing w:val="0"/>
        <w:rPr/>
      </w:pPr>
      <w:bookmarkStart w:colFirst="0" w:colLast="0" w:name="h.iklnxxfd39s8" w:id="4"/>
      <w:bookmarkEnd w:id="4"/>
      <w:r w:rsidDel="00000000" w:rsidR="00000000" w:rsidRPr="00000000">
        <w:rPr>
          <w:rtl w:val="0"/>
        </w:rPr>
        <w:t xml:space="preserve">There is no way to express the platform bootstrap instructions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Imagine we have a user details pane such as: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{bootstrap} from 'angular2/angular2';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bootstrap(MyApp);</w:t>
            </w:r>
            <w:r w:rsidDel="00000000" w:rsidR="00000000" w:rsidRPr="00000000">
              <w:rPr>
                <w:rtl w:val="0"/>
              </w:rPr>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above works for DOM renderer. But it already does not work for Dart because due to dart:mirror reasons the bootstrap has to be imported from a library other than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This means that each platform needs to have a slightly different bootstrap import.</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'package:angular2/bootstrap';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main() {</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bootstrap(MyApp);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trouble is that number of platforms in combinatorial. Chose any one from each line:</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Language: JavaScript; Dart</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Marshaling: Browser / WebWorker / NodeJS</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Rendering: DOM, Native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For this reason </w:t>
      </w:r>
      <w:r w:rsidDel="00000000" w:rsidR="00000000" w:rsidRPr="00000000">
        <w:rPr>
          <w:rFonts w:ascii="Open Sans" w:cs="Open Sans" w:eastAsia="Open Sans" w:hAnsi="Open Sans"/>
          <w:rtl w:val="0"/>
        </w:rPr>
        <w:t xml:space="preserve">dart's bootstrap always assumes Browser and DOM</w:t>
      </w:r>
      <w:r w:rsidDel="00000000" w:rsidR="00000000" w:rsidRPr="00000000">
        <w:rPr>
          <w:rFonts w:ascii="Open Sans" w:cs="Open Sans" w:eastAsia="Open Sans" w:hAnsi="Open Sans"/>
          <w:rtl w:val="0"/>
        </w:rPr>
        <w:t xml:space="preserve">, and it can not be used with WebWorker or native. Expecting to have separate bootstrap method for each platform combination is not reasonable. </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v93ljdiqj2co" w:id="5"/>
      <w:bookmarkEnd w:id="5"/>
      <w:commentRangeStart w:id="3"/>
      <w:commentRangeStart w:id="4"/>
      <w:r w:rsidDel="00000000" w:rsidR="00000000" w:rsidRPr="00000000">
        <w:rPr>
          <w:rFonts w:ascii="Open Sans" w:cs="Open Sans" w:eastAsia="Open Sans" w:hAnsi="Open Sans"/>
          <w:rtl w:val="0"/>
        </w:rPr>
        <w:t xml:space="preserve">Proposal</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widowControl w:val="0"/>
        <w:numPr>
          <w:ilvl w:val="0"/>
          <w:numId w:val="1"/>
        </w:numPr>
        <w:spacing w:after="80" w:before="280" w:lineRule="auto"/>
        <w:ind w:left="720" w:hanging="360"/>
        <w:contextualSpacing w:val="1"/>
        <w:rPr>
          <w:u w:val="none"/>
        </w:rPr>
      </w:pPr>
      <w:r w:rsidDel="00000000" w:rsidR="00000000" w:rsidRPr="00000000">
        <w:rPr>
          <w:rFonts w:ascii="Open Sans" w:cs="Open Sans" w:eastAsia="Open Sans" w:hAnsi="Open Sans"/>
          <w:rtl w:val="0"/>
        </w:rPr>
        <w:t xml:space="preserve">.</w:t>
      </w:r>
    </w:p>
    <w:p w:rsidR="00000000" w:rsidDel="00000000" w:rsidP="00000000" w:rsidRDefault="00000000" w:rsidRPr="00000000">
      <w:pPr>
        <w:widowControl w:val="0"/>
        <w:numPr>
          <w:ilvl w:val="0"/>
          <w:numId w:val="1"/>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Create bundles which contain multiple imports, but are tailored for specific usage (such as browser, or web-workers).</w:t>
      </w:r>
    </w:p>
    <w:p w:rsidR="00000000" w:rsidDel="00000000" w:rsidP="00000000" w:rsidRDefault="00000000" w:rsidRPr="00000000">
      <w:pPr>
        <w:widowControl w:val="0"/>
        <w:numPr>
          <w:ilvl w:val="0"/>
          <w:numId w:val="1"/>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Deprecate the </w:t>
      </w:r>
      <w:r w:rsidDel="00000000" w:rsidR="00000000" w:rsidRPr="00000000">
        <w:rPr>
          <w:rFonts w:ascii="Courier New" w:cs="Courier New" w:eastAsia="Courier New" w:hAnsi="Courier New"/>
          <w:rtl w:val="0"/>
        </w:rPr>
        <w:t xml:space="preserve">bootstrap()</w:t>
      </w:r>
      <w:r w:rsidDel="00000000" w:rsidR="00000000" w:rsidRPr="00000000">
        <w:rPr>
          <w:rFonts w:ascii="Open Sans" w:cs="Open Sans" w:eastAsia="Open Sans" w:hAnsi="Open Sans"/>
          <w:rtl w:val="0"/>
        </w:rPr>
        <w:t xml:space="preserve"> methBreak up </w:t>
      </w:r>
      <w:r w:rsidDel="00000000" w:rsidR="00000000" w:rsidRPr="00000000">
        <w:rPr>
          <w:rFonts w:ascii="Courier New" w:cs="Courier New" w:eastAsia="Courier New" w:hAnsi="Courier New"/>
          <w:rtl w:val="0"/>
        </w:rPr>
        <w:t xml:space="preserve">angular2/angular2</w:t>
      </w:r>
      <w:r w:rsidDel="00000000" w:rsidR="00000000" w:rsidRPr="00000000">
        <w:rPr>
          <w:rFonts w:ascii="Open Sans" w:cs="Open Sans" w:eastAsia="Open Sans" w:hAnsi="Open Sans"/>
          <w:rtl w:val="0"/>
        </w:rPr>
        <w:t xml:space="preserve"> import into smaller imports which each deal with specific capabilityod in favor of longer </w:t>
      </w:r>
      <w:r w:rsidDel="00000000" w:rsidR="00000000" w:rsidRPr="00000000">
        <w:rPr>
          <w:rFonts w:ascii="Courier New" w:cs="Courier New" w:eastAsia="Courier New" w:hAnsi="Courier New"/>
          <w:rtl w:val="0"/>
        </w:rPr>
        <w:t xml:space="preserve">platform().application().component()</w:t>
      </w:r>
      <w:r w:rsidDel="00000000" w:rsidR="00000000" w:rsidRPr="00000000">
        <w:rPr>
          <w:rFonts w:ascii="Open Sans" w:cs="Open Sans" w:eastAsia="Open Sans" w:hAnsi="Open Sans"/>
          <w:rtl w:val="0"/>
        </w:rPr>
        <w:t xml:space="preserve"> syntax.</w:t>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gijrsdjw51q5" w:id="6"/>
      <w:bookmarkEnd w:id="6"/>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pStyle w:val="Heading2"/>
        <w:widowControl w:val="0"/>
        <w:spacing w:after="80" w:before="280" w:lineRule="auto"/>
        <w:contextualSpacing w:val="0"/>
      </w:pPr>
      <w:bookmarkStart w:colFirst="0" w:colLast="0" w:name="h.ifvdsd9hycsi" w:id="7"/>
      <w:bookmarkEnd w:id="7"/>
      <w:r w:rsidDel="00000000" w:rsidR="00000000" w:rsidRPr="00000000">
        <w:rPr>
          <w:rtl w:val="0"/>
        </w:rPr>
        <w:t xml:space="preserve">Break up </w:t>
      </w:r>
      <w:r w:rsidDel="00000000" w:rsidR="00000000" w:rsidRPr="00000000">
        <w:rPr>
          <w:rFonts w:ascii="Courier New" w:cs="Courier New" w:eastAsia="Courier New" w:hAnsi="Courier New"/>
          <w:rtl w:val="0"/>
        </w:rPr>
        <w:t xml:space="preserve">angular2/angular2</w:t>
      </w:r>
    </w:p>
    <w:p w:rsidR="00000000" w:rsidDel="00000000" w:rsidP="00000000" w:rsidRDefault="00000000" w:rsidRPr="00000000">
      <w:pPr>
        <w:contextualSpacing w:val="0"/>
      </w:pPr>
      <w:r w:rsidDel="00000000" w:rsidR="00000000" w:rsidRPr="00000000">
        <w:rPr>
          <w:rtl w:val="0"/>
        </w:rPr>
        <w:t xml:space="preserve">No more imports from </w:t>
      </w:r>
      <w:r w:rsidDel="00000000" w:rsidR="00000000" w:rsidRPr="00000000">
        <w:rPr>
          <w:rFonts w:ascii="Courier New" w:cs="Courier New" w:eastAsia="Courier New" w:hAnsi="Courier New"/>
          <w:rtl w:val="0"/>
        </w:rPr>
        <w:t xml:space="preserve">angular2/angular2</w:t>
      </w:r>
      <w:r w:rsidDel="00000000" w:rsidR="00000000" w:rsidRPr="00000000">
        <w:rPr>
          <w:rtl w:val="0"/>
        </w:rPr>
        <w:t xml:space="preserve">. Instead import from specific usage:</w:t>
      </w:r>
    </w:p>
    <w:p w:rsidR="00000000" w:rsidDel="00000000" w:rsidP="00000000" w:rsidRDefault="00000000" w:rsidRPr="00000000">
      <w:pPr>
        <w:widowControl w:val="0"/>
        <w:numPr>
          <w:ilvl w:val="0"/>
          <w:numId w:val="3"/>
        </w:numPr>
        <w:spacing w:after="80" w:before="280" w:lineRule="auto"/>
        <w:ind w:left="720" w:hanging="360"/>
        <w:contextualSpacing w:val="1"/>
        <w:rPr/>
      </w:pPr>
      <w:r w:rsidDel="00000000" w:rsidR="00000000" w:rsidRPr="00000000">
        <w:rPr>
          <w:rFonts w:ascii="Courier New" w:cs="Courier New" w:eastAsia="Courier New" w:hAnsi="Courier New"/>
          <w:rtl w:val="0"/>
        </w:rPr>
        <w:t xml:space="preserve">angular2/core: OnInit, Linker, </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angular2/di: Injector</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angular2/metadata: Component, Injectable, Query</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angular2/directive: NgIf, NgFor, NgSwitch</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angular2/pipe: Async</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angular2/forms:</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angular2/compiler:</w:t>
      </w:r>
      <w:r w:rsidDel="00000000" w:rsidR="00000000" w:rsidRPr="00000000">
        <w:rPr>
          <w:rFonts w:ascii="Open Sans" w:cs="Open Sans" w:eastAsia="Open Sans" w:hAnsi="Open Sans"/>
          <w:rtl w:val="0"/>
        </w:rPr>
        <w:t xml:space="preserve"> For online or offline compilation of templates.</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angular2/render/dom:</w:t>
      </w:r>
      <w:r w:rsidDel="00000000" w:rsidR="00000000" w:rsidRPr="00000000">
        <w:rPr>
          <w:rFonts w:ascii="Open Sans" w:cs="Open Sans" w:eastAsia="Open Sans" w:hAnsi="Open Sans"/>
          <w:rtl w:val="0"/>
        </w:rPr>
        <w:t xml:space="preserve"> DOM renderer implementation</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angular2/render/serializer:</w:t>
      </w:r>
      <w:r w:rsidDel="00000000" w:rsidR="00000000" w:rsidRPr="00000000">
        <w:rPr>
          <w:rFonts w:ascii="Open Sans" w:cs="Open Sans" w:eastAsia="Open Sans" w:hAnsi="Open Sans"/>
          <w:rtl w:val="0"/>
        </w:rPr>
        <w:t xml:space="preserve"> Renderer which serialization into a stream</w:t>
      </w:r>
    </w:p>
    <w:p w:rsidR="00000000" w:rsidDel="00000000" w:rsidP="00000000" w:rsidRDefault="00000000" w:rsidRPr="00000000">
      <w:pPr>
        <w:widowControl w:val="0"/>
        <w:numPr>
          <w:ilvl w:val="0"/>
          <w:numId w:val="3"/>
        </w:numPr>
        <w:spacing w:after="80" w:before="280" w:lineRule="auto"/>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angular2/platform/*</w:t>
      </w:r>
      <w:r w:rsidDel="00000000" w:rsidR="00000000" w:rsidRPr="00000000">
        <w:rPr>
          <w:rFonts w:ascii="Open Sans" w:cs="Open Sans" w:eastAsia="Open Sans" w:hAnsi="Open Sans"/>
          <w:rtl w:val="0"/>
        </w:rPr>
        <w:t xml:space="preserve">: Discussed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make the above example portable between browser and web-worker.</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'angular2/metadata';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selector: 'fancy-button',</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FancyButton {</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r w:rsidDel="00000000" w:rsidR="00000000" w:rsidRPr="00000000">
              <w:rPr>
                <w:rtl w:val="0"/>
              </w:rPr>
            </w:r>
          </w:p>
        </w:tc>
      </w:tr>
    </w:tbl>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Because it is known that </w:t>
      </w:r>
      <w:r w:rsidDel="00000000" w:rsidR="00000000" w:rsidRPr="00000000">
        <w:rPr>
          <w:rFonts w:ascii="Courier New" w:cs="Courier New" w:eastAsia="Courier New" w:hAnsi="Courier New"/>
          <w:rtl w:val="0"/>
        </w:rPr>
        <w:t xml:space="preserve">angular2/metadata</w:t>
      </w:r>
      <w:r w:rsidDel="00000000" w:rsidR="00000000" w:rsidRPr="00000000">
        <w:rPr>
          <w:rtl w:val="0"/>
        </w:rPr>
        <w:t xml:space="preserve"> only contains things which are renderer agnostic we can now move the widget into web-worker without having to worry it if will work or change any of its imports. We know that any API which is Browser specific will be imported from </w:t>
      </w:r>
      <w:r w:rsidDel="00000000" w:rsidR="00000000" w:rsidRPr="00000000">
        <w:rPr>
          <w:rFonts w:ascii="Courier New" w:cs="Courier New" w:eastAsia="Courier New" w:hAnsi="Courier New"/>
          <w:rtl w:val="0"/>
        </w:rPr>
        <w:t xml:space="preserve">angular2/render/dom</w:t>
      </w:r>
      <w:r w:rsidDel="00000000" w:rsidR="00000000" w:rsidRPr="00000000">
        <w:rPr>
          <w:rtl w:val="0"/>
        </w:rPr>
        <w:t xml:space="preserve">. This will allow us to easily introspect the code to see if it is web-worker compatible. </w:t>
      </w: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wvwizqr5xvto" w:id="8"/>
      <w:bookmarkEnd w:id="8"/>
      <w:r w:rsidDel="00000000" w:rsidR="00000000" w:rsidRPr="00000000">
        <w:rPr>
          <w:rtl w:val="0"/>
        </w:rPr>
        <w:t xml:space="preserve">Create bundles based on usage</w:t>
      </w:r>
    </w:p>
    <w:p w:rsidR="00000000" w:rsidDel="00000000" w:rsidP="00000000" w:rsidRDefault="00000000" w:rsidRPr="00000000">
      <w:pPr>
        <w:contextualSpacing w:val="0"/>
      </w:pPr>
      <w:r w:rsidDel="00000000" w:rsidR="00000000" w:rsidRPr="00000000">
        <w:rPr>
          <w:rtl w:val="0"/>
        </w:rPr>
        <w:t xml:space="preserve">If we were to create a separate bundle for each import, we would have too many bundles to load in most common cases. </w:t>
      </w:r>
      <w:commentRangeStart w:id="5"/>
      <w:commentRangeStart w:id="6"/>
      <w:r w:rsidDel="00000000" w:rsidR="00000000" w:rsidRPr="00000000">
        <w:rPr>
          <w:rtl w:val="0"/>
        </w:rPr>
        <w:t xml:space="preserve">For this reason bundles should be tailored around expected usage. Keep in mind that a single bundle can have more than one import inside of it.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hyperlink r:id="rId7">
        <w:r w:rsidDel="00000000" w:rsidR="00000000" w:rsidRPr="00000000">
          <w:rPr>
            <w:color w:val="1155cc"/>
            <w:u w:val="single"/>
            <w:rtl w:val="0"/>
          </w:rPr>
          <w:t xml:space="preserve">spreadsheet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00"/>
        <w:gridCol w:w="480"/>
        <w:gridCol w:w="630"/>
        <w:gridCol w:w="1125"/>
        <w:gridCol w:w="900"/>
        <w:gridCol w:w="645"/>
        <w:gridCol w:w="960"/>
        <w:gridCol w:w="975"/>
        <w:gridCol w:w="1245"/>
        <w:tblGridChange w:id="0">
          <w:tblGrid>
            <w:gridCol w:w="2400"/>
            <w:gridCol w:w="480"/>
            <w:gridCol w:w="630"/>
            <w:gridCol w:w="1125"/>
            <w:gridCol w:w="900"/>
            <w:gridCol w:w="645"/>
            <w:gridCol w:w="960"/>
            <w:gridCol w:w="975"/>
            <w:gridCol w:w="1245"/>
          </w:tblGrid>
        </w:tblGridChange>
      </w:tblGrid>
      <w:tr>
        <w:trPr>
          <w:trHeight w:val="280" w:hRule="atLeast"/>
        </w:trP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8"/>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Courier New" w:cs="Courier New" w:eastAsia="Courier New" w:hAnsi="Courier New"/>
                <w:sz w:val="20"/>
                <w:szCs w:val="20"/>
                <w:rtl w:val="0"/>
              </w:rPr>
              <w:t xml:space="preserve">angular2-______.js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imports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base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compiler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router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browser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worker</w:t>
              <w:br w:type="textWrapping"/>
              <w:t xml:space="preserve"> _app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worker</w:t>
              <w:br w:type="textWrapping"/>
              <w:t xml:space="preserve">  _render</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zone.js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commentRangeStart w:id="7"/>
            <w:commentRangeStart w:id="8"/>
            <w:r w:rsidDel="00000000" w:rsidR="00000000" w:rsidRPr="00000000">
              <w:rPr>
                <w:sz w:val="20"/>
                <w:szCs w:val="20"/>
                <w:rtl w:val="0"/>
              </w:rPr>
              <w:t xml:space="preserve">X</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es6 shim</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rxjs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commentRangeStart w:id="9"/>
            <w:commentRangeStart w:id="10"/>
            <w:r w:rsidDel="00000000" w:rsidR="00000000" w:rsidRPr="00000000">
              <w:rPr>
                <w:rFonts w:ascii="Courier New" w:cs="Courier New" w:eastAsia="Courier New" w:hAnsi="Courier New"/>
                <w:sz w:val="20"/>
                <w:szCs w:val="20"/>
                <w:rtl w:val="0"/>
              </w:rPr>
              <w:t xml:space="preserve">di</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commentRangeStart w:id="11"/>
            <w:commentRangeStart w:id="12"/>
            <w:r w:rsidDel="00000000" w:rsidR="00000000" w:rsidRPr="00000000">
              <w:rPr>
                <w:rFonts w:ascii="Courier New" w:cs="Courier New" w:eastAsia="Courier New" w:hAnsi="Courier New"/>
                <w:strike w:val="1"/>
                <w:color w:val="cccccc"/>
                <w:sz w:val="20"/>
                <w:szCs w:val="20"/>
                <w:rtl w:val="0"/>
              </w:rPr>
              <w:t xml:space="preserve">metadata</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trike w:val="1"/>
                <w:color w:val="cccccc"/>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trike w:val="1"/>
                <w:color w:val="cccccc"/>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directive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pipe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commentRangeStart w:id="13"/>
            <w:commentRangeStart w:id="14"/>
            <w:commentRangeStart w:id="15"/>
            <w:r w:rsidDel="00000000" w:rsidR="00000000" w:rsidRPr="00000000">
              <w:rPr>
                <w:rFonts w:ascii="Courier New" w:cs="Courier New" w:eastAsia="Courier New" w:hAnsi="Courier New"/>
                <w:sz w:val="20"/>
                <w:szCs w:val="20"/>
                <w:rtl w:val="0"/>
              </w:rPr>
              <w:t xml:space="preserve">forms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compiler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router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animate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upgrade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instrumentation</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testing/core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testing/http</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testing/router</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testing/animate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render/dom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render/serializer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render/deserializer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platform/browser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platform/worker/</w:t>
              <w:br w:type="textWrapping"/>
              <w:t xml:space="preserve">   app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platform/worker/</w:t>
              <w:br w:type="textWrapping"/>
              <w:t xml:space="preserve">   render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platform/dart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platform/node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For most developers they would only have to load </w:t>
      </w:r>
      <w:r w:rsidDel="00000000" w:rsidR="00000000" w:rsidRPr="00000000">
        <w:rPr>
          <w:rFonts w:ascii="Courier New" w:cs="Courier New" w:eastAsia="Courier New" w:hAnsi="Courier New"/>
          <w:rtl w:val="0"/>
        </w:rPr>
        <w:t xml:space="preserve">angular2-all.js</w:t>
      </w:r>
      <w:r w:rsidDel="00000000" w:rsidR="00000000" w:rsidRPr="00000000">
        <w:rPr>
          <w:rtl w:val="0"/>
        </w:rPr>
        <w:t xml:space="preserve"> in the browser and would not have to think about bundles any more.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For advanced developers that would do offline compilation of templates the they would have to load </w:t>
      </w:r>
      <w:r w:rsidDel="00000000" w:rsidR="00000000" w:rsidRPr="00000000">
        <w:rPr>
          <w:rFonts w:ascii="Courier New" w:cs="Courier New" w:eastAsia="Courier New" w:hAnsi="Courier New"/>
          <w:rtl w:val="0"/>
        </w:rPr>
        <w:t xml:space="preserve">zone.js</w:t>
      </w:r>
      <w:r w:rsidDel="00000000" w:rsidR="00000000" w:rsidRPr="00000000">
        <w:rPr>
          <w:rtl w:val="0"/>
        </w:rPr>
        <w:t xml:space="preserve">, </w:t>
      </w:r>
      <w:r w:rsidDel="00000000" w:rsidR="00000000" w:rsidRPr="00000000">
        <w:rPr>
          <w:rFonts w:ascii="Courier New" w:cs="Courier New" w:eastAsia="Courier New" w:hAnsi="Courier New"/>
          <w:rtl w:val="0"/>
        </w:rPr>
        <w:t xml:space="preserve">angular2-base.js</w:t>
      </w:r>
      <w:r w:rsidDel="00000000" w:rsidR="00000000" w:rsidRPr="00000000">
        <w:rPr>
          <w:rtl w:val="0"/>
        </w:rPr>
        <w:t xml:space="preserve">, </w:t>
      </w:r>
      <w:r w:rsidDel="00000000" w:rsidR="00000000" w:rsidRPr="00000000">
        <w:rPr>
          <w:rFonts w:ascii="Courier New" w:cs="Courier New" w:eastAsia="Courier New" w:hAnsi="Courier New"/>
          <w:rtl w:val="0"/>
        </w:rPr>
        <w:t xml:space="preserve">angular2-browser.js</w:t>
      </w:r>
      <w:r w:rsidDel="00000000" w:rsidR="00000000" w:rsidRPr="00000000">
        <w:rPr>
          <w:rtl w:val="0"/>
        </w:rPr>
        <w:t xml:space="preserve"> and optionally </w:t>
      </w:r>
      <w:r w:rsidDel="00000000" w:rsidR="00000000" w:rsidRPr="00000000">
        <w:rPr>
          <w:rFonts w:ascii="Courier New" w:cs="Courier New" w:eastAsia="Courier New" w:hAnsi="Courier New"/>
          <w:rtl w:val="0"/>
        </w:rPr>
        <w:t xml:space="preserve">angular2-router.js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angular2-http.js</w:t>
      </w:r>
      <w:r w:rsidDel="00000000" w:rsidR="00000000" w:rsidRPr="00000000">
        <w:rPr>
          <w:rtl w:val="0"/>
        </w:rPr>
        <w:t xml:space="preserve">. Presumably offline compilation is sufficiently advanced topic that multiple bundles are custom built bundle would not be an issue.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For web-worker applications: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render thread: </w:t>
      </w:r>
      <w:r w:rsidDel="00000000" w:rsidR="00000000" w:rsidRPr="00000000">
        <w:rPr>
          <w:rFonts w:ascii="Courier New" w:cs="Courier New" w:eastAsia="Courier New" w:hAnsi="Courier New"/>
          <w:rtl w:val="0"/>
        </w:rPr>
        <w:t xml:space="preserve">angular2-worker_render.js</w:t>
      </w: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worker thread: </w:t>
      </w:r>
      <w:r w:rsidDel="00000000" w:rsidR="00000000" w:rsidRPr="00000000">
        <w:rPr>
          <w:rFonts w:ascii="Courier New" w:cs="Courier New" w:eastAsia="Courier New" w:hAnsi="Courier New"/>
          <w:rtl w:val="0"/>
        </w:rPr>
        <w:t xml:space="preserve">angular2-worker_app.js</w:t>
      </w:r>
      <w:r w:rsidDel="00000000" w:rsidR="00000000" w:rsidRPr="00000000">
        <w:rPr>
          <w:rtl w:val="0"/>
        </w:rPr>
        <w:t xml:space="preserve"> and optionally </w:t>
      </w:r>
      <w:r w:rsidDel="00000000" w:rsidR="00000000" w:rsidRPr="00000000">
        <w:rPr>
          <w:rFonts w:ascii="Courier New" w:cs="Courier New" w:eastAsia="Courier New" w:hAnsi="Courier New"/>
          <w:rtl w:val="0"/>
        </w:rPr>
        <w:t xml:space="preserve">angular2-router.js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angular2-http.js</w:t>
      </w:r>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For server side pre-rendering in nodejs load:  </w:t>
      </w:r>
      <w:r w:rsidDel="00000000" w:rsidR="00000000" w:rsidRPr="00000000">
        <w:rPr>
          <w:rFonts w:ascii="Courier New" w:cs="Courier New" w:eastAsia="Courier New" w:hAnsi="Courier New"/>
          <w:rtl w:val="0"/>
        </w:rPr>
        <w:t xml:space="preserve">angular2-base.js</w:t>
      </w:r>
      <w:r w:rsidDel="00000000" w:rsidR="00000000" w:rsidRPr="00000000">
        <w:rPr>
          <w:rtl w:val="0"/>
        </w:rPr>
        <w:t xml:space="preserve">,   </w:t>
      </w:r>
      <w:r w:rsidDel="00000000" w:rsidR="00000000" w:rsidRPr="00000000">
        <w:rPr>
          <w:rFonts w:ascii="Courier New" w:cs="Courier New" w:eastAsia="Courier New" w:hAnsi="Courier New"/>
          <w:rtl w:val="0"/>
        </w:rPr>
        <w:t xml:space="preserve">angular2-compiler.js</w:t>
      </w:r>
      <w:r w:rsidDel="00000000" w:rsidR="00000000" w:rsidRPr="00000000">
        <w:rPr>
          <w:rtl w:val="0"/>
        </w:rPr>
        <w:t xml:space="preserve">,  </w:t>
      </w:r>
      <w:r w:rsidDel="00000000" w:rsidR="00000000" w:rsidRPr="00000000">
        <w:rPr>
          <w:rFonts w:ascii="Courier New" w:cs="Courier New" w:eastAsia="Courier New" w:hAnsi="Courier New"/>
          <w:rtl w:val="0"/>
        </w:rPr>
        <w:t xml:space="preserve">angular2-node.js</w:t>
      </w:r>
      <w:r w:rsidDel="00000000" w:rsidR="00000000" w:rsidRPr="00000000">
        <w:rPr>
          <w:rtl w:val="0"/>
        </w:rPr>
        <w:t xml:space="preserve"> and optionally </w:t>
      </w:r>
      <w:r w:rsidDel="00000000" w:rsidR="00000000" w:rsidRPr="00000000">
        <w:rPr>
          <w:rFonts w:ascii="Courier New" w:cs="Courier New" w:eastAsia="Courier New" w:hAnsi="Courier New"/>
          <w:rtl w:val="0"/>
        </w:rPr>
        <w:t xml:space="preserve">angular2-router.js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angular2-http.js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y5ojob94imks" w:id="9"/>
      <w:bookmarkEnd w:id="9"/>
      <w:r w:rsidDel="00000000" w:rsidR="00000000" w:rsidRPr="00000000">
        <w:rPr>
          <w:rtl w:val="0"/>
        </w:rPr>
        <w:t xml:space="preserve">Rework the bootstrap</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bootstrap()</w:t>
      </w:r>
      <w:r w:rsidDel="00000000" w:rsidR="00000000" w:rsidRPr="00000000">
        <w:rPr>
          <w:rtl w:val="0"/>
        </w:rPr>
        <w:t xml:space="preserve"> method makes too many assumptions about the platform to be cross-platform, for this reason I think we should abandon it and instead go with the long version which would look as follows: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import {platform} from 'angular2/core';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import {Component} from 'angular2/metadata';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import {COMPILER} from 'angular2/compiler';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{ROUTER} from 'angular2/router';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import {BROWSER} from 'angular2/platform/browser';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Inconsolata" w:cs="Inconsolata" w:eastAsia="Inconsolata" w:hAnsi="Inconsolata"/>
                <w:rtl w:val="0"/>
              </w:rPr>
              <w:t xml:space="preserve">platform([BROWSER]).application([ROUTER, COMPILER]).component(MyApp);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format it is clear which platform we are using and that the application uses router and the template compilation happens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few more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 JS pre-rendering using universal:</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from 'angular2/core';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{Input} from 'angular2/core/metadata';</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'angul</w:t>
            </w:r>
            <w:r w:rsidDel="00000000" w:rsidR="00000000" w:rsidRPr="00000000">
              <w:rPr>
                <w:rFonts w:ascii="Inconsolata" w:cs="Inconsolata" w:eastAsia="Inconsolata" w:hAnsi="Inconsolata"/>
                <w:rtl w:val="0"/>
              </w:rPr>
              <w:t xml:space="preserve">a</w:t>
            </w:r>
            <w:r w:rsidDel="00000000" w:rsidR="00000000" w:rsidRPr="00000000">
              <w:rPr>
                <w:rFonts w:ascii="Inconsolata" w:cs="Inconsolata" w:eastAsia="Inconsolata" w:hAnsi="Inconsolata"/>
                <w:rtl w:val="0"/>
              </w:rPr>
              <w:t xml:space="preserve">r2/metadata';</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{Optional} from 'angular2/di/metadata';</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{ROUTER} from 'angular2/router';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{HTTP} from 'angular2/http</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{NODE} from 'angular2/platform/node';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{UNIVERSAL} from 'angular2/platform/universal';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@Input() title: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constructor(@Optional() foo:Foo)</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platform([NODE, UNIVERSAL]).application([ROUTER, HTTP]).component(MyApp);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WebWorker</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from 'angular2/core';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{WORKER_RENDER, WORKER, SCRIPTS} from 'angular2/platform/worker_renderer';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platform([</w:t>
            </w:r>
            <w:r w:rsidDel="00000000" w:rsidR="00000000" w:rsidRPr="00000000">
              <w:rPr>
                <w:rFonts w:ascii="Inconsolata" w:cs="Inconsolata" w:eastAsia="Inconsolata" w:hAnsi="Inconsolata"/>
                <w:rtl w:val="0"/>
              </w:rPr>
              <w:t xml:space="preserve">WORKER_RENDER</w:t>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.application([WORKER, provide(SCRIPTS, {useValue: ['my-app.js']})]);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file: my-app.js</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from 'angular2/core';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'angualr2/metadata';</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{ROUTER} from 'angular2/router';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{HTTP} from 'angular2/http';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{WORKER_APP} from 'angular2/platform/worker_app';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platform([WORKER_APP]).application([ROUTER, HTTP]).component(MyApp);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Dart with mirrors</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from 'angular2/core';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'angualr2/metadata';</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{ROUTER} from 'angular2/router';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{HTTP} from 'angular2/http</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{DART} from 'angular2/platform/dart';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{MIRRORS} from 'angular2/platform/dart_mirrors';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platform([DART, MIRRORS]).application([ROUTER, HTTP]).component(MyApp);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the transformer would have to rewrite the code to</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from 'angular2/core';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'angul</w:t>
            </w:r>
            <w:r w:rsidDel="00000000" w:rsidR="00000000" w:rsidRPr="00000000">
              <w:rPr>
                <w:rFonts w:ascii="Inconsolata" w:cs="Inconsolata" w:eastAsia="Inconsolata" w:hAnsi="Inconsolata"/>
                <w:rtl w:val="0"/>
              </w:rPr>
              <w:t xml:space="preserve">a</w:t>
            </w:r>
            <w:r w:rsidDel="00000000" w:rsidR="00000000" w:rsidRPr="00000000">
              <w:rPr>
                <w:rFonts w:ascii="Inconsolata" w:cs="Inconsolata" w:eastAsia="Inconsolata" w:hAnsi="Inconsolata"/>
                <w:rtl w:val="0"/>
              </w:rPr>
              <w:t xml:space="preserve">r2/metadata';</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{ROUTER} from 'angular2/router';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{HTTP} from 'angular2/http</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{DART} from 'angular2/platform/dart';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b w:val="1"/>
                <w:rtl w:val="0"/>
              </w:rPr>
              <w:t xml:space="preserve">import {GENERATED_STUBS} from './generated_code_stubs';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platform([DART, </w:t>
            </w:r>
            <w:r w:rsidDel="00000000" w:rsidR="00000000" w:rsidRPr="00000000">
              <w:rPr>
                <w:rFonts w:ascii="Inconsolata" w:cs="Inconsolata" w:eastAsia="Inconsolata" w:hAnsi="Inconsolata"/>
                <w:b w:val="1"/>
                <w:rtl w:val="0"/>
              </w:rPr>
              <w:t xml:space="preserve">GENERATED_STUBS</w:t>
            </w:r>
            <w:r w:rsidDel="00000000" w:rsidR="00000000" w:rsidRPr="00000000">
              <w:rPr>
                <w:rFonts w:ascii="Inconsolata" w:cs="Inconsolata" w:eastAsia="Inconsolata" w:hAnsi="Inconsolata"/>
                <w:rtl w:val="0"/>
              </w:rPr>
              <w:t xml:space="preserve">]).application([ROUTER, HTTP]).component(MyApp);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pt3nv2ax4i3" w:id="10"/>
      <w:bookmarkEnd w:id="10"/>
      <w:r w:rsidDel="00000000" w:rsidR="00000000" w:rsidRPr="00000000">
        <w:rPr>
          <w:rtl w:val="0"/>
        </w:rPr>
        <w:t xml:space="preserve">Ambient Namespaces</w:t>
      </w:r>
    </w:p>
    <w:p w:rsidR="00000000" w:rsidDel="00000000" w:rsidP="00000000" w:rsidRDefault="00000000" w:rsidRPr="00000000">
      <w:pPr>
        <w:contextualSpacing w:val="0"/>
      </w:pPr>
      <w:r w:rsidDel="00000000" w:rsidR="00000000" w:rsidRPr="00000000">
        <w:rPr>
          <w:rtl w:val="0"/>
        </w:rPr>
        <w:t xml:space="preserve">All of the above examples assume ES6 or some sort of module loader, but some of our customers, (ngUpgrade specifically) will need SFX bundles which do not rely on loaders, but rather expects the code to be loaded in global namespace. In Angular 2 this namespace is </w:t>
      </w:r>
      <w:r w:rsidDel="00000000" w:rsidR="00000000" w:rsidRPr="00000000">
        <w:rPr>
          <w:rFonts w:ascii="Courier New" w:cs="Courier New" w:eastAsia="Courier New" w:hAnsi="Courier New"/>
          <w:rtl w:val="0"/>
        </w:rPr>
        <w:t xml:space="preserve">ng</w:t>
      </w:r>
      <w:r w:rsidDel="00000000" w:rsidR="00000000" w:rsidRPr="00000000">
        <w:rPr>
          <w:rtl w:val="0"/>
        </w:rPr>
        <w:t xml:space="preserve">. This means that each of the imports will patch more references onto the </w:t>
      </w:r>
      <w:r w:rsidDel="00000000" w:rsidR="00000000" w:rsidRPr="00000000">
        <w:rPr>
          <w:rFonts w:ascii="Courier New" w:cs="Courier New" w:eastAsia="Courier New" w:hAnsi="Courier New"/>
          <w:rtl w:val="0"/>
        </w:rPr>
        <w:t xml:space="preserve">ng</w:t>
      </w:r>
      <w:r w:rsidDel="00000000" w:rsidR="00000000" w:rsidRPr="00000000">
        <w:rPr>
          <w:rtl w:val="0"/>
        </w:rPr>
        <w:t xml:space="preserve"> namespace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some point we were thinking about having router and http have separate </w:t>
      </w:r>
      <w:r w:rsidDel="00000000" w:rsidR="00000000" w:rsidRPr="00000000">
        <w:rPr>
          <w:rFonts w:ascii="Courier New" w:cs="Courier New" w:eastAsia="Courier New" w:hAnsi="Courier New"/>
          <w:rtl w:val="0"/>
        </w:rPr>
        <w:t xml:space="preserve">ngRouter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ngHttp</w:t>
      </w:r>
      <w:r w:rsidDel="00000000" w:rsidR="00000000" w:rsidRPr="00000000">
        <w:rPr>
          <w:rtl w:val="0"/>
        </w:rPr>
        <w:t xml:space="preserve"> namespace but it is not consistent with the </w:t>
      </w:r>
      <w:r w:rsidDel="00000000" w:rsidR="00000000" w:rsidRPr="00000000">
        <w:rPr>
          <w:rFonts w:ascii="Courier New" w:cs="Courier New" w:eastAsia="Courier New" w:hAnsi="Courier New"/>
          <w:rtl w:val="0"/>
        </w:rPr>
        <w:t xml:space="preserve">angular2/*.js</w:t>
      </w:r>
      <w:r w:rsidDel="00000000" w:rsidR="00000000" w:rsidRPr="00000000">
        <w:rPr>
          <w:rtl w:val="0"/>
        </w:rPr>
        <w:t xml:space="preserve"> prefix, se we should stick to just </w:t>
      </w:r>
      <w:r w:rsidDel="00000000" w:rsidR="00000000" w:rsidRPr="00000000">
        <w:rPr>
          <w:rFonts w:ascii="Courier New" w:cs="Courier New" w:eastAsia="Courier New" w:hAnsi="Courier New"/>
          <w:rtl w:val="0"/>
        </w:rPr>
        <w:t xml:space="preserve">ng</w:t>
      </w:r>
      <w:r w:rsidDel="00000000" w:rsidR="00000000" w:rsidRPr="00000000">
        <w:rPr>
          <w:rtl w:val="0"/>
        </w:rPr>
        <w:t xml:space="preserve"> namespace.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ydr456a07ivp" w:id="11"/>
      <w:bookmarkEnd w:id="11"/>
      <w:r w:rsidDel="00000000" w:rsidR="00000000" w:rsidRPr="00000000">
        <w:rPr>
          <w:rFonts w:ascii="Open Sans" w:cs="Open Sans" w:eastAsia="Open Sans" w:hAnsi="Open Sans"/>
          <w:rtl w:val="0"/>
        </w:rPr>
        <w:t xml:space="preserve">Caveats</w:t>
      </w:r>
      <w:r w:rsidDel="00000000" w:rsidR="00000000" w:rsidRPr="00000000">
        <w:rPr>
          <w:rtl w:val="0"/>
        </w:rPr>
      </w:r>
    </w:p>
    <w:p w:rsidR="00000000" w:rsidDel="00000000" w:rsidP="00000000" w:rsidRDefault="00000000" w:rsidRPr="00000000">
      <w:pPr>
        <w:pStyle w:val="Heading2"/>
        <w:contextualSpacing w:val="0"/>
      </w:pPr>
      <w:bookmarkStart w:colFirst="0" w:colLast="0" w:name="h.6cxvr9awtf5r" w:id="12"/>
      <w:bookmarkEnd w:id="12"/>
      <w:r w:rsidDel="00000000" w:rsidR="00000000" w:rsidRPr="00000000">
        <w:rPr>
          <w:rtl w:val="0"/>
        </w:rPr>
        <w:t xml:space="preserve">Making Getting Started 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drawback of the above proposal is that it is more verbose. To combat that we could have a </w:t>
      </w:r>
      <w:r w:rsidDel="00000000" w:rsidR="00000000" w:rsidRPr="00000000">
        <w:rPr>
          <w:rFonts w:ascii="Courier New" w:cs="Courier New" w:eastAsia="Courier New" w:hAnsi="Courier New"/>
          <w:rtl w:val="0"/>
        </w:rPr>
        <w:t xml:space="preserve">bootstrap()</w:t>
      </w:r>
      <w:r w:rsidDel="00000000" w:rsidR="00000000" w:rsidRPr="00000000">
        <w:rPr>
          <w:rtl w:val="0"/>
        </w:rPr>
        <w:t xml:space="preserve"> and an </w:t>
      </w:r>
      <w:r w:rsidDel="00000000" w:rsidR="00000000" w:rsidRPr="00000000">
        <w:rPr>
          <w:rFonts w:ascii="Courier New" w:cs="Courier New" w:eastAsia="Courier New" w:hAnsi="Courier New"/>
          <w:rtl w:val="0"/>
        </w:rPr>
        <w:t xml:space="preserve">angular2</w:t>
      </w:r>
      <w:r w:rsidDel="00000000" w:rsidR="00000000" w:rsidRPr="00000000">
        <w:rPr>
          <w:rtl w:val="0"/>
        </w:rPr>
        <w:t xml:space="preserve"> (all) import provide the existing behavior. While this would make getting started simple it would make portability of code difficult, since code which imports </w:t>
      </w:r>
      <w:r w:rsidDel="00000000" w:rsidR="00000000" w:rsidRPr="00000000">
        <w:rPr>
          <w:rFonts w:ascii="Courier New" w:cs="Courier New" w:eastAsia="Courier New" w:hAnsi="Courier New"/>
          <w:rtl w:val="0"/>
        </w:rPr>
        <w:t xml:space="preserve">angular2</w:t>
      </w:r>
      <w:r w:rsidDel="00000000" w:rsidR="00000000" w:rsidRPr="00000000">
        <w:rPr>
          <w:rtl w:val="0"/>
        </w:rPr>
        <w:t xml:space="preserve"> could not be run in node or in web-workers. We would have to clearly document this. This would be extra important for third party widget libraries.</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{bootstrap, Component} from </w:t>
            </w:r>
            <w:commentRangeStart w:id="16"/>
            <w:commentRangeStart w:id="17"/>
            <w:commentRangeStart w:id="18"/>
            <w:r w:rsidDel="00000000" w:rsidR="00000000" w:rsidRPr="00000000">
              <w:rPr>
                <w:rFonts w:ascii="Inconsolata" w:cs="Inconsolata" w:eastAsia="Inconsolata" w:hAnsi="Inconsolata"/>
                <w:rtl w:val="0"/>
              </w:rPr>
              <w:t xml:space="preserve">'angular2'</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bootstrap(MyApp);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zwhxagl5yi" w:id="13"/>
      <w:bookmarkEnd w:id="13"/>
      <w:commentRangeStart w:id="19"/>
      <w:commentRangeStart w:id="20"/>
      <w:commentRangeStart w:id="21"/>
      <w:commentRangeStart w:id="22"/>
      <w:r w:rsidDel="00000000" w:rsidR="00000000" w:rsidRPr="00000000">
        <w:rPr>
          <w:rtl w:val="0"/>
        </w:rPr>
        <w:t xml:space="preserve">Loading Default Directives / Pipes into @View/@Component</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proposal is contentious, please see alternatives </w:t>
      </w:r>
      <w:hyperlink w:anchor="h.6pb2txdejnyn">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w:t>
      </w:r>
      <w:r w:rsidDel="00000000" w:rsidR="00000000" w:rsidRPr="00000000">
        <w:rPr>
          <w:rtl w:val="0"/>
        </w:rPr>
        <w:t xml:space="preserve">annotation does not list any Directives/Pipes. This is done so that reusable components are truly hermetic. It does poses a problem that developers have to import these every time they need to use them in the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had an alternate proposal where we would have </w:t>
      </w:r>
      <w:r w:rsidDel="00000000" w:rsidR="00000000" w:rsidRPr="00000000">
        <w:rPr>
          <w:rFonts w:ascii="Courier New" w:cs="Courier New" w:eastAsia="Courier New" w:hAnsi="Courier New"/>
          <w:rtl w:val="0"/>
        </w:rPr>
        <w:t xml:space="preserve">@BaseView</w:t>
      </w:r>
      <w:r w:rsidDel="00000000" w:rsidR="00000000" w:rsidRPr="00000000">
        <w:rPr>
          <w:rtl w:val="0"/>
        </w:rPr>
        <w:t xml:space="preserve">, and would allow subclassing which would add the platform specific directives/pipes to the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annotation. There are two issues with the proposal: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It is really awkward to have </w:t>
      </w:r>
      <w:r w:rsidDel="00000000" w:rsidR="00000000" w:rsidRPr="00000000">
        <w:rPr>
          <w:rFonts w:ascii="Courier New" w:cs="Courier New" w:eastAsia="Courier New" w:hAnsi="Courier New"/>
          <w:rtl w:val="0"/>
        </w:rPr>
        <w:t xml:space="preserve">BaseView</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It also makes imports in Angular complicated, because they have to be packed in a separate bundle, so that different environments can define their own.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It does not take into account platforms. ie different platforms may have different definitions of these core directives.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alternative solution which I am proposing here is that we allow the platform bundle to load a set of ambient directives/pipes into the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annotation. (Hence no need for </w:t>
      </w:r>
      <w:r w:rsidDel="00000000" w:rsidR="00000000" w:rsidRPr="00000000">
        <w:rPr>
          <w:rFonts w:ascii="Courier New" w:cs="Courier New" w:eastAsia="Courier New" w:hAnsi="Courier New"/>
          <w:rtl w:val="0"/>
        </w:rPr>
        <w:t xml:space="preserve">@BaseView</w:t>
      </w:r>
      <w:r w:rsidDel="00000000" w:rsidR="00000000" w:rsidRPr="00000000">
        <w:rPr>
          <w:rtl w:val="0"/>
        </w:rPr>
        <w:t xml:space="preserve">, and no need for complicated imports.) </w:t>
      </w:r>
      <w:r w:rsidDel="00000000" w:rsidR="00000000" w:rsidRPr="00000000">
        <w:rPr>
          <w:rtl w:val="0"/>
        </w:rPr>
        <w:t xml:space="preserve">It does mean that components will not be 100% hermetic, but I believe this is a reasonable trade off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Component, BROWSER} from 'angular2';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selector: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'&lt;ul&gt;&lt;li *ng-for="#item in items"&gt;{{item}}&lt;/li&gt;&lt;/ul&gt;'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 notice no need for NgFor in directives</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 directives: [NgFor]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items: string[] = ['one', 'two', 'three'];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23"/>
            <w:commentRangeStart w:id="24"/>
            <w:commentRangeStart w:id="25"/>
            <w:commentRangeStart w:id="26"/>
            <w:r w:rsidDel="00000000" w:rsidR="00000000" w:rsidRPr="00000000">
              <w:rPr>
                <w:rFonts w:ascii="Inconsolata" w:cs="Inconsolata" w:eastAsia="Inconsolata" w:hAnsi="Inconsolata"/>
                <w:rtl w:val="0"/>
              </w:rPr>
              <w:t xml:space="preserve">platform(</w:t>
            </w:r>
            <w:r w:rsidDel="00000000" w:rsidR="00000000" w:rsidRPr="00000000">
              <w:rPr>
                <w:rFonts w:ascii="Inconsolata" w:cs="Inconsolata" w:eastAsia="Inconsolata" w:hAnsi="Inconsolata"/>
                <w:rtl w:val="0"/>
              </w:rPr>
              <w:t xml:space="preserve">BROWSER</w:t>
            </w:r>
            <w:r w:rsidDel="00000000" w:rsidR="00000000" w:rsidRPr="00000000">
              <w:rPr>
                <w:rFonts w:ascii="Inconsolata" w:cs="Inconsolata" w:eastAsia="Inconsolata" w:hAnsi="Inconsolata"/>
                <w:rtl w:val="0"/>
              </w:rPr>
              <w:t xml:space="preserve">).application().component(MyApp);</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Here the BROWSER defines a set of Directives/Pipes which can be thought of as </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part of the platform and hence always there.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important goal for Angular was that it would be possible to design an application which does not use the built in Angular directives. This can be done by declaring a new </w:t>
      </w:r>
      <w:r w:rsidDel="00000000" w:rsidR="00000000" w:rsidRPr="00000000">
        <w:rPr>
          <w:rtl w:val="0"/>
        </w:rPr>
        <w:t xml:space="preserve">platform bundle</w:t>
      </w:r>
      <w:r w:rsidDel="00000000" w:rsidR="00000000" w:rsidRPr="00000000">
        <w:rPr>
          <w:rtl w:val="0"/>
        </w:rPr>
        <w:t xml:space="preserve">, and loading different items into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t>
      </w:r>
      <w:r w:rsidDel="00000000" w:rsidR="00000000" w:rsidRPr="00000000">
        <w:rPr>
          <w:rFonts w:ascii="Courier New" w:cs="Courier New" w:eastAsia="Courier New" w:hAnsi="Courier New"/>
          <w:rtl w:val="0"/>
        </w:rPr>
        <w:t xml:space="preserve">BROWSER</w:t>
      </w:r>
      <w:r w:rsidDel="00000000" w:rsidR="00000000" w:rsidRPr="00000000">
        <w:rPr>
          <w:rtl w:val="0"/>
        </w:rPr>
        <w:t xml:space="preserve"> would be a list of providers which would be loaded into the platform injector. One could define their own platform bundle by either extending or replacing the </w:t>
      </w:r>
      <w:r w:rsidDel="00000000" w:rsidR="00000000" w:rsidRPr="00000000">
        <w:rPr>
          <w:rFonts w:ascii="Courier New" w:cs="Courier New" w:eastAsia="Courier New" w:hAnsi="Courier New"/>
          <w:rtl w:val="0"/>
        </w:rPr>
        <w:t xml:space="preserve">BROWSER</w:t>
      </w:r>
      <w:r w:rsidDel="00000000" w:rsidR="00000000" w:rsidRPr="00000000">
        <w:rPr>
          <w:rtl w:val="0"/>
        </w:rPr>
        <w:t xml:space="preserve"> (see Ionic example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ze0vhvsqpfsp" w:id="14"/>
      <w:bookmarkEnd w:id="14"/>
      <w:r w:rsidDel="00000000" w:rsidR="00000000" w:rsidRPr="00000000">
        <w:rPr>
          <w:rtl w:val="0"/>
        </w:rPr>
        <w:t xml:space="preserve">For example assume the </w:t>
      </w:r>
      <w:commentRangeStart w:id="27"/>
      <w:r w:rsidDel="00000000" w:rsidR="00000000" w:rsidRPr="00000000">
        <w:rPr>
          <w:rtl w:val="0"/>
        </w:rPr>
        <w:t xml:space="preserve">Ionic Platform</w:t>
      </w:r>
      <w:commentRangeEnd w:id="27"/>
      <w:r w:rsidDel="00000000" w:rsidR="00000000" w:rsidRPr="00000000">
        <w:commentReference w:id="27"/>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{platform, Component, provide} from 'angular2';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selector: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'&lt;ion-view *ng-for="#item in items"&gt;{{item}}&lt;/ion-view&gt;'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 notice no need for NgFor or IonView in directives</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 directives: [NgFor, IonView]</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items: string[] = ['one', 'two', 'three'];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28"/>
            <w:commentRangeStart w:id="29"/>
            <w:r w:rsidDel="00000000" w:rsidR="00000000" w:rsidRPr="00000000">
              <w:rPr>
                <w:rFonts w:ascii="Inconsolata" w:cs="Inconsolata" w:eastAsia="Inconsolata" w:hAnsi="Inconsolata"/>
                <w:rtl w:val="0"/>
              </w:rPr>
              <w:t xml:space="preserve">var IONIC</w:t>
            </w:r>
            <w:commentRangeEnd w:id="28"/>
            <w:r w:rsidDel="00000000" w:rsidR="00000000" w:rsidRPr="00000000">
              <w:commentReference w:id="28"/>
            </w:r>
            <w:commentRangeEnd w:id="29"/>
            <w:r w:rsidDel="00000000" w:rsidR="00000000" w:rsidRPr="00000000">
              <w:commentReference w:id="29"/>
            </w:r>
            <w:r w:rsidDel="00000000" w:rsidR="00000000" w:rsidRPr="00000000">
              <w:rPr>
                <w:rFonts w:ascii="Inconsolata" w:cs="Inconsolata" w:eastAsia="Inconsolata" w:hAnsi="Inconsolata"/>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BROWSER,</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provide(CORE_DIRECTIVES, {useClass: IonView, multi: true});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provide(</w:t>
            </w:r>
            <w:commentRangeStart w:id="30"/>
            <w:commentRangeStart w:id="31"/>
            <w:r w:rsidDel="00000000" w:rsidR="00000000" w:rsidRPr="00000000">
              <w:rPr>
                <w:rFonts w:ascii="Inconsolata" w:cs="Inconsolata" w:eastAsia="Inconsolata" w:hAnsi="Inconsolata"/>
                <w:rtl w:val="0"/>
              </w:rPr>
              <w:t xml:space="preserve">CORE_DIRECTIVES</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Inconsolata" w:cs="Inconsolata" w:eastAsia="Inconsolata" w:hAnsi="Inconsolata"/>
                <w:rtl w:val="0"/>
              </w:rPr>
              <w:t xml:space="preserve">, {useClass: IonToolbar, multi: true});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32"/>
            <w:commentRangeStart w:id="33"/>
            <w:r w:rsidDel="00000000" w:rsidR="00000000" w:rsidRPr="00000000">
              <w:rPr>
                <w:rFonts w:ascii="Inconsolata" w:cs="Inconsolata" w:eastAsia="Inconsolata" w:hAnsi="Inconsolata"/>
                <w:rtl w:val="0"/>
              </w:rPr>
              <w:t xml:space="preserve">platform(IONIC).application().component(MyApp);</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Here the BROWSER defines a set of Directives/Pipes which can be thought of as </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part of the platform and hence always there.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x7lghvgewhx" w:id="15"/>
      <w:bookmarkEnd w:id="15"/>
      <w:r w:rsidDel="00000000" w:rsidR="00000000" w:rsidRPr="00000000">
        <w:rPr>
          <w:rtl w:val="0"/>
        </w:rPr>
        <w:t xml:space="preserve">Documentation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Angular2 has 300+ symbols which it exports. </w:t>
      </w:r>
      <w:r w:rsidDel="00000000" w:rsidR="00000000" w:rsidRPr="00000000">
        <w:rPr>
          <w:rtl w:val="0"/>
        </w:rPr>
        <w:t xml:space="preserve">It is too much for single list. Instead it has to be broken down by groups such as </w:t>
      </w:r>
      <w:r w:rsidDel="00000000" w:rsidR="00000000" w:rsidRPr="00000000">
        <w:rPr>
          <w:rFonts w:ascii="Courier New" w:cs="Courier New" w:eastAsia="Courier New" w:hAnsi="Courier New"/>
          <w:rtl w:val="0"/>
        </w:rPr>
        <w:t xml:space="preserve">core</w:t>
      </w:r>
      <w:r w:rsidDel="00000000" w:rsidR="00000000" w:rsidRPr="00000000">
        <w:rPr>
          <w:rtl w:val="0"/>
        </w:rPr>
        <w:t xml:space="preserve">, </w:t>
      </w:r>
      <w:r w:rsidDel="00000000" w:rsidR="00000000" w:rsidRPr="00000000">
        <w:rPr>
          <w:rFonts w:ascii="Courier New" w:cs="Courier New" w:eastAsia="Courier New" w:hAnsi="Courier New"/>
          <w:rtl w:val="0"/>
        </w:rPr>
        <w:t xml:space="preserve">compiler</w:t>
      </w:r>
      <w:r w:rsidDel="00000000" w:rsidR="00000000" w:rsidRPr="00000000">
        <w:rPr>
          <w:rtl w:val="0"/>
        </w:rPr>
        <w:t xml:space="preserve">, </w:t>
      </w:r>
      <w:r w:rsidDel="00000000" w:rsidR="00000000" w:rsidRPr="00000000">
        <w:rPr>
          <w:rFonts w:ascii="Courier New" w:cs="Courier New" w:eastAsia="Courier New" w:hAnsi="Courier New"/>
          <w:rtl w:val="0"/>
        </w:rPr>
        <w:t xml:space="preserve">di</w:t>
      </w:r>
      <w:r w:rsidDel="00000000" w:rsidR="00000000" w:rsidRPr="00000000">
        <w:rPr>
          <w:rtl w:val="0"/>
        </w:rPr>
        <w:t xml:space="preserve">, and so on</w:t>
      </w:r>
      <w:r w:rsidDel="00000000" w:rsidR="00000000" w:rsidRPr="00000000">
        <w:rPr>
          <w:rtl w:val="0"/>
        </w:rPr>
        <w:t xml:space="preserve">. But even then the </w:t>
      </w:r>
      <w:r w:rsidDel="00000000" w:rsidR="00000000" w:rsidRPr="00000000">
        <w:rPr>
          <w:rFonts w:ascii="Courier New" w:cs="Courier New" w:eastAsia="Courier New" w:hAnsi="Courier New"/>
          <w:rtl w:val="0"/>
        </w:rPr>
        <w:t xml:space="preserve">core</w:t>
      </w:r>
      <w:r w:rsidDel="00000000" w:rsidR="00000000" w:rsidRPr="00000000">
        <w:rPr>
          <w:rtl w:val="0"/>
        </w:rPr>
        <w:t xml:space="preserve"> import has 100+ symbols and it needs to be further subdivided. Current suggestion is as follows. </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555"/>
        <w:gridCol w:w="6780"/>
        <w:tblGridChange w:id="0">
          <w:tblGrid>
            <w:gridCol w:w="2025"/>
            <w:gridCol w:w="555"/>
            <w:gridCol w:w="6780"/>
          </w:tblGrid>
        </w:tblGridChange>
      </w:tblGrid>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sz w:val="20"/>
                <w:szCs w:val="20"/>
                <w:rtl w:val="0"/>
              </w:rPr>
              <w:t xml:space="preserve">Import</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b w:val="1"/>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sz w:val="20"/>
                <w:szCs w:val="20"/>
                <w:rtl w:val="0"/>
              </w:rPr>
              <w:t xml:space="preserve">Description</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compiler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online/offline template compiler</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core/base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6</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Linker, platform, application, component</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core/contract</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12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Interfaces which application can implement</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core/error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Error conditions</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core/metadata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53</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Decorators (all things @ (not DI))</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w:t>
            </w:r>
            <w:commentRangeStart w:id="34"/>
            <w:r w:rsidDel="00000000" w:rsidR="00000000" w:rsidRPr="00000000">
              <w:rPr>
                <w:rFonts w:ascii="Courier New" w:cs="Courier New" w:eastAsia="Courier New" w:hAnsi="Courier New"/>
                <w:sz w:val="20"/>
                <w:szCs w:val="20"/>
                <w:rtl w:val="0"/>
              </w:rPr>
              <w:t xml:space="preserve">model</w:t>
            </w:r>
            <w:commentRangeEnd w:id="34"/>
            <w:r w:rsidDel="00000000" w:rsidR="00000000" w:rsidRPr="00000000">
              <w:commentReference w:id="34"/>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12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Change Detection; differs</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core/ref</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14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References which framework hands out to the application</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core/render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Renderer interface which platforms can implement</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12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All things DI</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di/error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7</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Errors thrown by DI</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di/metadata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17</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Decorators (all things @ related to DI)</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directive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8</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Core directives: NgFor, NgIf, etc...</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form</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29</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Forms</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inspect</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9</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Inspector for protractor and tools such as Batarangle</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pipe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12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Core pipes: </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platform/browser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ourier New" w:cs="Courier New" w:eastAsia="Courier New" w:hAnsi="Courier New"/>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sz w:val="20"/>
                <w:szCs w:val="20"/>
                <w:rtl w:val="0"/>
              </w:rPr>
              <w:t xml:space="preserve">bootstrap, Title, Ruler,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Notice how the core is further broken down to </w:t>
      </w:r>
      <w:r w:rsidDel="00000000" w:rsidR="00000000" w:rsidRPr="00000000">
        <w:rPr>
          <w:rFonts w:ascii="Courier New" w:cs="Courier New" w:eastAsia="Courier New" w:hAnsi="Courier New"/>
          <w:rtl w:val="0"/>
        </w:rPr>
        <w:t xml:space="preserve">base</w:t>
      </w:r>
      <w:r w:rsidDel="00000000" w:rsidR="00000000" w:rsidRPr="00000000">
        <w:rPr>
          <w:rtl w:val="0"/>
        </w:rPr>
        <w:t xml:space="preserve">, </w:t>
      </w:r>
      <w:r w:rsidDel="00000000" w:rsidR="00000000" w:rsidRPr="00000000">
        <w:rPr>
          <w:rFonts w:ascii="Courier New" w:cs="Courier New" w:eastAsia="Courier New" w:hAnsi="Courier New"/>
          <w:rtl w:val="0"/>
        </w:rPr>
        <w:t xml:space="preserve">contract</w:t>
      </w:r>
      <w:r w:rsidDel="00000000" w:rsidR="00000000" w:rsidRPr="00000000">
        <w:rPr>
          <w:rtl w:val="0"/>
        </w:rPr>
        <w:t xml:space="preserve">,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w:t>
      </w:r>
      <w:r w:rsidDel="00000000" w:rsidR="00000000" w:rsidRPr="00000000">
        <w:rPr>
          <w:rFonts w:ascii="Courier New" w:cs="Courier New" w:eastAsia="Courier New" w:hAnsi="Courier New"/>
          <w:rtl w:val="0"/>
        </w:rPr>
        <w:t xml:space="preserve">metadata</w:t>
      </w:r>
      <w:r w:rsidDel="00000000" w:rsidR="00000000" w:rsidRPr="00000000">
        <w:rPr>
          <w:rtl w:val="0"/>
        </w:rPr>
        <w:t xml:space="preserve">, </w:t>
      </w:r>
      <w:r w:rsidDel="00000000" w:rsidR="00000000" w:rsidRPr="00000000">
        <w:rPr>
          <w:rFonts w:ascii="Courier New" w:cs="Courier New" w:eastAsia="Courier New" w:hAnsi="Courier New"/>
          <w:rtl w:val="0"/>
        </w:rPr>
        <w:t xml:space="preserve">model</w:t>
      </w:r>
      <w:r w:rsidDel="00000000" w:rsidR="00000000" w:rsidRPr="00000000">
        <w:rPr>
          <w:rtl w:val="0"/>
        </w:rPr>
        <w:t xml:space="preserve">, </w:t>
      </w:r>
      <w:r w:rsidDel="00000000" w:rsidR="00000000" w:rsidRPr="00000000">
        <w:rPr>
          <w:rFonts w:ascii="Courier New" w:cs="Courier New" w:eastAsia="Courier New" w:hAnsi="Courier New"/>
          <w:rtl w:val="0"/>
        </w:rPr>
        <w:t xml:space="preserve">ref</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render.</w:t>
      </w:r>
      <w:r w:rsidDel="00000000" w:rsidR="00000000" w:rsidRPr="00000000">
        <w:rPr>
          <w:rtl w:val="0"/>
        </w:rPr>
        <w:t xml:space="preserve"> This kind of granularity makes it easier for the user to find the right symbol, but it also makes imports more complicated. For this reason we should support importing the symbols from </w:t>
      </w:r>
      <w:r w:rsidDel="00000000" w:rsidR="00000000" w:rsidRPr="00000000">
        <w:rPr>
          <w:rFonts w:ascii="Courier New" w:cs="Courier New" w:eastAsia="Courier New" w:hAnsi="Courier New"/>
          <w:rtl w:val="0"/>
        </w:rPr>
        <w:t xml:space="preserve">core</w:t>
      </w:r>
      <w:r w:rsidDel="00000000" w:rsidR="00000000" w:rsidRPr="00000000">
        <w:rPr>
          <w:rtl w:val="0"/>
        </w:rPr>
        <w:t xml:space="preserve"> as well. </w:t>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are both supported and they are equivalent.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'core';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'core/metadata';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qjnbvlr7uej1" w:id="16"/>
      <w:bookmarkEnd w:id="16"/>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Should have no impact.</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s30znup8hx9j" w:id="17"/>
      <w:bookmarkEnd w:id="17"/>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Should have no impact.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9osdxvm5jwp" w:id="18"/>
      <w:bookmarkEnd w:id="18"/>
      <w:r w:rsidDel="00000000" w:rsidR="00000000" w:rsidRPr="00000000">
        <w:rPr>
          <w:rFonts w:ascii="Open Sans" w:cs="Open Sans" w:eastAsia="Open Sans" w:hAnsi="Open Sans"/>
          <w:rtl w:val="0"/>
        </w:rPr>
        <w:t xml:space="preserve">Work Breakdown</w:t>
      </w: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highlight w:val="white"/>
          <w:rtl w:val="0"/>
        </w:rPr>
        <w:t xml:space="preserve">See </w:t>
      </w:r>
      <w:hyperlink r:id="rId8">
        <w:r w:rsidDel="00000000" w:rsidR="00000000" w:rsidRPr="00000000">
          <w:rPr>
            <w:color w:val="1155cc"/>
            <w:highlight w:val="white"/>
            <w:u w:val="single"/>
            <w:rtl w:val="0"/>
          </w:rPr>
          <w:t xml:space="preserve">#4834</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pb2txdejnyn" w:id="19"/>
      <w:bookmarkEnd w:id="19"/>
      <w:commentRangeStart w:id="35"/>
      <w:r w:rsidDel="00000000" w:rsidR="00000000" w:rsidRPr="00000000">
        <w:rPr>
          <w:rtl w:val="0"/>
        </w:rPr>
        <w:t xml:space="preserve">APPENDIX A: Listing Ambient Directives</w:t>
      </w:r>
      <w:commentRangeEnd w:id="35"/>
      <w:r w:rsidDel="00000000" w:rsidR="00000000" w:rsidRPr="00000000">
        <w:commentReference w:id="3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a simple dome and using a core directive such as NgFor it is currently necessary to declare it. This section would like to list all of the pros and cons from the different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Declare directives explicitly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Subclass the @BaseComponent annotation to @Component and include the core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Include core directives through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v1dds7gitw" w:id="20"/>
      <w:bookmarkEnd w:id="20"/>
      <w:r w:rsidDel="00000000" w:rsidR="00000000" w:rsidRPr="00000000">
        <w:rPr>
          <w:rtl w:val="0"/>
        </w:rPr>
        <w:t xml:space="preserve">1. </w:t>
      </w:r>
      <w:r w:rsidDel="00000000" w:rsidR="00000000" w:rsidRPr="00000000">
        <w:rPr>
          <w:rtl w:val="0"/>
        </w:rPr>
        <w:t xml:space="preserve">Explicit: (current)</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CORE_DIRECTIVES} from 'angular2';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'&lt;ul&gt;&lt;li *ng-for="#item of items"&gt;&lt;/li&gt;&lt;/ul&gt;',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directives: [CORE_DIRECTIVES]</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items: string[];</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100% </w:t>
            </w:r>
            <w:commentRangeStart w:id="36"/>
            <w:commentRangeStart w:id="37"/>
            <w:r w:rsidDel="00000000" w:rsidR="00000000" w:rsidRPr="00000000">
              <w:rPr>
                <w:rtl w:val="0"/>
              </w:rPr>
              <w:t xml:space="preserve">hermetic</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t xml:space="preserve"> / Explicit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Wordy / verbose</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People often forget this</w:t>
            </w:r>
          </w:p>
          <w:p w:rsidR="00000000" w:rsidDel="00000000" w:rsidP="00000000" w:rsidRDefault="00000000" w:rsidRPr="00000000">
            <w:pPr>
              <w:keepNext w:val="0"/>
              <w:keepLines w:val="0"/>
              <w:widowControl w:val="0"/>
              <w:numPr>
                <w:ilvl w:val="1"/>
                <w:numId w:val="6"/>
              </w:numPr>
              <w:spacing w:after="0" w:before="0" w:line="240" w:lineRule="auto"/>
              <w:ind w:left="1440" w:right="0" w:hanging="360"/>
              <w:contextualSpacing w:val="1"/>
              <w:jc w:val="left"/>
              <w:rPr>
                <w:u w:val="none"/>
              </w:rPr>
            </w:pPr>
            <w:r w:rsidDel="00000000" w:rsidR="00000000" w:rsidRPr="00000000">
              <w:rPr>
                <w:rtl w:val="0"/>
              </w:rPr>
              <w:t xml:space="preserve">hard to give useful error. Best we can do is to say that there is no property </w:t>
            </w:r>
            <w:r w:rsidDel="00000000" w:rsidR="00000000" w:rsidRPr="00000000">
              <w:rPr>
                <w:rFonts w:ascii="Courier New" w:cs="Courier New" w:eastAsia="Courier New" w:hAnsi="Courier New"/>
                <w:rtl w:val="0"/>
              </w:rPr>
              <w:t xml:space="preserve">ng-for-of</w:t>
            </w:r>
            <w:r w:rsidDel="00000000" w:rsidR="00000000" w:rsidRPr="00000000">
              <w:rPr>
                <w:rtl w:val="0"/>
              </w:rPr>
              <w:t xml:space="preserve"> to bind 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au0fuz3gzbk" w:id="21"/>
      <w:bookmarkEnd w:id="21"/>
      <w:r w:rsidDel="00000000" w:rsidR="00000000" w:rsidRPr="00000000">
        <w:rPr>
          <w:rtl w:val="0"/>
        </w:rPr>
        <w:t xml:space="preserve">2. Subclass the @BaseComponent annotation to @Component </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'angular2/metadata';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'&lt;ul&gt;&lt;li *ng-for="#item of items"&gt;&lt;/li&gt;&lt;/ul&gt;'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items: string[];</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cons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100% hermetic</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Simple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It's not immediately obvious that </w:t>
            </w:r>
            <w:r w:rsidDel="00000000" w:rsidR="00000000" w:rsidRPr="00000000">
              <w:rPr>
                <w:rFonts w:ascii="Courier New" w:cs="Courier New" w:eastAsia="Courier New" w:hAnsi="Courier New"/>
                <w:rtl w:val="0"/>
              </w:rPr>
              <w:t xml:space="preserve">Component</w:t>
            </w:r>
            <w:r w:rsidDel="00000000" w:rsidR="00000000" w:rsidRPr="00000000">
              <w:rPr>
                <w:rtl w:val="0"/>
              </w:rPr>
              <w:t xml:space="preserve"> includes core directives.</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Very complicated import model since we have to have </w:t>
            </w:r>
            <w:r w:rsidDel="00000000" w:rsidR="00000000" w:rsidRPr="00000000">
              <w:rPr>
                <w:rFonts w:ascii="Courier New" w:cs="Courier New" w:eastAsia="Courier New" w:hAnsi="Courier New"/>
                <w:rtl w:val="0"/>
              </w:rPr>
              <w:t xml:space="preserve">BaseComponent</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core</w:t>
            </w:r>
            <w:r w:rsidDel="00000000" w:rsidR="00000000" w:rsidRPr="00000000">
              <w:rPr>
                <w:rtl w:val="0"/>
              </w:rPr>
              <w:t xml:space="preserve"> but Component in </w:t>
            </w:r>
            <w:r w:rsidDel="00000000" w:rsidR="00000000" w:rsidRPr="00000000">
              <w:rPr>
                <w:rFonts w:ascii="Courier New" w:cs="Courier New" w:eastAsia="Courier New" w:hAnsi="Courier New"/>
                <w:rtl w:val="0"/>
              </w:rPr>
              <w:t xml:space="preserve">metadata</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We could easily get </w:t>
            </w:r>
            <w:r w:rsidDel="00000000" w:rsidR="00000000" w:rsidRPr="00000000">
              <w:rPr>
                <w:rFonts w:ascii="Courier New" w:cs="Courier New" w:eastAsia="Courier New" w:hAnsi="Courier New"/>
                <w:rtl w:val="0"/>
              </w:rPr>
              <w:t xml:space="preserve">Component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out of sync.</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commentRangeStart w:id="38"/>
            <w:r w:rsidDel="00000000" w:rsidR="00000000" w:rsidRPr="00000000">
              <w:rPr>
                <w:rtl w:val="0"/>
              </w:rPr>
              <w:t xml:space="preserve">Forces platform providers to create yet another annotations. ie </w:t>
            </w:r>
            <w:r w:rsidDel="00000000" w:rsidR="00000000" w:rsidRPr="00000000">
              <w:rPr>
                <w:rFonts w:ascii="Courier New" w:cs="Courier New" w:eastAsia="Courier New" w:hAnsi="Courier New"/>
                <w:rtl w:val="0"/>
              </w:rPr>
              <w:t xml:space="preserve">@IonicComponent</w:t>
            </w:r>
            <w:r w:rsidDel="00000000" w:rsidR="00000000" w:rsidRPr="00000000">
              <w:rPr>
                <w:rtl w:val="0"/>
              </w:rPr>
              <w:t xml:space="preserve">.</w:t>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Breaks tooling, since it well be difficult for tools to know about </w:t>
            </w:r>
            <w:r w:rsidDel="00000000" w:rsidR="00000000" w:rsidRPr="00000000">
              <w:rPr>
                <w:rFonts w:ascii="Courier New" w:cs="Courier New" w:eastAsia="Courier New" w:hAnsi="Courier New"/>
                <w:rtl w:val="0"/>
              </w:rPr>
              <w:t xml:space="preserve">Component</w:t>
            </w:r>
            <w:r w:rsidDel="00000000" w:rsidR="00000000" w:rsidRPr="00000000">
              <w:rPr>
                <w:rtl w:val="0"/>
              </w:rPr>
              <w:t xml:space="preserve"> subclasses and their extension without executing them.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zut9bdi3s71" w:id="22"/>
      <w:bookmarkEnd w:id="22"/>
      <w:ins w:author="Øyvind Wærenskjold" w:id="0" w:date="2015-10-27T12:10:28Z">
        <w:del w:author="Anonymous" w:id="1" w:date="2015-10-27T14:16:38Z">
          <w:r w:rsidDel="00000000" w:rsidR="00000000" w:rsidRPr="00000000">
            <w:rPr>
              <w:rtl w:val="0"/>
            </w:rPr>
            <w:delText xml:space="preserve">w</w:delText>
          </w:r>
        </w:del>
      </w:ins>
      <w:commentRangeStart w:id="39"/>
      <w:commentRangeStart w:id="40"/>
      <w:commentRangeStart w:id="41"/>
      <w:commentRangeStart w:id="42"/>
      <w:r w:rsidDel="00000000" w:rsidR="00000000" w:rsidRPr="00000000">
        <w:rPr>
          <w:rtl w:val="0"/>
        </w:rPr>
        <w:t xml:space="preserve">3</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t xml:space="preserve">. Platform directives </w:t>
      </w:r>
      <w:commentRangeStart w:id="43"/>
      <w:commentRangeStart w:id="44"/>
      <w:r w:rsidDel="00000000" w:rsidR="00000000" w:rsidRPr="00000000">
        <w:rPr>
          <w:rtl w:val="0"/>
        </w:rPr>
        <w:t xml:space="preserve">through injection</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t xml:space="preserve"> </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'angular2;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'&lt;ul&gt;&lt;li *ng-for="#item of items"&gt;&lt;/li&gt;&lt;/ul&gt;'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items: string[];</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cons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Simple</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Allows platform vendors to create their own ambient directives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Not 100% hermetic</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Potential for abuse from app developers who do not want to list directives per component.</w:t>
            </w:r>
            <w:r w:rsidDel="00000000" w:rsidR="00000000" w:rsidRPr="00000000">
              <w:rPr>
                <w:rtl w:val="0"/>
              </w:rPr>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breaks tooling and ability to statically analyze components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ahp51bibgf4" w:id="23"/>
      <w:bookmarkEnd w:id="23"/>
      <w:r w:rsidDel="00000000" w:rsidR="00000000" w:rsidRPr="00000000">
        <w:rPr>
          <w:rtl w:val="0"/>
        </w:rPr>
        <w:t xml:space="preserve">4. Include directives via template imports</w:t>
      </w: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import {Component} from 'angular2;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template: `</w:t>
            </w:r>
            <w:commentRangeStart w:id="45"/>
            <w:r w:rsidDel="00000000" w:rsidR="00000000" w:rsidRPr="00000000">
              <w:rPr>
                <w:rFonts w:ascii="Inconsolata" w:cs="Inconsolata" w:eastAsia="Inconsolata" w:hAnsi="Inconsolata"/>
                <w:rtl w:val="0"/>
              </w:rPr>
              <w:t xml:space="preserve">&lt;import rel="ng-directive" href="angular2/directives"&gt;</w:t>
            </w:r>
            <w:commentRangeEnd w:id="45"/>
            <w:r w:rsidDel="00000000" w:rsidR="00000000" w:rsidRPr="00000000">
              <w:commentReference w:id="45"/>
            </w:r>
            <w:r w:rsidDel="00000000" w:rsidR="00000000" w:rsidRPr="00000000">
              <w:rPr>
                <w:rFonts w:ascii="Inconsolata" w:cs="Inconsolata" w:eastAsia="Inconsolata" w:hAnsi="Inconsolata"/>
                <w:rtl w:val="0"/>
              </w:rPr>
              <w:br w:type="textWrapping"/>
              <w:t xml:space="preserve">             &lt;ul&gt;&lt;li *ng-for="#item of items"&gt;&lt;/li&gt;&lt;/ul&gt;`</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class MyApp{</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  items: string[];</w:t>
            </w:r>
          </w:p>
          <w:p w:rsidR="00000000" w:rsidDel="00000000" w:rsidP="00000000" w:rsidRDefault="00000000" w:rsidRPr="00000000">
            <w:pPr>
              <w:widowControl w:val="0"/>
              <w:spacing w:line="240" w:lineRule="auto"/>
              <w:contextualSpacing w:val="0"/>
            </w:pPr>
            <w:r w:rsidDel="00000000" w:rsidR="00000000" w:rsidRPr="00000000">
              <w:rPr>
                <w:rFonts w:ascii="Inconsolata" w:cs="Inconsolata" w:eastAsia="Inconsolata" w:hAnsi="Inconsolata"/>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piggy back on import html element or create a custom one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under the hood we can use </w:t>
      </w:r>
      <w:commentRangeStart w:id="46"/>
      <w:r w:rsidDel="00000000" w:rsidR="00000000" w:rsidRPr="00000000">
        <w:rPr>
          <w:rtl w:val="0"/>
        </w:rPr>
        <w:t xml:space="preserve">System.import()</w:t>
      </w:r>
      <w:commentRangeEnd w:id="46"/>
      <w:r w:rsidDel="00000000" w:rsidR="00000000" w:rsidRPr="00000000">
        <w:commentReference w:id="46"/>
      </w:r>
      <w:r w:rsidDel="00000000" w:rsidR="00000000" w:rsidRPr="00000000">
        <w:rPr>
          <w:rtl w:val="0"/>
        </w:rPr>
        <w:t xml:space="preserve"> - since the compiler is already async, this will not cause any concurrency issues. after compilation is done, there will be no impact on performance.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href url is resolved using the same semantics as if it was ES import in the current file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rely on default exports to fetch the list of directives (CORE_DIRECTIVES)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simpler than #1 (no need to define `directives` property)</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explicit, "hermetic", toolable</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moves import into the template which is where you use the imported directives (no need to jump between files)</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allows ionic and other 3rd parties to use the same mechanism for distributing directives/components</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can be extended to import individual directives to be 100% hermetic (at the cost of verbosity)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more verbose than #3</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not 100% hermetic (see my comment for #1)</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error messages for missing imports might be tricky (same as #1)</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Does not work across platforms</w:t>
            </w:r>
          </w:p>
          <w:p w:rsidR="00000000" w:rsidDel="00000000" w:rsidP="00000000" w:rsidRDefault="00000000" w:rsidRPr="00000000">
            <w:pPr>
              <w:keepNext w:val="0"/>
              <w:keepLines w:val="0"/>
              <w:widowControl w:val="0"/>
              <w:numPr>
                <w:ilvl w:val="1"/>
                <w:numId w:val="10"/>
              </w:numPr>
              <w:spacing w:after="0" w:before="0" w:line="240" w:lineRule="auto"/>
              <w:ind w:left="1440" w:right="0" w:hanging="360"/>
              <w:contextualSpacing w:val="1"/>
              <w:jc w:val="left"/>
              <w:rPr>
                <w:u w:val="none"/>
              </w:rPr>
            </w:pPr>
            <w:r w:rsidDel="00000000" w:rsidR="00000000" w:rsidRPr="00000000">
              <w:rPr>
                <w:rtl w:val="0"/>
              </w:rPr>
              <w:t xml:space="preserve">Dart would require complex matching of strings to Symbols.</w:t>
            </w:r>
          </w:p>
          <w:p w:rsidR="00000000" w:rsidDel="00000000" w:rsidP="00000000" w:rsidRDefault="00000000" w:rsidRPr="00000000">
            <w:pPr>
              <w:keepNext w:val="0"/>
              <w:keepLines w:val="0"/>
              <w:widowControl w:val="0"/>
              <w:numPr>
                <w:ilvl w:val="1"/>
                <w:numId w:val="10"/>
              </w:numPr>
              <w:spacing w:after="0" w:before="0" w:line="240" w:lineRule="auto"/>
              <w:ind w:left="1440" w:right="0" w:hanging="360"/>
              <w:contextualSpacing w:val="1"/>
              <w:jc w:val="left"/>
              <w:rPr>
                <w:u w:val="none"/>
              </w:rPr>
            </w:pPr>
            <w:r w:rsidDel="00000000" w:rsidR="00000000" w:rsidRPr="00000000">
              <w:rPr>
                <w:rtl w:val="0"/>
              </w:rPr>
              <w:t xml:space="preserve">Unclear how it would work with Node or NativeScript</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Too many unknowns this close to beta.</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doslav Kirov" w:id="16" w:date="2015-10-26T23:5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not 'angular2/all' to signify the only bundle that exports this way.</w:t>
      </w:r>
    </w:p>
  </w:comment>
  <w:comment w:author="Igor Minar" w:id="17" w:date="2015-10-26T21:3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strongly against having multiple import paths for the same symbol.</w:t>
      </w:r>
    </w:p>
  </w:comment>
  <w:comment w:author="Miško Hevery" w:id="18" w:date="2015-10-26T23:5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'all' is a bundle. Which means you would import from 'angular2/angular2' which in TS can be just 'angular2'.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must support 'angular2/core' or we break platforms. So the question is should we also support importing form 'angular2' in the case of all bundle?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see arguments for both cases, but I am leaning towards yes because otherwise we make life difficult for 99% of people who don't care about platforms and will feel inconvenienced about having to import from so many different locations.</w:t>
      </w:r>
    </w:p>
  </w:comment>
  <w:comment w:author="Igor Minar" w:id="36" w:date="2015-10-26T23:5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quite hermetic. if you declare CORE_DIRECTIVES and in the future we add a new directive to the list the app might start behaving differently.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this is not a problem for CORE_DIRECTIVES (also we've seen some issues like this when adding new directives to Angular 1's ng module), but with 3rd party directive lists you can hit collisions more frequently.</w:t>
      </w:r>
    </w:p>
  </w:comment>
  <w:comment w:author="Miško Hevery" w:id="37" w:date="2015-10-26T23:5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Feel free to change the text.</w:t>
      </w:r>
    </w:p>
  </w:comment>
  <w:comment w:author="Igor Minar" w:id="39" w:date="2015-10-27T02:0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a fan of this at all. I think the tradeoffs are too big. We are sacrificing many nice static properties we currently have.</w:t>
      </w:r>
    </w:p>
  </w:comment>
  <w:comment w:author="Miško Hevery" w:id="40" w:date="2015-10-27T00:2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we are sacrificing that many static properties. If you know which platform you are on, you can correctly reason about everything just as same.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only complication is that IDEs will have to parse the platform bindings or assume they run in a particular environment. But this already is the case with Decorators. See the case of Ionic, where they have their own decorators, and IDEs can't make any guesses what the custom decorators include.</w:t>
      </w:r>
    </w:p>
  </w:comment>
  <w:comment w:author="Igor Minar" w:id="41" w:date="2015-10-27T01:2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people abuse ambient imports for commonly used app specific components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tooling will have a hard time.</w:t>
      </w:r>
    </w:p>
  </w:comment>
  <w:comment w:author="Miško Hevery" w:id="42" w:date="2015-10-27T02:0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a reason not to do that.</w:t>
      </w:r>
    </w:p>
  </w:comment>
  <w:comment w:author="Miško Hevery" w:id="27" w:date="2015-10-22T04:5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+max@drifty.com, +adam@drifty.com and +tim@drifty.com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comment?</w:t>
      </w:r>
    </w:p>
  </w:comment>
  <w:comment w:author="Miško Hevery" w:id="46" w:date="2015-10-27T00:0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 portable to other platforms such as Dart, Node, or NativeScript</w:t>
      </w:r>
    </w:p>
  </w:comment>
  <w:comment w:author="Igor Minar" w:id="7" w:date="2015-10-26T23:17: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 you want to bundle zones with web worker bundles?</w:t>
      </w:r>
    </w:p>
  </w:comment>
  <w:comment w:author="Miško Hevery" w:id="8" w:date="2015-10-26T23:17: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could go either way, but they are required.</w:t>
      </w:r>
    </w:p>
  </w:comment>
  <w:comment w:author="Igor Minar" w:id="11" w:date="2015-10-26T23:2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we move this to core? why is it separate? core can't exist without metadata, which tells me that it should be part of it.</w:t>
      </w:r>
    </w:p>
  </w:comment>
  <w:comment w:author="Miško Hevery" w:id="12" w:date="2015-10-26T23:2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confusion between the core/metadata (not having any directives) and metadata (having core 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current thinking is to go with the ambient directives which makes this import unnecessary. I will mark it as such.</w:t>
      </w:r>
    </w:p>
  </w:comment>
  <w:comment w:author="Igor Minar" w:id="0" w:date="2015-10-27T18:3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should also touch on the problem of code reuse between bundles. Hopefully this is limited just to facades, but I'm sure that since we don't pay much attention to this, we might need to do some inter-dependency cleanup.</w:t>
      </w:r>
    </w:p>
  </w:comment>
  <w:comment w:author="Miško Hevery" w:id="1" w:date="2015-10-26T23:0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aware of anything besides facades. I will add a section to this doc covering it.</w:t>
      </w:r>
    </w:p>
  </w:comment>
  <w:comment w:author="Pawel Kozlowski" w:id="2" w:date="2015-10-27T18:3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just checked inter-dependencies for http and router 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http depends only on facades, but IMO it should not, since we don't transpile for Dart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router depends on facades 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makeDecorator, reflector and DOM</w:t>
      </w:r>
    </w:p>
  </w:comment>
  <w:comment w:author="Miško Hevery" w:id="13" w:date="2015-10-27T00:4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Merge these to `common` import as `common/directive` / pipe / directive</w:t>
      </w:r>
    </w:p>
  </w:comment>
  <w:comment w:author="Miško Hevery" w:id="45" w:date="2015-10-27T00:0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way more verbose then the current approach. And it requires that we match strings to references. While this can be solved through conventions in JS, it will not work in Dart, and I am not sure how it would work in native platforms such as React/NativeScript</w:t>
      </w:r>
    </w:p>
  </w:comment>
  <w:comment w:author="Pawel Kozlowski" w:id="5" w:date="2015-10-22T23:4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we need to investigate on how to handle it properly with CJS, provided that we want to aim for CJS bundles.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still got this pb of shared code (mostly facades) so more bundles we create the more code we duplicate :-(</w:t>
      </w:r>
    </w:p>
  </w:comment>
  <w:comment w:author="Miško Hevery" w:id="6" w:date="2015-10-22T23:4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have not looked into this problem yet, been assuming that we could solve it when we get there.</w:t>
      </w:r>
    </w:p>
  </w:comment>
  <w:comment w:author="Adam Bradley" w:id="30" w:date="2015-10-24T01:4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there are two CORE_DIRECTIVES providers and each one has a different useClass?</w:t>
      </w:r>
    </w:p>
  </w:comment>
  <w:comment w:author="Miško Hevery" w:id="31" w:date="2015-10-24T01:4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multi: true feature. See https://github.com/angular/angular/blob/785abe5a1d035beb78aa9e7bcc9f2625c12404db/modules/angular2/src/core/di/provider.ts#L209</w:t>
      </w:r>
    </w:p>
  </w:comment>
  <w:comment w:author="Igor Minar" w:id="23" w:date="2015-10-26T23:0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want to be able to unit test this  component then the boostrap code must be in a different file, otherwise you bootstrap the component when importing it from a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reason why I bring this up is that if in most cases you split the code into two files, then you also write the imports differently.</w:t>
      </w:r>
    </w:p>
  </w:comment>
  <w:comment w:author="Miško Hevery" w:id="24" w:date="2015-10-26T23:0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Miško Hevery" w:id="25" w:date="2015-10-26T23:0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Miško Hevery" w:id="26" w:date="2015-10-26T23:0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are absolutely correct. I keep it in a single file only for the purposes of keeping the doc short, not as a best practice.</w:t>
      </w:r>
    </w:p>
  </w:comment>
  <w:comment w:author="Igor Minar" w:id="43" w:date="2015-10-27T00:2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assume that this refers to the `platform(BROWSER).application().component()` proposal from above. right?</w:t>
      </w:r>
    </w:p>
  </w:comment>
  <w:comment w:author="Miško Hevery" w:id="44" w:date="2015-10-27T00:2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w:t>
      </w:r>
    </w:p>
  </w:comment>
  <w:comment w:author="Adam Bradley" w:id="32" w:date="2015-10-24T01:4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you thoughts on having an ionicBootstrap(MyApp)? Under the hood we'd like to get it all setup for webworkers and ionic providers.</w:t>
      </w:r>
    </w:p>
  </w:comment>
  <w:comment w:author="Miško Hevery" w:id="33" w:date="2015-10-24T01:4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that is reasonable.</w:t>
      </w:r>
    </w:p>
  </w:comment>
  <w:comment w:author="Igor Minar" w:id="3" w:date="2015-10-26T23:0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thing I'm missing in this doc is the distinction between logical groups of imports and bundles. The platform portability issues are triggered due to reexporting (which was also omitted in the doc). These reexports result in users creating imports that trigger construction of dependency graph that might not compatible with the current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me the solution to this problem is ensuring that for each symbol there is only one publicly reexported import path.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ergonomics, I'd keep the number of import entry points users need to remember low (e.g. the current distinction between metadata and core is too much and not important, we can preserve the grouping in docs, but for imports its not interesting).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unique import paths (no duplicate reexports), we can create super bundles that will make code portable. Bundles will then become just code delivery mechanism.</w:t>
      </w:r>
    </w:p>
  </w:comment>
  <w:comment w:author="Miško Hevery" w:id="4" w:date="2015-10-26T23:0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touch on it later in the doc. In general bundles and super-bundles and imports are two separate discussions. So we are on the same page here.</w:t>
      </w:r>
    </w:p>
  </w:comment>
  <w:comment w:author="Miško Hevery" w:id="35" w:date="2015-10-24T01:4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comment: +tbosch@google.com, +pkozlowski.opensource@gmail.com, +max@drifty.com, +adam@drifty.com, +tim@drifty.com, +martinprobst@google.com, +iminar@google.com</w:t>
      </w:r>
    </w:p>
  </w:comment>
  <w:comment w:author="Miško Hevery" w:id="19" w:date="2015-10-22T23:4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+pkozlowski.opensource@gmail.com can you provide feedback?</w:t>
      </w:r>
    </w:p>
  </w:comment>
  <w:comment w:author="Pawel Kozlowski" w:id="20" w:date="2015-10-22T06:06: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+misko@google.com Yes, I agree that the initial View / BaseView proposal is probably too limiting and in this context platform is a step in the right direction.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Having said this I was thinking of an alternative proposal which I would like to put in writing - going to do this tomorrow and link from here.</w:t>
      </w:r>
    </w:p>
  </w:comment>
  <w:comment w:author="Pawel Kozlowski" w:id="21" w:date="2015-10-22T20:09: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a closer look your "bundle platform" _might_ cover what I was about to propose, if I understand it correctly. I've left some questions in comments.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would be really great is to be able to override selectors of directives I'm brining during application startup</w:t>
      </w:r>
    </w:p>
  </w:comment>
  <w:comment w:author="Miško Hevery" w:id="22" w:date="2015-10-22T23:4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more about overriding of selectors.</w:t>
      </w:r>
    </w:p>
  </w:comment>
  <w:comment w:author="Igor Minar" w:id="14" w:date="2015-10-26T23:5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fyi: this is the only plural in the list. we might want to change it to singular.</w:t>
      </w:r>
    </w:p>
  </w:comment>
  <w:comment w:author="Miško Hevery" w:id="15" w:date="2015-10-26T23:5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forms is one of those words like pants. You can't have just a single pant. Having said that I think making it singular may be ok.</w:t>
      </w:r>
    </w:p>
  </w:comment>
  <w:comment w:author="Igor Minar" w:id="9" w:date="2015-10-26T23:1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our plan is to make DI a separate project, do we expect that the import location and bundling will change once the separation occurs?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to keep in mind...</w:t>
      </w:r>
    </w:p>
  </w:comment>
  <w:comment w:author="Miško Hevery" w:id="10" w:date="2015-10-26T23:1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 if it is separate project, it will still be under the angular2 NPM so I don't expect it to change import.</w:t>
      </w:r>
    </w:p>
  </w:comment>
  <w:comment w:author="Miško Hevery" w:id="34" w:date="2015-10-26T01:0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Going back end forth between change_detection and model.</w:t>
      </w:r>
    </w:p>
  </w:comment>
  <w:comment w:author="Tim Lancina" w:id="28" w:date="2015-10-23T23:2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Looks good to me, it removes the need for us to do what we do now, i.e. a custom component decorator that creates a @View and appends the Ionic directives to its own directives.</w:t>
      </w:r>
    </w:p>
  </w:comment>
  <w:comment w:author="Adam Bradley" w:id="29" w:date="2015-10-23T23:2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really like the idea of being able to provide Ionic's core directives/pipes.</w:t>
      </w:r>
    </w:p>
  </w:comment>
  <w:comment w:author="Pawel Kozlowski" w:id="38" w:date="2015-10-24T02:45: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Yeh, this is what bothers me the most with this proposal... Probably each and every app / platform would be coming up with their own annotation so code would look very differently from one app to another....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Inconsolata">
    <w:embedRegular r:id="rId1" w:subsetted="0"/>
    <w:embedBold r:id="rId2" w:subsetted="0"/>
  </w:font>
  <w:font w:name="Open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olders/0BxgtL8yFJbacUnUxc3l5aTZrbVk" TargetMode="External"/><Relationship Id="rId7" Type="http://schemas.openxmlformats.org/officeDocument/2006/relationships/hyperlink" Target="https://docs.google.com/spreadsheets/d/1XO0WjhRF8JR3NcxwevlsG1Qiunu9LP28rgbrDNCKYQc/edit#gid=0" TargetMode="External"/><Relationship Id="rId8" Type="http://schemas.openxmlformats.org/officeDocument/2006/relationships/hyperlink" Target="https://github.com/angular/angular/issues/48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