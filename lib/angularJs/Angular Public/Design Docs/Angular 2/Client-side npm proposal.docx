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ind w:hanging="90"/>
        <w:contextualSpacing w:val="0"/>
        <w:jc w:val="left"/>
        <w:pPrChange w:author="Alexandr Cherednichenko" w:id="0" w:date="2015-08-01T16:37:35Z">
          <w:pPr>
            <w:pStyle w:val="Title"/>
            <w:keepNext w:val="1"/>
            <w:keepLines w:val="1"/>
            <w:widowControl w:val="1"/>
            <w:ind w:hanging="90"/>
            <w:contextualSpacing w:val="0"/>
            <w:jc w:val="center"/>
          </w:pPr>
        </w:pPrChange>
      </w:pPr>
      <w:bookmarkStart w:colFirst="0" w:colLast="0" w:name="h.v7sxoecwy7o2" w:id="0"/>
      <w:bookmarkEnd w:id="0"/>
      <w:commentRangeStart w:id="0"/>
      <w:commentRangeStart w:id="1"/>
      <w:r w:rsidDel="00000000" w:rsidR="00000000" w:rsidRPr="00000000">
        <w:rPr>
          <w:rFonts w:ascii="Trebuchet MS" w:cs="Trebuchet MS" w:eastAsia="Trebuchet MS" w:hAnsi="Trebuchet MS"/>
          <w:rtl w:val="0"/>
        </w:rPr>
        <w:t xml:space="preserve">Client-side npm proposal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(author: </w:t>
      </w:r>
      <w:hyperlink r:id="rId6">
        <w:r w:rsidDel="00000000" w:rsidR="00000000" w:rsidRPr="00000000">
          <w:rPr>
            <w:rFonts w:ascii="Arial" w:cs="Arial" w:eastAsia="Arial" w:hAnsi="Arial"/>
            <w:i w:val="1"/>
            <w:color w:val="1155cc"/>
            <w:u w:val="single"/>
            <w:rtl w:val="0"/>
          </w:rPr>
          <w:t xml:space="preserve">iminar@google.com</w:t>
        </w:r>
      </w:hyperlink>
      <w:r w:rsidDel="00000000" w:rsidR="00000000" w:rsidRPr="00000000">
        <w:rPr>
          <w:rFonts w:ascii="Arial" w:cs="Arial" w:eastAsia="Arial" w:hAnsi="Arial"/>
          <w:i w:val="1"/>
          <w:color w:val="999999"/>
          <w:rtl w:val="0"/>
        </w:rPr>
        <w:t xml:space="preserve">, &lt;if you contribute, add your email here&gt;</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created: 2015-02-17, last update: 2015-02-19, status: draft,</w:t>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99999"/>
          <w:rtl w:val="0"/>
        </w:rPr>
        <w:t xml:space="preserve">url: </w:t>
      </w:r>
      <w:hyperlink r:id="rId7">
        <w:r w:rsidDel="00000000" w:rsidR="00000000" w:rsidRPr="00000000">
          <w:rPr>
            <w:rFonts w:ascii="Arial" w:cs="Arial" w:eastAsia="Arial" w:hAnsi="Arial"/>
            <w:i w:val="1"/>
            <w:color w:val="1155cc"/>
            <w:u w:val="single"/>
            <w:rtl w:val="0"/>
          </w:rPr>
          <w:t xml:space="preserve">http://goo.gl/aBbojw</w:t>
        </w:r>
      </w:hyperlink>
      <w:r w:rsidDel="00000000" w:rsidR="00000000" w:rsidRPr="00000000">
        <w:rPr>
          <w:rFonts w:ascii="Arial" w:cs="Arial" w:eastAsia="Arial" w:hAnsi="Arial"/>
          <w:i w:val="1"/>
          <w:color w:val="999999"/>
          <w:rtl w:val="0"/>
        </w:rPr>
        <w:t xml:space="preserve">)</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Arial" w:cs="Arial" w:eastAsia="Arial" w:hAnsi="Arial"/>
          <w:i w:val="1"/>
          <w:color w:val="980000"/>
          <w:rtl w:val="0"/>
        </w:rPr>
        <w:t xml:space="preserve">This document is published to the web as part of the public </w:t>
      </w:r>
      <w:hyperlink r:id="rId8">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"heading=h.mwcioe49obu8"</w:instrText>
        </w:r>
        <w:r w:rsidDel="00000000" w:rsidR="00000000" w:rsidRPr="00000000">
          <w:fldChar w:fldCharType="separate"/>
        </w:r>
        <w:r w:rsidDel="00000000" w:rsidR="00000000" w:rsidRPr="00000000">
          <w:rPr>
            <w:color w:val="1155cc"/>
            <w:u w:val="single"/>
            <w:rtl w:val="0"/>
          </w:rPr>
          <w:t xml:space="preserve">Goal</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"heading=h.fe10de6ddq7d"</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The current situation</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"heading=h.hnn9gbgrmyw8"</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Targeted scenarios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"heading=h.agnn1sblqs5t"</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Known unresolved issues and todos for this proposal</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"heading=h.bjbam3gn5do7"</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Proposed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"heading=h.3xsh4rp1tax7"</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Registry</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"heading=h.8r7qp7iuxpar"</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Communication protocol</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"heading=h.8u39a1gjgpjn"</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npm client</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08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"heading=h.zfs8jp6f0tjf"</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package.json manifest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"heading=h.zi4b9ap3m5o"</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Reason for this change</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"heading=h.bej7nhjcf562"</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Future considerations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08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"heading=h.gnkhpwtxccuf"</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Dependency and version constraint resolution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"heading=h.f1q7m4x48zdx"</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Reason for change</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08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"heading=h.fiquv1qklxv0"</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Cache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08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"heading=h.cnjnj2rvw7ar"</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File storage and directory layout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"heading=h.fk4t72tqipdu"</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Reason for change</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"heading=h.7k0loy27aewj"</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Future considerations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08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"heading=h.ov3m3wlqrmd7"</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Shrinkwrap changes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"heading=h.251tu6ol8nz3"</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Reason for change</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144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"heading=h.eiu1h4urq0vv"</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Unresolved issues</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"heading=h.1gfzbqhddhfp"</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Changes intentionally omitted from proposal</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"heading=h.ncy40grlc56x"</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Module format and module loader integration</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"heading=h.gqajxxqe649q"</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Support for transpilation of any kind</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720" w:firstLine="0"/>
        <w:contextualSpacing w:val="0"/>
        <w:rPr>
          <w:ins w:author="Lukman Hussein" w:id="1" w:date="2015-08-04T08:18:38Z"/>
        </w:rPr>
      </w:pPr>
      <w:ins w:author="Lukman Hussein" w:id="1" w:date="2015-08-04T08:18:38Z"/>
      <w:ins w:author="Lukman Hussein" w:id="1" w:date="2015-08-04T08:18:38Z">
        <w:r w:rsidDel="00000000" w:rsidR="00000000" w:rsidRPr="00000000">
          <w:fldChar w:fldCharType="begin"/>
        </w:r>
        <w:r w:rsidDel="00000000" w:rsidR="00000000" w:rsidRPr="00000000">
          <w:instrText xml:space="preserve">HYPERLINK \l "heading=h.qax26yte4cqi"</w:instrText>
        </w:r>
        <w:r w:rsidDel="00000000" w:rsidR="00000000" w:rsidRPr="00000000">
          <w:fldChar w:fldCharType="separate"/>
        </w:r>
        <w:r w:rsidDel="00000000" w:rsidR="00000000" w:rsidRPr="00000000">
          <w:rPr>
            <w:color w:val="1155cc"/>
            <w:u w:val="single"/>
            <w:rtl w:val="0"/>
            <w:rPrChange w:author="Lukman Hussein" w:id="2" w:date="2015-08-04T08:18:38Z">
              <w:rPr>
                <w:color w:val="1155cc"/>
                <w:u w:val="single"/>
              </w:rPr>
            </w:rPrChange>
          </w:rPr>
          <w:t xml:space="preserve">Build related support</w:t>
        </w:r>
        <w:r w:rsidDel="00000000" w:rsidR="00000000" w:rsidRPr="00000000">
          <w:fldChar w:fldCharType="end"/>
        </w:r>
      </w:ins>
      <w:ins w:author="Lukman Hussein" w:id="1" w:date="2015-08-04T08:18:38Z">
        <w:r w:rsidDel="00000000" w:rsidR="00000000" w:rsidRPr="00000000">
          <w:rPr>
            <w:rtl w:val="0"/>
          </w:rPr>
        </w:r>
      </w:ins>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"h.mwcioe49obu8"</w:delInstrText>
        </w:r>
        <w:r w:rsidDel="00000000" w:rsidR="00000000" w:rsidRPr="00000000">
          <w:fldChar w:fldCharType="separate"/>
        </w:r>
        <w:r w:rsidDel="00000000" w:rsidR="00000000" w:rsidRPr="00000000">
          <w:rPr>
            <w:color w:val="1155cc"/>
            <w:u w:val="single"/>
            <w:rtl w:val="0"/>
          </w:rPr>
          <w:delText xml:space="preserve">Goal</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"h.fe10de6ddq7d"</w:delInstrText>
        </w:r>
        <w:r w:rsidDel="00000000" w:rsidR="00000000" w:rsidRPr="00000000">
          <w:fldChar w:fldCharType="separate"/>
        </w:r>
        <w:r w:rsidDel="00000000" w:rsidR="00000000" w:rsidRPr="00000000">
          <w:rPr>
            <w:color w:val="1155cc"/>
            <w:u w:val="single"/>
            <w:rtl w:val="0"/>
          </w:rPr>
          <w:delText xml:space="preserve">The current situation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"h.hnn9gbgrmyw8"</w:delInstrText>
        </w:r>
        <w:r w:rsidDel="00000000" w:rsidR="00000000" w:rsidRPr="00000000">
          <w:fldChar w:fldCharType="separate"/>
        </w:r>
        <w:r w:rsidDel="00000000" w:rsidR="00000000" w:rsidRPr="00000000">
          <w:rPr>
            <w:color w:val="1155cc"/>
            <w:u w:val="single"/>
            <w:rtl w:val="0"/>
          </w:rPr>
          <w:delText xml:space="preserve">Targeted scenarios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"h.urb8zvjdlke6"</w:delInstrText>
        </w:r>
        <w:r w:rsidDel="00000000" w:rsidR="00000000" w:rsidRPr="00000000">
          <w:fldChar w:fldCharType="separate"/>
        </w:r>
        <w:r w:rsidDel="00000000" w:rsidR="00000000" w:rsidRPr="00000000">
          <w:rPr>
            <w:color w:val="1155cc"/>
            <w:u w:val="single"/>
            <w:rtl w:val="0"/>
          </w:rPr>
          <w:delText xml:space="preserve">Proposed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"h.3xsh4rp1tax7"</w:delInstrText>
        </w:r>
        <w:r w:rsidDel="00000000" w:rsidR="00000000" w:rsidRPr="00000000">
          <w:fldChar w:fldCharType="separate"/>
        </w:r>
        <w:r w:rsidDel="00000000" w:rsidR="00000000" w:rsidRPr="00000000">
          <w:rPr>
            <w:color w:val="1155cc"/>
            <w:u w:val="single"/>
            <w:rtl w:val="0"/>
          </w:rPr>
          <w:delText xml:space="preserve">Registry</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"h.8r7qp7iuxpar"</w:delInstrText>
        </w:r>
        <w:r w:rsidDel="00000000" w:rsidR="00000000" w:rsidRPr="00000000">
          <w:fldChar w:fldCharType="separate"/>
        </w:r>
        <w:r w:rsidDel="00000000" w:rsidR="00000000" w:rsidRPr="00000000">
          <w:rPr>
            <w:color w:val="1155cc"/>
            <w:u w:val="single"/>
            <w:rtl w:val="0"/>
          </w:rPr>
          <w:delText xml:space="preserve">Communication protocol</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"h.8u39a1gjgpjn"</w:delInstrText>
        </w:r>
        <w:r w:rsidDel="00000000" w:rsidR="00000000" w:rsidRPr="00000000">
          <w:fldChar w:fldCharType="separate"/>
        </w:r>
        <w:r w:rsidDel="00000000" w:rsidR="00000000" w:rsidRPr="00000000">
          <w:rPr>
            <w:color w:val="1155cc"/>
            <w:u w:val="single"/>
            <w:rtl w:val="0"/>
          </w:rPr>
          <w:delText xml:space="preserve">npm client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"h.zfs8jp6f0tjf"</w:delInstrText>
        </w:r>
        <w:r w:rsidDel="00000000" w:rsidR="00000000" w:rsidRPr="00000000">
          <w:fldChar w:fldCharType="separate"/>
        </w:r>
        <w:r w:rsidDel="00000000" w:rsidR="00000000" w:rsidRPr="00000000">
          <w:rPr>
            <w:color w:val="1155cc"/>
            <w:u w:val="single"/>
            <w:rtl w:val="0"/>
          </w:rPr>
          <w:delText xml:space="preserve">package.json manifest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"h.zi4b9ap3m5o"</w:delInstrText>
        </w:r>
        <w:r w:rsidDel="00000000" w:rsidR="00000000" w:rsidRPr="00000000">
          <w:fldChar w:fldCharType="separate"/>
        </w:r>
        <w:r w:rsidDel="00000000" w:rsidR="00000000" w:rsidRPr="00000000">
          <w:rPr>
            <w:color w:val="1155cc"/>
            <w:u w:val="single"/>
            <w:rtl w:val="0"/>
          </w:rPr>
          <w:delText xml:space="preserve">Reason for this change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"h.bej7nhjcf562"</w:delInstrText>
        </w:r>
        <w:r w:rsidDel="00000000" w:rsidR="00000000" w:rsidRPr="00000000">
          <w:fldChar w:fldCharType="separate"/>
        </w:r>
        <w:r w:rsidDel="00000000" w:rsidR="00000000" w:rsidRPr="00000000">
          <w:rPr>
            <w:color w:val="1155cc"/>
            <w:u w:val="single"/>
            <w:rtl w:val="0"/>
          </w:rPr>
          <w:delText xml:space="preserve">Future considerations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"h.gnkhpwtxccuf"</w:delInstrText>
        </w:r>
        <w:r w:rsidDel="00000000" w:rsidR="00000000" w:rsidRPr="00000000">
          <w:fldChar w:fldCharType="separate"/>
        </w:r>
        <w:r w:rsidDel="00000000" w:rsidR="00000000" w:rsidRPr="00000000">
          <w:rPr>
            <w:color w:val="1155cc"/>
            <w:u w:val="single"/>
            <w:rtl w:val="0"/>
          </w:rPr>
          <w:delText xml:space="preserve">Dependency and version constraint resolution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"h.f1q7m4x48zdx"</w:delInstrText>
        </w:r>
        <w:r w:rsidDel="00000000" w:rsidR="00000000" w:rsidRPr="00000000">
          <w:fldChar w:fldCharType="separate"/>
        </w:r>
        <w:r w:rsidDel="00000000" w:rsidR="00000000" w:rsidRPr="00000000">
          <w:rPr>
            <w:color w:val="1155cc"/>
            <w:u w:val="single"/>
            <w:rtl w:val="0"/>
          </w:rPr>
          <w:delText xml:space="preserve">Reason for change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"h.fiquv1qklxv0"</w:delInstrText>
        </w:r>
        <w:r w:rsidDel="00000000" w:rsidR="00000000" w:rsidRPr="00000000">
          <w:fldChar w:fldCharType="separate"/>
        </w:r>
        <w:r w:rsidDel="00000000" w:rsidR="00000000" w:rsidRPr="00000000">
          <w:rPr>
            <w:color w:val="1155cc"/>
            <w:u w:val="single"/>
            <w:rtl w:val="0"/>
          </w:rPr>
          <w:delText xml:space="preserve">Cache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"h.cnjnj2rvw7ar"</w:delInstrText>
        </w:r>
        <w:r w:rsidDel="00000000" w:rsidR="00000000" w:rsidRPr="00000000">
          <w:fldChar w:fldCharType="separate"/>
        </w:r>
        <w:r w:rsidDel="00000000" w:rsidR="00000000" w:rsidRPr="00000000">
          <w:rPr>
            <w:color w:val="1155cc"/>
            <w:u w:val="single"/>
            <w:rtl w:val="0"/>
          </w:rPr>
          <w:delText xml:space="preserve">File storage and directory layout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"h.fk4t72tqipdu"</w:delInstrText>
        </w:r>
        <w:r w:rsidDel="00000000" w:rsidR="00000000" w:rsidRPr="00000000">
          <w:fldChar w:fldCharType="separate"/>
        </w:r>
        <w:r w:rsidDel="00000000" w:rsidR="00000000" w:rsidRPr="00000000">
          <w:rPr>
            <w:color w:val="1155cc"/>
            <w:u w:val="single"/>
            <w:rtl w:val="0"/>
          </w:rPr>
          <w:delText xml:space="preserve">Reason for change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"h.7k0loy27aewj"</w:delInstrText>
        </w:r>
        <w:r w:rsidDel="00000000" w:rsidR="00000000" w:rsidRPr="00000000">
          <w:fldChar w:fldCharType="separate"/>
        </w:r>
        <w:r w:rsidDel="00000000" w:rsidR="00000000" w:rsidRPr="00000000">
          <w:rPr>
            <w:color w:val="1155cc"/>
            <w:u w:val="single"/>
            <w:rtl w:val="0"/>
          </w:rPr>
          <w:delText xml:space="preserve">Future considerations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"h.ov3m3wlqrmd7"</w:delInstrText>
        </w:r>
        <w:r w:rsidDel="00000000" w:rsidR="00000000" w:rsidRPr="00000000">
          <w:fldChar w:fldCharType="separate"/>
        </w:r>
        <w:r w:rsidDel="00000000" w:rsidR="00000000" w:rsidRPr="00000000">
          <w:rPr>
            <w:color w:val="1155cc"/>
            <w:u w:val="single"/>
            <w:rtl w:val="0"/>
          </w:rPr>
          <w:delText xml:space="preserve">Shrinkwrap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"h.251tu6ol8nz3"</w:delInstrText>
        </w:r>
        <w:r w:rsidDel="00000000" w:rsidR="00000000" w:rsidRPr="00000000">
          <w:fldChar w:fldCharType="separate"/>
        </w:r>
        <w:r w:rsidDel="00000000" w:rsidR="00000000" w:rsidRPr="00000000">
          <w:rPr>
            <w:color w:val="1155cc"/>
            <w:u w:val="single"/>
            <w:rtl w:val="0"/>
          </w:rPr>
          <w:delText xml:space="preserve">Reason for change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44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"h.eiu1h4urq0vv"</w:delInstrText>
        </w:r>
        <w:r w:rsidDel="00000000" w:rsidR="00000000" w:rsidRPr="00000000">
          <w:fldChar w:fldCharType="separate"/>
        </w:r>
        <w:r w:rsidDel="00000000" w:rsidR="00000000" w:rsidRPr="00000000">
          <w:rPr>
            <w:color w:val="1155cc"/>
            <w:u w:val="single"/>
            <w:rtl w:val="0"/>
          </w:rPr>
          <w:delText xml:space="preserve">Unresolved issues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"h.1gfzbqhddhfp"</w:delInstrText>
        </w:r>
        <w:r w:rsidDel="00000000" w:rsidR="00000000" w:rsidRPr="00000000">
          <w:fldChar w:fldCharType="separate"/>
        </w:r>
        <w:r w:rsidDel="00000000" w:rsidR="00000000" w:rsidRPr="00000000">
          <w:rPr>
            <w:color w:val="1155cc"/>
            <w:u w:val="single"/>
            <w:rtl w:val="0"/>
          </w:rPr>
          <w:delText xml:space="preserve">Changes intentionally omitted from proposal</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"h.ncy40grlc56x"</w:delInstrText>
        </w:r>
        <w:r w:rsidDel="00000000" w:rsidR="00000000" w:rsidRPr="00000000">
          <w:fldChar w:fldCharType="separate"/>
        </w:r>
        <w:r w:rsidDel="00000000" w:rsidR="00000000" w:rsidRPr="00000000">
          <w:rPr>
            <w:color w:val="1155cc"/>
            <w:u w:val="single"/>
            <w:rtl w:val="0"/>
          </w:rPr>
          <w:delText xml:space="preserve">Module format and module loader integration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"h.gqajxxqe649q"</w:delInstrText>
        </w:r>
        <w:r w:rsidDel="00000000" w:rsidR="00000000" w:rsidRPr="00000000">
          <w:fldChar w:fldCharType="separate"/>
        </w:r>
        <w:r w:rsidDel="00000000" w:rsidR="00000000" w:rsidRPr="00000000">
          <w:rPr>
            <w:color w:val="1155cc"/>
            <w:u w:val="single"/>
            <w:rtl w:val="0"/>
          </w:rPr>
          <w:delText xml:space="preserve">Support for transpilation of any kind</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"h.qax26yte4cqi"</w:delInstrText>
        </w:r>
        <w:r w:rsidDel="00000000" w:rsidR="00000000" w:rsidRPr="00000000">
          <w:fldChar w:fldCharType="separate"/>
        </w:r>
        <w:r w:rsidDel="00000000" w:rsidR="00000000" w:rsidRPr="00000000">
          <w:rPr>
            <w:color w:val="1155cc"/>
            <w:u w:val="single"/>
            <w:rtl w:val="0"/>
          </w:rPr>
          <w:delText xml:space="preserve">Build related support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Lukman Hussein" w:id="1" w:date="2015-08-04T08:18:38Z"/>
        </w:rPr>
      </w:pPr>
      <w:del w:author="Lukman Hussein" w:id="1" w:date="2015-08-04T08:18:38Z">
        <w:r w:rsidDel="00000000" w:rsidR="00000000" w:rsidRPr="00000000">
          <w:fldChar w:fldCharType="begin"/>
        </w:r>
        <w:r w:rsidDel="00000000" w:rsidR="00000000" w:rsidRPr="00000000">
          <w:delInstrText xml:space="preserve">HYPERLINK \l "h.agnn1sblqs5t"</w:delInstrText>
        </w:r>
        <w:r w:rsidDel="00000000" w:rsidR="00000000" w:rsidRPr="00000000">
          <w:fldChar w:fldCharType="separate"/>
        </w:r>
        <w:r w:rsidDel="00000000" w:rsidR="00000000" w:rsidRPr="00000000">
          <w:rPr>
            <w:color w:val="1155cc"/>
            <w:u w:val="single"/>
            <w:rtl w:val="0"/>
          </w:rPr>
          <w:delText xml:space="preserve">Known unresolved issues in this proposal</w:delText>
        </w:r>
        <w:r w:rsidDel="00000000" w:rsidR="00000000" w:rsidRPr="00000000">
          <w:fldChar w:fldCharType="end"/>
        </w:r>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wcioe49obu8" w:id="1"/>
      <w:bookmarkEnd w:id="1"/>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contains a proposal for improving </w:t>
      </w:r>
      <w:hyperlink r:id="rId9">
        <w:r w:rsidDel="00000000" w:rsidR="00000000" w:rsidRPr="00000000">
          <w:rPr>
            <w:color w:val="1155cc"/>
            <w:u w:val="single"/>
            <w:rtl w:val="0"/>
          </w:rPr>
          <w:t xml:space="preserve">npm</w:t>
        </w:r>
      </w:hyperlink>
      <w:r w:rsidDel="00000000" w:rsidR="00000000" w:rsidRPr="00000000">
        <w:rPr>
          <w:rtl w:val="0"/>
        </w:rPr>
        <w:t xml:space="preserve"> to be client-side friendly. It is meant to be the starting point for the discussion between the JS community and npm 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primary objective of this proposal is to make client-side development with npm smoother without making too many changes to npm. We are looking for the minimal amount of changes that will give us the maximum benefit.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requested changes should create a foundation on top of which additional features can be built via tooling. Because of this, every feature should be requested only with an explanation as to why it is not possible to provide the feature on top of what is in npm already.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e10de6ddq7d" w:id="2"/>
      <w:bookmarkEnd w:id="2"/>
      <w:r w:rsidDel="00000000" w:rsidR="00000000" w:rsidRPr="00000000">
        <w:rPr>
          <w:rtl w:val="0"/>
        </w:rPr>
        <w:t xml:space="preserve">The current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primarily aimed at server-side w/ CJS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client-side w/ vanilla npm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npm + browserify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npm + webpack</w:t>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nn9gbgrmyw8" w:id="3"/>
      <w:bookmarkEnd w:id="3"/>
      <w:r w:rsidDel="00000000" w:rsidR="00000000" w:rsidRPr="00000000">
        <w:rPr>
          <w:rtl w:val="0"/>
        </w:rPr>
        <w:t xml:space="preserve">Targeted scenarios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simple flat dependency tree (no transitive dependencies)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dependency tree with shared transitive dependencies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dependency tree with peer dependencies (angular core + angular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dependency tree with conflicting requirements on shared dependencies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dependency tree with duplicates that developer opted-in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complex projects using shrinkwrap</w:t>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gnn1sblqs5t" w:id="4"/>
      <w:bookmarkEnd w:id="4"/>
      <w:commentRangeStart w:id="2"/>
      <w:r w:rsidDel="00000000" w:rsidR="00000000" w:rsidRPr="00000000">
        <w:rPr>
          <w:rtl w:val="0"/>
        </w:rPr>
        <w:t xml:space="preserve">Known unresolved issues and todos for this proposal</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5"/>
        </w:numPr>
        <w:spacing w:before="0" w:lineRule="auto"/>
        <w:ind w:left="720" w:hanging="360"/>
        <w:contextualSpacing w:val="1"/>
        <w:rPr>
          <w:rFonts w:ascii="Open Sans" w:cs="Open Sans" w:eastAsia="Open Sans" w:hAnsi="Open Sans"/>
          <w:sz w:val="22"/>
          <w:szCs w:val="22"/>
        </w:rPr>
      </w:pPr>
      <w:r w:rsidDel="00000000" w:rsidR="00000000" w:rsidRPr="00000000">
        <w:rPr>
          <w:rtl w:val="0"/>
        </w:rPr>
        <w:t xml:space="preserve">the shrinkwrap behavior for transitive dependencies with shrinkwrap is not well defined</w:t>
      </w:r>
    </w:p>
    <w:p w:rsidR="00000000" w:rsidDel="00000000" w:rsidP="00000000" w:rsidRDefault="00000000" w:rsidRPr="00000000">
      <w:pPr>
        <w:keepNext w:val="0"/>
        <w:keepLines w:val="0"/>
        <w:numPr>
          <w:ilvl w:val="0"/>
          <w:numId w:val="5"/>
        </w:numPr>
        <w:spacing w:before="0" w:lineRule="auto"/>
        <w:ind w:left="720" w:hanging="360"/>
        <w:contextualSpacing w:val="1"/>
        <w:rPr>
          <w:rFonts w:ascii="Open Sans" w:cs="Open Sans" w:eastAsia="Open Sans" w:hAnsi="Open Sans"/>
          <w:sz w:val="22"/>
          <w:szCs w:val="22"/>
        </w:rPr>
      </w:pPr>
      <w:r w:rsidDel="00000000" w:rsidR="00000000" w:rsidRPr="00000000">
        <w:rPr>
          <w:rtl w:val="0"/>
        </w:rPr>
        <w:t xml:space="preserve">the dependency version constraint resolution algorithm has </w:t>
      </w:r>
      <w:r w:rsidDel="00000000" w:rsidR="00000000" w:rsidRPr="00000000">
        <w:rPr>
          <w:i w:val="1"/>
          <w:rtl w:val="0"/>
        </w:rPr>
        <w:t xml:space="preserve">lots</w:t>
      </w:r>
      <w:r w:rsidDel="00000000" w:rsidR="00000000" w:rsidRPr="00000000">
        <w:rPr>
          <w:rtl w:val="0"/>
        </w:rPr>
        <w:t xml:space="preserve"> of gaps</w:t>
      </w:r>
    </w:p>
    <w:p w:rsidR="00000000" w:rsidDel="00000000" w:rsidP="00000000" w:rsidRDefault="00000000" w:rsidRPr="00000000">
      <w:pPr>
        <w:keepNext w:val="0"/>
        <w:keepLines w:val="0"/>
        <w:numPr>
          <w:ilvl w:val="0"/>
          <w:numId w:val="5"/>
        </w:numPr>
        <w:spacing w:before="0" w:lineRule="auto"/>
        <w:ind w:left="720" w:hanging="360"/>
        <w:contextualSpacing w:val="1"/>
        <w:rPr>
          <w:rFonts w:ascii="Open Sans" w:cs="Open Sans" w:eastAsia="Open Sans" w:hAnsi="Open Sans"/>
          <w:sz w:val="22"/>
          <w:szCs w:val="22"/>
        </w:rPr>
      </w:pPr>
      <w:r w:rsidDel="00000000" w:rsidR="00000000" w:rsidRPr="00000000">
        <w:rPr>
          <w:rtl w:val="0"/>
        </w:rPr>
        <w:t xml:space="preserve">we don't have a solid story for dealing with packages that need to provide source, minified version and a CDN url of the dependency - </w:t>
      </w:r>
      <w:commentRangeStart w:id="3"/>
      <w:commentRangeStart w:id="4"/>
      <w:commentRangeStart w:id="5"/>
      <w:commentRangeStart w:id="6"/>
      <w:r w:rsidDel="00000000" w:rsidR="00000000" w:rsidRPr="00000000">
        <w:rPr>
          <w:rtl w:val="0"/>
        </w:rPr>
        <w:t xml:space="preserve">this is a common use-case and must be tackled</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keepNext w:val="0"/>
        <w:keepLines w:val="0"/>
        <w:numPr>
          <w:ilvl w:val="0"/>
          <w:numId w:val="5"/>
        </w:numPr>
        <w:spacing w:before="0" w:lineRule="auto"/>
        <w:ind w:left="720" w:hanging="360"/>
        <w:contextualSpacing w:val="1"/>
        <w:rPr>
          <w:rFonts w:ascii="Open Sans" w:cs="Open Sans" w:eastAsia="Open Sans" w:hAnsi="Open Sans"/>
          <w:sz w:val="22"/>
          <w:szCs w:val="22"/>
        </w:rPr>
      </w:pPr>
      <w:r w:rsidDel="00000000" w:rsidR="00000000" w:rsidRPr="00000000">
        <w:rPr>
          <w:rtl w:val="0"/>
        </w:rPr>
        <w:t xml:space="preserve">attempt to generalize the client(Dev)Dependencies into a concept of environments/universes - isolated dependency graphs within a single project.</w:t>
      </w:r>
      <w:r w:rsidDel="00000000" w:rsidR="00000000" w:rsidRPr="00000000">
        <w:rPr>
          <w:rtl w:val="0"/>
        </w:rPr>
      </w:r>
    </w:p>
    <w:p w:rsidR="00000000" w:rsidDel="00000000" w:rsidP="00000000" w:rsidRDefault="00000000" w:rsidRPr="00000000">
      <w:pPr>
        <w:pStyle w:val="Heading1"/>
        <w:contextualSpacing w:val="0"/>
      </w:pPr>
      <w:bookmarkStart w:colFirst="0" w:colLast="0" w:name="h.ck8g3lujsrjp"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bjbam3gn5do7" w:id="6"/>
      <w:bookmarkEnd w:id="6"/>
      <w:r w:rsidDel="00000000" w:rsidR="00000000" w:rsidRPr="00000000">
        <w:rPr>
          <w:rtl w:val="0"/>
        </w:rPr>
        <w:t xml:space="preserve">Proposed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xsh4rp1tax7" w:id="7"/>
      <w:bookmarkEnd w:id="7"/>
      <w:r w:rsidDel="00000000" w:rsidR="00000000" w:rsidRPr="00000000">
        <w:rPr>
          <w:rtl w:val="0"/>
        </w:rPr>
        <w:t xml:space="preserve">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changes are expected.</w:t>
      </w:r>
    </w:p>
    <w:p w:rsidR="00000000" w:rsidDel="00000000" w:rsidP="00000000" w:rsidRDefault="00000000" w:rsidRPr="00000000">
      <w:pPr>
        <w:pStyle w:val="Heading2"/>
        <w:contextualSpacing w:val="0"/>
      </w:pPr>
      <w:bookmarkStart w:colFirst="0" w:colLast="0" w:name="h.8r7qp7iuxpar" w:id="8"/>
      <w:bookmarkEnd w:id="8"/>
      <w:r w:rsidDel="00000000" w:rsidR="00000000" w:rsidRPr="00000000">
        <w:rPr>
          <w:rtl w:val="0"/>
        </w:rPr>
        <w:t xml:space="preserve">Communication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changes are expected.</w:t>
      </w:r>
    </w:p>
    <w:p w:rsidR="00000000" w:rsidDel="00000000" w:rsidP="00000000" w:rsidRDefault="00000000" w:rsidRPr="00000000">
      <w:pPr>
        <w:pStyle w:val="Heading2"/>
        <w:contextualSpacing w:val="0"/>
      </w:pPr>
      <w:bookmarkStart w:colFirst="0" w:colLast="0" w:name="h.8u39a1gjgpjn" w:id="9"/>
      <w:bookmarkEnd w:id="9"/>
      <w:r w:rsidDel="00000000" w:rsidR="00000000" w:rsidRPr="00000000">
        <w:rPr>
          <w:rtl w:val="0"/>
        </w:rPr>
        <w:t xml:space="preserve">npm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fs8jp6f0tjf" w:id="10"/>
      <w:bookmarkEnd w:id="10"/>
      <w:r w:rsidDel="00000000" w:rsidR="00000000" w:rsidRPr="00000000">
        <w:rPr>
          <w:rtl w:val="0"/>
        </w:rPr>
        <w:t xml:space="preserve">package.json manifest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new top level section into the package.json manifest file, called </w:t>
      </w:r>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Fonts w:ascii="Inconsolata" w:cs="Inconsolata" w:eastAsia="Inconsolata" w:hAnsi="Inconsolata"/>
          <w:rtl w:val="0"/>
        </w:rPr>
        <w:t xml:space="preserve">browserDependencies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which would similar to </w:t>
      </w:r>
      <w:hyperlink r:id="rId10">
        <w:r w:rsidDel="00000000" w:rsidR="00000000" w:rsidRPr="00000000">
          <w:rPr>
            <w:rFonts w:ascii="Inconsolata" w:cs="Inconsolata" w:eastAsia="Inconsolata" w:hAnsi="Inconsolata"/>
            <w:color w:val="1155cc"/>
            <w:u w:val="single"/>
            <w:rtl w:val="0"/>
          </w:rPr>
          <w:t xml:space="preserve">dependencies</w:t>
        </w:r>
      </w:hyperlink>
      <w:r w:rsidDel="00000000" w:rsidR="00000000" w:rsidRPr="00000000">
        <w:rPr>
          <w:rtl w:val="0"/>
        </w:rPr>
        <w:t xml:space="preserve">, and hold information about the dependencies of the client-side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"name": "my-clientside-app",</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"version": "1.0.0",</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"devDependencies":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"broccoli": "^0.13.3"</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"browserDependencies":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"someLib": "^0.3.2",</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"someOtherLib": ^1.5.0"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  ...</w:t>
      </w:r>
    </w:p>
    <w:p w:rsidR="00000000" w:rsidDel="00000000" w:rsidP="00000000" w:rsidRDefault="00000000" w:rsidRPr="00000000">
      <w:pPr>
        <w:contextualSpacing w:val="0"/>
      </w:pPr>
      <w:r w:rsidDel="00000000" w:rsidR="00000000" w:rsidRPr="00000000">
        <w:rPr>
          <w:rFonts w:ascii="Inconsolata" w:cs="Inconsolata" w:eastAsia="Inconsolata" w:hAnsi="Inconsolata"/>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zi4b9ap3m5o" w:id="11"/>
      <w:bookmarkEnd w:id="11"/>
      <w:r w:rsidDel="00000000" w:rsidR="00000000" w:rsidRPr="00000000">
        <w:rPr>
          <w:rtl w:val="0"/>
        </w:rPr>
        <w:t xml:space="preserve">Reason for this change</w:t>
      </w:r>
    </w:p>
    <w:p w:rsidR="00000000" w:rsidDel="00000000" w:rsidP="00000000" w:rsidRDefault="00000000" w:rsidRPr="00000000">
      <w:pPr>
        <w:contextualSpacing w:val="0"/>
      </w:pPr>
      <w:r w:rsidDel="00000000" w:rsidR="00000000" w:rsidRPr="00000000">
        <w:rPr>
          <w:rtl w:val="0"/>
        </w:rPr>
        <w:t xml:space="preserve">npm already distinguishes between dependencies and development dependencies (</w:t>
      </w:r>
      <w:r w:rsidDel="00000000" w:rsidR="00000000" w:rsidRPr="00000000">
        <w:rPr>
          <w:rFonts w:ascii="Inconsolata" w:cs="Inconsolata" w:eastAsia="Inconsolata" w:hAnsi="Inconsolata"/>
          <w:rtl w:val="0"/>
        </w:rPr>
        <w:t xml:space="preserve">devDependencies</w:t>
      </w:r>
      <w:r w:rsidDel="00000000" w:rsidR="00000000" w:rsidRPr="00000000">
        <w:rPr>
          <w:rtl w:val="0"/>
        </w:rPr>
        <w:t xml:space="preserve">), because </w:t>
      </w:r>
      <w:r w:rsidDel="00000000" w:rsidR="00000000" w:rsidRPr="00000000">
        <w:rPr>
          <w:rFonts w:ascii="Inconsolata" w:cs="Inconsolata" w:eastAsia="Inconsolata" w:hAnsi="Inconsolata"/>
          <w:rtl w:val="0"/>
        </w:rPr>
        <w:t xml:space="preserve">devDependencies</w:t>
      </w:r>
      <w:r w:rsidDel="00000000" w:rsidR="00000000" w:rsidRPr="00000000">
        <w:rPr>
          <w:rtl w:val="0"/>
        </w:rPr>
        <w:t xml:space="preserve"> are used differently from production </w:t>
      </w:r>
      <w:r w:rsidDel="00000000" w:rsidR="00000000" w:rsidRPr="00000000">
        <w:rPr>
          <w:rFonts w:ascii="Inconsolata" w:cs="Inconsolata" w:eastAsia="Inconsolata" w:hAnsi="Inconsolata"/>
          <w:rtl w:val="0"/>
        </w:rPr>
        <w:t xml:space="preserve">dependencies</w:t>
      </w:r>
      <w:r w:rsidDel="00000000" w:rsidR="00000000" w:rsidRPr="00000000">
        <w:rPr>
          <w:rtl w:val="0"/>
        </w:rPr>
        <w:t xml:space="preserve">. Because a package can be either or both dependencies and development dependencies, it is not possible to flag the package in its </w:t>
      </w:r>
      <w:r w:rsidDel="00000000" w:rsidR="00000000" w:rsidRPr="00000000">
        <w:rPr>
          <w:rFonts w:ascii="Inconsolata" w:cs="Inconsolata" w:eastAsia="Inconsolata" w:hAnsi="Inconsolata"/>
          <w:rtl w:val="0"/>
        </w:rPr>
        <w:t xml:space="preserve">package.json</w:t>
      </w:r>
      <w:r w:rsidDel="00000000" w:rsidR="00000000" w:rsidRPr="00000000">
        <w:rPr>
          <w:rtl w:val="0"/>
        </w:rPr>
        <w:t xml:space="preserve">. The situation with client-side dependencies is similar and therefore it warrants similar treatment.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bej7nhjcf562" w:id="12"/>
      <w:bookmarkEnd w:id="12"/>
      <w:r w:rsidDel="00000000" w:rsidR="00000000" w:rsidRPr="00000000">
        <w:rPr>
          <w:rtl w:val="0"/>
        </w:rPr>
        <w:t xml:space="preserve">Future considerations</w:t>
      </w:r>
    </w:p>
    <w:p w:rsidR="00000000" w:rsidDel="00000000" w:rsidP="00000000" w:rsidRDefault="00000000" w:rsidRPr="00000000">
      <w:pPr>
        <w:contextualSpacing w:val="0"/>
      </w:pPr>
      <w:r w:rsidDel="00000000" w:rsidR="00000000" w:rsidRPr="00000000">
        <w:rPr>
          <w:rtl w:val="0"/>
        </w:rPr>
        <w:t xml:space="preserve">In the future a need might arise for browser development dependencies (for example a live-reload-like library or debugging library, that is needed only during development). Once this need is well understood, we should discuss adding </w:t>
      </w:r>
      <w:r w:rsidDel="00000000" w:rsidR="00000000" w:rsidRPr="00000000">
        <w:rPr>
          <w:rFonts w:ascii="Inconsolata" w:cs="Inconsolata" w:eastAsia="Inconsolata" w:hAnsi="Inconsolata"/>
          <w:rtl w:val="0"/>
        </w:rPr>
        <w:t xml:space="preserve">browserDevDependencies</w:t>
      </w:r>
      <w:r w:rsidDel="00000000" w:rsidR="00000000" w:rsidRPr="00000000">
        <w:rPr>
          <w:rtl w:val="0"/>
        </w:rPr>
        <w:t xml:space="preserve"> section to </w:t>
      </w:r>
      <w:r w:rsidDel="00000000" w:rsidR="00000000" w:rsidRPr="00000000">
        <w:rPr>
          <w:rFonts w:ascii="Inconsolata" w:cs="Inconsolata" w:eastAsia="Inconsolata" w:hAnsi="Inconsolata"/>
          <w:rtl w:val="0"/>
        </w:rPr>
        <w:t xml:space="preserve">package.json</w:t>
      </w:r>
      <w:r w:rsidDel="00000000" w:rsidR="00000000" w:rsidRPr="00000000">
        <w:rPr>
          <w:rtl w:val="0"/>
        </w:rPr>
        <w:t xml:space="preserve">. The current proposal for adding </w:t>
      </w:r>
      <w:r w:rsidDel="00000000" w:rsidR="00000000" w:rsidRPr="00000000">
        <w:rPr>
          <w:rFonts w:ascii="Inconsolata" w:cs="Inconsolata" w:eastAsia="Inconsolata" w:hAnsi="Inconsolata"/>
          <w:rtl w:val="0"/>
        </w:rPr>
        <w:t xml:space="preserve">browserDependencies</w:t>
      </w:r>
      <w:r w:rsidDel="00000000" w:rsidR="00000000" w:rsidRPr="00000000">
        <w:rPr>
          <w:rtl w:val="0"/>
        </w:rPr>
        <w:t xml:space="preserve"> is fully compatible with this possibility.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nkhpwtxccuf" w:id="13"/>
      <w:bookmarkEnd w:id="13"/>
      <w:r w:rsidDel="00000000" w:rsidR="00000000" w:rsidRPr="00000000">
        <w:rPr>
          <w:rtl w:val="0"/>
        </w:rPr>
        <w:t xml:space="preserve">Dependency and version constraint resolution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proposal is to create a browser-friendly dependency resolver that will not allow duplicates of any package unless the developer explicitly opts-in. This will raise the awareness of the issues with duplicate dependencies and will require developers to deal with them, rather than blindly hope for the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implementation could be similar to the one that </w:t>
      </w:r>
      <w:commentRangeStart w:id="19"/>
      <w:commentRangeStart w:id="20"/>
      <w:hyperlink r:id="rId11">
        <w:r w:rsidDel="00000000" w:rsidR="00000000" w:rsidRPr="00000000">
          <w:rPr>
            <w:color w:val="1155cc"/>
            <w:u w:val="single"/>
            <w:rtl w:val="0"/>
          </w:rPr>
          <w:t xml:space="preserve">Dart's pub package manager uses</w:t>
        </w:r>
      </w:hyperlink>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just a high level </w:t>
      </w:r>
      <w:commentRangeStart w:id="21"/>
      <w:commentRangeStart w:id="22"/>
      <w:commentRangeStart w:id="23"/>
      <w:r w:rsidDel="00000000" w:rsidR="00000000" w:rsidRPr="00000000">
        <w:rPr>
          <w:rtl w:val="0"/>
        </w:rPr>
        <w:t xml:space="preserve">pseudo algorithm</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that doesn't yet deal with infinite cycles, peer dependencies, opt-in duplicates and other corner-cases.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with the dependency tree as defined in </w:t>
      </w:r>
      <w:r w:rsidDel="00000000" w:rsidR="00000000" w:rsidRPr="00000000">
        <w:rPr>
          <w:rFonts w:ascii="Inconsolata" w:cs="Inconsolata" w:eastAsia="Inconsolata" w:hAnsi="Inconsolata"/>
          <w:rtl w:val="0"/>
        </w:rPr>
        <w:t xml:space="preserve">browserDependencies</w:t>
      </w:r>
      <w:r w:rsidDel="00000000" w:rsidR="00000000" w:rsidRPr="00000000">
        <w:rPr>
          <w:rtl w:val="0"/>
        </w:rPr>
        <w:t xml:space="preserve"> section of package.json</w:t>
      </w:r>
    </w:p>
    <w:p w:rsidR="00000000" w:rsidDel="00000000" w:rsidP="00000000" w:rsidRDefault="00000000" w:rsidRPr="00000000">
      <w:pPr>
        <w:numPr>
          <w:ilvl w:val="0"/>
          <w:numId w:val="1"/>
        </w:numPr>
        <w:ind w:left="720" w:hanging="360"/>
        <w:contextualSpacing w:val="1"/>
        <w:rPr>
          <w:u w:val="none"/>
        </w:rPr>
      </w:pPr>
      <w:commentRangeStart w:id="24"/>
      <w:commentRangeStart w:id="25"/>
      <w:r w:rsidDel="00000000" w:rsidR="00000000" w:rsidRPr="00000000">
        <w:rPr>
          <w:rtl w:val="0"/>
        </w:rPr>
        <w:t xml:space="preserve">recursively</w:t>
      </w:r>
      <w:commentRangeEnd w:id="25"/>
      <w:r w:rsidDel="00000000" w:rsidR="00000000" w:rsidRPr="00000000">
        <w:commentReference w:id="25"/>
      </w:r>
      <w:r w:rsidDel="00000000" w:rsidR="00000000" w:rsidRPr="00000000">
        <w:rPr>
          <w:rtl w:val="0"/>
        </w:rPr>
        <w:t xml:space="preserve"> </w:t>
      </w:r>
      <w:commentRangeStart w:id="26"/>
      <w:r w:rsidDel="00000000" w:rsidR="00000000" w:rsidRPr="00000000">
        <w:rPr>
          <w:rtl w:val="0"/>
        </w:rPr>
        <w:t xml:space="preserve">walk the dependency tree</w:t>
      </w:r>
      <w:commentRangeEnd w:id="26"/>
      <w:r w:rsidDel="00000000" w:rsidR="00000000" w:rsidRPr="00000000">
        <w:commentReference w:id="26"/>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w:t>
      </w:r>
      <w:commentRangeStart w:id="27"/>
      <w:r w:rsidDel="00000000" w:rsidR="00000000" w:rsidRPr="00000000">
        <w:rPr>
          <w:rtl w:val="0"/>
        </w:rPr>
        <w:t xml:space="preserve">next dependency</w:t>
      </w:r>
      <w:commentRangeEnd w:id="27"/>
      <w:r w:rsidDel="00000000" w:rsidR="00000000" w:rsidRPr="00000000">
        <w:commentReference w:id="27"/>
      </w:r>
      <w:r w:rsidDel="00000000" w:rsidR="00000000" w:rsidRPr="00000000">
        <w:rPr>
          <w:rtl w:val="0"/>
        </w:rPr>
        <w:t xml:space="preserve"> in the tree a previously unseen package?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2"/>
          <w:numId w:val="1"/>
        </w:numPr>
        <w:ind w:left="2160" w:hanging="360"/>
        <w:contextualSpacing w:val="1"/>
        <w:rPr>
          <w:u w:val="none"/>
        </w:rPr>
      </w:pPr>
      <w:commentRangeStart w:id="28"/>
      <w:commentRangeStart w:id="29"/>
      <w:r w:rsidDel="00000000" w:rsidR="00000000" w:rsidRPr="00000000">
        <w:rPr>
          <w:rtl w:val="0"/>
        </w:rPr>
        <w:t xml:space="preserve">find the latest version matching semver requirements for this dependency</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 the package dependency to the top level of the dependency tree (keeping the portion of the tree that we already processed flat)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remember the dependency requirements that resulted in this version being picked.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does the version of this package picked previously match semver requirements of this dependency?</w:t>
      </w:r>
    </w:p>
    <w:p w:rsidR="00000000" w:rsidDel="00000000" w:rsidP="00000000" w:rsidRDefault="00000000" w:rsidRPr="00000000">
      <w:pPr>
        <w:numPr>
          <w:ilvl w:val="2"/>
          <w:numId w:val="1"/>
        </w:numPr>
        <w:ind w:left="2160" w:hanging="360"/>
        <w:contextualSpacing w:val="1"/>
        <w:rPr>
          <w:u w:val="none"/>
        </w:rPr>
      </w:pPr>
      <w:commentRangeStart w:id="30"/>
      <w:commentRangeStart w:id="31"/>
      <w:commentRangeStart w:id="32"/>
      <w:commentRangeStart w:id="33"/>
      <w:commentRangeStart w:id="34"/>
      <w:commentRangeStart w:id="35"/>
      <w:r w:rsidDel="00000000" w:rsidR="00000000" w:rsidRPr="00000000">
        <w:rPr>
          <w:rtl w:val="0"/>
        </w:rPr>
        <w:t xml:space="preserve">yes: we are good, go to #2</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does another version matching all the known requirements exist?</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update the version number in our dependency tree and add the new dependency requirement to the list</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is there a diff between the dependencies of the previously selected version and the newly selected version? If so, recursively update the dependency tree.</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no: fail with an error stating what dependencies couldn't be satisfied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1q7m4x48zdx" w:id="14"/>
      <w:bookmarkEnd w:id="14"/>
      <w:r w:rsidDel="00000000" w:rsidR="00000000" w:rsidRPr="00000000">
        <w:rPr>
          <w:rtl w:val="0"/>
        </w:rPr>
        <w:t xml:space="preserve">Reason for change</w:t>
      </w:r>
    </w:p>
    <w:p w:rsidR="00000000" w:rsidDel="00000000" w:rsidP="00000000" w:rsidRDefault="00000000" w:rsidRPr="00000000">
      <w:pPr>
        <w:contextualSpacing w:val="0"/>
      </w:pPr>
      <w:r w:rsidDel="00000000" w:rsidR="00000000" w:rsidRPr="00000000">
        <w:rPr>
          <w:rtl w:val="0"/>
        </w:rPr>
        <w:t xml:space="preserve">Unlike with server-side JavaScript, on the client-side we need much more aggressive deduplication of dependencies. This requirement is due to high sensitivity to payload size, as well as global state issues in the browser platform and legacy userland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iquv1qklxv0" w:id="15"/>
      <w:bookmarkEnd w:id="15"/>
      <w:r w:rsidDel="00000000" w:rsidR="00000000" w:rsidRPr="00000000">
        <w:rPr>
          <w:rtl w:val="0"/>
        </w:rPr>
        <w:t xml:space="preserve">Cache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changes are expected.</w:t>
      </w:r>
    </w:p>
    <w:p w:rsidR="00000000" w:rsidDel="00000000" w:rsidP="00000000" w:rsidRDefault="00000000" w:rsidRPr="00000000">
      <w:pPr>
        <w:pStyle w:val="Heading3"/>
        <w:contextualSpacing w:val="0"/>
      </w:pPr>
      <w:bookmarkStart w:colFirst="0" w:colLast="0" w:name="h.b22lehq6y6z8" w:id="16"/>
      <w:bookmarkEnd w:id="16"/>
      <w:r w:rsidDel="00000000" w:rsidR="00000000" w:rsidRPr="00000000">
        <w:rPr>
          <w:rtl w:val="0"/>
        </w:rPr>
      </w:r>
    </w:p>
    <w:p w:rsidR="00000000" w:rsidDel="00000000" w:rsidP="00000000" w:rsidRDefault="00000000" w:rsidRPr="00000000">
      <w:pPr>
        <w:pStyle w:val="Heading3"/>
        <w:contextualSpacing w:val="0"/>
      </w:pPr>
      <w:bookmarkStart w:colFirst="0" w:colLast="0" w:name="h.cnjnj2rvw7ar" w:id="17"/>
      <w:bookmarkEnd w:id="17"/>
      <w:r w:rsidDel="00000000" w:rsidR="00000000" w:rsidRPr="00000000">
        <w:rPr>
          <w:rtl w:val="0"/>
        </w:rPr>
        <w:t xml:space="preserve">File storage and directory layout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proposing that a new directory called </w:t>
      </w:r>
      <w:commentRangeStart w:id="36"/>
      <w:commentRangeStart w:id="37"/>
      <w:commentRangeStart w:id="38"/>
      <w:commentRangeStart w:id="39"/>
      <w:r w:rsidDel="00000000" w:rsidR="00000000" w:rsidRPr="00000000">
        <w:rPr>
          <w:rFonts w:ascii="Inconsolata" w:cs="Inconsolata" w:eastAsia="Inconsolata" w:hAnsi="Inconsolata"/>
          <w:rtl w:val="0"/>
        </w:rPr>
        <w:t xml:space="preserve">browser_modules</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is created as sibling of the </w:t>
      </w:r>
      <w:r w:rsidDel="00000000" w:rsidR="00000000" w:rsidRPr="00000000">
        <w:rPr>
          <w:rFonts w:ascii="Inconsolata" w:cs="Inconsolata" w:eastAsia="Inconsolata" w:hAnsi="Inconsolata"/>
          <w:rtl w:val="0"/>
        </w:rPr>
        <w:t xml:space="preserve">node_modules</w:t>
      </w:r>
      <w:r w:rsidDel="00000000" w:rsidR="00000000" w:rsidRPr="00000000">
        <w:rPr>
          <w:rtl w:val="0"/>
        </w:rPr>
        <w:t xml:space="preserve"> directory and the flat dependency tree is serialized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k4t72tqipdu" w:id="18"/>
      <w:bookmarkEnd w:id="18"/>
      <w:r w:rsidDel="00000000" w:rsidR="00000000" w:rsidRPr="00000000">
        <w:rPr>
          <w:rtl w:val="0"/>
        </w:rPr>
        <w:t xml:space="preserve">Reason for change</w:t>
      </w:r>
    </w:p>
    <w:p w:rsidR="00000000" w:rsidDel="00000000" w:rsidP="00000000" w:rsidRDefault="00000000" w:rsidRPr="00000000">
      <w:pPr>
        <w:contextualSpacing w:val="0"/>
      </w:pPr>
      <w:r w:rsidDel="00000000" w:rsidR="00000000" w:rsidRPr="00000000">
        <w:rPr>
          <w:rtl w:val="0"/>
        </w:rPr>
        <w:t xml:space="preserve">In order for client-side build tools to be able to process packages fetched via npm, we need the flattened dependency tree to be serialized onto the file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current </w:t>
      </w:r>
      <w:r w:rsidDel="00000000" w:rsidR="00000000" w:rsidRPr="00000000">
        <w:rPr>
          <w:rFonts w:ascii="Inconsolata" w:cs="Inconsolata" w:eastAsia="Inconsolata" w:hAnsi="Inconsolata"/>
          <w:rtl w:val="0"/>
        </w:rPr>
        <w:t xml:space="preserve">node_modules</w:t>
      </w:r>
      <w:r w:rsidDel="00000000" w:rsidR="00000000" w:rsidRPr="00000000">
        <w:rPr>
          <w:rtl w:val="0"/>
        </w:rPr>
        <w:t xml:space="preserve"> directory contains serialized representation of the node.js dependency tree which is not flat, it is not suitable for storage of the browser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7k0loy27aewj" w:id="19"/>
      <w:bookmarkEnd w:id="19"/>
      <w:r w:rsidDel="00000000" w:rsidR="00000000" w:rsidRPr="00000000">
        <w:rPr>
          <w:rtl w:val="0"/>
        </w:rPr>
        <w:t xml:space="preserve">Future considerations</w:t>
      </w:r>
    </w:p>
    <w:p w:rsidR="00000000" w:rsidDel="00000000" w:rsidP="00000000" w:rsidRDefault="00000000" w:rsidRPr="00000000">
      <w:pPr>
        <w:contextualSpacing w:val="0"/>
      </w:pPr>
      <w:r w:rsidDel="00000000" w:rsidR="00000000" w:rsidRPr="00000000">
        <w:rPr>
          <w:rtl w:val="0"/>
        </w:rPr>
        <w:t xml:space="preserve">If in the future </w:t>
      </w:r>
      <w:r w:rsidDel="00000000" w:rsidR="00000000" w:rsidRPr="00000000">
        <w:rPr>
          <w:rFonts w:ascii="Inconsolata" w:cs="Inconsolata" w:eastAsia="Inconsolata" w:hAnsi="Inconsolata"/>
          <w:rtl w:val="0"/>
        </w:rPr>
        <w:t xml:space="preserve">browserDevDependencies</w:t>
      </w:r>
      <w:r w:rsidDel="00000000" w:rsidR="00000000" w:rsidRPr="00000000">
        <w:rPr>
          <w:rtl w:val="0"/>
        </w:rPr>
        <w:t xml:space="preserve"> section is added to the </w:t>
      </w:r>
      <w:r w:rsidDel="00000000" w:rsidR="00000000" w:rsidRPr="00000000">
        <w:rPr>
          <w:rFonts w:ascii="Inconsolata" w:cs="Inconsolata" w:eastAsia="Inconsolata" w:hAnsi="Inconsolata"/>
          <w:rtl w:val="0"/>
        </w:rPr>
        <w:t xml:space="preserve">package.json</w:t>
      </w:r>
      <w:r w:rsidDel="00000000" w:rsidR="00000000" w:rsidRPr="00000000">
        <w:rPr>
          <w:rtl w:val="0"/>
        </w:rPr>
        <w:t xml:space="preserve"> file, the flattened dependency tree will contain also browser development dependencies. These can then be serialized to the </w:t>
      </w:r>
      <w:r w:rsidDel="00000000" w:rsidR="00000000" w:rsidRPr="00000000">
        <w:rPr>
          <w:rFonts w:ascii="Inconsolata" w:cs="Inconsolata" w:eastAsia="Inconsolata" w:hAnsi="Inconsolata"/>
          <w:rtl w:val="0"/>
        </w:rPr>
        <w:t xml:space="preserve">browser_modules</w:t>
      </w:r>
      <w:r w:rsidDel="00000000" w:rsidR="00000000" w:rsidRPr="00000000">
        <w:rPr>
          <w:rtl w:val="0"/>
        </w:rPr>
        <w:t xml:space="preserve"> directory and mixed with browser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v3m3wlqrmd7" w:id="20"/>
      <w:bookmarkEnd w:id="20"/>
      <w:r w:rsidDel="00000000" w:rsidR="00000000" w:rsidRPr="00000000">
        <w:rPr>
          <w:rtl w:val="0"/>
        </w:rPr>
        <w:t xml:space="preserve">Shrinkwrap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support locking of browser dependencies, the format of the </w:t>
      </w:r>
      <w:r w:rsidDel="00000000" w:rsidR="00000000" w:rsidRPr="00000000">
        <w:rPr>
          <w:rFonts w:ascii="Inconsolata" w:cs="Inconsolata" w:eastAsia="Inconsolata" w:hAnsi="Inconsolata"/>
          <w:rtl w:val="0"/>
        </w:rPr>
        <w:t xml:space="preserve">npm-shrinkwrap.json</w:t>
      </w:r>
      <w:r w:rsidDel="00000000" w:rsidR="00000000" w:rsidRPr="00000000">
        <w:rPr>
          <w:rtl w:val="0"/>
        </w:rPr>
        <w:t xml:space="preserve"> file should be extended to contain additional top level section called </w:t>
      </w:r>
      <w:r w:rsidDel="00000000" w:rsidR="00000000" w:rsidRPr="00000000">
        <w:rPr>
          <w:rFonts w:ascii="Inconsolata" w:cs="Inconsolata" w:eastAsia="Inconsolata" w:hAnsi="Inconsolata"/>
          <w:rtl w:val="0"/>
        </w:rPr>
        <w:t xml:space="preserve">browserDependencies</w:t>
      </w:r>
      <w:r w:rsidDel="00000000" w:rsidR="00000000" w:rsidRPr="00000000">
        <w:rPr>
          <w:rtl w:val="0"/>
        </w:rPr>
        <w:t xml:space="preserve">, which will contained the flattened dependency tree that resulted from running the browser-friendly dependency resolution algorithm on the root dependencies specified via </w:t>
      </w:r>
      <w:r w:rsidDel="00000000" w:rsidR="00000000" w:rsidRPr="00000000">
        <w:rPr>
          <w:rFonts w:ascii="Inconsolata" w:cs="Inconsolata" w:eastAsia="Inconsolata" w:hAnsi="Inconsolata"/>
          <w:rtl w:val="0"/>
        </w:rPr>
        <w:t xml:space="preserve">browserDependencies</w:t>
      </w:r>
      <w:r w:rsidDel="00000000" w:rsidR="00000000" w:rsidRPr="00000000">
        <w:rPr>
          <w:rtl w:val="0"/>
        </w:rPr>
        <w:t xml:space="preserve"> section in </w:t>
      </w:r>
      <w:r w:rsidDel="00000000" w:rsidR="00000000" w:rsidRPr="00000000">
        <w:rPr>
          <w:rFonts w:ascii="Inconsolata" w:cs="Inconsolata" w:eastAsia="Inconsolata" w:hAnsi="Inconsolata"/>
          <w:rtl w:val="0"/>
        </w:rPr>
        <w:t xml:space="preserve">package.json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0"/>
      <w:r w:rsidDel="00000000" w:rsidR="00000000" w:rsidRPr="00000000">
        <w:rPr>
          <w:rtl w:val="0"/>
        </w:rPr>
        <w:t xml:space="preserve">The npm client should then be modified to take this section into account when doing performing operations in the current package.</w:t>
      </w:r>
      <w:commentRangeEnd w:id="40"/>
      <w:r w:rsidDel="00000000" w:rsidR="00000000" w:rsidRPr="00000000">
        <w:commentReference w:id="4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251tu6ol8nz3" w:id="21"/>
      <w:bookmarkEnd w:id="21"/>
      <w:r w:rsidDel="00000000" w:rsidR="00000000" w:rsidRPr="00000000">
        <w:rPr>
          <w:rtl w:val="0"/>
        </w:rPr>
        <w:t xml:space="preserve">Reason for change</w:t>
      </w:r>
    </w:p>
    <w:p w:rsidR="00000000" w:rsidDel="00000000" w:rsidP="00000000" w:rsidRDefault="00000000" w:rsidRPr="00000000">
      <w:pPr>
        <w:contextualSpacing w:val="0"/>
      </w:pPr>
      <w:r w:rsidDel="00000000" w:rsidR="00000000" w:rsidRPr="00000000">
        <w:rPr>
          <w:rtl w:val="0"/>
        </w:rPr>
        <w:t xml:space="preserve">dependency locking is one of the most important way to achieve deterministic builds across members of teams and build environments. It is crucial that the client-side dependencies have the same guarantees from npm as the dev and server dependencies have and for this reason, this feature must be implemented in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iu1h4urq0vv" w:id="22"/>
      <w:bookmarkEnd w:id="22"/>
      <w:r w:rsidDel="00000000" w:rsidR="00000000" w:rsidRPr="00000000">
        <w:rPr>
          <w:rtl w:val="0"/>
        </w:rPr>
        <w:t xml:space="preserve">Unresolved issues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to do about shrinkwrap constraints of transitive dependencies?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they behave as today, we'll almost never be able to find suitable combination of dependencies for any nontrivial project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we ignore them during version constraint resolution and honor only top level shrinkwrap file, we risk breaking transitive dependencies. This sounds like a better option because it can be mitigated by using stricter versioning for packages with fragile dependencies that are often transitively depended on.</w:t>
      </w:r>
    </w:p>
    <w:p w:rsidR="00000000" w:rsidDel="00000000" w:rsidP="00000000" w:rsidRDefault="00000000" w:rsidRPr="00000000">
      <w:pPr>
        <w:pStyle w:val="Heading1"/>
        <w:contextualSpacing w:val="0"/>
      </w:pPr>
      <w:bookmarkStart w:colFirst="0" w:colLast="0" w:name="h.1gfzbqhddhfp" w:id="23"/>
      <w:bookmarkEnd w:id="23"/>
      <w:r w:rsidDel="00000000" w:rsidR="00000000" w:rsidRPr="00000000">
        <w:rPr>
          <w:rtl w:val="0"/>
        </w:rPr>
        <w:t xml:space="preserve">Changes intentionally omitted from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cy40grlc56x" w:id="24"/>
      <w:bookmarkEnd w:id="24"/>
      <w:r w:rsidDel="00000000" w:rsidR="00000000" w:rsidRPr="00000000">
        <w:rPr>
          <w:rtl w:val="0"/>
        </w:rPr>
        <w:t xml:space="preserve">Module format and module loader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1"/>
      <w:commentRangeStart w:id="42"/>
      <w:r w:rsidDel="00000000" w:rsidR="00000000" w:rsidRPr="00000000">
        <w:rPr>
          <w:rtl w:val="0"/>
        </w:rPr>
        <w:t xml:space="preserve">The client-side JavaScript is on the brink of massive migration to standards-based module format (ES Modules as specified in ES 2015 spec). But there is a lot of existing code that doesn't use this format yet and either uses formats like CJS or AMD, or uses globals as the export and import mechanism.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this wide variety of formats out there, we recommended that the package manager focuses on delivering bits to the development/ci environment from where a build tool can take care of unifying the module formats across dependencies.</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3"/>
      <w:r w:rsidDel="00000000" w:rsidR="00000000" w:rsidRPr="00000000">
        <w:rPr>
          <w:rtl w:val="0"/>
        </w:rPr>
        <w:t xml:space="preserve">To signify the module system used by each package, a property in </w:t>
      </w:r>
      <w:r w:rsidDel="00000000" w:rsidR="00000000" w:rsidRPr="00000000">
        <w:rPr>
          <w:rFonts w:ascii="Inconsolata" w:cs="Inconsolata" w:eastAsia="Inconsolata" w:hAnsi="Inconsolata"/>
          <w:rtl w:val="0"/>
        </w:rPr>
        <w:t xml:space="preserve">package.json</w:t>
      </w:r>
      <w:r w:rsidDel="00000000" w:rsidR="00000000" w:rsidRPr="00000000">
        <w:rPr>
          <w:rtl w:val="0"/>
        </w:rPr>
        <w:t xml:space="preserve"> can be used to specify the published module format. e.g. </w:t>
      </w:r>
      <w:r w:rsidDel="00000000" w:rsidR="00000000" w:rsidRPr="00000000">
        <w:rPr>
          <w:rFonts w:ascii="Inconsolata" w:cs="Inconsolata" w:eastAsia="Inconsolata" w:hAnsi="Inconsolata"/>
          <w:rtl w:val="0"/>
        </w:rPr>
        <w:t xml:space="preserve">"moduleFormat": "es"</w:t>
      </w:r>
      <w:commentRangeEnd w:id="43"/>
      <w:r w:rsidDel="00000000" w:rsidR="00000000" w:rsidRPr="00000000">
        <w:commentReference w:id="4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 as a parallel effort to this proposal, a new support for package "dialects" could be added to npm. Dialect, is a variation of a package at a given version number. There can be more than one variation published for each package and version number. For example: </w:t>
      </w:r>
      <w:r w:rsidDel="00000000" w:rsidR="00000000" w:rsidRPr="00000000">
        <w:rPr>
          <w:rFonts w:ascii="Inconsolata" w:cs="Inconsolata" w:eastAsia="Inconsolata" w:hAnsi="Inconsolata"/>
          <w:rtl w:val="0"/>
        </w:rPr>
        <w:t xml:space="preserve">someLibrary@2.0.0#</w:t>
      </w:r>
      <w:r w:rsidDel="00000000" w:rsidR="00000000" w:rsidRPr="00000000">
        <w:rPr>
          <w:rFonts w:ascii="Inconsolata" w:cs="Inconsolata" w:eastAsia="Inconsolata" w:hAnsi="Inconsolata"/>
          <w:rtl w:val="0"/>
        </w:rPr>
        <w:t xml:space="preserve">module=</w:t>
      </w:r>
      <w:r w:rsidDel="00000000" w:rsidR="00000000" w:rsidRPr="00000000">
        <w:rPr>
          <w:rFonts w:ascii="Inconsolata" w:cs="Inconsolata" w:eastAsia="Inconsolata" w:hAnsi="Inconsolata"/>
          <w:rtl w:val="0"/>
        </w:rPr>
        <w:t xml:space="preserve">es</w:t>
      </w:r>
      <w:r w:rsidDel="00000000" w:rsidR="00000000" w:rsidRPr="00000000">
        <w:rPr>
          <w:rtl w:val="0"/>
        </w:rPr>
        <w:t xml:space="preserve">, </w:t>
      </w:r>
      <w:r w:rsidDel="00000000" w:rsidR="00000000" w:rsidRPr="00000000">
        <w:rPr>
          <w:rFonts w:ascii="Inconsolata" w:cs="Inconsolata" w:eastAsia="Inconsolata" w:hAnsi="Inconsolata"/>
          <w:rtl w:val="0"/>
        </w:rPr>
        <w:t xml:space="preserve">someLibrary@2.0.0#module=cjs. </w:t>
      </w:r>
      <w:r w:rsidDel="00000000" w:rsidR="00000000" w:rsidRPr="00000000">
        <w:rPr>
          <w:rtl w:val="0"/>
        </w:rPr>
        <w:t xml:space="preserve">The dialects are managed by the publisher of the package and are generated before publishing to npm. Dialect can have several axis, the most common being module format (es, cjs, amd, ..), language (es3, es5, es6, coffeescript, clojurescript, typescript) and obfuscation state (source, minified).</w:t>
      </w:r>
    </w:p>
    <w:p w:rsidR="00000000" w:rsidDel="00000000" w:rsidP="00000000" w:rsidRDefault="00000000" w:rsidRPr="00000000">
      <w:pPr>
        <w:contextualSpacing w:val="0"/>
        <w:rPr>
          <w:ins w:author="Matthew Rygiel" w:id="3" w:date="2015-05-29T02:28:40Z"/>
        </w:rPr>
      </w:pPr>
      <w:ins w:author="Matthew Rygiel" w:id="3" w:date="2015-05-29T02:28:40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4"/>
      <w:r w:rsidDel="00000000" w:rsidR="00000000" w:rsidRPr="00000000">
        <w:rPr>
          <w:rtl w:val="0"/>
        </w:rPr>
        <w:t xml:space="preserve">The interesting thing is that the dialect feature could be used by the server-side packages as well and enable migration to ES module format in the future once this support is available in node.js / io.js.</w:t>
      </w:r>
      <w:commentRangeEnd w:id="44"/>
      <w:r w:rsidDel="00000000" w:rsidR="00000000" w:rsidRPr="00000000">
        <w:commentReference w:id="4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there is a lot of contention expected around the module format and module loader topics, it is recommended that at least in the short term, this area is sidestepped by npm and left up to additional tooling to deal with.</w:t>
      </w:r>
      <w:r w:rsidDel="00000000" w:rsidR="00000000" w:rsidRPr="00000000">
        <w:rPr>
          <w:rtl w:val="0"/>
        </w:rPr>
      </w:r>
    </w:p>
    <w:p w:rsidR="00000000" w:rsidDel="00000000" w:rsidP="00000000" w:rsidRDefault="00000000" w:rsidRPr="00000000">
      <w:pPr>
        <w:pStyle w:val="Heading2"/>
        <w:contextualSpacing w:val="0"/>
      </w:pPr>
      <w:bookmarkStart w:colFirst="0" w:colLast="0" w:name="h.gqajxxqe649q" w:id="25"/>
      <w:bookmarkEnd w:id="25"/>
      <w:r w:rsidDel="00000000" w:rsidR="00000000" w:rsidRPr="00000000">
        <w:rPr>
          <w:rtl w:val="0"/>
        </w:rPr>
        <w:t xml:space="preserve">Support for transpilation of any kind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module format, opening up discussion about transpilation can quickly result in a dead-lock. Doing this properly for all possible use-cases would require significant investment and would result in bloating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recommend that this issue is at least for now sidestepped and left up to additional tooling to deal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ax26yte4cqi" w:id="26"/>
      <w:bookmarkEnd w:id="26"/>
      <w:r w:rsidDel="00000000" w:rsidR="00000000" w:rsidRPr="00000000">
        <w:rPr>
          <w:rtl w:val="0"/>
        </w:rPr>
        <w:t xml:space="preserve">Build related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server-side JavaScript, client-side JavaScript and asset files usually requires some sort of preprocessing before they are deployed to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of high variance in the community today and continuously changing trends in this area, it is our recommendation that npm does not try to take on any responsibilities in this area and instead leaves it up to other tools to deal with these tasks.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ob Nystrom" w:id="28" w:date="2015-02-20T15:1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Alas, the algorithm isn't so simple!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you pick a version for this package, it may place new constraints on packages you have already selected versions for. Those constraints may disallow the currently selected version, so you have to accommodate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see pub's implementation here: https://github.com/dart-lang/bleeding_edge/blob/master/dart/sdk/lib/_internal/pub/lib/src/solver/backtracking_solver.dart</w:t>
      </w:r>
    </w:p>
  </w:comment>
  <w:comment w:author="Igor Minar" w:id="29" w:date="2015-02-20T15:1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Yeah. I know that the current algorithm has a ton of holes. I was just trying to sketch up what a grossly simplified solution could look like. I guess I only confused everyone with this lame attempt :-)</w:t>
      </w:r>
    </w:p>
  </w:comment>
  <w:comment w:author="Yegor Jbanov" w:id="19" w:date="2015-02-20T02:2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+rnystrom@google.com, could you please provide some insight into the version resolution issue? One known issue with pub's approach is that it could go exponential. Hasn't been a big issue in my experience, but I did hit it a couple of times in the past two years. Version clamping on both sides always helped, though sometimes that would require patching dependencies in a 3rd-party package.</w:t>
      </w:r>
    </w:p>
  </w:comment>
  <w:comment w:author="Bob Nystrom" w:id="20" w:date="2015-02-20T02:2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all package managers that have shared constraints have that issue. Constraint solving is NP-complete. You just work around it with heuristics.</w:t>
      </w:r>
    </w:p>
  </w:comment>
  <w:comment w:author="Domenic Denicola" w:id="44" w:date="2015-03-19T14:2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a strong argument.</w:t>
      </w:r>
    </w:p>
  </w:comment>
  <w:comment w:author="Bob Nystrom" w:id="24" w:date="2015-02-20T02:21: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you can't separate this step from selecting versions. There's no concept of "walk the tree and get all of the packages" separate from "now pick versions for everything".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because the set of dependencies a package has is found in the package itself. That means those dependencies are themselves version specific. "foo" (the package) doesn't depend on "bar". "foo 1.2.3" does. "foo 1.2.4" may have entirely different dependencies.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you have to pick versions as you traverse.</w:t>
      </w:r>
    </w:p>
  </w:comment>
  <w:comment w:author="Domenic Denicola" w:id="3" w:date="2015-04-08T15: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I agree with this, especially with regard to minification. Although, source-versus-dist (e.g. ES6 vs. ES5) kind of falls under this, and is indeed pretty common.</w:t>
      </w:r>
    </w:p>
  </w:comment>
  <w:comment w:author="Igor Minar" w:id="4" w:date="2015-03-19T14:58: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please clarify? Are you saying that you think that client-side deps should never be minified within a package repo?</w:t>
      </w:r>
    </w:p>
  </w:comment>
  <w:comment w:author="Domenic Denicola" w:id="5" w:date="2015-03-19T15:34: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minification should be done at app-level, not package-level, IMO.</w:t>
      </w:r>
    </w:p>
  </w:comment>
  <w:comment w:author="Addy Osmani" w:id="6" w:date="2015-04-08T15:3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with Domenic on this point, however I've seen plenty of projects which do (for various reasons) prefer self-hosting minified builds in their packages for convenience.</w:t>
      </w:r>
    </w:p>
  </w:comment>
  <w:comment w:author="Igor Minar" w:id="25" w:date="2015-02-18T08:3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breadth-first? depth-first?</w:t>
      </w:r>
    </w:p>
  </w:comment>
  <w:comment w:author="Lucas Galfaso" w:id="26" w:date="2015-02-19T04:4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Say application X depends on package A, and package A is a browserDependency. Should the conflict resolution mechanism use package A `dependencies`, `browserDependencies` or use the later and fallback to the former when the later is not present?</w:t>
      </w:r>
    </w:p>
  </w:comment>
  <w:comment w:author="Tobias Bosch" w:id="36" w:date="2015-04-08T16:0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Npm scopes could help here for a more general solution. Also, npm is working on something else, don't know the name, where the community can decide on scopes, so you don't have to own them...</w:t>
      </w:r>
    </w:p>
  </w:comment>
  <w:comment w:author="Igor Minar" w:id="37" w:date="2015-02-19T02:31: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a comprehensive up-to-date write-up on npm scopes? The only one I can find is https://docs.npmjs.com/misc/scope and according to that I don't see how it could be used for browser dependencies. Whether a dependency is used in the browser context or server context is a property of the package it is used in, not of the package that is being depended on. Take lodash for example. We don't want to have a browser version of lodash and server version of lodash, we just want to specify if lodash is to be used in server or browser context (or both).</w:t>
      </w:r>
    </w:p>
  </w:comment>
  <w:comment w:author="Igor Minar" w:id="38" w:date="2015-02-19T02:3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also need different dependency resolution algorithm for browser dependencies and scopes don't address this at all.</w:t>
      </w:r>
    </w:p>
  </w:comment>
  <w:comment w:author="Addy Osmani" w:id="39" w:date="2015-04-08T16:0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+tbosch@google.com My reading of the current scope docs shares the same concerns as Igor. I don't see them helping with our needs for a resolution approach specific to browser deps.</w:t>
      </w:r>
    </w:p>
  </w:comment>
  <w:comment w:author="Stefan penner" w:id="40" w:date="2015-02-24T02:5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really need to improve the integrity the shrinkwrap provides.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startup validation should occur (ala ember-cli-dependency-checker)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with shrinkwrap enabled, traversing node_modules up the directory tree should be disabled.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any additional deps in node_modules should not be resolvable (or should cause error)</w:t>
      </w:r>
    </w:p>
  </w:comment>
  <w:comment w:author="Lucas Galfaso" w:id="30" w:date="2015-03-06T23:2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does not handle this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Package A depends optionally on package B versions [1...2)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Package C depends strictly on package B version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 first resolve Package A, and decide that there is no way Package B in any of the supported versions works, so Package B is not resolved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Then we resolve Package C, there is no Package B installed, so thinks it is good (Version 3 of Package B does not add any other dependency), but this is not true as Package A has an optional dependency on B, but if present should be version [1...2), thing that this is not</w:t>
      </w:r>
    </w:p>
  </w:comment>
  <w:comment w:author="Ben Lesh" w:id="31" w:date="2015-02-21T05:0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Wouldn't this problem exist in any (edit: client side) dependency resolution system? Doesn't the developer have to do *some* work and/or face the fact that some packages are simply incompatible because of conflicting dependencies?</w:t>
      </w:r>
    </w:p>
  </w:comment>
  <w:comment w:author="Lucas Galfaso" w:id="32" w:date="2015-02-20T17:5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current npm model, this is not an issue as the dependency tree is not shared.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(and maybe I am wrong here) that the entire idea of this proposal is to be able to use some of the great packages already present at npm inside the browser (that includes packages that were not originally thought to work there). This is, if there is a conflict, then the user will need to walk the fine line of trying to know if a specific version of a library works with one that claims that it does not.</w:t>
      </w:r>
    </w:p>
  </w:comment>
  <w:comment w:author="Ben Lesh" w:id="33" w:date="2015-02-21T05:0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correct, I wasn't clear in my statement. I meant in "any client-side dependency system".</w:t>
      </w:r>
    </w:p>
  </w:comment>
  <w:comment w:author="Qiu Wulong" w:id="34" w:date="2015-03-06T23:21: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Qiu Wulong" w:id="35" w:date="2015-03-06T23:2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Stefan penner" w:id="0" w:date="2015-02-25T08:1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about fonts/css/images ?</w:t>
      </w:r>
    </w:p>
  </w:comment>
  <w:comment w:author="Igor Minar" w:id="1" w:date="2015-02-25T08:1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add a section addressing this. the goal is that if we do this right, fonts/css/images/assets will be supported out of the box without any extra changes to npm. if the paths are predictable (flat dep hierarchy) then tools can find the files and do whatever is necessary to make the asset files available on the client side</w:t>
      </w:r>
    </w:p>
  </w:comment>
  <w:comment w:author="Lucas Galfaso" w:id="21" w:date="2015-02-20T02:1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there is a high chance that solving this problem is NP-hard... this will not make things any easier</w:t>
      </w:r>
    </w:p>
  </w:comment>
  <w:comment w:author="Igor Minar" w:id="22" w:date="2015-02-19T19: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But given pub, there is a precedence for this and even an implementation that is in production use.</w:t>
      </w:r>
    </w:p>
  </w:comment>
  <w:comment w:author="Bob Nystrom" w:id="23" w:date="2015-02-20T02:17: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Lucas is correct. Constraint solving is NP-complete. In the worst case, it can go exponential.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However, most package managers have good heuristics to avoid worst-case behavior for the majority of package graphs. Offhand, I know pub, Cabal (Haskell), Bundler (Ruby) and a bunch of Linux package managers all work this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tricky to implement and get the right heuristics, but it works pretty well in practice once you have them.</w:t>
      </w:r>
    </w:p>
  </w:comment>
  <w:comment w:author="Maurice Williams" w:id="43" w:date="2015-03-16T05:1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Part of the Bower spec already covers this - https://github.com/bower/bower.json-spec/pull/13 https://github.com/bower/bower/pull/934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would be a good idea to keep to terminology consistent (moduleType vs moduleFormat) because developers are already familiar with it from Bower.</w:t>
      </w:r>
    </w:p>
  </w:comment>
  <w:comment w:author="Addy Osmani" w:id="2" w:date="2015-04-08T16: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Related: items 2, 3 and 4 in the Angular brainstorm doc at https://github.com/npm/npm/wiki/npm%E2%87%94Angular-brainstorming-session are noted by Laurie as not being solved by npm@3 at present. Their planning around this is in the early phases.</w:t>
      </w:r>
    </w:p>
  </w:comment>
  <w:comment w:author="Lucas Galfaso" w:id="27" w:date="2015-02-19T04:4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is an optional dependency, should we try to resolve the mandatory dependencies first, have a stable "base" and then try to add optional dependencies or should optional dependencies be handled as normal dependencies with the ultimate option that if no variation makes the dependency resolution mechanism happy, then the dependency version fallsback to "do not install"</w:t>
      </w:r>
    </w:p>
  </w:comment>
  <w:comment w:author="Domenic Denicola" w:id="45" w:date="2015-03-19T14:22: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Alternate proposals that I've seen have been e.g. "esnextmain": vs. "main":. Naming problems aside this seems ... plausible. But I think I like just marking the type (as in your proposal) better.</w:t>
      </w:r>
    </w:p>
  </w:comment>
  <w:comment w:author="Tobias Bosch" w:id="7" w:date="2015-03-19T15:3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not add extra control over the version resolution for `dependencies`, instead of adding `browserDependencies`? Is a package that has server side code (besides dev dependencies for building) AND client side code really meaningful?</w:t>
      </w:r>
    </w:p>
  </w:comment>
  <w:comment w:author="Tobias Bosch" w:id="8" w:date="2015-02-19T02:0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`forceDedupe`, ...</w:t>
      </w:r>
    </w:p>
  </w:comment>
  <w:comment w:author="Igor Minar" w:id="9" w:date="2015-02-19T02:27: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can have a single app that contains server-side component (webserver or api server) and client-side component. you could split these into two apps with separate package.json but then you have to deal with keeping the two in sync. Also if you have a reusable component (rather than an app) that has both server-side and client-side pieces, then you would be forced to publish them as two separate packages. I do think that it's useful to have a clear separation between the server and browser dependency graphs and I don't know how to do it without introducing a new section to package.json. Do you have some other ideas?</w:t>
      </w:r>
    </w:p>
  </w:comment>
  <w:comment w:author="Yegor Jbanov" w:id="10" w:date="2015-02-20T01:5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worry would be that it may not scale well. It hard-codes the "browser" into the package configuration language. I think what we want to capture is "environment". We want to be able to deal with code that can only run in specific environments. For example, code that depends on HTML DOM can only run in the browser. However, imagine code that needs mobile device APIs. We probably do not want to add "androidDependencies", "iosDependencies",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Dart (kinda) doesn't have this issue because of lexical scoping. You can tell statically what other libraries a given library depends on and so you can infer the environment from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NPM one possible solution might be to have each package declare what environment it is intended for. Then its dependents would group their dependencies by environment name. Just speculating.</w:t>
      </w:r>
    </w:p>
  </w:comment>
  <w:comment w:author="Ben Lesh" w:id="11" w:date="2015-02-20T13:0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@Yegor: Perhaps this is a matter of semantics then. It seems to me that it could simply be called "client_modules", "clientDependencies" and "clientDevDependencies".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say this because any android/iOS type library dependencies are either going to need a node/server style dependency tree for build purposes, or a flattened client-side dependency trees for client side use. I don't think having additional structures for each one would add value, considering they'd just be the same sort of thing replicated. Unless there is a specific example where either "deep" or "flat" dependency structures (or a combination) would not work for a particular target platform.</w:t>
      </w:r>
    </w:p>
  </w:comment>
  <w:comment w:author="Igor Minar" w:id="12" w:date="2015-02-20T15:13: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@Ben I think Yegor is trying to say that you could have a single package with multiple environments (e.g. server, browser, android,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@Yegor Yes, we talked about this with Tobias and other in person and called it universes - basically a dependency graph that is disconnected from the other dependency graph in the project. devDependencies is a special kind of universe which is not standalone graph, but a detachable part of the graph in a single universe.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all for exploring this, but before we get there, I'd like to work with a concrete example for browsers, and then attempt to generalize that for any environment/universe.</w:t>
      </w:r>
    </w:p>
  </w:comment>
  <w:comment w:author="Ben Lesh" w:id="13" w:date="2015-02-21T05:0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Ah, I see. And I agree, I think, with both of you. I think you should leave a lot of room for generalization of this solution in your considerations. I suppose at this point that would mostly revolve around choosing solid naming conventions, which I think you have.</w:t>
      </w:r>
    </w:p>
  </w:comment>
  <w:comment w:author="Stefan penner" w:id="14" w:date="2015-02-24T02:5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big downside to a independent sub-graph for client-side dep's, is when cross dependencies exist. Balancing deps between these two graphs brings us back to the bower.json + package.json pains.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concrete example of this is template compilation. Handlebars for example has a compiler and a runtime. The compiler is typically used node side, and the runtime is client-side, but sometimes developers also want the compiler client side.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one package.json providing multiple specialized entry points is our path forward. In ember-addons, these entry points are described in the package.json as a top level 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strongly believe we shouldn't combine backend API services and client side in the same package.json. By separating we can be confident that the package.json exists purely for the UI (build tooling and client libs). For those that want to share a repo, they should just have subdirectories that contain their own package.json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Assuming this is generally accepted, we could merely put the whole package.json in a client friendly mode.</w:t>
      </w:r>
    </w:p>
  </w:comment>
  <w:comment w:author="Stefan penner" w:id="15" w:date="2015-02-25T08:2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After a discussion with igor, it seems like clientDeps are still of value. peer deps (assuming they error on conflict) can be used for build-tooling deps, and a mechanism of keeping clientDep and normal dep in sync would cover the template runtime + template compiler dependency dance that we currently feel</w:t>
      </w:r>
    </w:p>
  </w:comment>
  <w:comment w:author="Domenic Denicola" w:id="16" w:date="2015-03-19T14:2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generally agree with Stef's first comment, but am willing to be convinced.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 key here is finding out what are the normative changes implied by putting a dep in one place vs. the other. For example, dev dependencies don't get installed transitively, only on running root npm install. (Especially given that npm@3 will dedupe by default, and the functionality gap might narrow.) The fact that this happens to be a useful functionality for "development" is almost incidental.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sounds like the proposal is by-default error on incompatible versions, plus a different output directory. Anything else?</w:t>
      </w:r>
    </w:p>
  </w:comment>
  <w:comment w:author="Igor Minar" w:id="17" w:date="2015-03-19T15:03: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dependency resolution is different from the one used for node.</w:t>
      </w:r>
    </w:p>
  </w:comment>
  <w:comment w:author="Domenic Denicola" w:id="18" w:date="2015-03-19T15:35: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but after npm@3 does full dupe-avoiding dependency resolution by default, it will be very similar, just a matter of error conditions.</w:t>
      </w:r>
    </w:p>
  </w:comment>
  <w:comment w:author="Stefan penner" w:id="41" w:date="2015-03-19T14:2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agree. We shouldn't cater to legacy forms automatically. Rather we should require a shim/compatibility layer to "port" them into the new way of doing things.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try to cater to all possible variants, we will be fighting the wrong fight.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personally like the way homebrew for OSX works.  Deps are loaded, but the recipies have the ability to patch/shim/mutate/modify the dep to work in the world of casks.</w:t>
      </w:r>
    </w:p>
  </w:comment>
  <w:comment w:author="Domenic Denicola" w:id="42" w:date="2015-03-19T14:2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very much agree with omitting this for now. It seems crazy to bet on ES2015 modules given that they are implemented in precisely zero places.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Inconsolata">
    <w:embedRegular r:id="rId1" w:subsetted="0"/>
    <w:embedBold r:id="rId2" w:subsetted="0"/>
  </w:font>
  <w:font w:name="Open Sans">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widowControl w:val="0"/>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Open Sans" w:cs="Open Sans" w:eastAsia="Open Sans" w:hAnsi="Open San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rtlang.org/tools/pub/versioning.html#constraint-solving" TargetMode="External"/><Relationship Id="rId10" Type="http://schemas.openxmlformats.org/officeDocument/2006/relationships/hyperlink" Target="https://docs.npmjs.com/files/package.json#dependencies" TargetMode="External"/><Relationship Id="rId9" Type="http://schemas.openxmlformats.org/officeDocument/2006/relationships/hyperlink" Target="https://www.npmjs.com/" TargetMode="External"/><Relationship Id="rId5" Type="http://schemas.openxmlformats.org/officeDocument/2006/relationships/styles" Target="styles.xml"/><Relationship Id="rId6" Type="http://schemas.openxmlformats.org/officeDocument/2006/relationships/hyperlink" Target="mailto:iminar@google.com" TargetMode="External"/><Relationship Id="rId7" Type="http://schemas.openxmlformats.org/officeDocument/2006/relationships/hyperlink" Target="http://goo.gl/aBbojw" TargetMode="External"/><Relationship Id="rId8" Type="http://schemas.openxmlformats.org/officeDocument/2006/relationships/hyperlink" Target="https://drive.google.com/#folders/0BxgtL8yFJbacUnUxc3l5aTZrb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