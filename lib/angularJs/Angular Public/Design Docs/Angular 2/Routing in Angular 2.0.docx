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spacing w:after="0" w:before="0" w:lineRule="auto"/>
        <w:ind w:left="0" w:firstLine="0"/>
        <w:contextualSpacing w:val="0"/>
        <w:jc w:val="center"/>
        <w:pPrChange w:author="Сергей Нетяга" w:id="0" w:date="2015-10-07T17:36:42Z">
          <w:pPr>
            <w:pStyle w:val="Title"/>
            <w:keepNext w:val="1"/>
            <w:keepLines w:val="1"/>
            <w:spacing w:after="0" w:before="0" w:lineRule="auto"/>
            <w:contextualSpacing w:val="0"/>
            <w:jc w:val="center"/>
          </w:pPr>
        </w:pPrChange>
      </w:pPr>
      <w:bookmarkStart w:colFirst="0" w:colLast="0" w:name="h.xgjl2srtytjt" w:id="0"/>
      <w:bookmarkEnd w:id="0"/>
      <w:ins w:author="Gerard Rique" w:id="1" w:date="2015-10-11T12:29:03Z">
        <w:r w:rsidDel="00000000" w:rsidR="00000000" w:rsidRPr="00000000">
          <w:rPr>
            <w:rtl w:val="0"/>
          </w:rPr>
          <w:t xml:space="preserve"> </w:t>
        </w:r>
      </w:ins>
      <w:r w:rsidDel="00000000" w:rsidR="00000000" w:rsidRPr="00000000">
        <w:rPr>
          <w:rtl w:val="0"/>
        </w:rPr>
        <w:t xml:space="preserve">Angular</w:t>
      </w:r>
      <w:ins w:author="International Affairs Unit" w:id="2" w:date="2015-10-21T14:20:17Z">
        <w:r w:rsidDel="00000000" w:rsidR="00000000" w:rsidRPr="00000000">
          <w:rPr>
            <w:rtl w:val="0"/>
          </w:rPr>
          <w:t xml:space="preserve"> </w:t>
        </w:r>
      </w:ins>
      <w:r w:rsidDel="00000000" w:rsidR="00000000" w:rsidRPr="00000000">
        <w:rPr>
          <w:rtl w:val="0"/>
        </w:rPr>
        <w:t xml:space="preserve">2.0 Router Design Document</w:t>
      </w:r>
    </w:p>
    <w:p w:rsidR="00000000" w:rsidDel="00000000" w:rsidP="00000000" w:rsidRDefault="00000000" w:rsidRPr="00000000">
      <w:pPr>
        <w:contextualSpacing w:val="0"/>
        <w:jc w:val="center"/>
      </w:pPr>
      <w:r w:rsidDel="00000000" w:rsidR="00000000" w:rsidRPr="00000000">
        <w:rPr>
          <w:rFonts w:ascii="Arial" w:cs="Arial" w:eastAsia="Arial" w:hAnsi="Arial"/>
          <w:i w:val="1"/>
          <w:color w:val="666666"/>
          <w:rtl w:val="0"/>
        </w:rPr>
        <w:t xml:space="preserve">Status: Draft</w:t>
      </w:r>
    </w:p>
    <w:p w:rsidR="00000000" w:rsidDel="00000000" w:rsidP="00000000" w:rsidRDefault="00000000" w:rsidRPr="00000000">
      <w:pPr>
        <w:contextualSpacing w:val="0"/>
        <w:jc w:val="center"/>
      </w:pPr>
      <w:r w:rsidDel="00000000" w:rsidR="00000000" w:rsidRPr="00000000">
        <w:rPr>
          <w:rFonts w:ascii="Arial" w:cs="Arial" w:eastAsia="Arial" w:hAnsi="Arial"/>
          <w:i w:val="1"/>
          <w:color w:val="666666"/>
          <w:rtl w:val="0"/>
        </w:rPr>
        <w:t xml:space="preserve">Authors: bford@google.com, rob@bluespire.com</w:t>
      </w:r>
      <w:r w:rsidDel="00000000" w:rsidR="00000000" w:rsidRPr="00000000">
        <w:rPr>
          <w:rFonts w:ascii="Arial" w:cs="Arial" w:eastAsia="Arial" w:hAnsi="Arial"/>
          <w:i w:val="1"/>
          <w:color w:val="666666"/>
          <w:rtl w:val="0"/>
        </w:rPr>
        <w:t xml:space="preserve">, nate.abele@gmail.com, and timkindberg@gmail.com</w:t>
      </w:r>
    </w:p>
    <w:p w:rsidR="00000000" w:rsidDel="00000000" w:rsidP="00000000" w:rsidRDefault="00000000" w:rsidRPr="00000000">
      <w:pPr>
        <w:pStyle w:val="Heading1"/>
        <w:keepNext w:val="1"/>
        <w:keepLines w:val="1"/>
        <w:spacing w:before="200" w:lineRule="auto"/>
        <w:contextualSpacing w:val="0"/>
      </w:pPr>
      <w:bookmarkStart w:colFirst="0" w:colLast="0" w:name="h.fxpk50cps4zs" w:id="1"/>
      <w:bookmarkEnd w:id="1"/>
      <w:r w:rsidDel="00000000" w:rsidR="00000000" w:rsidRPr="00000000">
        <w:rPr>
          <w:rtl w:val="0"/>
        </w:rPr>
        <w:t xml:space="preserve">Objective</w:t>
      </w:r>
    </w:p>
    <w:p w:rsidR="00000000" w:rsidDel="00000000" w:rsidP="00000000" w:rsidRDefault="00000000" w:rsidRPr="00000000">
      <w:pPr>
        <w:contextualSpacing w:val="0"/>
        <w:pPrChange w:author="Anonymous" w:id="0" w:date="2015-09-28T19:54:31Z">
          <w:pPr>
            <w:contextualSpacing w:val="0"/>
          </w:pPr>
        </w:pPrChange>
      </w:pPr>
      <w:r w:rsidDel="00000000" w:rsidR="00000000" w:rsidRPr="00000000">
        <w:rPr>
          <w:rtl w:val="0"/>
        </w:rPr>
        <w:t xml:space="preserve">There are many known limitations with ngRoute in AngularJS 1.x. The purpose of this doc is to summarize the issues with the current router, and plan the features, requirements, and overarching design for the router </w:t>
      </w:r>
      <w:r w:rsidDel="00000000" w:rsidR="00000000" w:rsidRPr="00000000">
        <w:rPr>
          <w:rtl w:val="0"/>
        </w:rPr>
        <w:t xml:space="preserve">in</w:t>
      </w:r>
      <w:r w:rsidDel="00000000" w:rsidR="00000000" w:rsidRPr="00000000">
        <w:rPr>
          <w:rtl w:val="0"/>
        </w:rPr>
        <w:t xml:space="preserve"> Angular 2.0.</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Although the target for this is </w:t>
      </w:r>
      <w:r w:rsidDel="00000000" w:rsidR="00000000" w:rsidRPr="00000000">
        <w:rPr>
          <w:rtl w:val="0"/>
        </w:rPr>
        <w:t xml:space="preserve">Angular</w:t>
      </w:r>
      <w:r w:rsidDel="00000000" w:rsidR="00000000" w:rsidRPr="00000000">
        <w:rPr>
          <w:rtl w:val="0"/>
        </w:rPr>
        <w:t xml:space="preserve"> 2.0, it might be possible to backport this new </w:t>
      </w:r>
      <w:r w:rsidDel="00000000" w:rsidR="00000000" w:rsidRPr="00000000">
        <w:rPr>
          <w:rtl w:val="0"/>
        </w:rPr>
        <w:t xml:space="preserve">router</w:t>
      </w:r>
      <w:r w:rsidDel="00000000" w:rsidR="00000000" w:rsidRPr="00000000">
        <w:rPr>
          <w:rtl w:val="0"/>
        </w:rPr>
        <w:t xml:space="preserve"> to Angular 1.x.</w:t>
        <w:tab/>
      </w:r>
    </w:p>
    <w:p w:rsidR="00000000" w:rsidDel="00000000" w:rsidP="00000000" w:rsidRDefault="00000000" w:rsidRPr="00000000">
      <w:pPr>
        <w:pStyle w:val="Heading1"/>
        <w:keepNext w:val="1"/>
        <w:keepLines w:val="1"/>
        <w:spacing w:before="200" w:lineRule="auto"/>
        <w:contextualSpacing w:val="0"/>
      </w:pPr>
      <w:bookmarkStart w:colFirst="0" w:colLast="0" w:name="h.wwgnimruvhlu" w:id="2"/>
      <w:bookmarkEnd w:id="2"/>
      <w:r w:rsidDel="00000000" w:rsidR="00000000" w:rsidRPr="00000000">
        <w:rPr>
          <w:rtl w:val="0"/>
        </w:rPr>
        <w:t xml:space="preserve">Backgroun</w:t>
      </w:r>
      <w:ins w:author="" w:id="5">
        <w:del w:author="Anonymous" w:id="6" w:date="2015-10-14T03:21:26Z">
          <w:r w:rsidDel="00000000" w:rsidR="00000000" w:rsidRPr="00000000">
            <w:rPr>
              <w:rtl w:val="0"/>
            </w:rPr>
            <w:delText xml:space="preserve">u</w:delText>
          </w:r>
        </w:del>
      </w:ins>
      <w:r w:rsidDel="00000000" w:rsidR="00000000" w:rsidRPr="00000000">
        <w:rPr>
          <w:rtl w:val="0"/>
        </w:rPr>
        <w:t xml:space="preserve">d</w:t>
      </w:r>
    </w:p>
    <w:p w:rsidR="00000000" w:rsidDel="00000000" w:rsidP="00000000" w:rsidRDefault="00000000" w:rsidRPr="00000000">
      <w:pPr>
        <w:contextualSpacing w:val="0"/>
      </w:pPr>
      <w:r w:rsidDel="00000000" w:rsidR="00000000" w:rsidRPr="00000000">
        <w:rPr>
          <w:rtl w:val="0"/>
        </w:rPr>
        <w:t xml:space="preserve">The initial Angular router was designed to handle j</w:t>
      </w:r>
      <w:del w:author="" w:id="5">
        <w:r w:rsidDel="00000000" w:rsidR="00000000" w:rsidRPr="00000000">
          <w:rPr>
            <w:rtl w:val="0"/>
          </w:rPr>
          <w:delText xml:space="preserve">u</w:delText>
        </w:r>
      </w:del>
      <w:r w:rsidDel="00000000" w:rsidR="00000000" w:rsidRPr="00000000">
        <w:rPr>
          <w:rtl w:val="0"/>
        </w:rPr>
        <w:t xml:space="preserve">st a few simple cases. As Angular grew, we've slowly added more features. </w:t>
      </w:r>
      <w:ins w:author="Mark Litchfield" w:id="7" w:date="2015-10-25T06:10:45Z">
        <w:r w:rsidDel="00000000" w:rsidR="00000000" w:rsidRPr="00000000">
          <w:rPr>
            <w:rtl w:val="0"/>
          </w:rPr>
          <w:t xml:space="preserve">who</w:t>
        </w:r>
      </w:ins>
      <w:del w:author="Mark Litchfield" w:id="7" w:date="2015-10-25T06:10:45Z">
        <w:r w:rsidDel="00000000" w:rsidR="00000000" w:rsidRPr="00000000">
          <w:rPr>
            <w:rtl w:val="0"/>
          </w:rPr>
          <w:delText xml:space="preserve">How</w:delText>
        </w:r>
      </w:del>
      <w:r w:rsidDel="00000000" w:rsidR="00000000" w:rsidRPr="00000000">
        <w:rPr>
          <w:rtl w:val="0"/>
        </w:rPr>
        <w:t xml:space="preserve">ever, the underlying design is ill-suited to be extended much further.</w:t>
      </w:r>
      <w:ins w:author="" w:id="8">
        <w:del w:author="Mike Shaw" w:id="9" w:date="2015-09-21T19:33:08Z">
          <w:r w:rsidDel="00000000" w:rsidR="00000000" w:rsidRPr="00000000">
            <w:rPr>
              <w:rtl w:val="0"/>
            </w:rPr>
            <w:delText xml:space="preserve">ddd</w:delText>
          </w:r>
        </w:del>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very easy for developers to write apps that ignore URLs and break the back button with Angular. Angular should make it easier for developers to create apps with deeplinking.</w:t>
      </w:r>
    </w:p>
    <w:p w:rsidR="00000000" w:rsidDel="00000000" w:rsidP="00000000" w:rsidRDefault="00000000" w:rsidRPr="00000000">
      <w:pPr>
        <w:pStyle w:val="Heading1"/>
        <w:keepNext w:val="1"/>
        <w:keepLines w:val="1"/>
        <w:spacing w:before="200" w:lineRule="auto"/>
        <w:contextualSpacing w:val="0"/>
      </w:pPr>
      <w:bookmarkStart w:colFirst="0" w:colLast="0" w:name="h.v93ljdiqj2co" w:id="3"/>
      <w:bookmarkEnd w:id="3"/>
      <w:ins w:author="andrew tyler" w:id="10" w:date="2015-10-01T06:10:30Z">
        <w:r w:rsidDel="00000000" w:rsidR="00000000" w:rsidRPr="00000000">
          <w:rPr>
            <w:rtl w:val="0"/>
          </w:rPr>
          <w:t xml:space="preserve"> </w:t>
        </w:r>
      </w:ins>
      <w:r w:rsidDel="00000000" w:rsidR="00000000" w:rsidRPr="00000000">
        <w:rPr>
          <w:rtl w:val="0"/>
        </w:rPr>
        <w:t xml:space="preserve">Prior Art</w:t>
      </w:r>
    </w:p>
    <w:p w:rsidR="00000000" w:rsidDel="00000000" w:rsidP="00000000" w:rsidRDefault="00000000" w:rsidRPr="00000000">
      <w:pPr>
        <w:contextualSpacing w:val="0"/>
      </w:pPr>
      <w:r w:rsidDel="00000000" w:rsidR="00000000" w:rsidRPr="00000000">
        <w:rPr>
          <w:rtl w:val="0"/>
        </w:rPr>
        <w:t xml:space="preserve">In identifying </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to improve the routing in Angular 2.0, the following routing solutions were investigated from both within the angular ecosystem and outside of it:</w:t>
      </w:r>
    </w:p>
    <w:p w:rsidR="00000000" w:rsidDel="00000000" w:rsidP="00000000" w:rsidRDefault="00000000" w:rsidRPr="00000000">
      <w:pPr>
        <w:pStyle w:val="Heading2"/>
        <w:keepNext w:val="1"/>
        <w:keepLines w:val="1"/>
        <w:spacing w:before="200" w:lineRule="auto"/>
        <w:contextualSpacing w:val="0"/>
      </w:pPr>
      <w:bookmarkStart w:colFirst="0" w:colLast="0" w:name="h.zb7uekdsy2q1" w:id="4"/>
      <w:bookmarkEnd w:id="4"/>
      <w:r w:rsidDel="00000000" w:rsidR="00000000" w:rsidRPr="00000000">
        <w:rPr>
          <w:rtl w:val="0"/>
        </w:rPr>
        <w:t xml:space="preserve">ngRoute 1.x</w:t>
      </w:r>
    </w:p>
    <w:p w:rsidR="00000000" w:rsidDel="00000000" w:rsidP="00000000" w:rsidRDefault="00000000" w:rsidRPr="00000000">
      <w:pPr>
        <w:contextualSpacing w:val="0"/>
      </w:pPr>
      <w:r w:rsidDel="00000000" w:rsidR="00000000" w:rsidRPr="00000000">
        <w:rPr>
          <w:rtl w:val="0"/>
        </w:rPr>
        <w:t xml:space="preserve">Strengths: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Simple API</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Easy to reason about </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routes resolve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Emits events</w:t>
      </w:r>
      <w:ins w:author="" w:id="12">
        <w:r w:rsidDel="00000000" w:rsidR="00000000" w:rsidRPr="00000000">
          <w:rPr>
            <w:rtl w:val="0"/>
          </w:rPr>
          <w:t xml:space="preserve"> </w:t>
        </w:r>
        <w:del w:author="wtabsolution" w:id="13" w:date="2015-10-13T02:13:15Z">
          <w:r w:rsidDel="00000000" w:rsidR="00000000" w:rsidRPr="00000000">
            <w:rPr>
              <w:rtl w:val="0"/>
            </w:rPr>
            <w:delText xml:space="preserve">hjkjk</w:delText>
          </w:r>
        </w:del>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Weaknesses:</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Doesn't support nested nor sibling views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"resolve" option in route config feels misplaced</w:t>
      </w:r>
      <w:r w:rsidDel="00000000" w:rsidR="00000000" w:rsidRPr="00000000">
        <w:rPr>
          <w:rtl w:val="0"/>
        </w:rPr>
        <w:t xml:space="preserve"> (this should be solved by di.js in 2.0)</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Uses hrefs to navigate</w:t>
      </w:r>
    </w:p>
    <w:p w:rsidR="00000000" w:rsidDel="00000000" w:rsidP="00000000" w:rsidRDefault="00000000" w:rsidRPr="00000000">
      <w:pPr>
        <w:numPr>
          <w:ilvl w:val="0"/>
          <w:numId w:val="7"/>
        </w:numPr>
        <w:ind w:left="720" w:hanging="360"/>
        <w:contextualSpacing w:val="1"/>
        <w:rPr/>
      </w:pPr>
      <w:hyperlink r:id="rId6">
        <w:r w:rsidDel="00000000" w:rsidR="00000000" w:rsidRPr="00000000">
          <w:rPr>
            <w:color w:val="1155cc"/>
            <w:u w:val="single"/>
            <w:rtl w:val="0"/>
          </w:rPr>
          <w:t xml:space="preserve">Can't instantiate a controller without a template (?)</w:t>
        </w:r>
      </w:hyperlink>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fvblyeaae4so" w:id="5"/>
      <w:bookmarkEnd w:id="5"/>
      <w:hyperlink r:id="rId7">
        <w:r w:rsidDel="00000000" w:rsidR="00000000" w:rsidRPr="00000000">
          <w:rPr>
            <w:color w:val="1155cc"/>
            <w:u w:val="single"/>
            <w:rtl w:val="0"/>
          </w:rPr>
          <w:t xml:space="preserve">uiRouter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uiRouter is an alternative router for AngularJS v1.0. Instead of configuring a list of routes, you configure states. It's popular in the open source world, and solves a lot of the same problems we're aiming to solve in Angular 2.0's router.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configuration API looks like this</w:t>
      </w:r>
      <w:del w:author="Anonymous" w:id="14" w:date="2015-09-10T17:53:49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myApp.config(function($stateProvider, $urlRouterProvider) {</w:t>
        <w:br w:type="textWrapping"/>
        <w:t xml:space="preserve">  // For any unmatched url, redirect to /state1</w:t>
        <w:br w:type="textWrapping"/>
        <w:t xml:space="preserve"> </w:t>
      </w:r>
      <w:ins w:author="Anonymous" w:id="15" w:date="2015-10-19T18:52:52Z">
        <w:r w:rsidDel="00000000" w:rsidR="00000000" w:rsidRPr="00000000">
          <w:rPr>
            <w:rFonts w:ascii="Courier New" w:cs="Courier New" w:eastAsia="Courier New" w:hAnsi="Courier New"/>
            <w:rtl w:val="0"/>
          </w:rPr>
          <w:tab/>
        </w:r>
      </w:ins>
      <w:del w:author="Anonymous" w:id="15" w:date="2015-10-19T18:52:52Z">
        <w:r w:rsidDel="00000000" w:rsidR="00000000" w:rsidRPr="00000000">
          <w:rPr>
            <w:rFonts w:ascii="Courier New" w:cs="Courier New" w:eastAsia="Courier New" w:hAnsi="Courier New"/>
            <w:rtl w:val="0"/>
          </w:rPr>
          <w:delText xml:space="preserve"> $urlRouterProvider.otherwise("/state1");</w:delText>
          <w:br w:type="textWrapping"/>
        </w:r>
      </w:del>
      <w:r w:rsidDel="00000000" w:rsidR="00000000" w:rsidRPr="00000000">
        <w:rPr>
          <w:rFonts w:ascii="Courier New" w:cs="Courier New" w:eastAsia="Courier New" w:hAnsi="Courier New"/>
          <w:rtl w:val="0"/>
        </w:rPr>
        <w:br w:type="textWrapping"/>
        <w:t xml:space="preserve">  // Now set up the states</w:t>
        <w:br w:type="textWrapping"/>
        <w:t xml:space="preserve">  $stateProvider</w:t>
        <w:br w:type="textWrapping"/>
        <w:t xml:space="preserve">    </w:t>
      </w:r>
      <w:ins w:author="Anonymous" w:id="16" w:date="2015-10-19T18:56:34Z">
        <w:r w:rsidDel="00000000" w:rsidR="00000000" w:rsidRPr="00000000">
          <w:rPr>
            <w:rFonts w:ascii="Courier New" w:cs="Courier New" w:eastAsia="Courier New" w:hAnsi="Courier New"/>
            <w:rtl w:val="0"/>
          </w:rPr>
          <w:tab/>
        </w:r>
      </w:ins>
      <w:del w:author="Anonymous" w:id="16" w:date="2015-10-19T18:56:34Z">
        <w:r w:rsidDel="00000000" w:rsidR="00000000" w:rsidRPr="00000000">
          <w:rPr>
            <w:rFonts w:ascii="Courier New" w:cs="Courier New" w:eastAsia="Courier New" w:hAnsi="Courier New"/>
            <w:rtl w:val="0"/>
          </w:rPr>
          <w:delText xml:space="preserve">.state('state1', {</w:delText>
          <w:br w:type="textWrapping"/>
          <w:delText xml:space="preserve">      url: "/state1",</w:delText>
          <w:br w:type="textWrapping"/>
          <w:delText xml:space="preserve">      templateUrl: "partials/state1.html"</w:delText>
          <w:br w:type="textWrapping"/>
          <w:delText xml:space="preserve">    })</w:delText>
          <w:br w:type="textWrapping"/>
          <w:delText xml:space="preserve">    .state('state1.list', {</w:delText>
          <w:br w:type="textWrapping"/>
          <w:delText xml:space="preserve">      url: "/list",</w:delText>
          <w:br w:type="textWrapping"/>
          <w:delText xml:space="preserve">      templateUrl: "partials/state1.list.html",</w:delText>
          <w:br w:type="textWrapping"/>
          <w:delText xml:space="preserve">      controller: /* … */</w:delText>
          <w:br w:type="textWrapping"/>
          <w:delText xml:space="preserve">    })</w:delText>
          <w:br w:type="textWrapping"/>
          <w:delText xml:space="preserve">    .state('state2', {</w:delText>
          <w:br w:type="textWrapping"/>
          <w:delText xml:space="preserve">      url: "/state2",</w:delText>
          <w:br w:type="textWrapping"/>
          <w:delText xml:space="preserve">      views: {</w:delText>
          <w:br w:type="textWrapping"/>
          <w:delText xml:space="preserve">        "viewA": { template: "state2.viewA" },</w:delText>
          <w:br w:type="textWrapping"/>
          <w:delText xml:space="preserve">        "viewB": { template: "state2.viewB" }</w:delText>
          <w:br w:type="textWrapping"/>
          <w:delText xml:space="preserve">      }</w:delText>
          <w:br w:type="textWrapping"/>
          <w:delText xml:space="preserve">    });</w:delText>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States have a name and a URL. State names use </w:t>
      </w:r>
      <w:hyperlink r:id="rId8">
        <w:r w:rsidDel="00000000" w:rsidR="00000000" w:rsidRPr="00000000">
          <w:rPr>
            <w:color w:val="1155cc"/>
            <w:u w:val="single"/>
            <w:rtl w:val="0"/>
          </w:rPr>
          <w:t xml:space="preserve">dot-delimited paths</w:t>
        </w:r>
      </w:hyperlink>
      <w:r w:rsidDel="00000000" w:rsidR="00000000" w:rsidRPr="00000000">
        <w:rPr>
          <w:rtl w:val="0"/>
        </w:rPr>
        <w:t xml:space="preserve"> to denote nesting (</w:t>
      </w:r>
      <w:hyperlink r:id="rId9">
        <w:r w:rsidDel="00000000" w:rsidR="00000000" w:rsidRPr="00000000">
          <w:rPr>
            <w:color w:val="1155cc"/>
            <w:u w:val="single"/>
            <w:rtl w:val="0"/>
          </w:rPr>
          <w:t xml:space="preserve">or object based states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Strengths</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hyperlink r:id="rId10">
        <w:r w:rsidDel="00000000" w:rsidR="00000000" w:rsidRPr="00000000">
          <w:rPr>
            <w:color w:val="1155cc"/>
            <w:u w:val="single"/>
            <w:rtl w:val="0"/>
          </w:rPr>
          <w:t xml:space="preserve">Supports multiple views</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Supports </w:t>
      </w:r>
      <w:hyperlink r:id="rId11">
        <w:r w:rsidDel="00000000" w:rsidR="00000000" w:rsidRPr="00000000">
          <w:rPr>
            <w:color w:val="1155cc"/>
            <w:u w:val="single"/>
            <w:rtl w:val="0"/>
          </w:rPr>
          <w:t xml:space="preserve">nested states and views</w:t>
        </w:r>
      </w:hyperlink>
      <w:r w:rsidDel="00000000" w:rsidR="00000000" w:rsidRPr="00000000">
        <w:rPr>
          <w:rtl w:val="0"/>
        </w:rPr>
        <w:t xml:space="preserve">,</w:t>
      </w:r>
      <w:r w:rsidDel="00000000" w:rsidR="00000000" w:rsidRPr="00000000">
        <w:rPr>
          <w:rtl w:val="0"/>
        </w:rPr>
        <w:t xml:space="preserve"> resolves and custom data that </w:t>
      </w:r>
      <w:hyperlink r:id="rId12">
        <w:r w:rsidDel="00000000" w:rsidR="00000000" w:rsidRPr="00000000">
          <w:rPr>
            <w:color w:val="1155cc"/>
            <w:u w:val="single"/>
            <w:rtl w:val="0"/>
          </w:rPr>
          <w:t xml:space="preserve">waterfall down</w:t>
        </w:r>
      </w:hyperlink>
      <w:r w:rsidDel="00000000" w:rsidR="00000000" w:rsidRPr="00000000">
        <w:rPr>
          <w:rtl w:val="0"/>
        </w:rPr>
        <w:t xml:space="preserve"> the state hierarchy</w:t>
      </w:r>
      <w:r w:rsidDel="00000000" w:rsidR="00000000" w:rsidRPr="00000000">
        <w:rPr>
          <w:rtl w:val="0"/>
        </w:rPr>
        <w:t xml:space="preserve">. </w:t>
      </w:r>
      <w:r w:rsidDel="00000000" w:rsidR="00000000" w:rsidRPr="00000000">
        <w:rPr>
          <w:rFonts w:ascii="Courier New" w:cs="Courier New" w:eastAsia="Courier New" w:hAnsi="Courier New"/>
          <w:rtl w:val="0"/>
        </w:rPr>
        <w:t xml:space="preserve">$state.go()</w:t>
      </w:r>
      <w:r w:rsidDel="00000000" w:rsidR="00000000" w:rsidRPr="00000000">
        <w:rPr>
          <w:rtl w:val="0"/>
        </w:rPr>
        <w:t xml:space="preserve"> allows </w:t>
      </w:r>
      <w:hyperlink r:id="rId13">
        <w:r w:rsidDel="00000000" w:rsidR="00000000" w:rsidRPr="00000000">
          <w:rPr>
            <w:color w:val="1155cc"/>
            <w:u w:val="single"/>
            <w:rtl w:val="0"/>
          </w:rPr>
          <w:t xml:space="preserve">relative</w:t>
        </w:r>
      </w:hyperlink>
      <w:r w:rsidDel="00000000" w:rsidR="00000000" w:rsidRPr="00000000">
        <w:rPr>
          <w:rtl w:val="0"/>
        </w:rPr>
        <w:t xml:space="preserve"> state transitioning, e.g. </w:t>
      </w:r>
      <w:commentRangeStart w:id="0"/>
      <w:commentRangeStart w:id="1"/>
      <w:r w:rsidDel="00000000" w:rsidR="00000000" w:rsidRPr="00000000">
        <w:rPr>
          <w:rFonts w:ascii="Courier New" w:cs="Courier New" w:eastAsia="Courier New" w:hAnsi="Courier New"/>
          <w:rtl w:val="0"/>
        </w:rPr>
        <w:t xml:space="preserve">$state.go(‘^’)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to go up one state.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Supports url-less states</w:t>
      </w:r>
    </w:p>
    <w:p w:rsidR="00000000" w:rsidDel="00000000" w:rsidP="00000000" w:rsidRDefault="00000000" w:rsidRPr="00000000">
      <w:pPr>
        <w:numPr>
          <w:ilvl w:val="0"/>
          <w:numId w:val="5"/>
        </w:numPr>
        <w:ind w:left="720" w:hanging="360"/>
        <w:contextualSpacing w:val="1"/>
        <w:rPr/>
      </w:pPr>
      <w:hyperlink r:id="rId14">
        <w:r w:rsidDel="00000000" w:rsidR="00000000" w:rsidRPr="00000000">
          <w:rPr>
            <w:color w:val="1155cc"/>
            <w:u w:val="single"/>
            <w:rtl w:val="0"/>
          </w:rPr>
          <w:t xml:space="preserve">ui-sref</w:t>
        </w:r>
      </w:hyperlink>
      <w:r w:rsidDel="00000000" w:rsidR="00000000" w:rsidRPr="00000000">
        <w:rPr>
          <w:rtl w:val="0"/>
        </w:rPr>
        <w:t xml:space="preserve"> replaces ng-href and uses state names instead of urls. Urls are compiled.</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hyperlink r:id="rId15">
        <w:r w:rsidDel="00000000" w:rsidR="00000000" w:rsidRPr="00000000">
          <w:rPr>
            <w:color w:val="1155cc"/>
            <w:u w:val="single"/>
            <w:rtl w:val="0"/>
          </w:rPr>
          <w:t xml:space="preserve">ui-sref-active</w:t>
        </w:r>
      </w:hyperlink>
      <w:r w:rsidDel="00000000" w:rsidR="00000000" w:rsidRPr="00000000">
        <w:rPr>
          <w:rtl w:val="0"/>
        </w:rPr>
        <w:t xml:space="preserve"> adds class when on active route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Attempts to offer a </w:t>
      </w:r>
      <w:r w:rsidDel="00000000" w:rsidR="00000000" w:rsidRPr="00000000">
        <w:rPr>
          <w:rtl w:val="0"/>
        </w:rPr>
        <w:t xml:space="preserve">compatibility mode</w:t>
      </w:r>
      <w:r w:rsidDel="00000000" w:rsidR="00000000" w:rsidRPr="00000000">
        <w:rPr>
          <w:rtl w:val="0"/>
        </w:rPr>
        <w:t xml:space="preserve"> for ngRoute </w:t>
      </w:r>
      <w:hyperlink r:id="rId16">
        <w:r w:rsidDel="00000000" w:rsidR="00000000" w:rsidRPr="00000000">
          <w:rPr>
            <w:color w:val="1155cc"/>
            <w:u w:val="single"/>
            <w:rtl w:val="0"/>
          </w:rPr>
          <w:t xml:space="preserve">(but dropping soon to reduce file size)</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Emits change events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hyperlink r:id="rId17">
        <w:r w:rsidDel="00000000" w:rsidR="00000000" w:rsidRPr="00000000">
          <w:rPr>
            <w:color w:val="1155cc"/>
            <w:u w:val="single"/>
            <w:rtl w:val="0"/>
          </w:rPr>
          <w:t xml:space="preserve">Abstract State</w:t>
        </w:r>
      </w:hyperlink>
      <w:r w:rsidDel="00000000" w:rsidR="00000000" w:rsidRPr="00000000">
        <w:rPr>
          <w:rtl w:val="0"/>
        </w:rPr>
        <w:t xml:space="preserv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ui.router is divided into more single responsibility modules ($states (the largest), $urlRouter (for route matching), $view (for populating views)). In a perfect world we’d like to be able to use states with no urls at all, or views with no states at all, or urlMatching with no views… etc.</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Supports lazy state definition via $stateNotFound event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Supports custom data in state config, for dev personal usage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onEnter and onExit callbacks in state config, allows interesting things like having no url, template or controller, but just doing some logic or triggering an action from onEnter when the state is activated.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Can register states across modules, even child states (it waits until the parent exists).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Any state (even children) can have absolute URLs. URLs can be completely independent of state hierarchy.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Accompanying filters: </w:t>
      </w:r>
      <w:hyperlink r:id="rId18">
        <w:r w:rsidDel="00000000" w:rsidR="00000000" w:rsidRPr="00000000">
          <w:rPr>
            <w:color w:val="1155cc"/>
            <w:u w:val="single"/>
            <w:rtl w:val="0"/>
          </w:rPr>
          <w:t xml:space="preserve">isState</w:t>
        </w:r>
      </w:hyperlink>
      <w:r w:rsidDel="00000000" w:rsidR="00000000" w:rsidRPr="00000000">
        <w:rPr>
          <w:rtl w:val="0"/>
        </w:rPr>
        <w:t xml:space="preserve">, </w:t>
      </w:r>
      <w:hyperlink r:id="rId19">
        <w:r w:rsidDel="00000000" w:rsidR="00000000" w:rsidRPr="00000000">
          <w:rPr>
            <w:color w:val="1155cc"/>
            <w:u w:val="single"/>
            <w:rtl w:val="0"/>
          </w:rPr>
          <w:t xml:space="preserve">includedByState</w:t>
        </w:r>
      </w:hyperlink>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pPr>
      <w:commentRangeStart w:id="2"/>
      <w:commentRangeStart w:id="3"/>
      <w:r w:rsidDel="00000000" w:rsidR="00000000" w:rsidRPr="00000000">
        <w:rPr>
          <w:rtl w:val="0"/>
        </w:rPr>
        <w:t xml:space="preserve">Parameter inheritance, when transitioning from one state to another if the states share params.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default query parameters</w:t>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1"/>
        </w:numPr>
        <w:ind w:left="720" w:hanging="360"/>
        <w:contextualSpacing w:val="1"/>
        <w:rPr/>
      </w:pPr>
      <w:commentRangeStart w:id="4"/>
      <w:commentRangeStart w:id="5"/>
      <w:commentRangeStart w:id="6"/>
      <w:commentRangeStart w:id="7"/>
      <w:commentRangeStart w:id="8"/>
      <w:r w:rsidDel="00000000" w:rsidR="00000000" w:rsidRPr="00000000">
        <w:rPr>
          <w:rtl w:val="0"/>
        </w:rPr>
        <w:t xml:space="preserve">Conceptual overhead re: understanding your UI as a state machine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Poor transition management means event handlers become case-specific dumping grounds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target has been a bit confusing: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Many don’t realize that by default templates populate into the unnamed parent view. Some developers think it always populates the top level view, like ngRoute. Docs solved this for the most part. Overall though I’m not sure I’d do it differently.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Explicit targeting of views is a bit complicated, e.g. “header@contact.detail” would be the header view in the contact.detail state’s template.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$state contains a lot of internal… state, thus it is difficult to effectively extend via decorators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Abstract states are conceptually confusing (both a pro and </w:t>
      </w:r>
      <w:commentRangeStart w:id="9"/>
      <w:commentRangeStart w:id="10"/>
      <w:commentRangeStart w:id="11"/>
      <w:r w:rsidDel="00000000" w:rsidR="00000000" w:rsidRPr="00000000">
        <w:rPr>
          <w:rtl w:val="0"/>
        </w:rPr>
        <w:t xml:space="preserve">con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Much micro-syntax</w:t>
      </w:r>
    </w:p>
    <w:p w:rsidR="00000000" w:rsidDel="00000000" w:rsidP="00000000" w:rsidRDefault="00000000" w:rsidRPr="00000000">
      <w:pPr>
        <w:contextualSpacing w:val="0"/>
      </w:pPr>
      <w:r w:rsidDel="00000000" w:rsidR="00000000" w:rsidRPr="00000000">
        <w:rPr>
          <w:rtl w:val="0"/>
        </w:rPr>
        <w:t xml:space="preserve">Wishlist/Roadmap Items:</w:t>
      </w:r>
    </w:p>
    <w:p w:rsidR="00000000" w:rsidDel="00000000" w:rsidP="00000000" w:rsidRDefault="00000000" w:rsidRPr="00000000">
      <w:pPr>
        <w:numPr>
          <w:ilvl w:val="0"/>
          <w:numId w:val="9"/>
        </w:numPr>
        <w:ind w:left="720" w:hanging="360"/>
        <w:contextualSpacing w:val="1"/>
        <w:rPr/>
      </w:pPr>
      <w:r w:rsidDel="00000000" w:rsidR="00000000" w:rsidRPr="00000000">
        <w:rPr>
          <w:strike w:val="1"/>
          <w:rtl w:val="0"/>
        </w:rPr>
        <w:t xml:space="preserve">We want parameter encoding/decoding from and to objects. So there’s be a service API to serialize the parameters to actual usable objects instead of just strings. </w:t>
      </w:r>
      <w:r w:rsidDel="00000000" w:rsidR="00000000" w:rsidRPr="00000000">
        <w:rPr>
          <w:rtl w:val="0"/>
        </w:rPr>
        <w:t xml:space="preserve">(Implemented in master now -NA)</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“Components”. Re-usable state tree branches that can be attached anywhere easily. Great for modals in various places, edit modes of pages, etc.</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Orthogonal view routing. Two views who have sub-trees of their own, whose states are automatically serialized to the url. </w:t>
      </w:r>
    </w:p>
    <w:p w:rsidR="00000000" w:rsidDel="00000000" w:rsidP="00000000" w:rsidRDefault="00000000" w:rsidRPr="00000000">
      <w:pPr>
        <w:numPr>
          <w:ilvl w:val="0"/>
          <w:numId w:val="9"/>
        </w:numPr>
        <w:ind w:left="720" w:hanging="360"/>
        <w:contextualSpacing w:val="1"/>
        <w:rPr/>
      </w:pPr>
      <w:commentRangeStart w:id="12"/>
      <w:commentRangeStart w:id="13"/>
      <w:r w:rsidDel="00000000" w:rsidR="00000000" w:rsidRPr="00000000">
        <w:rPr>
          <w:rtl w:val="0"/>
        </w:rPr>
        <w:t xml:space="preserve">Special $transition$ service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that holds all info related to the currently active transition. Can inject into resolves and event handlers.</w:t>
      </w:r>
    </w:p>
    <w:p w:rsidR="00000000" w:rsidDel="00000000" w:rsidP="00000000" w:rsidRDefault="00000000" w:rsidRPr="00000000">
      <w:pPr>
        <w:contextualSpacing w:val="0"/>
      </w:pPr>
      <w:r w:rsidDel="00000000" w:rsidR="00000000" w:rsidRPr="00000000">
        <w:rPr>
          <w:rtl w:val="0"/>
        </w:rPr>
        <w:t xml:space="preserve">Typical User Stories: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trigger a modal on a state instead of populating a view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s</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a modal for a state if its triggered internally but if coming to the state straight from a permalink I want to s</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a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authorize my users and limit state activation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be able to go back in state history easily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have default child states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change the url without reactivating the state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be able to go back to a state without reloading anything, retaining the content from when it was activated previously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want to be able to generate a menu automatically based on the routing information.</w:t>
      </w:r>
      <w:r w:rsidDel="00000000" w:rsidR="00000000" w:rsidRPr="00000000">
        <w:rPr>
          <w:rtl w:val="0"/>
        </w:rPr>
      </w:r>
    </w:p>
    <w:p w:rsidR="00000000" w:rsidDel="00000000" w:rsidP="00000000" w:rsidRDefault="00000000" w:rsidRPr="00000000">
      <w:pPr>
        <w:numPr>
          <w:ilvl w:val="0"/>
          <w:numId w:val="2"/>
        </w:numPr>
        <w:ind w:left="720" w:hanging="360"/>
        <w:contextualSpacing w:val="1"/>
        <w:rPr>
          <w:ins w:author="Solen Oliviéro-Naturel" w:id="17" w:date="2015-09-07T19:22:31Z"/>
        </w:rPr>
      </w:pPr>
      <w:r w:rsidDel="00000000" w:rsidR="00000000" w:rsidRPr="00000000">
        <w:rPr>
          <w:rtl w:val="0"/>
        </w:rPr>
        <w:t xml:space="preserve">I want to be able to s</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/hide menu items based on the links/states that I am allowed to go to from the current state.</w:t>
      </w:r>
      <w:ins w:author="Solen Oliviéro-Naturel" w:id="17" w:date="2015-09-07T19:22:31Z">
        <w:r w:rsidDel="00000000" w:rsidR="00000000" w:rsidRPr="00000000">
          <w:rPr>
            <w:rtl w:val="0"/>
          </w:rPr>
        </w:r>
      </w:ins>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Presentation: </w:t>
      </w:r>
      <w:hyperlink r:id="rId20">
        <w:r w:rsidDel="00000000" w:rsidR="00000000" w:rsidRPr="00000000">
          <w:rPr>
            <w:color w:val="1155cc"/>
            <w:u w:val="single"/>
            <w:rtl w:val="0"/>
          </w:rPr>
          <w:t xml:space="preserve">http://slid.es/timkindberg/ui-router#/</w:t>
        </w:r>
      </w:hyperlink>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8233hh3etbir" w:id="6"/>
      <w:bookmarkEnd w:id="6"/>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ynueeyptto99" w:id="7"/>
      <w:bookmarkEnd w:id="7"/>
      <w:hyperlink r:id="rId21">
        <w:r w:rsidDel="00000000" w:rsidR="00000000" w:rsidRPr="00000000">
          <w:rPr>
            <w:color w:val="1155cc"/>
            <w:u w:val="single"/>
            <w:rtl w:val="0"/>
          </w:rPr>
          <w:t xml:space="preserve">Ember.js</w:t>
        </w:r>
      </w:hyperlink>
      <w:r w:rsidDel="00000000" w:rsidR="00000000" w:rsidRPr="00000000">
        <w:rPr>
          <w:rtl w:val="0"/>
        </w:rPr>
        <w:t xml:space="preserve">'s Router</w:t>
      </w:r>
    </w:p>
    <w:p w:rsidR="00000000" w:rsidDel="00000000" w:rsidP="00000000" w:rsidRDefault="00000000" w:rsidRPr="00000000">
      <w:pPr>
        <w:contextualSpacing w:val="0"/>
      </w:pPr>
      <w:r w:rsidDel="00000000" w:rsidR="00000000" w:rsidRPr="00000000">
        <w:rPr>
          <w:rtl w:val="0"/>
        </w:rPr>
        <w:t xml:space="preserve">Strengths: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Very little boilerplate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URL is a first-class citizen in the app</w:t>
      </w: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Resources create CRUD routes:</w:t>
      </w:r>
      <w:r w:rsidDel="00000000" w:rsidR="00000000" w:rsidRPr="00000000">
        <w:drawing>
          <wp:inline distB="114300" distT="114300" distL="114300" distR="114300">
            <wp:extent cx="5943600" cy="3060700"/>
            <wp:effectExtent b="0" l="0" r="0" t="0"/>
            <wp:docPr id="1" name="image01.png"/>
            <a:graphic>
              <a:graphicData uri="http://schemas.openxmlformats.org/drawingml/2006/picture">
                <pic:pic>
                  <pic:nvPicPr>
                    <pic:cNvPr id="0" name="image01.png"/>
                    <pic:cNvPicPr preferRelativeResize="0"/>
                  </pic:nvPicPr>
                  <pic:blipFill>
                    <a:blip r:embed="rId2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Routes automatically fetch relevant models/resources from the server.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Uses this microlib for routing: </w:t>
      </w:r>
      <w:hyperlink r:id="rId23">
        <w:r w:rsidDel="00000000" w:rsidR="00000000" w:rsidRPr="00000000">
          <w:rPr>
            <w:color w:val="1155cc"/>
            <w:u w:val="single"/>
            <w:rtl w:val="0"/>
          </w:rPr>
          <w:t xml:space="preserve">https://github.com/tildeio/router.js</w:t>
        </w:r>
      </w:hyperlink>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And this one for parsing URLs: </w:t>
      </w:r>
      <w:hyperlink r:id="rId24">
        <w:r w:rsidDel="00000000" w:rsidR="00000000" w:rsidRPr="00000000">
          <w:rPr>
            <w:color w:val="1155cc"/>
            <w:u w:val="single"/>
            <w:rtl w:val="0"/>
          </w:rPr>
          <w:t xml:space="preserve">https://github.com/tildeio/route-recognizer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Angular's routing should remain as flexible as possible, but it should be possible to build primitives that allow developers to write a m</w:t>
      </w:r>
      <w:del w:author="Donatas Šimkevičius" w:id="19" w:date="2015-05-21T18:17:27Z">
        <w:r w:rsidDel="00000000" w:rsidR="00000000" w:rsidRPr="00000000">
          <w:rPr>
            <w:rtl w:val="0"/>
          </w:rPr>
          <w:delText xml:space="preserve">o</w:delText>
        </w:r>
      </w:del>
      <w:r w:rsidDel="00000000" w:rsidR="00000000" w:rsidRPr="00000000">
        <w:rPr>
          <w:rtl w:val="0"/>
        </w:rPr>
        <w:t xml:space="preserve">re opinionated API like Ember's on top.</w:t>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17"/>
        </w:numPr>
        <w:ind w:left="720" w:hanging="360"/>
        <w:contextualSpacing w:val="1"/>
        <w:rPr/>
      </w:pPr>
      <w:commentRangeStart w:id="16"/>
      <w:commentRangeStart w:id="17"/>
      <w:r w:rsidDel="00000000" w:rsidR="00000000" w:rsidRPr="00000000">
        <w:rPr>
          <w:rtl w:val="0"/>
        </w:rPr>
        <w:t xml:space="preserve">Y</w:t>
      </w:r>
      <w:commentRangeStart w:id="18"/>
      <w:r w:rsidDel="00000000" w:rsidR="00000000" w:rsidRPr="00000000">
        <w:rPr>
          <w:rtl w:val="0"/>
        </w:rPr>
        <w:t xml:space="preserve">ou can only nest resources</w:t>
      </w:r>
      <w:commentRangeEnd w:id="18"/>
      <w:r w:rsidDel="00000000" w:rsidR="00000000" w:rsidRPr="00000000">
        <w:commentReference w:id="18"/>
      </w:r>
      <w:r w:rsidDel="00000000" w:rsidR="00000000" w:rsidRPr="00000000">
        <w:rPr>
          <w:rtl w:val="0"/>
        </w:rPr>
        <w:t xml:space="preserv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You can add other routes, but not inside of resources unless the nested route uses a resource.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Route names are </w:t>
      </w:r>
      <w:commentRangeStart w:id="19"/>
      <w:r w:rsidDel="00000000" w:rsidR="00000000" w:rsidRPr="00000000">
        <w:rPr>
          <w:rtl w:val="0"/>
        </w:rPr>
        <w:t xml:space="preserve">tied to Controller names</w:t>
      </w:r>
      <w:commentRangeEnd w:id="19"/>
      <w:r w:rsidDel="00000000" w:rsidR="00000000" w:rsidRPr="00000000">
        <w:commentReference w:id="19"/>
      </w:r>
      <w:r w:rsidDel="00000000" w:rsidR="00000000" w:rsidRPr="00000000">
        <w:rPr>
          <w:rtl w:val="0"/>
        </w:rPr>
        <w:t xml:space="preserve"> (as far as I can tell). I think this is a good default, but it should not be required.</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APIs rely heavily on function context (the value of `this`)</w: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czcpfz4j1zph" w:id="8"/>
      <w:bookmarkEnd w:id="8"/>
      <w:hyperlink r:id="rId25">
        <w:r w:rsidDel="00000000" w:rsidR="00000000" w:rsidRPr="00000000">
          <w:rPr>
            <w:color w:val="1155cc"/>
            <w:u w:val="single"/>
            <w:rtl w:val="0"/>
          </w:rPr>
          <w:t xml:space="preserve">Durandal</w:t>
        </w:r>
      </w:hyperlink>
      <w:r w:rsidDel="00000000" w:rsidR="00000000" w:rsidRPr="00000000">
        <w:rPr>
          <w:rtl w:val="0"/>
        </w:rPr>
        <w:t xml:space="preserve">'s Router</w:t>
      </w:r>
    </w:p>
    <w:p w:rsidR="00000000" w:rsidDel="00000000" w:rsidP="00000000" w:rsidRDefault="00000000" w:rsidRPr="00000000">
      <w:pPr>
        <w:contextualSpacing w:val="0"/>
      </w:pPr>
      <w:r w:rsidDel="00000000" w:rsidR="00000000" w:rsidRPr="00000000">
        <w:rPr>
          <w:rtl w:val="0"/>
        </w:rPr>
        <w:t xml:space="preserve">Durandal is a JavaScript framework built on top of jQuery, Knockout and RequireJS. John Papa suggested that we take a look at it.</w:t>
      </w:r>
    </w:p>
    <w:p w:rsidR="00000000" w:rsidDel="00000000" w:rsidP="00000000" w:rsidRDefault="00000000" w:rsidRPr="00000000">
      <w:pPr>
        <w:contextualSpacing w:val="0"/>
      </w:pPr>
      <w:r w:rsidDel="00000000" w:rsidR="00000000" w:rsidRPr="00000000">
        <w:rPr>
          <w:rtl w:val="0"/>
        </w:rPr>
        <w:t xml:space="preserve">Interesting features</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pPr>
      <w:r w:rsidDel="00000000" w:rsidR="00000000" w:rsidRPr="00000000">
        <w:rPr>
          <w:b w:val="1"/>
          <w:rtl w:val="0"/>
        </w:rPr>
        <w:t xml:space="preserve">Conventional Routing:</w:t>
      </w:r>
      <w:r w:rsidDel="00000000" w:rsidR="00000000" w:rsidRPr="00000000">
        <w:rPr>
          <w:rtl w:val="0"/>
        </w:rPr>
        <w:t xml:space="preserve"> The router has a hook called mapUnknownRoutes which allows a developer to plug in custom code to govern the router's behavior when no route match is found. It can be used </w:t>
      </w:r>
      <w:ins w:author="derhas3" w:id="20" w:date="2015-06-18T22:24:51Z">
        <w:r w:rsidDel="00000000" w:rsidR="00000000" w:rsidRPr="00000000">
          <w:rPr>
            <w:rtl w:val="0"/>
          </w:rPr>
          <w:t xml:space="preserve">simply</w:t>
        </w:r>
      </w:ins>
      <w:del w:author="derhas3" w:id="20" w:date="2015-06-18T22:24:51Z">
        <w:r w:rsidDel="00000000" w:rsidR="00000000" w:rsidRPr="00000000">
          <w:rPr>
            <w:rtl w:val="0"/>
          </w:rPr>
          <w:delText xml:space="preserve">simple</w:delText>
        </w:r>
      </w:del>
      <w:r w:rsidDel="00000000" w:rsidR="00000000" w:rsidRPr="00000000">
        <w:rPr>
          <w:rtl w:val="0"/>
        </w:rPr>
        <w:t xml:space="preserve"> to s</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a "not-found" view or a callback function can be supplied to allow the developer the capability to completely conventionally map route info to modules. You can also turn on a default convention which maps route paths to module paths (not really recommended of course.) See </w:t>
      </w:r>
      <w:hyperlink r:id="rId26">
        <w:r w:rsidDel="00000000" w:rsidR="00000000" w:rsidRPr="00000000">
          <w:rPr>
            <w:color w:val="1155cc"/>
            <w:u w:val="single"/>
            <w:rtl w:val="0"/>
          </w:rPr>
          <w:t xml:space="preserve">http://durandaljs.com/documentation/Using-The-Router.html#handling-unknown-routes</w:t>
        </w:r>
      </w:hyperlink>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b w:val="1"/>
          <w:rtl w:val="0"/>
        </w:rPr>
        <w:t xml:space="preserve">Route Guards:</w:t>
      </w:r>
      <w:r w:rsidDel="00000000" w:rsidR="00000000" w:rsidRPr="00000000">
        <w:rPr>
          <w:rtl w:val="0"/>
        </w:rPr>
        <w:t xml:space="preserve"> At the router level there is a hook called guardRoute. Before any module is resolved to handle a route, this hook is invoked allowing a router-level security mechanism. This is often used to implement security. For example, the developer can store a list of roles as part of his route config object, then use that to allow/deny navigation at the router level before a controller is ever resolved. The guard callback can return a boolean or a redirect string. It can also return a promise for either.</w:t>
      </w:r>
    </w:p>
    <w:p w:rsidR="00000000" w:rsidDel="00000000" w:rsidP="00000000" w:rsidRDefault="00000000" w:rsidRPr="00000000">
      <w:pPr>
        <w:numPr>
          <w:ilvl w:val="0"/>
          <w:numId w:val="13"/>
        </w:numPr>
        <w:ind w:left="720" w:hanging="360"/>
        <w:contextualSpacing w:val="1"/>
        <w:rPr/>
      </w:pPr>
      <w:commentRangeStart w:id="20"/>
      <w:r w:rsidDel="00000000" w:rsidR="00000000" w:rsidRPr="00000000">
        <w:rPr>
          <w:b w:val="1"/>
          <w:rtl w:val="0"/>
        </w:rPr>
        <w:t xml:space="preserve">Multi-Route</w:t>
      </w:r>
      <w:commentRangeEnd w:id="20"/>
      <w:r w:rsidDel="00000000" w:rsidR="00000000" w:rsidRPr="00000000">
        <w:commentReference w:id="20"/>
      </w:r>
      <w:r w:rsidDel="00000000" w:rsidR="00000000" w:rsidRPr="00000000">
        <w:rPr>
          <w:b w:val="1"/>
          <w:rtl w:val="0"/>
        </w:rPr>
        <w:t xml:space="preserve">:</w:t>
      </w:r>
      <w:r w:rsidDel="00000000" w:rsidR="00000000" w:rsidRPr="00000000">
        <w:rPr>
          <w:rtl w:val="0"/>
        </w:rPr>
        <w:t xml:space="preserve"> As part of a route configuration, you can specify an array of route patterns that all map to the same module. It's mostly a convenience. ex. { route: ['', 'home'], moduleId: 'home' }</w:t>
      </w:r>
    </w:p>
    <w:p w:rsidR="00000000" w:rsidDel="00000000" w:rsidP="00000000" w:rsidRDefault="00000000" w:rsidRPr="00000000">
      <w:pPr>
        <w:numPr>
          <w:ilvl w:val="0"/>
          <w:numId w:val="13"/>
        </w:numPr>
        <w:ind w:left="720" w:hanging="360"/>
        <w:contextualSpacing w:val="1"/>
        <w:rPr/>
      </w:pPr>
      <w:r w:rsidDel="00000000" w:rsidR="00000000" w:rsidRPr="00000000">
        <w:rPr>
          <w:b w:val="1"/>
          <w:rtl w:val="0"/>
        </w:rPr>
        <w:t xml:space="preserve">Navigation Model</w:t>
      </w:r>
      <w:r w:rsidDel="00000000" w:rsidR="00000000" w:rsidRPr="00000000">
        <w:rPr>
          <w:b w:val="1"/>
          <w:rtl w:val="0"/>
        </w:rPr>
        <w:t xml:space="preserve">:</w:t>
      </w:r>
      <w:r w:rsidDel="00000000" w:rsidR="00000000" w:rsidRPr="00000000">
        <w:rPr>
          <w:rtl w:val="0"/>
        </w:rPr>
        <w:t xml:space="preserve"> Each router can transform it's route config into a "navigation model" It's an array of route objects, ordered by config, augmented with proper hash info, etc. where each item knows if it is the active route or not (isActive flag). The idea being that you can easily databind the array to create a nav UI and easily style the active route. </w:t>
      </w:r>
      <w:r w:rsidDel="00000000" w:rsidR="00000000" w:rsidRPr="00000000">
        <w:rPr>
          <w:i w:val="1"/>
          <w:rtl w:val="0"/>
        </w:rPr>
        <w:t xml:space="preserve">Ex: building a menu at the top of your app.</w:t>
      </w:r>
    </w:p>
    <w:p w:rsidR="00000000" w:rsidDel="00000000" w:rsidP="00000000" w:rsidRDefault="00000000" w:rsidRPr="00000000">
      <w:pPr>
        <w:numPr>
          <w:ilvl w:val="0"/>
          <w:numId w:val="14"/>
        </w:numPr>
        <w:ind w:left="720" w:hanging="360"/>
        <w:contextualSpacing w:val="1"/>
        <w:rPr/>
      </w:pPr>
      <w:r w:rsidDel="00000000" w:rsidR="00000000" w:rsidRPr="00000000">
        <w:rPr>
          <w:b w:val="1"/>
          <w:rtl w:val="0"/>
        </w:rPr>
        <w:t xml:space="preserve">C</w:t>
      </w:r>
      <w:r w:rsidDel="00000000" w:rsidR="00000000" w:rsidRPr="00000000">
        <w:rPr>
          <w:b w:val="1"/>
          <w:rtl w:val="0"/>
        </w:rPr>
        <w:t xml:space="preserve">hild Routers:</w:t>
      </w:r>
      <w:r w:rsidDel="00000000" w:rsidR="00000000" w:rsidRPr="00000000">
        <w:rPr>
          <w:rtl w:val="0"/>
        </w:rPr>
        <w:t xml:space="preserve"> Uses multiple router instances for nesting </w:t>
      </w:r>
      <w:r w:rsidDel="00000000" w:rsidR="00000000" w:rsidRPr="00000000">
        <w:rPr>
          <w:rtl w:val="0"/>
        </w:rPr>
        <w:t xml:space="preserve">– Each router allows for complete encapsulation of a set of relative routes. The child router can generate it's own navigation model (suitable for use in a UI) and has an associated element (synonymous to ngView) where the child router's current view will be rendered.</w:t>
      </w:r>
    </w:p>
    <w:p w:rsidR="00000000" w:rsidDel="00000000" w:rsidP="00000000" w:rsidRDefault="00000000" w:rsidRPr="00000000">
      <w:pPr>
        <w:contextualSpacing w:val="0"/>
      </w:pPr>
      <w:r w:rsidDel="00000000" w:rsidR="00000000" w:rsidRPr="00000000">
        <w:rPr>
          <w:rtl w:val="0"/>
        </w:rPr>
        <w:t xml:space="preserve">Strengths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hyperlink r:id="rId27">
        <w:r w:rsidDel="00000000" w:rsidR="00000000" w:rsidRPr="00000000">
          <w:rPr>
            <w:color w:val="1155cc"/>
            <w:u w:val="single"/>
            <w:rtl w:val="0"/>
          </w:rPr>
          <w:t xml:space="preserve">API for reusing components when switching between routes</w:t>
        </w:r>
      </w:hyperlink>
      <w:r w:rsidDel="00000000" w:rsidR="00000000" w:rsidRPr="00000000">
        <w:rPr>
          <w:rtl w:val="0"/>
        </w:rPr>
        <w:t xml:space="preserve">; this is something ngRoute doesn't do – it instead reinstantiates controllers between states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Activators:</w:t>
      </w:r>
      <w:r w:rsidDel="00000000" w:rsidR="00000000" w:rsidRPr="00000000">
        <w:rPr>
          <w:rtl w:val="0"/>
        </w:rPr>
        <w:t xml:space="preserve"> Each router maintains an internal "activator" which manages a simple state machine around the "active route". This allows each module to implement a series of callbacks which control flow into and out of states. The callbacks are:</w:t>
      </w:r>
      <w:del w:author="Muhammad Mustafa Butt" w:id="21" w:date="2015-10-06T17:54:43Z">
        <w:r w:rsidDel="00000000" w:rsidR="00000000" w:rsidRPr="00000000">
          <w:rPr>
            <w:rtl w:val="0"/>
          </w:rPr>
          <w:delText xml:space="preserve"> </w:delText>
        </w:r>
      </w:del>
      <w:r w:rsidDel="00000000" w:rsidR="00000000" w:rsidRPr="00000000">
        <w:rPr>
          <w:rtl w:val="0"/>
        </w:rPr>
        <w:t xml:space="preserve">canActivate, activate, canDeactivate and deactivate. The can* callbacks can return a boolean or promise of boolean. This allows the active module to cancel navigation away or to prevent navigation to itself. The can* callbacks receive all the route parameter info to aid in decision making. The activate and deactivate callbacks can also return a promise to tell the router to "wait" until work is done before continuing with the navigation.</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Composition:</w:t>
      </w:r>
      <w:r w:rsidDel="00000000" w:rsidR="00000000" w:rsidRPr="00000000">
        <w:rPr>
          <w:rtl w:val="0"/>
        </w:rPr>
        <w:t xml:space="preserve"> The router "element" (synonymous to ngView) is just sugar on top of Durandal's view composition system. In essence, the router element simply databinds itself to the "activeRouter" property of the router. When the router changes its state, the element re-composes its view. In fact, in Durandal, you can accomplish this without any special router binding just by using and configuring the "compose" binding.</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Declarative Config:</w:t>
      </w:r>
      <w:r w:rsidDel="00000000" w:rsidR="00000000" w:rsidRPr="00000000">
        <w:rPr>
          <w:rtl w:val="0"/>
        </w:rPr>
        <w:t xml:space="preserve"> Routes are configured declaratively by passing an array of route objects to the router. Each route object is very simple. For example </w:t>
      </w:r>
      <w:r w:rsidDel="00000000" w:rsidR="00000000" w:rsidRPr="00000000">
        <w:rPr>
          <w:rFonts w:ascii="Courier New" w:cs="Courier New" w:eastAsia="Courier New" w:hAnsi="Courier New"/>
          <w:rtl w:val="0"/>
        </w:rPr>
        <w:t xml:space="preserve">{ route: 'home', moduleId: 'home/index' }</w:t>
      </w:r>
      <w:r w:rsidDel="00000000" w:rsidR="00000000" w:rsidRPr="00000000">
        <w:rPr>
          <w:rtl w:val="0"/>
        </w:rPr>
        <w:t xml:space="preserve">. Under the covers the router uses the module system directly to obtain an instance of the module whenever the router pattern is matched. No "template" needs to be specified since Durandal can infer that from the module id. By default a module of "home/index" resolves to a module "home/index.js" and a corresponding view of "home/index.html" (In fact the underlying composition system does this which is what allows Durandal to locate a view template for "any" module...)</w:t>
      </w:r>
    </w:p>
    <w:p w:rsidR="00000000" w:rsidDel="00000000" w:rsidP="00000000" w:rsidRDefault="00000000" w:rsidRPr="00000000">
      <w:pPr>
        <w:contextualSpacing w:val="0"/>
      </w:pPr>
      <w:r w:rsidDel="00000000" w:rsidR="00000000" w:rsidRPr="00000000">
        <w:rPr>
          <w:rtl w:val="0"/>
        </w:rPr>
        <w:t xml:space="preserve">Weaknesses</w:t>
      </w:r>
      <w:r w:rsidDel="00000000" w:rsidR="00000000" w:rsidRPr="00000000">
        <w:rPr>
          <w:rtl w:val="0"/>
        </w:rPr>
        <w:t xml:space="preserv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The combination of </w:t>
      </w:r>
      <w:r w:rsidDel="00000000" w:rsidR="00000000" w:rsidRPr="00000000">
        <w:rPr>
          <w:rtl w:val="0"/>
        </w:rPr>
        <w:t xml:space="preserve">child routers and activators</w:t>
      </w:r>
      <w:r w:rsidDel="00000000" w:rsidR="00000000" w:rsidRPr="00000000">
        <w:rPr>
          <w:rtl w:val="0"/>
        </w:rPr>
        <w:t xml:space="preserve"> is a bit tricky.</w:t>
      </w:r>
    </w:p>
    <w:p w:rsidR="00000000" w:rsidDel="00000000" w:rsidP="00000000" w:rsidRDefault="00000000" w:rsidRPr="00000000">
      <w:pPr>
        <w:pStyle w:val="Heading2"/>
        <w:keepNext w:val="1"/>
        <w:keepLines w:val="1"/>
        <w:spacing w:before="200" w:lineRule="auto"/>
        <w:contextualSpacing w:val="0"/>
      </w:pPr>
      <w:bookmarkStart w:colFirst="0" w:colLast="0" w:name="h.bxk8l8oiltty" w:id="9"/>
      <w:bookmarkEnd w:id="9"/>
      <w:hyperlink r:id="rId28">
        <w:r w:rsidDel="00000000" w:rsidR="00000000" w:rsidRPr="00000000">
          <w:rPr>
            <w:color w:val="1155cc"/>
            <w:u w:val="single"/>
            <w:rtl w:val="0"/>
          </w:rPr>
          <w:t xml:space="preserve">Passport</w:t>
        </w:r>
      </w:hyperlink>
      <w:r w:rsidDel="00000000" w:rsidR="00000000" w:rsidRPr="00000000">
        <w:rPr>
          <w:rtl w:val="0"/>
        </w:rPr>
        <w:t xml:space="preserve"> (middleware for Express)</w:t>
      </w:r>
    </w:p>
    <w:p w:rsidR="00000000" w:rsidDel="00000000" w:rsidP="00000000" w:rsidRDefault="00000000" w:rsidRPr="00000000">
      <w:pPr>
        <w:contextualSpacing w:val="0"/>
      </w:pPr>
      <w:r w:rsidDel="00000000" w:rsidR="00000000" w:rsidRPr="00000000">
        <w:rPr>
          <w:rtl w:val="0"/>
        </w:rPr>
        <w:t xml:space="preserve">Server-side middleware for express that attempts to normalize 3rd party authentication services: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app.post('/login', passport.authenticate('local', {</w:t>
        <w:br w:type="textWrapping"/>
        <w:t xml:space="preserve">  successRedirect: '/',</w:t>
        <w:br w:type="textWrapping"/>
        <w:t xml:space="preserve">  failureRedirect: '/login'</w:t>
        <w:br w:type="textWrapping"/>
        <w:t xml:space="preserve">}));</w:t>
      </w:r>
    </w:p>
    <w:p w:rsidR="00000000" w:rsidDel="00000000" w:rsidP="00000000" w:rsidRDefault="00000000" w:rsidRPr="00000000">
      <w:pPr>
        <w:contextualSpacing w:val="0"/>
      </w:pPr>
      <w:r w:rsidDel="00000000" w:rsidR="00000000" w:rsidRPr="00000000">
        <w:rPr>
          <w:rtl w:val="0"/>
        </w:rPr>
        <w:t xml:space="preserve">Passport provides a consistent API for accessing the data returned from an OAuth provider. There's also a plugin system for different authentication "strategies," like Twitter, G+, Facebook, email, etc.</w:t>
      </w:r>
    </w:p>
    <w:p w:rsidR="00000000" w:rsidDel="00000000" w:rsidP="00000000" w:rsidRDefault="00000000" w:rsidRPr="00000000">
      <w:pPr>
        <w:contextualSpacing w:val="0"/>
      </w:pPr>
      <w:r w:rsidDel="00000000" w:rsidR="00000000" w:rsidRPr="00000000">
        <w:rPr>
          <w:rtl w:val="0"/>
        </w:rPr>
        <w:t xml:space="preserve">It'd be nice to have a similar service for Angular that handles </w:t>
      </w:r>
      <w:commentRangeStart w:id="21"/>
      <w:commentRangeStart w:id="22"/>
      <w:commentRangeStart w:id="23"/>
      <w:commentRangeStart w:id="24"/>
      <w:r w:rsidDel="00000000" w:rsidR="00000000" w:rsidRPr="00000000">
        <w:rPr>
          <w:rtl w:val="0"/>
        </w:rPr>
        <w:t xml:space="preserve">auth handshakes.</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Use Cases / Features /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cases especially highlight failings of the existing ngRoute.</w:t>
      </w:r>
    </w:p>
    <w:p w:rsidR="00000000" w:rsidDel="00000000" w:rsidP="00000000" w:rsidRDefault="00000000" w:rsidRPr="00000000">
      <w:pPr>
        <w:pStyle w:val="Heading2"/>
        <w:keepNext w:val="1"/>
        <w:keepLines w:val="1"/>
        <w:spacing w:before="200" w:lineRule="auto"/>
        <w:contextualSpacing w:val="0"/>
      </w:pPr>
      <w:bookmarkStart w:colFirst="0" w:colLast="0" w:name="h.67t2io55nj34" w:id="10"/>
      <w:bookmarkEnd w:id="10"/>
      <w:ins w:author="Christian Parsons" w:id="22" w:date="2015-08-04T04:44:29Z">
        <w:r w:rsidDel="00000000" w:rsidR="00000000" w:rsidRPr="00000000">
          <w:fldChar w:fldCharType="begin"/>
        </w:r>
        <w:r w:rsidDel="00000000" w:rsidR="00000000" w:rsidRPr="00000000">
          <w:instrText xml:space="preserve">HYPERLINK \l "heading=h.67t2io55nj34"</w:instrText>
        </w:r>
        <w:r w:rsidDel="00000000" w:rsidR="00000000" w:rsidRPr="00000000">
          <w:fldChar w:fldCharType="separate"/>
        </w:r>
        <w:r w:rsidDel="00000000" w:rsidR="00000000" w:rsidRPr="00000000">
          <w:rPr>
            <w:color w:val="1155cc"/>
            <w:u w:val="single"/>
            <w:rtl w:val="0"/>
          </w:rPr>
          <w:t xml:space="preserve">Multiple ngViews</w:t>
        </w:r>
        <w:r w:rsidDel="00000000" w:rsidR="00000000" w:rsidRPr="00000000">
          <w:fldChar w:fldCharType="end"/>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Right now, an Angular app can only contain a single ngView.</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524125" cy="2200275"/>
                <wp:effectExtent b="0" l="0" r="0" t="0"/>
                <wp:docPr id="3" name=""/>
                <a:graphic>
                  <a:graphicData uri="http://schemas.microsoft.com/office/word/2010/wordprocessingGroup">
                    <wpg:wgp>
                      <wpg:cNvGrpSpPr/>
                      <wpg:grpSpPr>
                        <a:xfrm>
                          <a:off x="2514600" y="1076325"/>
                          <a:ext cx="2524125" cy="2200275"/>
                          <a:chOff x="2514600" y="1076325"/>
                          <a:chExt cx="5495850" cy="4781550"/>
                        </a:xfrm>
                      </wpg:grpSpPr>
                      <wps:wsp>
                        <wps:cNvSpPr/>
                        <wps:cNvPr id="16" name="Shape 16"/>
                        <wps:spPr>
                          <a:xfrm>
                            <a:off x="2514600" y="2352675"/>
                            <a:ext cx="2581200" cy="3505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60"/>
                                  <w:vertAlign w:val="baseline"/>
                                </w:rPr>
                                <w:t xml:space="preserve">&lt;ng-view&gt;</w:t>
                              </w:r>
                            </w:p>
                          </w:txbxContent>
                        </wps:txbx>
                        <wps:bodyPr anchorCtr="0" anchor="ctr" bIns="91425" lIns="91425" rIns="91425" tIns="91425"/>
                      </wps:wsp>
                      <wps:wsp>
                        <wps:cNvSpPr/>
                        <wps:cNvPr id="17" name="Shape 17"/>
                        <wps:spPr>
                          <a:xfrm>
                            <a:off x="5429250" y="2352675"/>
                            <a:ext cx="2581200" cy="3505200"/>
                          </a:xfrm>
                          <a:prstGeom prst="rect">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60"/>
                                  <w:vertAlign w:val="baseline"/>
                                </w:rPr>
                                <w:t xml:space="preserve">&lt;ng-view&gt;</w:t>
                              </w:r>
                            </w:p>
                          </w:txbxContent>
                        </wps:txbx>
                        <wps:bodyPr anchorCtr="0" anchor="ctr" bIns="91425" lIns="91425" rIns="91425" tIns="91425"/>
                      </wps:wsp>
                      <wps:wsp>
                        <wps:cNvSpPr txBox="1"/>
                        <wps:cNvPr id="18" name="Shape 18"/>
                        <wps:spPr>
                          <a:xfrm>
                            <a:off x="3333750" y="1076325"/>
                            <a:ext cx="3657600" cy="728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w:t>
                              </w:r>
                              <w:r w:rsidDel="00000000" w:rsidR="00000000" w:rsidRPr="00000000">
                                <w:rPr>
                                  <w:rFonts w:ascii="Arial" w:cs="Arial" w:eastAsia="Arial" w:hAnsi="Arial"/>
                                  <w:b w:val="0"/>
                                  <w:i w:val="0"/>
                                  <w:smallCaps w:val="0"/>
                                  <w:strike w:val="0"/>
                                  <w:color w:val="000000"/>
                                  <w:sz w:val="72"/>
                                  <w:shd w:fill="c9daf8"/>
                                  <w:vertAlign w:val="baseline"/>
                                </w:rPr>
                                <w:t xml:space="preserve">foo</w:t>
                              </w:r>
                              <w:r w:rsidDel="00000000" w:rsidR="00000000" w:rsidRPr="00000000">
                                <w:rPr>
                                  <w:rFonts w:ascii="Arial" w:cs="Arial" w:eastAsia="Arial" w:hAnsi="Arial"/>
                                  <w:b w:val="0"/>
                                  <w:i w:val="0"/>
                                  <w:smallCaps w:val="0"/>
                                  <w:strike w:val="0"/>
                                  <w:color w:val="000000"/>
                                  <w:sz w:val="72"/>
                                  <w:vertAlign w:val="baseline"/>
                                </w:rPr>
                                <w:t xml:space="preserve">/</w:t>
                              </w:r>
                              <w:r w:rsidDel="00000000" w:rsidR="00000000" w:rsidRPr="00000000">
                                <w:rPr>
                                  <w:rFonts w:ascii="Arial" w:cs="Arial" w:eastAsia="Arial" w:hAnsi="Arial"/>
                                  <w:b w:val="0"/>
                                  <w:i w:val="0"/>
                                  <w:smallCaps w:val="0"/>
                                  <w:strike w:val="0"/>
                                  <w:color w:val="000000"/>
                                  <w:sz w:val="72"/>
                                  <w:shd w:fill="f4cccc"/>
                                  <w:vertAlign w:val="baseline"/>
                                </w:rPr>
                                <w:t xml:space="preserve">bar</w:t>
                              </w:r>
                            </w:p>
                          </w:txbxContent>
                        </wps:txbx>
                        <wps:bodyPr anchorCtr="0" anchor="t" bIns="91425" lIns="91425" rIns="91425" tIns="91425"/>
                      </wps:wsp>
                      <wps:wsp>
                        <wps:cNvCnPr/>
                        <wps:spPr>
                          <a:xfrm flipH="1">
                            <a:off x="4295850" y="1752600"/>
                            <a:ext cx="485699" cy="1266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5743650" y="1752600"/>
                            <a:ext cx="485699" cy="12669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2524125" cy="2200275"/>
                <wp:effectExtent b="0" l="0" r="0" t="0"/>
                <wp:docPr id="3" name="image05.png"/>
                <a:graphic>
                  <a:graphicData uri="http://schemas.openxmlformats.org/drawingml/2006/picture">
                    <pic:pic>
                      <pic:nvPicPr>
                        <pic:cNvPr id="0" name="image05.png"/>
                        <pic:cNvPicPr preferRelativeResize="0"/>
                      </pic:nvPicPr>
                      <pic:blipFill>
                        <a:blip r:embed="rId29"/>
                        <a:srcRect/>
                        <a:stretch>
                          <a:fillRect/>
                        </a:stretch>
                      </pic:blipFill>
                      <pic:spPr>
                        <a:xfrm>
                          <a:off x="0" y="0"/>
                          <a:ext cx="2524125" cy="2200275"/>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114300" distT="114300" distL="114300" distR="114300">
                <wp:extent cx="2524125" cy="2695575"/>
                <wp:effectExtent b="0" l="0" r="0" t="0"/>
                <wp:docPr id="5" name=""/>
                <a:graphic>
                  <a:graphicData uri="http://schemas.microsoft.com/office/word/2010/wordprocessingGroup">
                    <wpg:wgp>
                      <wpg:cNvGrpSpPr/>
                      <wpg:grpSpPr>
                        <a:xfrm>
                          <a:off x="2914650" y="1085850"/>
                          <a:ext cx="2524125" cy="2695575"/>
                          <a:chOff x="2914650" y="1085850"/>
                          <a:chExt cx="4476750" cy="4781550"/>
                        </a:xfrm>
                      </wpg:grpSpPr>
                      <wps:wsp>
                        <wps:cNvSpPr/>
                        <wps:cNvPr id="16" name="Shape 16"/>
                        <wps:spPr>
                          <a:xfrm>
                            <a:off x="2914650" y="2362200"/>
                            <a:ext cx="2581200" cy="35052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48"/>
                                  <w:vertAlign w:val="baseline"/>
                                </w:rPr>
                                <w:t xml:space="preserve">&lt;ng-view&gt;</w:t>
                              </w:r>
                            </w:p>
                          </w:txbxContent>
                        </wps:txbx>
                        <wps:bodyPr anchorCtr="0" anchor="t" bIns="91425" lIns="91425" rIns="91425" tIns="91425"/>
                      </wps:wsp>
                      <wps:wsp>
                        <wps:cNvSpPr/>
                        <wps:cNvPr id="17" name="Shape 17"/>
                        <wps:spPr>
                          <a:xfrm>
                            <a:off x="3219450" y="3286125"/>
                            <a:ext cx="2119199" cy="1852500"/>
                          </a:xfrm>
                          <a:prstGeom prst="rect">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48"/>
                                  <w:vertAlign w:val="baseline"/>
                                </w:rPr>
                                <w:t xml:space="preserve">&lt;ng-view&gt;</w:t>
                              </w:r>
                            </w:p>
                          </w:txbxContent>
                        </wps:txbx>
                        <wps:bodyPr anchorCtr="0" anchor="ctr" bIns="91425" lIns="91425" rIns="91425" tIns="91425"/>
                      </wps:wsp>
                      <wps:wsp>
                        <wps:cNvSpPr txBox="1"/>
                        <wps:cNvPr id="18" name="Shape 18"/>
                        <wps:spPr>
                          <a:xfrm>
                            <a:off x="3733800" y="1085850"/>
                            <a:ext cx="3657600" cy="728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w:t>
                              </w:r>
                              <w:r w:rsidDel="00000000" w:rsidR="00000000" w:rsidRPr="00000000">
                                <w:rPr>
                                  <w:rFonts w:ascii="Arial" w:cs="Arial" w:eastAsia="Arial" w:hAnsi="Arial"/>
                                  <w:b w:val="0"/>
                                  <w:i w:val="0"/>
                                  <w:smallCaps w:val="0"/>
                                  <w:strike w:val="0"/>
                                  <w:color w:val="000000"/>
                                  <w:sz w:val="72"/>
                                  <w:shd w:fill="c9daf8"/>
                                  <w:vertAlign w:val="baseline"/>
                                </w:rPr>
                                <w:t xml:space="preserve">foo</w:t>
                              </w:r>
                              <w:r w:rsidDel="00000000" w:rsidR="00000000" w:rsidRPr="00000000">
                                <w:rPr>
                                  <w:rFonts w:ascii="Arial" w:cs="Arial" w:eastAsia="Arial" w:hAnsi="Arial"/>
                                  <w:b w:val="0"/>
                                  <w:i w:val="0"/>
                                  <w:smallCaps w:val="0"/>
                                  <w:strike w:val="0"/>
                                  <w:color w:val="000000"/>
                                  <w:sz w:val="72"/>
                                  <w:vertAlign w:val="baseline"/>
                                </w:rPr>
                                <w:t xml:space="preserve">/</w:t>
                              </w:r>
                              <w:r w:rsidDel="00000000" w:rsidR="00000000" w:rsidRPr="00000000">
                                <w:rPr>
                                  <w:rFonts w:ascii="Arial" w:cs="Arial" w:eastAsia="Arial" w:hAnsi="Arial"/>
                                  <w:b w:val="0"/>
                                  <w:i w:val="0"/>
                                  <w:smallCaps w:val="0"/>
                                  <w:strike w:val="0"/>
                                  <w:color w:val="000000"/>
                                  <w:sz w:val="72"/>
                                  <w:shd w:fill="f4cccc"/>
                                  <w:vertAlign w:val="baseline"/>
                                </w:rPr>
                                <w:t xml:space="preserve">bar</w:t>
                              </w:r>
                            </w:p>
                          </w:txbxContent>
                        </wps:txbx>
                        <wps:bodyPr anchorCtr="0" anchor="t" bIns="91425" lIns="91425" rIns="91425" tIns="91425"/>
                      </wps:wsp>
                      <wps:wsp>
                        <wps:cNvCnPr/>
                        <wps:spPr>
                          <a:xfrm flipH="1">
                            <a:off x="4943549" y="1762125"/>
                            <a:ext cx="333300" cy="7046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4943550" y="1814550"/>
                            <a:ext cx="1133399" cy="22334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2524125" cy="2695575"/>
                <wp:effectExtent b="0" l="0" r="0" t="0"/>
                <wp:docPr id="5" name="image09.png"/>
                <a:graphic>
                  <a:graphicData uri="http://schemas.openxmlformats.org/drawingml/2006/picture">
                    <pic:pic>
                      <pic:nvPicPr>
                        <pic:cNvPr id="0" name="image09.png"/>
                        <pic:cNvPicPr preferRelativeResize="0"/>
                      </pic:nvPicPr>
                      <pic:blipFill>
                        <a:blip r:embed="rId29"/>
                        <a:srcRect/>
                        <a:stretch>
                          <a:fillRect/>
                        </a:stretch>
                      </pic:blipFill>
                      <pic:spPr>
                        <a:xfrm>
                          <a:off x="0" y="0"/>
                          <a:ext cx="2524125" cy="2695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views are nested, the outer view captures some segment of the input, </w:t>
      </w:r>
      <w:r w:rsidDel="00000000" w:rsidR="00000000" w:rsidRPr="00000000">
        <w:rPr>
          <w:rtl w:val="0"/>
        </w:rPr>
        <w:t xml:space="preserve">passing the rest to the inner ng-view.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rfrrh3gsoxlz" w:id="11"/>
      <w:bookmarkEnd w:id="11"/>
      <w:commentRangeStart w:id="25"/>
      <w:r w:rsidDel="00000000" w:rsidR="00000000" w:rsidRPr="00000000">
        <w:rPr>
          <w:rtl w:val="0"/>
        </w:rPr>
        <w:t xml:space="preserve">State-based Routing</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existing routing system uses a list of routes, starting from the first one provided, and continuing until it finds a match.</w:t>
      </w:r>
    </w:p>
    <w:p w:rsidR="00000000" w:rsidDel="00000000" w:rsidP="00000000" w:rsidRDefault="00000000" w:rsidRPr="00000000">
      <w:pPr>
        <w:contextualSpacing w:val="0"/>
      </w:pPr>
      <w:commentRangeStart w:id="26"/>
      <w:commentRangeStart w:id="27"/>
      <w:r w:rsidDel="00000000" w:rsidR="00000000" w:rsidRPr="00000000">
        <w:rPr>
          <w:rtl w:val="0"/>
        </w:rPr>
        <w:t xml:space="preserve">Being able to control the transitions between different states. For instance, being able to display a modal prompting a user to save before navigating from route with a form that's partially filled in.</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ngRoute, the only way to do this is by listening to route change events on $scope. You can put this logic in either a run block or a controller; it's not obvious where this responsibility should live.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352800" cy="2952750"/>
                <wp:effectExtent b="0" l="0" r="0" t="0"/>
                <wp:docPr id="2" name=""/>
                <a:graphic>
                  <a:graphicData uri="http://schemas.microsoft.com/office/word/2010/wordprocessingGroup">
                    <wpg:wgp>
                      <wpg:cNvGrpSpPr/>
                      <wpg:grpSpPr>
                        <a:xfrm>
                          <a:off x="2733675" y="1952625"/>
                          <a:ext cx="3352800" cy="2952750"/>
                          <a:chOff x="2733675" y="1952625"/>
                          <a:chExt cx="4924349" cy="4333799"/>
                        </a:xfrm>
                      </wpg:grpSpPr>
                      <wps:wsp>
                        <wps:cNvSpPr/>
                        <wps:cNvPr id="1" name="Shape 1"/>
                        <wps:spPr>
                          <a:xfrm>
                            <a:off x="2733675" y="4505325"/>
                            <a:ext cx="1781099" cy="17810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Login Page</w:t>
                              </w:r>
                            </w:p>
                          </w:txbxContent>
                        </wps:txbx>
                        <wps:bodyPr anchorCtr="0" anchor="ctr" bIns="91425" lIns="91425" rIns="91425" tIns="91425"/>
                      </wps:wsp>
                      <wps:wsp>
                        <wps:cNvSpPr/>
                        <wps:cNvPr id="2" name="Shape 2"/>
                        <wps:spPr>
                          <a:xfrm>
                            <a:off x="5876925" y="4505325"/>
                            <a:ext cx="1781099" cy="1781099"/>
                          </a:xfrm>
                          <a:prstGeom prst="ellipse">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User Control Panel Page</w:t>
                              </w:r>
                            </w:p>
                          </w:txbxContent>
                        </wps:txbx>
                        <wps:bodyPr anchorCtr="0" anchor="ctr" bIns="91425" lIns="91425" rIns="91425" tIns="91425"/>
                      </wps:wsp>
                      <wps:wsp>
                        <wps:cNvSpPr/>
                        <wps:cNvPr id="3" name="Shape 3"/>
                        <wps:spPr>
                          <a:xfrm>
                            <a:off x="4352925" y="1952625"/>
                            <a:ext cx="1781099" cy="17810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Splash Page</w:t>
                              </w:r>
                            </w:p>
                          </w:txbxContent>
                        </wps:txbx>
                        <wps:bodyPr anchorCtr="0" anchor="ctr" bIns="91425" lIns="91425" rIns="91425" tIns="91425"/>
                      </wps:wsp>
                      <wps:wsp>
                        <wps:cNvCnPr/>
                        <wps:spPr>
                          <a:xfrm>
                            <a:off x="4543425" y="5314950"/>
                            <a:ext cx="1333499" cy="4799"/>
                          </a:xfrm>
                          <a:prstGeom prst="straightConnector1">
                            <a:avLst/>
                          </a:prstGeom>
                          <a:noFill/>
                          <a:ln cap="flat" cmpd="sng" w="19050">
                            <a:solidFill>
                              <a:srgbClr val="38761D"/>
                            </a:solidFill>
                            <a:prstDash val="solid"/>
                            <a:round/>
                            <a:headEnd len="lg" w="lg" type="none"/>
                            <a:tailEnd len="lg" w="lg" type="triangle"/>
                          </a:ln>
                        </wps:spPr>
                        <wps:bodyPr anchorCtr="0" anchor="ctr" bIns="91425" lIns="91425" rIns="91425" tIns="91425"/>
                      </wps:wsp>
                      <wps:wsp>
                        <wps:cNvCnPr/>
                        <wps:spPr>
                          <a:xfrm>
                            <a:off x="5743575" y="3619500"/>
                            <a:ext cx="628499" cy="923999"/>
                          </a:xfrm>
                          <a:prstGeom prst="straightConnector1">
                            <a:avLst/>
                          </a:prstGeom>
                          <a:noFill/>
                          <a:ln cap="flat" cmpd="sng" w="19050">
                            <a:solidFill>
                              <a:srgbClr val="5B0F00"/>
                            </a:solidFill>
                            <a:prstDash val="solid"/>
                            <a:round/>
                            <a:headEnd len="lg" w="lg" type="none"/>
                            <a:tailEnd len="lg" w="lg" type="triangle"/>
                          </a:ln>
                        </wps:spPr>
                        <wps:bodyPr anchorCtr="0" anchor="ctr" bIns="91425" lIns="91425" rIns="91425" tIns="91425"/>
                      </wps:wsp>
                      <wps:wsp>
                        <wps:cNvCnPr/>
                        <wps:spPr>
                          <a:xfrm flipH="1">
                            <a:off x="3952861" y="3472888"/>
                            <a:ext cx="660900" cy="1070400"/>
                          </a:xfrm>
                          <a:prstGeom prst="straightConnector1">
                            <a:avLst/>
                          </a:prstGeom>
                          <a:noFill/>
                          <a:ln cap="flat" cmpd="sng" w="19050">
                            <a:solidFill>
                              <a:srgbClr val="38761D"/>
                            </a:solidFill>
                            <a:prstDash val="solid"/>
                            <a:round/>
                            <a:headEnd len="lg" w="lg" type="none"/>
                            <a:tailEnd len="lg" w="lg" type="triangle"/>
                          </a:ln>
                        </wps:spPr>
                        <wps:bodyPr anchorCtr="0" anchor="ctr" bIns="91425" lIns="91425" rIns="91425" tIns="91425"/>
                      </wps:wsp>
                      <wps:wsp>
                        <wps:cNvCnPr/>
                        <wps:spPr>
                          <a:xfrm flipH="1" rot="10800000">
                            <a:off x="4124325" y="3648000"/>
                            <a:ext cx="590399" cy="962099"/>
                          </a:xfrm>
                          <a:prstGeom prst="straightConnector1">
                            <a:avLst/>
                          </a:prstGeom>
                          <a:noFill/>
                          <a:ln cap="flat" cmpd="sng" w="19050">
                            <a:solidFill>
                              <a:srgbClr val="38761D"/>
                            </a:solidFill>
                            <a:prstDash val="solid"/>
                            <a:round/>
                            <a:headEnd len="lg" w="lg" type="none"/>
                            <a:tailEnd len="lg" w="lg" type="triangle"/>
                          </a:ln>
                        </wps:spPr>
                        <wps:bodyPr anchorCtr="0" anchor="ctr" bIns="91425" lIns="91425" rIns="91425" tIns="91425"/>
                      </wps:wsp>
                      <wps:wsp>
                        <wps:cNvCnPr/>
                        <wps:spPr>
                          <a:xfrm flipH="1">
                            <a:off x="4486125" y="5486400"/>
                            <a:ext cx="1314599" cy="4799"/>
                          </a:xfrm>
                          <a:prstGeom prst="straightConnector1">
                            <a:avLst/>
                          </a:prstGeom>
                          <a:noFill/>
                          <a:ln cap="flat" cmpd="sng" w="19050">
                            <a:solidFill>
                              <a:srgbClr val="38761D"/>
                            </a:solidFill>
                            <a:prstDash val="solid"/>
                            <a:round/>
                            <a:headEnd len="lg" w="lg" type="none"/>
                            <a:tailEnd len="lg" w="lg" type="triangle"/>
                          </a:ln>
                        </wps:spPr>
                        <wps:bodyPr anchorCtr="0" anchor="ctr" bIns="91425" lIns="91425" rIns="91425" tIns="91425"/>
                      </wps:wsp>
                      <wps:wsp>
                        <wps:cNvCnPr/>
                        <wps:spPr>
                          <a:xfrm flipH="1">
                            <a:off x="5962575" y="3924300"/>
                            <a:ext cx="85799" cy="228600"/>
                          </a:xfrm>
                          <a:prstGeom prst="straightConnector1">
                            <a:avLst/>
                          </a:prstGeom>
                          <a:noFill/>
                          <a:ln cap="flat" cmpd="sng" w="19050">
                            <a:solidFill>
                              <a:srgbClr val="5B0F00"/>
                            </a:solidFill>
                            <a:prstDash val="solid"/>
                            <a:round/>
                            <a:headEnd len="lg" w="lg" type="none"/>
                            <a:tailEnd len="lg" w="lg" type="none"/>
                          </a:ln>
                        </wps:spPr>
                        <wps:bodyPr anchorCtr="0" anchor="ctr" bIns="91425" lIns="91425" rIns="91425" tIns="91425"/>
                      </wps:wsp>
                      <wps:wsp>
                        <wps:cNvCnPr/>
                        <wps:spPr>
                          <a:xfrm>
                            <a:off x="5876925" y="4038600"/>
                            <a:ext cx="257099" cy="0"/>
                          </a:xfrm>
                          <a:prstGeom prst="straightConnector1">
                            <a:avLst/>
                          </a:prstGeom>
                          <a:noFill/>
                          <a:ln cap="flat" cmpd="sng" w="19050">
                            <a:solidFill>
                              <a:srgbClr val="5B0F00"/>
                            </a:solidFill>
                            <a:prstDash val="solid"/>
                            <a:round/>
                            <a:headEnd len="lg" w="lg" type="none"/>
                            <a:tailEnd len="lg" w="lg" type="none"/>
                          </a:ln>
                        </wps:spPr>
                        <wps:bodyPr anchorCtr="0" anchor="ctr" bIns="91425" lIns="91425" rIns="91425" tIns="91425"/>
                      </wps:wsp>
                      <wps:wsp>
                        <wps:cNvSpPr txBox="1"/>
                        <wps:cNvPr id="11" name="Shape 11"/>
                        <wps:spPr>
                          <a:xfrm>
                            <a:off x="4817250" y="5459250"/>
                            <a:ext cx="757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Logout</w:t>
                              </w:r>
                            </w:p>
                          </w:txbxContent>
                        </wps:txbx>
                        <wps:bodyPr anchorCtr="0" anchor="t" bIns="91425" lIns="91425" rIns="91425" tIns="91425"/>
                      </wps:wsp>
                      <wps:wsp>
                        <wps:cNvSpPr txBox="1"/>
                        <wps:cNvPr id="12" name="Shape 12"/>
                        <wps:spPr>
                          <a:xfrm>
                            <a:off x="4841025" y="4938750"/>
                            <a:ext cx="7572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t" bIns="91425" lIns="91425" rIns="91425" tIns="91425"/>
                      </wps:wsp>
                      <wps:wsp>
                        <wps:cNvCnPr/>
                        <wps:spPr>
                          <a:xfrm rot="10800000">
                            <a:off x="5962575" y="3472900"/>
                            <a:ext cx="628499" cy="923999"/>
                          </a:xfrm>
                          <a:prstGeom prst="straightConnector1">
                            <a:avLst/>
                          </a:prstGeom>
                          <a:noFill/>
                          <a:ln cap="flat" cmpd="sng" w="19050">
                            <a:solidFill>
                              <a:srgbClr val="5B0F00"/>
                            </a:solidFill>
                            <a:prstDash val="solid"/>
                            <a:round/>
                            <a:headEnd len="lg" w="lg" type="none"/>
                            <a:tailEnd len="lg" w="lg" type="triangle"/>
                          </a:ln>
                        </wps:spPr>
                        <wps:bodyPr anchorCtr="0" anchor="ctr" bIns="91425" lIns="91425" rIns="91425" tIns="91425"/>
                      </wps:wsp>
                      <wps:wsp>
                        <wps:cNvCnPr/>
                        <wps:spPr>
                          <a:xfrm flipH="1">
                            <a:off x="6181575" y="3777700"/>
                            <a:ext cx="85799" cy="228600"/>
                          </a:xfrm>
                          <a:prstGeom prst="straightConnector1">
                            <a:avLst/>
                          </a:prstGeom>
                          <a:noFill/>
                          <a:ln cap="flat" cmpd="sng" w="19050">
                            <a:solidFill>
                              <a:srgbClr val="5B0F00"/>
                            </a:solidFill>
                            <a:prstDash val="solid"/>
                            <a:round/>
                            <a:headEnd len="lg" w="lg" type="none"/>
                            <a:tailEnd len="lg" w="lg" type="none"/>
                          </a:ln>
                        </wps:spPr>
                        <wps:bodyPr anchorCtr="0" anchor="ctr" bIns="91425" lIns="91425" rIns="91425" tIns="91425"/>
                      </wps:wsp>
                      <wps:wsp>
                        <wps:cNvCnPr/>
                        <wps:spPr>
                          <a:xfrm>
                            <a:off x="6095925" y="3892000"/>
                            <a:ext cx="257099" cy="0"/>
                          </a:xfrm>
                          <a:prstGeom prst="straightConnector1">
                            <a:avLst/>
                          </a:prstGeom>
                          <a:noFill/>
                          <a:ln cap="flat" cmpd="sng" w="19050">
                            <a:solidFill>
                              <a:srgbClr val="5B0F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352800" cy="2952750"/>
                <wp:effectExtent b="0" l="0" r="0" t="0"/>
                <wp:docPr id="2" name="image03.png"/>
                <a:graphic>
                  <a:graphicData uri="http://schemas.openxmlformats.org/drawingml/2006/picture">
                    <pic:pic>
                      <pic:nvPicPr>
                        <pic:cNvPr id="0" name="image03.png"/>
                        <pic:cNvPicPr preferRelativeResize="0"/>
                      </pic:nvPicPr>
                      <pic:blipFill>
                        <a:blip r:embed="rId29"/>
                        <a:srcRect/>
                        <a:stretch>
                          <a:fillRect/>
                        </a:stretch>
                      </pic:blipFill>
                      <pic:spPr>
                        <a:xfrm>
                          <a:off x="0" y="0"/>
                          <a:ext cx="3352800" cy="2952750"/>
                        </a:xfrm>
                        <a:prstGeom prst="rect"/>
                        <a:ln/>
                      </pic:spPr>
                    </pic:pic>
                  </a:graphicData>
                </a:graphic>
              </wp:inline>
            </w:drawing>
          </mc:Fallback>
        </mc:AlternateContent>
      </w:r>
      <w:ins w:author="zouabi mourad" w:id="23" w:date="2015-05-19T21:24:19Z">
        <w:r w:rsidDel="00000000" w:rsidR="00000000" w:rsidRPr="00000000">
          <w:rPr>
            <w:rFonts w:ascii="Arial" w:cs="Arial" w:eastAsia="Arial" w:hAnsi="Arial"/>
            <w:rtl w:val="0"/>
          </w:rPr>
          <w:t xml:space="preserve"> </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2kowkjbp3jcw" w:id="12"/>
      <w:bookmarkEnd w:id="12"/>
      <w:r w:rsidDel="00000000" w:rsidR="00000000" w:rsidRPr="00000000">
        <w:rPr>
          <w:rtl w:val="0"/>
        </w:rPr>
        <w:t xml:space="preserve">Idioms for Authentication and Authorization</w:t>
      </w:r>
    </w:p>
    <w:p w:rsidR="00000000" w:rsidDel="00000000" w:rsidP="00000000" w:rsidRDefault="00000000" w:rsidRPr="00000000">
      <w:pPr>
        <w:contextualSpacing w:val="0"/>
      </w:pPr>
      <w:r w:rsidDel="00000000" w:rsidR="00000000" w:rsidRPr="00000000">
        <w:rPr>
          <w:rtl w:val="0"/>
        </w:rPr>
        <w:t xml:space="preserve">This isn't so much a feature of</w:t>
      </w:r>
      <w:del w:author="Sathish Kumar" w:id="24" w:date="2015-06-19T18:43:25Z">
        <w:r w:rsidDel="00000000" w:rsidR="00000000" w:rsidRPr="00000000">
          <w:rPr>
            <w:rtl w:val="0"/>
          </w:rPr>
          <w:delText xml:space="preserve"> </w:delText>
        </w:r>
      </w:del>
      <w:r w:rsidDel="00000000" w:rsidR="00000000" w:rsidRPr="00000000">
        <w:rPr>
          <w:rtl w:val="0"/>
        </w:rPr>
        <w:t xml:space="preserve">the router itself as it is a feature of the documentation. Developers have lots of questions about the "right" way to do this. </w:t>
      </w:r>
      <w:r w:rsidDel="00000000" w:rsidR="00000000" w:rsidRPr="00000000">
        <w:rPr>
          <w:rtl w:val="0"/>
        </w:rPr>
        <w:t xml:space="preserve">We should have a few examples of </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to do authentication and authorization. A service that abstracts oauth providers might also be useful</w:t>
      </w:r>
      <w:r w:rsidDel="00000000" w:rsidR="00000000" w:rsidRPr="00000000">
        <w:rPr>
          <w:rtl w:val="0"/>
        </w:rPr>
        <w:t xml:space="preserve">.</w:t>
      </w:r>
      <w:ins w:author="Sathish Kumar" w:id="24" w:date="2015-06-19T18:43:25Z">
        <w:r w:rsidDel="00000000" w:rsidR="00000000" w:rsidRPr="00000000">
          <w:rPr>
            <w:rtl w:val="0"/>
          </w:rPr>
          <w:t xml:space="preserve"> </w:t>
        </w:r>
      </w:ins>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t7kwarij783i" w:id="13"/>
      <w:bookmarkEnd w:id="13"/>
      <w:r w:rsidDel="00000000" w:rsidR="00000000" w:rsidRPr="00000000">
        <w:rPr>
          <w:rtl w:val="0"/>
        </w:rPr>
        <w:t xml:space="preserve">A way to preserve state of certain views</w:t>
      </w:r>
    </w:p>
    <w:p w:rsidR="00000000" w:rsidDel="00000000" w:rsidP="00000000" w:rsidRDefault="00000000" w:rsidRPr="00000000">
      <w:pPr>
        <w:contextualSpacing w:val="0"/>
      </w:pPr>
      <w:r w:rsidDel="00000000" w:rsidR="00000000" w:rsidRPr="00000000">
        <w:rPr>
          <w:rtl w:val="0"/>
        </w:rPr>
        <w:t xml:space="preserve">ngRoute 1.0 always destroys/recreates controllers/views when navigating between routes</w:t>
      </w:r>
    </w:p>
    <w:p w:rsidR="00000000" w:rsidDel="00000000" w:rsidP="00000000" w:rsidRDefault="00000000" w:rsidRPr="00000000">
      <w:pPr>
        <w:contextualSpacing w:val="0"/>
      </w:pPr>
      <w:r w:rsidDel="00000000" w:rsidR="00000000" w:rsidRPr="00000000">
        <w:rPr>
          <w:rtl w:val="0"/>
        </w:rPr>
        <w:t xml:space="preserve">See: </w:t>
      </w:r>
      <w:hyperlink r:id="rId30">
        <w:r w:rsidDel="00000000" w:rsidR="00000000" w:rsidRPr="00000000">
          <w:rPr>
            <w:color w:val="1155cc"/>
            <w:u w:val="single"/>
            <w:rtl w:val="0"/>
          </w:rPr>
          <w:t xml:space="preserve">https://groups.google.com/forum/#!topic/angular/iWUUtTz-onE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discussion explicitly mentions a flag for each config, which might work. A hierarchical LRU cache for routes might also make sense.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ykvjwq9azwrp" w:id="14"/>
      <w:bookmarkEnd w:id="14"/>
      <w:r w:rsidDel="00000000" w:rsidR="00000000" w:rsidRPr="00000000">
        <w:rPr>
          <w:rtl w:val="0"/>
        </w:rPr>
        <w:t xml:space="preserve">Detailed Design</w:t>
      </w:r>
    </w:p>
    <w:p w:rsidR="00000000" w:rsidDel="00000000" w:rsidP="00000000" w:rsidRDefault="00000000" w:rsidRPr="00000000">
      <w:pPr>
        <w:contextualSpacing w:val="0"/>
        <w:rPr>
          <w:del w:author="Marina marina" w:id="25" w:date="2015-10-19T02:56:44Z"/>
        </w:rPr>
      </w:pPr>
      <w:r w:rsidDel="00000000" w:rsidR="00000000" w:rsidRPr="00000000">
        <w:rPr>
          <w:rtl w:val="0"/>
        </w:rPr>
        <w:t xml:space="preserve">Below is a diagram s</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ing the different parts of the new routing system, followed by an explanation of the responsibilities of each part.</w:t>
      </w:r>
      <w:del w:author="Marina marina" w:id="25" w:date="2015-10-19T02:56:44Z">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t xml:space="preserve">Arrows indicate a dependency.</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476750" cy="3332692"/>
                <wp:effectExtent b="0" l="0" r="0" t="0"/>
                <wp:docPr id="4" name=""/>
                <a:graphic>
                  <a:graphicData uri="http://schemas.microsoft.com/office/word/2010/wordprocessingGroup">
                    <wpg:wgp>
                      <wpg:cNvGrpSpPr/>
                      <wpg:grpSpPr>
                        <a:xfrm>
                          <a:off x="1743112" y="1219200"/>
                          <a:ext cx="4476750" cy="3332692"/>
                          <a:chOff x="1743112" y="1219200"/>
                          <a:chExt cx="6238987" cy="4448174"/>
                        </a:xfrm>
                      </wpg:grpSpPr>
                      <wps:wsp>
                        <wps:cNvSpPr/>
                        <wps:cNvPr id="21" name="Shape 21"/>
                        <wps:spPr>
                          <a:xfrm>
                            <a:off x="3624337" y="2190750"/>
                            <a:ext cx="2095499" cy="609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rIns="91425" tIns="91425"/>
                      </wps:wsp>
                      <wps:wsp>
                        <wps:cNvSpPr/>
                        <wps:cNvPr id="22" name="Shape 22"/>
                        <wps:spPr>
                          <a:xfrm>
                            <a:off x="3624337" y="3090862"/>
                            <a:ext cx="2095499" cy="609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url matcher</w:t>
                              </w:r>
                            </w:p>
                          </w:txbxContent>
                        </wps:txbx>
                        <wps:bodyPr anchorCtr="0" anchor="ctr" bIns="91425" lIns="91425" rIns="91425" tIns="91425"/>
                      </wps:wsp>
                      <wps:wsp>
                        <wps:cNvSpPr/>
                        <wps:cNvPr id="23" name="Shape 23"/>
                        <wps:spPr>
                          <a:xfrm>
                            <a:off x="3624337" y="3976687"/>
                            <a:ext cx="2095499" cy="609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route resolver</w:t>
                              </w:r>
                            </w:p>
                          </w:txbxContent>
                        </wps:txbx>
                        <wps:bodyPr anchorCtr="0" anchor="ctr" bIns="91425" lIns="91425" rIns="91425" tIns="91425"/>
                      </wps:wsp>
                      <wps:wsp>
                        <wps:cNvSpPr/>
                        <wps:cNvPr id="24" name="Shape 24"/>
                        <wps:spPr>
                          <a:xfrm>
                            <a:off x="2886075" y="4876800"/>
                            <a:ext cx="1047899" cy="609599"/>
                          </a:xfrm>
                          <a:prstGeom prst="rect">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ngView</w:t>
                              </w:r>
                            </w:p>
                          </w:txbxContent>
                        </wps:txbx>
                        <wps:bodyPr anchorCtr="0" anchor="ctr" bIns="91425" lIns="91425" rIns="91425" tIns="91425"/>
                      </wps:wsp>
                      <wps:wsp>
                        <wps:cNvSpPr/>
                        <wps:cNvPr id="25" name="Shape 25"/>
                        <wps:spPr>
                          <a:xfrm>
                            <a:off x="4148137" y="4876800"/>
                            <a:ext cx="1047899" cy="609599"/>
                          </a:xfrm>
                          <a:prstGeom prst="rect">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ngView</w:t>
                              </w:r>
                            </w:p>
                          </w:txbxContent>
                        </wps:txbx>
                        <wps:bodyPr anchorCtr="0" anchor="ctr" bIns="91425" lIns="91425" rIns="91425" tIns="91425"/>
                      </wps:wsp>
                      <wps:wsp>
                        <wps:cNvSpPr/>
                        <wps:cNvPr id="26" name="Shape 26"/>
                        <wps:spPr>
                          <a:xfrm>
                            <a:off x="5410200" y="4876800"/>
                            <a:ext cx="1047899" cy="609599"/>
                          </a:xfrm>
                          <a:prstGeom prst="rect">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ngView</w:t>
                              </w:r>
                            </w:p>
                          </w:txbxContent>
                        </wps:txbx>
                        <wps:bodyPr anchorCtr="0" anchor="ctr" bIns="91425" lIns="91425" rIns="91425" tIns="91425"/>
                      </wps:wsp>
                      <wps:wsp>
                        <wps:cNvCnPr/>
                        <wps:spPr>
                          <a:xfrm>
                            <a:off x="4672087" y="2800349"/>
                            <a:ext cx="0" cy="290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672087" y="3700462"/>
                            <a:ext cx="0" cy="290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672087" y="4586287"/>
                            <a:ext cx="0" cy="290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3409987" y="4586287"/>
                            <a:ext cx="1262100" cy="290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4672087" y="4586287"/>
                            <a:ext cx="1262100" cy="2904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2386025" y="1219200"/>
                            <a:ext cx="0" cy="3562500"/>
                          </a:xfrm>
                          <a:prstGeom prst="straightConnector1">
                            <a:avLst/>
                          </a:prstGeom>
                          <a:noFill/>
                          <a:ln cap="flat" cmpd="sng" w="19050">
                            <a:solidFill>
                              <a:srgbClr val="000000"/>
                            </a:solidFill>
                            <a:prstDash val="solid"/>
                            <a:round/>
                            <a:headEnd len="lg" w="lg" type="diamond"/>
                            <a:tailEnd len="lg" w="lg" type="none"/>
                          </a:ln>
                        </wps:spPr>
                        <wps:bodyPr anchorCtr="0" anchor="ctr" bIns="91425" lIns="91425" rIns="91425" tIns="91425"/>
                      </wps:wsp>
                      <wps:wsp>
                        <wps:cNvSpPr txBox="1"/>
                        <wps:cNvPr id="33" name="Shape 33"/>
                        <wps:spPr>
                          <a:xfrm rot="-5400000">
                            <a:off x="1743112" y="2709825"/>
                            <a:ext cx="9809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services</w:t>
                              </w:r>
                            </w:p>
                          </w:txbxContent>
                        </wps:txbx>
                        <wps:bodyPr anchorCtr="0" anchor="t" bIns="91425" lIns="91425" rIns="91425" tIns="91425"/>
                      </wps:wsp>
                      <wps:wsp>
                        <wps:cNvCnPr/>
                        <wps:spPr>
                          <a:xfrm>
                            <a:off x="2386018" y="4705275"/>
                            <a:ext cx="0" cy="962099"/>
                          </a:xfrm>
                          <a:prstGeom prst="straightConnector1">
                            <a:avLst/>
                          </a:prstGeom>
                          <a:noFill/>
                          <a:ln cap="flat" cmpd="sng" w="19050">
                            <a:solidFill>
                              <a:srgbClr val="000000"/>
                            </a:solidFill>
                            <a:prstDash val="solid"/>
                            <a:round/>
                            <a:headEnd len="lg" w="lg" type="diamond"/>
                            <a:tailEnd len="lg" w="lg" type="diamond"/>
                          </a:ln>
                        </wps:spPr>
                        <wps:bodyPr anchorCtr="0" anchor="ctr" bIns="91425" lIns="91425" rIns="91425" tIns="91425"/>
                      </wps:wsp>
                      <wps:wsp>
                        <wps:cNvSpPr txBox="1"/>
                        <wps:cNvPr id="35" name="Shape 35"/>
                        <wps:spPr>
                          <a:xfrm rot="-5400000">
                            <a:off x="1743112" y="4948125"/>
                            <a:ext cx="980999"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directives</w:t>
                              </w:r>
                            </w:p>
                          </w:txbxContent>
                        </wps:txbx>
                        <wps:bodyPr anchorCtr="0" anchor="t" bIns="91425" lIns="91425" rIns="91425" tIns="91425"/>
                      </wps:wsp>
                      <wps:wsp>
                        <wps:cNvSpPr/>
                        <wps:cNvPr id="36" name="Shape 36"/>
                        <wps:spPr>
                          <a:xfrm>
                            <a:off x="6934200" y="4876800"/>
                            <a:ext cx="1047899" cy="609599"/>
                          </a:xfrm>
                          <a:prstGeom prst="rect">
                            <a:avLst/>
                          </a:prstGeom>
                          <a:solidFill>
                            <a:srgbClr val="F4CC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ngLink</w:t>
                              </w:r>
                            </w:p>
                          </w:txbxContent>
                        </wps:txbx>
                        <wps:bodyPr anchorCtr="0" anchor="ctr" bIns="91425" lIns="91425" rIns="91425" tIns="91425"/>
                      </wps:wsp>
                      <wps:wsp>
                        <wps:cNvSpPr/>
                        <wps:cNvPr id="37" name="Shape 37"/>
                        <wps:spPr>
                          <a:xfrm>
                            <a:off x="5715000" y="4400550"/>
                            <a:ext cx="1752600" cy="466725"/>
                          </a:xfrm>
                          <a:custGeom>
                            <a:pathLst>
                              <a:path extrusionOk="0" h="18669" w="70104">
                                <a:moveTo>
                                  <a:pt x="70104" y="18669"/>
                                </a:moveTo>
                                <a:cubicBezTo>
                                  <a:pt x="68199" y="15621"/>
                                  <a:pt x="70358" y="3492"/>
                                  <a:pt x="58674" y="381"/>
                                </a:cubicBezTo>
                                <a:cubicBezTo>
                                  <a:pt x="46990" y="-2730"/>
                                  <a:pt x="9779" y="63"/>
                                  <a:pt x="0" y="0"/>
                                </a:cubicBezTo>
                              </a:path>
                            </a:pathLst>
                          </a:cu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flipH="1">
                            <a:off x="5719837" y="3819487"/>
                            <a:ext cx="1033500" cy="46200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39" name="Shape 39"/>
                        <wps:spPr>
                          <a:xfrm>
                            <a:off x="6619950" y="3126550"/>
                            <a:ext cx="980999" cy="980999"/>
                          </a:xfrm>
                          <a:prstGeom prst="ellipse">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config</w:t>
                              </w:r>
                            </w:p>
                          </w:txbxContent>
                        </wps:txbx>
                        <wps:bodyPr anchorCtr="0" anchor="ctr" bIns="91425" lIns="91425" rIns="91425" tIns="91425"/>
                      </wps:wsp>
                      <wps:wsp>
                        <wps:cNvSpPr/>
                        <wps:cNvPr id="40" name="Shape 40"/>
                        <wps:spPr>
                          <a:xfrm>
                            <a:off x="3624312" y="1290625"/>
                            <a:ext cx="2095499" cy="609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url resolver</w:t>
                              </w:r>
                            </w:p>
                          </w:txbxContent>
                        </wps:txbx>
                        <wps:bodyPr anchorCtr="0" anchor="ctr" bIns="91425" lIns="91425" rIns="91425" tIns="91425"/>
                      </wps:wsp>
                      <wps:wsp>
                        <wps:cNvCnPr/>
                        <wps:spPr>
                          <a:xfrm>
                            <a:off x="4672087" y="1885950"/>
                            <a:ext cx="0" cy="290399"/>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476750" cy="3332692"/>
                <wp:effectExtent b="0" l="0" r="0" t="0"/>
                <wp:docPr id="4" name="image07.png"/>
                <a:graphic>
                  <a:graphicData uri="http://schemas.openxmlformats.org/drawingml/2006/picture">
                    <pic:pic>
                      <pic:nvPicPr>
                        <pic:cNvPr id="0" name="image07.png"/>
                        <pic:cNvPicPr preferRelativeResize="0"/>
                      </pic:nvPicPr>
                      <pic:blipFill>
                        <a:blip r:embed="rId29"/>
                        <a:srcRect/>
                        <a:stretch>
                          <a:fillRect/>
                        </a:stretch>
                      </pic:blipFill>
                      <pic:spPr>
                        <a:xfrm>
                          <a:off x="0" y="0"/>
                          <a:ext cx="4476750" cy="33326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3t89dlq9lotp" w:id="15"/>
      <w:bookmarkEnd w:id="15"/>
      <w:r w:rsidDel="00000000" w:rsidR="00000000" w:rsidRPr="00000000">
        <w:rPr>
          <w:rtl w:val="0"/>
        </w:rPr>
        <w:t xml:space="preserve">URL Resolver</w:t>
      </w:r>
    </w:p>
    <w:p w:rsidR="00000000" w:rsidDel="00000000" w:rsidP="00000000" w:rsidRDefault="00000000" w:rsidRPr="00000000">
      <w:pPr>
        <w:contextualSpacing w:val="0"/>
      </w:pPr>
      <w:r w:rsidDel="00000000" w:rsidR="00000000" w:rsidRPr="00000000">
        <w:rPr>
          <w:rtl w:val="0"/>
        </w:rPr>
        <w:t xml:space="preserve">In 1.x, this functionality lives in `src/ng/urlUtils.js`. </w:t>
      </w:r>
      <w:hyperlink r:id="rId31">
        <w:r w:rsidDel="00000000" w:rsidR="00000000" w:rsidRPr="00000000">
          <w:rPr>
            <w:color w:val="1155cc"/>
            <w:u w:val="single"/>
            <w:rtl w:val="0"/>
          </w:rPr>
          <w:t xml:space="preserve">This can be its own microlib/service</w:t>
        </w:r>
      </w:hyperlink>
      <w:r w:rsidDel="00000000" w:rsidR="00000000" w:rsidRPr="00000000">
        <w:rPr>
          <w:rtl w:val="0"/>
        </w:rPr>
        <w:t xml:space="preserve">.</w:t>
      </w:r>
    </w:p>
    <w:p w:rsidR="00000000" w:rsidDel="00000000" w:rsidP="00000000" w:rsidRDefault="00000000" w:rsidRPr="00000000">
      <w:pPr>
        <w:pStyle w:val="Heading2"/>
        <w:keepNext w:val="1"/>
        <w:keepLines w:val="1"/>
        <w:spacing w:before="200" w:lineRule="auto"/>
        <w:contextualSpacing w:val="0"/>
      </w:pPr>
      <w:bookmarkStart w:colFirst="0" w:colLast="0" w:name="h.m6cakayqkxmq" w:id="16"/>
      <w:bookmarkEnd w:id="16"/>
      <w:r w:rsidDel="00000000" w:rsidR="00000000" w:rsidRPr="00000000">
        <w:rPr>
          <w:rtl w:val="0"/>
        </w:rPr>
        <w:t xml:space="preserve">Location</w:t>
      </w:r>
    </w:p>
    <w:p w:rsidR="00000000" w:rsidDel="00000000" w:rsidP="00000000" w:rsidRDefault="00000000" w:rsidRPr="00000000">
      <w:pPr>
        <w:contextualSpacing w:val="0"/>
      </w:pPr>
      <w:r w:rsidDel="00000000" w:rsidR="00000000" w:rsidRPr="00000000">
        <w:rPr>
          <w:rtl w:val="0"/>
        </w:rPr>
        <w:t xml:space="preserve">Service to wrap browser APIs for consistency. API will be approximately the same as the $location service in Angular 1.0. This service should be packaged independently from the router.</w:t>
      </w:r>
    </w:p>
    <w:p w:rsidR="00000000" w:rsidDel="00000000" w:rsidP="00000000" w:rsidRDefault="00000000" w:rsidRPr="00000000">
      <w:pPr>
        <w:pStyle w:val="Heading2"/>
        <w:keepNext w:val="1"/>
        <w:keepLines w:val="1"/>
        <w:spacing w:before="200" w:lineRule="auto"/>
        <w:contextualSpacing w:val="0"/>
      </w:pPr>
      <w:bookmarkStart w:colFirst="0" w:colLast="0" w:name="h.oo7y9l020as" w:id="17"/>
      <w:bookmarkEnd w:id="17"/>
      <w:commentRangeStart w:id="28"/>
      <w:r w:rsidDel="00000000" w:rsidR="00000000" w:rsidRPr="00000000">
        <w:rPr>
          <w:rtl w:val="0"/>
        </w:rPr>
        <w:t xml:space="preserve">URL Matcher</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Takes some token: `/:foo/:bar` and a URL and returns the parsed segments out of the URL. One of the challenges here is dealing with wildcards: `/foo*/bar*`; it's not obvious </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much of the URL each part should match, and whether the wildcard does a greedy or non-greedy match. You can use regular expressions</w:t>
      </w:r>
    </w:p>
    <w:p w:rsidR="00000000" w:rsidDel="00000000" w:rsidP="00000000" w:rsidRDefault="00000000" w:rsidRPr="00000000">
      <w:pPr>
        <w:pStyle w:val="Heading2"/>
        <w:keepNext w:val="1"/>
        <w:keepLines w:val="1"/>
        <w:spacing w:before="200" w:lineRule="auto"/>
        <w:contextualSpacing w:val="0"/>
      </w:pPr>
      <w:bookmarkStart w:colFirst="0" w:colLast="0" w:name="h.m5tlyanvn3ol" w:id="18"/>
      <w:bookmarkEnd w:id="18"/>
      <w:commentRangeStart w:id="29"/>
      <w:r w:rsidDel="00000000" w:rsidR="00000000" w:rsidRPr="00000000">
        <w:rPr>
          <w:rtl w:val="0"/>
        </w:rPr>
        <w:t xml:space="preserve">Route Resolver</w:t>
      </w:r>
      <w:commentRangeEnd w:id="29"/>
      <w:r w:rsidDel="00000000" w:rsidR="00000000" w:rsidRPr="00000000">
        <w:commentReference w:id="29"/>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route r</w:t>
      </w:r>
      <w:r w:rsidDel="00000000" w:rsidR="00000000" w:rsidRPr="00000000">
        <w:rPr>
          <w:rtl w:val="0"/>
        </w:rPr>
        <w:t xml:space="preserve">esolver decides what route is active, and when and </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to transition between routes. It responds to changes in the URL as well as to events sent from ngLink directives.</w:t>
      </w:r>
    </w:p>
    <w:p w:rsidR="00000000" w:rsidDel="00000000" w:rsidP="00000000" w:rsidRDefault="00000000" w:rsidRPr="00000000">
      <w:pPr>
        <w:pStyle w:val="Heading2"/>
        <w:keepNext w:val="1"/>
        <w:keepLines w:val="1"/>
        <w:spacing w:before="200" w:lineRule="auto"/>
        <w:contextualSpacing w:val="0"/>
      </w:pPr>
      <w:bookmarkStart w:colFirst="0" w:colLast="0" w:name="h.2r4jjyrlvepj" w:id="19"/>
      <w:bookmarkEnd w:id="19"/>
      <w:r w:rsidDel="00000000" w:rsidR="00000000" w:rsidRPr="00000000">
        <w:rPr>
          <w:rtl w:val="0"/>
        </w:rPr>
        <w:t xml:space="preserve">Route Configuration</w:t>
      </w:r>
    </w:p>
    <w:p w:rsidR="00000000" w:rsidDel="00000000" w:rsidP="00000000" w:rsidRDefault="00000000" w:rsidRPr="00000000">
      <w:pPr>
        <w:keepNext w:val="0"/>
        <w:keepLines w:val="0"/>
        <w:widowControl w:val="0"/>
        <w:spacing w:after="80" w:before="280" w:line="276" w:lineRule="auto"/>
        <w:ind w:left="0" w:right="0" w:firstLine="0"/>
        <w:contextualSpacing w:val="0"/>
        <w:jc w:val="left"/>
        <w:rPr>
          <w:ins w:author="Anonymous" w:id="26" w:date="2015-08-24T17:24:34Z"/>
          <w:rFonts w:ascii="Arial" w:cs="Arial" w:eastAsia="Arial" w:hAnsi="Arial"/>
        </w:rPr>
      </w:pPr>
      <w:ins w:author="Anonymous" w:id="26" w:date="2015-08-24T17:24:34Z">
        <w:r w:rsidDel="00000000" w:rsidR="00000000" w:rsidRPr="00000000">
          <w:rPr>
            <w:rtl w:val="0"/>
          </w:rPr>
        </w:r>
      </w:ins>
    </w:p>
    <w:tbl>
      <w:tblPr>
        <w:tblStyle w:val="Table1"/>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
        <w:gridCol w:w="1555"/>
        <w:gridCol w:w="1555"/>
        <w:gridCol w:w="1555"/>
        <w:gridCol w:w="1555"/>
        <w:gridCol w:w="1555"/>
        <w:tblGridChange w:id="0">
          <w:tblGrid>
            <w:gridCol w:w="1555"/>
            <w:gridCol w:w="1555"/>
            <w:gridCol w:w="1555"/>
            <w:gridCol w:w="1555"/>
            <w:gridCol w:w="1555"/>
            <w:gridCol w:w="1555"/>
          </w:tblGrid>
        </w:tblGridChange>
      </w:tblGrid>
      <w:tr>
        <w:trPr>
          <w:trHeight w:val="460" w:hRule="atLeast"/>
          <w:ins w:author="Anonymous" w:id="26" w:date="2015-08-24T17:24:34Z"/>
          <w:trPrChange w:author="Anonymous" w:id="27" w:date="2015-10-01T14:12:53Z">
            <w:trPr/>
          </w:trPrChange>
        </w:trPr>
        <w:tc>
          <w:tcPr>
            <w:tcMar>
              <w:top w:w="100.0" w:type="dxa"/>
              <w:left w:w="100.0" w:type="dxa"/>
              <w:bottom w:w="100.0" w:type="dxa"/>
              <w:right w:w="100.0" w:type="dxa"/>
            </w:tcMar>
            <w:tcPrChange w:author="Anonymous" w:id="27" w:date="2015-10-01T14:12:53Z">
              <w:tcPr>
                <w:tcMar>
                  <w:top w:w="100.0" w:type="dxa"/>
                  <w:left w:w="100.0" w:type="dxa"/>
                  <w:bottom w:w="100.0" w:type="dxa"/>
                  <w:right w:w="100.0" w:type="dxa"/>
                </w:tcMar>
              </w:tcPr>
            </w:tcPrChange>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8" w:date="2015-08-24T17:24:47Z">
              <w:del w:author="Anonymous" w:id="29" w:date="2015-08-24T17:24:57Z"/>
            </w:ins>
            <m:oMath/>
            <w:ins w:author="Anonymous" w:id="28" w:date="2015-08-24T17:24:47Z">
              <w:del w:author="Anonymous" w:id="29" w:date="2015-08-24T17:24:57Z"/>
            </w:ins>
            <w:ins w:author="Anonymous" w:id="26" w:date="2015-08-24T17:24:34Z">
              <w:r w:rsidDel="00000000" w:rsidR="00000000" w:rsidRPr="00000000">
                <w:rPr>
                  <w:rtl w:val="0"/>
                </w:rPr>
              </w:r>
            </w:ins>
          </w:p>
        </w:tc>
        <w:tc>
          <w:tcPr>
            <w:tcMar>
              <w:top w:w="100.0" w:type="dxa"/>
              <w:left w:w="100.0" w:type="dxa"/>
              <w:bottom w:w="100.0" w:type="dxa"/>
              <w:right w:w="100.0" w:type="dxa"/>
            </w:tcMar>
            <w:tcPrChange w:author="Anonymous" w:id="27" w:date="2015-10-01T14:12:53Z">
              <w:tcPr>
                <w:tcMar>
                  <w:top w:w="100.0" w:type="dxa"/>
                  <w:left w:w="100.0" w:type="dxa"/>
                  <w:bottom w:w="100.0" w:type="dxa"/>
                  <w:right w:w="100.0" w:type="dxa"/>
                </w:tcMar>
              </w:tcPr>
            </w:tcPrChange>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Change w:author="Anonymous" w:id="27" w:date="2015-10-01T14:12:53Z">
              <w:tcPr>
                <w:tcMar>
                  <w:top w:w="100.0" w:type="dxa"/>
                  <w:left w:w="100.0" w:type="dxa"/>
                  <w:bottom w:w="100.0" w:type="dxa"/>
                  <w:right w:w="100.0" w:type="dxa"/>
                </w:tcMar>
              </w:tcPr>
            </w:tcPrChange>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Change w:author="Anonymous" w:id="27" w:date="2015-10-01T14:12:53Z">
              <w:tcPr>
                <w:tcMar>
                  <w:top w:w="100.0" w:type="dxa"/>
                  <w:left w:w="100.0" w:type="dxa"/>
                  <w:bottom w:w="100.0" w:type="dxa"/>
                  <w:right w:w="100.0" w:type="dxa"/>
                </w:tcMar>
              </w:tcPr>
            </w:tcPrChange>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Change w:author="Anonymous" w:id="27" w:date="2015-10-01T14:12:53Z">
              <w:tcPr>
                <w:tcMar>
                  <w:top w:w="100.0" w:type="dxa"/>
                  <w:left w:w="100.0" w:type="dxa"/>
                  <w:bottom w:w="100.0" w:type="dxa"/>
                  <w:right w:w="100.0" w:type="dxa"/>
                </w:tcMar>
              </w:tcPr>
            </w:tcPrChange>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Change w:author="Anonymous" w:id="27" w:date="2015-10-01T14:12:53Z">
              <w:tcPr>
                <w:tcMar>
                  <w:top w:w="100.0" w:type="dxa"/>
                  <w:left w:w="100.0" w:type="dxa"/>
                  <w:bottom w:w="100.0" w:type="dxa"/>
                  <w:right w:w="100.0" w:type="dxa"/>
                </w:tcMar>
              </w:tcPr>
            </w:tcPrChange>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r>
      <w:tr>
        <w:trPr>
          <w:ins w:author="Anonymous" w:id="26" w:date="2015-08-24T17:24:34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r>
      <w:tr>
        <w:trPr>
          <w:ins w:author="Anonymous" w:id="26" w:date="2015-08-24T17:24:34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r>
      <w:tr>
        <w:trPr>
          <w:ins w:author="Anonymous" w:id="26" w:date="2015-08-24T17:24:34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r>
      <w:tr>
        <w:trPr>
          <w:ins w:author="Anonymous" w:id="26" w:date="2015-08-24T17:24:34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r>
      <w:tr>
        <w:trPr>
          <w:ins w:author="Anonymous" w:id="26" w:date="2015-08-24T17:24:34Z"/>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6" w:date="2015-08-24T17:24:34Z"/>
              </w:rPr>
              <w:pPrChange w:author="Anonymous" w:id="0" w:date="2015-08-24T17:24:51Z">
                <w:pPr>
                  <w:keepNext w:val="0"/>
                  <w:keepLines w:val="0"/>
                  <w:widowControl w:val="0"/>
                  <w:spacing w:after="0" w:before="0" w:line="240" w:lineRule="auto"/>
                  <w:ind w:left="0" w:right="0" w:firstLine="0"/>
                  <w:contextualSpacing w:val="0"/>
                  <w:jc w:val="left"/>
                </w:pPr>
              </w:pPrChange>
            </w:pPr>
            <w:ins w:author="Anonymous" w:id="26" w:date="2015-08-24T17:24:34Z">
              <w:r w:rsidDel="00000000" w:rsidR="00000000" w:rsidRPr="00000000">
                <w:rPr>
                  <w:rtl w:val="0"/>
                </w:rPr>
              </w:r>
            </w:ins>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rPr>
          <w:ins w:author="Anonymous" w:id="29" w:date="2015-08-24T17:24:57Z"/>
        </w:rPr>
      </w:pPr>
      <w:del w:author="Anonymous" w:id="26" w:date="2015-08-24T17:24:34Z">
        <w:r w:rsidDel="00000000" w:rsidR="00000000" w:rsidRPr="00000000">
          <w:rPr>
            <w:rtl w:val="0"/>
          </w:rPr>
          <w:delText xml:space="preserve">The route resolver needs configuration to decide which state th</w:delText>
        </w:r>
        <w:r w:rsidDel="00000000" w:rsidR="00000000" w:rsidRPr="00000000">
          <w:rPr>
            <w:rtl w:val="0"/>
          </w:rPr>
          <w:delText xml:space="preserve">e user should be in. This is the API most users will use.</w:delText>
        </w:r>
      </w:del>
      <w:ins w:author="Anonymous" w:id="29" w:date="2015-08-24T17:24:57Z">
        <w:del w:author="Anonymous" w:id="26" w:date="2015-08-24T17:24:34Z">
          <w:r w:rsidDel="00000000" w:rsidR="00000000" w:rsidRPr="00000000">
            <w:rPr>
              <w:rtl w:val="0"/>
            </w:rPr>
          </w:r>
        </w:del>
      </w:ins>
    </w:p>
    <w:tbl>
      <w:tblPr>
        <w:tblStyle w:val="Table2"/>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
        <w:gridCol w:w="1555"/>
        <w:gridCol w:w="1555"/>
        <w:gridCol w:w="1555"/>
        <w:gridCol w:w="1555"/>
        <w:gridCol w:w="1555"/>
        <w:tblGridChange w:id="0">
          <w:tblGrid>
            <w:gridCol w:w="1555"/>
            <w:gridCol w:w="1555"/>
            <w:gridCol w:w="1555"/>
            <w:gridCol w:w="1555"/>
            <w:gridCol w:w="1555"/>
            <w:gridCol w:w="1555"/>
          </w:tblGrid>
        </w:tblGridChange>
      </w:tblGrid>
      <w:tr>
        <w:trPr>
          <w:ins w:author="Anonymous" w:id="29" w:date="2015-08-24T17:24:57Z"/>
          <w:del w:author="Anonymous" w:id="26" w:date="2015-08-24T17:24:34Z"/>
        </w:trPr>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ins>
            <m:oMath/>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r>
      <w:tr>
        <w:trPr>
          <w:ins w:author="Anonymous" w:id="29" w:date="2015-08-24T17:24:57Z"/>
          <w:del w:author="Anonymous" w:id="26" w:date="2015-08-24T17:24:34Z"/>
        </w:trPr>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r>
      <w:tr>
        <w:trPr>
          <w:ins w:author="Anonymous" w:id="29" w:date="2015-08-24T17:24:57Z"/>
          <w:del w:author="Anonymous" w:id="26" w:date="2015-08-24T17:24:34Z"/>
        </w:trPr>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r>
      <w:tr>
        <w:trPr>
          <w:ins w:author="Anonymous" w:id="29" w:date="2015-08-24T17:24:57Z"/>
          <w:del w:author="Anonymous" w:id="26" w:date="2015-08-24T17:24:34Z"/>
        </w:trPr>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r>
      <w:tr>
        <w:trPr>
          <w:ins w:author="Anonymous" w:id="29" w:date="2015-08-24T17:24:57Z"/>
          <w:del w:author="Anonymous" w:id="26" w:date="2015-08-24T17:24:34Z"/>
        </w:trPr>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r>
      <w:tr>
        <w:trPr>
          <w:ins w:author="Anonymous" w:id="29" w:date="2015-08-24T17:24:57Z"/>
          <w:del w:author="Anonymous" w:id="26" w:date="2015-08-24T17:24:34Z"/>
        </w:trPr>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c>
          <w:tcPr/>
          <w:p w:rsidR="00000000" w:rsidDel="00000000" w:rsidP="00000000" w:rsidRDefault="00000000" w:rsidRPr="00000000">
            <w:pPr>
              <w:spacing w:after="0" w:before="0" w:line="240" w:lineRule="auto"/>
              <w:contextualSpacing w:val="0"/>
              <w:rPr>
                <w:ins w:author="Anonymous" w:id="29" w:date="2015-08-24T17:24:57Z"/>
              </w:rPr>
            </w:pPr>
            <w:ins w:author="Anonymous" w:id="29" w:date="2015-08-24T17:24:57Z">
              <w:del w:author="Anonymous" w:id="26" w:date="2015-08-24T17:24:34Z">
                <w:r w:rsidDel="00000000" w:rsidR="00000000" w:rsidRPr="00000000">
                  <w:rPr>
                    <w:rtl w:val="0"/>
                  </w:rPr>
                </w:r>
              </w:del>
            </w:ins>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rPr>
          <w:del w:author="Anonymous" w:id="26" w:date="2015-08-24T17:24:34Z"/>
        </w:rPr>
        <w:pPrChange w:author="Anonymous" w:id="0" w:date="2015-08-24T17:24:51Z">
          <w:pPr>
            <w:contextualSpacing w:val="0"/>
          </w:pPr>
        </w:pPrChange>
      </w:pPr>
      <w:ins w:author="Anonymous" w:id="29" w:date="2015-08-24T17:24:57Z">
        <w:del w:author="Anonymous" w:id="26" w:date="2015-08-24T17:24:34Z">
          <w:r w:rsidDel="00000000" w:rsidR="00000000" w:rsidRPr="00000000">
            <w:rPr>
              <w:rtl w:val="0"/>
            </w:rPr>
            <w:delText xml:space="preserve">The route resolver needs configuration to decide which state th</w:delText>
          </w:r>
        </w:del>
      </w:ins>
      <w:del w:author="Anonymous" w:id="26" w:date="2015-08-24T17:24:34Z">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The route configuration s</w:delText>
        </w:r>
        <w:commentRangeStart w:id="30"/>
        <w:commentRangeStart w:id="31"/>
        <w:commentRangeStart w:id="32"/>
        <w:commentRangeStart w:id="33"/>
        <w:commentRangeStart w:id="34"/>
        <w:commentRangeStart w:id="35"/>
        <w:r w:rsidDel="00000000" w:rsidR="00000000" w:rsidRPr="00000000">
          <w:rPr>
            <w:rtl w:val="0"/>
          </w:rPr>
          <w:delText xml:space="preserve">hould be possible to have hooks for navigating away (and optionally cancelling).</w:delTex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delText xml:space="preserve"> I think this should be the responsibility of the route rather than delegated to a user service that intercepts events (as is often implemented in Angular 1.x).</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Routes are resolved asynchronously, so these hooks can return promises.</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b w:val="1"/>
            <w:rtl w:val="0"/>
          </w:rPr>
          <w:delText xml:space="preserve">Note:</w:delText>
        </w:r>
        <w:r w:rsidDel="00000000" w:rsidR="00000000" w:rsidRPr="00000000">
          <w:rPr>
            <w:rtl w:val="0"/>
          </w:rPr>
          <w:delText xml:space="preserve"> Configuration can be changed at runtime. This is useful for lazy-loading route info later</w:delText>
        </w:r>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pStyle w:val="Heading2"/>
            <w:keepNext w:val="1"/>
            <w:keepLines w:val="1"/>
            <w:spacing w:before="200" w:lineRule="auto"/>
            <w:contextualSpacing w:val="0"/>
          </w:pPr>
        </w:pPrChange>
      </w:pPr>
      <w:del w:author="Anonymous" w:id="26" w:date="2015-08-24T17:24:34Z">
        <w:bookmarkStart w:colFirst="0" w:colLast="0" w:name="h.dudzwptz7fz2" w:id="20"/>
        <w:bookmarkEnd w:id="20"/>
        <w:r w:rsidDel="00000000" w:rsidR="00000000" w:rsidRPr="00000000">
          <w:rPr>
            <w:rtl w:val="0"/>
          </w:rPr>
          <w:delText xml:space="preserve">State Authorization</w:delText>
        </w:r>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The router should provide a means of determining whether or not the current user is allowed to see a certain state. The router isn’t concerned with </w:delText>
        </w:r>
      </w:del>
      <w:ins w:author="Mark Litchfield" w:id="11" w:date="2015-10-25T06:13:56Z">
        <w:del w:author="Anonymous" w:id="26" w:date="2015-08-24T17:24:34Z">
          <w:r w:rsidDel="00000000" w:rsidR="00000000" w:rsidRPr="00000000">
            <w:rPr>
              <w:rtl w:val="0"/>
            </w:rPr>
            <w:delText xml:space="preserve">who</w:delText>
          </w:r>
        </w:del>
      </w:ins>
      <w:del w:author="Anonymous" w:id="26" w:date="2015-08-24T17:24:34Z">
        <w:r w:rsidDel="00000000" w:rsidR="00000000" w:rsidRPr="00000000">
          <w:rPr>
            <w:i w:val="1"/>
            <w:rtl w:val="0"/>
          </w:rPr>
          <w:delText xml:space="preserve">how</w:delText>
        </w:r>
        <w:r w:rsidDel="00000000" w:rsidR="00000000" w:rsidRPr="00000000">
          <w:rPr>
            <w:rtl w:val="0"/>
          </w:rPr>
          <w:delText xml:space="preserve"> it’s determined that a user is or isn’t authorized to see a state, but allows developers to incorporate an arbitrary service to determine if a state is authorized. </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ins w:author="Beata Bartoszewska" w:id="32" w:date="2015-04-30T21:11:53Z"/>
        </w:rPr>
        <w:pPrChange w:author="Anonymous" w:id="0" w:date="2015-08-24T17:24:09Z">
          <w:pPr>
            <w:contextualSpacing w:val="0"/>
          </w:pPr>
        </w:pPrChange>
      </w:pPr>
      <w:del w:author="Anonymous" w:id="26" w:date="2015-08-24T17:24:34Z">
        <w:r w:rsidDel="00000000" w:rsidR="00000000" w:rsidRPr="00000000">
          <w:rPr>
            <w:rtl w:val="0"/>
          </w:rPr>
          <w:delText xml:space="preserve">The router should default to ignoring any unauthorized route and broadcasting an event, but should also support providing a redirect url or a custom action in the route configuration.</w:delText>
        </w:r>
      </w:del>
      <w:ins w:author="Beata Bartoszewska" w:id="32" w:date="2015-04-30T21:11:53Z">
        <w:del w:author="Anonymous" w:id="26" w:date="2015-08-24T17:24:34Z">
          <w:r w:rsidDel="00000000" w:rsidR="00000000" w:rsidRPr="00000000">
            <w:rPr>
              <w:rtl w:val="0"/>
            </w:rPr>
            <w:delText xml:space="preserve">The router should provide a means of determining whether or not the current user is allowed to see a certain state. The router isn’t concerned with </w:delText>
          </w:r>
        </w:del>
      </w:ins>
      <w:ins w:author="Mark Litchfield" w:id="11" w:date="2015-10-25T06:13:56Z">
        <w:del w:author="Anonymous" w:id="26" w:date="2015-08-24T17:24:34Z">
          <w:r w:rsidDel="00000000" w:rsidR="00000000" w:rsidRPr="00000000">
            <w:rPr>
              <w:rtl w:val="0"/>
            </w:rPr>
            <w:delText xml:space="preserve">who</w:delText>
          </w:r>
        </w:del>
      </w:ins>
      <w:ins w:author="Beata Bartoszewska" w:id="32" w:date="2015-04-30T21:11:53Z">
        <w:del w:author="Anonymous" w:id="26" w:date="2015-08-24T17:24:34Z">
          <w:r w:rsidDel="00000000" w:rsidR="00000000" w:rsidRPr="00000000">
            <w:rPr>
              <w:rtl w:val="0"/>
            </w:rPr>
            <w:delText xml:space="preserve">how</w:delText>
          </w:r>
          <w:r w:rsidDel="00000000" w:rsidR="00000000" w:rsidRPr="00000000">
            <w:rPr>
              <w:rtl w:val="0"/>
            </w:rPr>
            <w:delText xml:space="preserve"> it’s determined that a user is or isn’t authorized to see a state, but allows developers to incorporate an arbitrary service to determine if a state is authorized. </w:delText>
          </w:r>
        </w:del>
      </w:ins>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Example implementation based on Angular 1.x semantics (only for illustration, actual API will be different)</w:delText>
        </w:r>
        <w:r w:rsidDel="00000000" w:rsidR="00000000" w:rsidRPr="00000000">
          <w:rPr>
            <w:rtl w:val="0"/>
          </w:rPr>
          <w:delText xml:space="preserve">:</w:delText>
        </w:r>
        <w:r w:rsidDel="00000000" w:rsidR="00000000" w:rsidRPr="00000000">
          <w:rPr>
            <w:rtl w:val="0"/>
          </w:rPr>
        </w:r>
      </w:del>
    </w:p>
    <w:tbl>
      <w:tblPr>
        <w:tblStyle w:val="Table3"/>
        <w:bidi w:val="0"/>
        <w:tblW w:w="9330.0" w:type="dxa"/>
        <w:jc w:val="left"/>
        <w:tblLayout w:type="fixed"/>
        <w:tblLook w:val="0600"/>
      </w:tblPr>
      <w:tblGrid>
        <w:gridCol w:w="9330"/>
        <w:tblGridChange w:id="0">
          <w:tblGrid>
            <w:gridCol w:w="9330"/>
          </w:tblGrid>
        </w:tblGridChange>
      </w:tblGrid>
      <w:tr>
        <w:trPr>
          <w:del w:author="Anonymous" w:id="26" w:date="2015-08-24T17:24:34Z"/>
        </w:trP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$routeProvider.when('/my-account', {</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  //checkRoute method gets called with route object, and other context</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  authorization: myAuthService.checkRoute,</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  //Optional redirect. Default behavior is to ignore.</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  unauthredirect: '/login',</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  controller: MyAccountController,</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  template: 'my_account/my_account.html'</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spacing w:line="240" w:lineRule="auto"/>
                  <w:contextualSpacing w:val="0"/>
                </w:pPr>
              </w:pPrChange>
            </w:pPr>
            <w:del w:author="Anonymous" w:id="26" w:date="2015-08-24T17:24:34Z">
              <w:r w:rsidDel="00000000" w:rsidR="00000000" w:rsidRPr="00000000">
                <w:rPr>
                  <w:rtl w:val="0"/>
                </w:rPr>
                <w:delText xml:space="preserve">});</w:delText>
              </w:r>
              <w:r w:rsidDel="00000000" w:rsidR="00000000" w:rsidRPr="00000000">
                <w:rPr>
                  <w:rtl w:val="0"/>
                </w:rPr>
              </w:r>
            </w:del>
          </w:p>
        </w:tc>
      </w:tr>
    </w:tbl>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pStyle w:val="Heading2"/>
            <w:keepNext w:val="1"/>
            <w:keepLines w:val="1"/>
            <w:spacing w:before="200" w:lineRule="auto"/>
            <w:contextualSpacing w:val="0"/>
          </w:pPr>
        </w:pPrChange>
      </w:pPr>
      <w:del w:author="Anonymous" w:id="26" w:date="2015-08-24T17:24:34Z">
        <w:bookmarkStart w:colFirst="0" w:colLast="0" w:name="h.dbiiuzyvbz1u" w:id="21"/>
        <w:bookmarkEnd w:id="21"/>
        <w:r w:rsidDel="00000000" w:rsidR="00000000" w:rsidRPr="00000000">
          <w:rPr>
            <w:rtl w:val="0"/>
          </w:rPr>
          <w:delText xml:space="preserve">ngView directive(s)</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ngView directives serve the same function as they do ngRoute 1.x: they are a hole that gets filled in with templates based on the current routes.</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Unlike 1.x, </w:delText>
        </w:r>
        <w:r w:rsidDel="00000000" w:rsidR="00000000" w:rsidRPr="00000000">
          <w:rPr>
            <w:rtl w:val="0"/>
          </w:rPr>
          <w:delText xml:space="preserve">they should be named</w:delText>
        </w:r>
        <w:r w:rsidDel="00000000" w:rsidR="00000000" w:rsidRPr="00000000">
          <w:rPr>
            <w:rtl w:val="0"/>
          </w:rPr>
          <w:delText xml:space="preserve">, with names corresponding to configuration:</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Fonts w:ascii="Courier New" w:cs="Courier New" w:eastAsia="Courier New" w:hAnsi="Courier New"/>
            <w:rtl w:val="0"/>
          </w:rPr>
          <w:delText xml:space="preserve">&lt;div ng-view="foo"&gt;&lt;/div&gt;</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commentRangeStart w:id="36"/>
        <w:r w:rsidDel="00000000" w:rsidR="00000000" w:rsidRPr="00000000">
          <w:rPr>
            <w:rtl w:val="0"/>
          </w:rPr>
          <w:delText xml:space="preserve">This is </w:delText>
        </w:r>
      </w:del>
      <w:ins w:author="Mark Litchfield" w:id="11" w:date="2015-10-25T06:13:56Z">
        <w:del w:author="Anonymous" w:id="26" w:date="2015-08-24T17:24:34Z">
          <w:r w:rsidDel="00000000" w:rsidR="00000000" w:rsidRPr="00000000">
            <w:rPr>
              <w:rtl w:val="0"/>
            </w:rPr>
            <w:delText xml:space="preserve">who</w:delText>
          </w:r>
        </w:del>
      </w:ins>
      <w:del w:author="Anonymous" w:id="26" w:date="2015-08-24T17:24:34Z">
        <w:r w:rsidDel="00000000" w:rsidR="00000000" w:rsidRPr="00000000">
          <w:rPr>
            <w:rtl w:val="0"/>
          </w:rPr>
          <w:delText xml:space="preserve">how</w:delText>
        </w:r>
        <w:r w:rsidDel="00000000" w:rsidR="00000000" w:rsidRPr="00000000">
          <w:rPr>
            <w:rtl w:val="0"/>
          </w:rPr>
          <w:delText xml:space="preserve"> uiRouter's uiView works.</w:delText>
        </w:r>
        <w:commentRangeEnd w:id="36"/>
        <w:r w:rsidDel="00000000" w:rsidR="00000000" w:rsidRPr="00000000">
          <w:commentReference w:id="36"/>
        </w:r>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pStyle w:val="Heading2"/>
            <w:keepNext w:val="1"/>
            <w:keepLines w:val="1"/>
            <w:spacing w:before="200" w:lineRule="auto"/>
            <w:contextualSpacing w:val="0"/>
          </w:pPr>
        </w:pPrChange>
      </w:pPr>
      <w:del w:author="Anonymous" w:id="26" w:date="2015-08-24T17:24:34Z">
        <w:bookmarkStart w:colFirst="0" w:colLast="0" w:name="h.oni0rsxjjx1z" w:id="22"/>
        <w:bookmarkEnd w:id="22"/>
        <w:r w:rsidDel="00000000" w:rsidR="00000000" w:rsidRPr="00000000">
          <w:rPr>
            <w:rtl w:val="0"/>
          </w:rPr>
          <w:delText xml:space="preserve">ngLink (tentative </w:delText>
        </w:r>
        <w:r w:rsidDel="00000000" w:rsidR="00000000" w:rsidRPr="00000000">
          <w:rPr>
            <w:rtl w:val="0"/>
          </w:rPr>
          <w:delText xml:space="preserve">name</w:delText>
        </w:r>
        <w:r w:rsidDel="00000000" w:rsidR="00000000" w:rsidRPr="00000000">
          <w:rPr>
            <w:rtl w:val="0"/>
          </w:rPr>
          <w:delText xml:space="preserve">)</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Rather than hijacking href, the new router will use a custom directive. </w:delText>
        </w:r>
        <w:commentRangeStart w:id="37"/>
        <w:commentRangeStart w:id="38"/>
        <w:r w:rsidDel="00000000" w:rsidR="00000000" w:rsidRPr="00000000">
          <w:rPr>
            <w:rtl w:val="0"/>
          </w:rPr>
          <w:delText xml:space="preserve">This also makes graceful fallback easier when there is no JavaScript:</w:delTex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Fonts w:ascii="Courier New" w:cs="Courier New" w:eastAsia="Courier New" w:hAnsi="Courier New"/>
            <w:rtl w:val="0"/>
          </w:rPr>
          <w:delText xml:space="preserve">&lt;a href="/you-need-js-for-this.html" ng-link="foo"&gt;do foo&lt;/a&gt;</w:delText>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pStyle w:val="Heading2"/>
            <w:keepNext w:val="1"/>
            <w:keepLines w:val="1"/>
            <w:spacing w:before="200" w:lineRule="auto"/>
            <w:contextualSpacing w:val="0"/>
          </w:pPr>
        </w:pPrChange>
      </w:pPr>
      <w:del w:author="Anonymous" w:id="26" w:date="2015-08-24T17:24:34Z">
        <w:bookmarkStart w:colFirst="0" w:colLast="0" w:name="h.b766b7vrky1c" w:id="23"/>
        <w:bookmarkEnd w:id="23"/>
        <w:r w:rsidDel="00000000" w:rsidR="00000000" w:rsidRPr="00000000">
          <w:rPr>
            <w:rtl w:val="0"/>
          </w:rPr>
          <w:delText xml:space="preserve">Navigation Model</w:delText>
        </w:r>
        <w:r w:rsidDel="00000000" w:rsidR="00000000" w:rsidRPr="00000000">
          <w:rPr>
            <w:rtl w:val="0"/>
          </w:rPr>
        </w:r>
      </w:del>
    </w:p>
    <w:p w:rsidR="00000000" w:rsidDel="00000000" w:rsidP="00000000" w:rsidRDefault="00000000" w:rsidRPr="00000000">
      <w:pPr>
        <w:keepNext w:val="0"/>
        <w:keepLines w:val="0"/>
        <w:widowControl w:val="0"/>
        <w:spacing w:after="80" w:before="280" w:line="276" w:lineRule="auto"/>
        <w:ind w:left="0" w:right="0" w:firstLine="0"/>
        <w:contextualSpacing w:val="0"/>
        <w:jc w:val="left"/>
        <w:rPr>
          <w:del w:author="Anonymous" w:id="26" w:date="2015-08-24T17:24:34Z"/>
        </w:rPr>
        <w:pPrChange w:author="Anonymous" w:id="0" w:date="2015-08-24T17:24:09Z">
          <w:pPr>
            <w:contextualSpacing w:val="0"/>
          </w:pPr>
        </w:pPrChange>
      </w:pPr>
      <w:del w:author="Anonymous" w:id="26" w:date="2015-08-24T17:24:34Z">
        <w:r w:rsidDel="00000000" w:rsidR="00000000" w:rsidRPr="00000000">
          <w:rPr>
            <w:rtl w:val="0"/>
          </w:rPr>
          <w:delText xml:space="preserve">Generating a model to be used within an application, based on the current state of the currently-available routes/states within in an application, would provide a powerful means of tailoring a user’s experience.</w:delText>
        </w:r>
      </w:del>
    </w:p>
    <w:p w:rsidR="00000000" w:rsidDel="00000000" w:rsidP="00000000" w:rsidRDefault="00000000" w:rsidRPr="00000000">
      <w:pPr>
        <w:keepNext w:val="0"/>
        <w:keepLines w:val="0"/>
        <w:widowControl w:val="0"/>
        <w:spacing w:after="80" w:before="280" w:line="276" w:lineRule="auto"/>
        <w:ind w:left="0" w:right="0" w:firstLine="0"/>
        <w:contextualSpacing w:val="1"/>
        <w:jc w:val="left"/>
        <w:rPr/>
        <w:pPrChange w:author="Anonymous" w:id="0" w:date="2015-08-24T17:24:09Z">
          <w:pPr>
            <w:numPr>
              <w:ilvl w:val="0"/>
              <w:numId w:val="3"/>
            </w:numPr>
            <w:ind w:left="720" w:hanging="360"/>
            <w:contextualSpacing w:val="1"/>
          </w:pPr>
        </w:pPrChange>
      </w:pPr>
      <w:del w:author="Anonymous" w:id="26" w:date="2015-08-24T17:24:34Z">
        <w:r w:rsidDel="00000000" w:rsidR="00000000" w:rsidRPr="00000000">
          <w:rPr>
            <w:rtl w:val="0"/>
          </w:rPr>
          <w:delText xml:space="preserve">Dynamically create menus</w:delText>
        </w:r>
      </w:del>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Don’t s</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a user links they’re not authorized to visit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w:t>
      </w:r>
      <w:ins w:author="Mark Litchfield" w:id="11" w:date="2015-10-25T06:13:56Z">
        <w:r w:rsidDel="00000000" w:rsidR="00000000" w:rsidRPr="00000000">
          <w:rPr>
            <w:rtl w:val="0"/>
          </w:rPr>
          <w:t xml:space="preserve">who</w:t>
        </w:r>
      </w:ins>
      <w:del w:author="Mark Litchfield" w:id="11" w:date="2015-10-25T06:13:56Z">
        <w:r w:rsidDel="00000000" w:rsidR="00000000" w:rsidRPr="00000000">
          <w:rPr>
            <w:rtl w:val="0"/>
          </w:rPr>
          <w:delText xml:space="preserve">how</w:delText>
        </w:r>
      </w:del>
      <w:r w:rsidDel="00000000" w:rsidR="00000000" w:rsidRPr="00000000">
        <w:rPr>
          <w:rtl w:val="0"/>
        </w:rPr>
        <w:t xml:space="preserve"> experimental features to certain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mh28zi97dvor" w:id="24"/>
      <w:bookmarkEnd w:id="24"/>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Good API boundaries mean that developers can replace or decorate these services to support more exotic routing configurations and use cases.</w:t>
      </w:r>
    </w:p>
    <w:p w:rsidR="00000000" w:rsidDel="00000000" w:rsidP="00000000" w:rsidRDefault="00000000" w:rsidRPr="00000000">
      <w:pPr>
        <w:contextualSpacing w:val="0"/>
      </w:pPr>
      <w:r w:rsidDel="00000000" w:rsidR="00000000" w:rsidRPr="00000000">
        <w:rPr>
          <w:rtl w:val="0"/>
        </w:rPr>
        <w:t xml:space="preserve">ngRoute 2.x makes no attempt at backwards compatibility like uiRoute does for ngRoute 1.x.</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qjnbvlr7uej1" w:id="25"/>
      <w:bookmarkEnd w:id="25"/>
      <w:r w:rsidDel="00000000" w:rsidR="00000000" w:rsidRPr="00000000">
        <w:rPr>
          <w:rtl w:val="0"/>
        </w:rPr>
        <w:t xml:space="preserve">Security Considerations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 should be treated as untrusted user input. I don't think there's much else to </w:t>
      </w:r>
      <w:commentRangeStart w:id="39"/>
      <w:commentRangeStart w:id="40"/>
      <w:r w:rsidDel="00000000" w:rsidR="00000000" w:rsidRPr="00000000">
        <w:rPr>
          <w:rtl w:val="0"/>
        </w:rPr>
        <w:t xml:space="preserve">say</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w:t>
      </w:r>
    </w:p>
    <w:p w:rsidR="00000000" w:rsidDel="00000000" w:rsidP="00000000" w:rsidRDefault="00000000" w:rsidRPr="00000000">
      <w:pPr>
        <w:pStyle w:val="Heading1"/>
        <w:keepNext w:val="1"/>
        <w:keepLines w:val="1"/>
        <w:spacing w:before="200" w:lineRule="auto"/>
        <w:contextualSpacing w:val="0"/>
      </w:pPr>
      <w:bookmarkStart w:colFirst="0" w:colLast="0" w:name="h.2p4h82cr2uyw" w:id="26"/>
      <w:bookmarkEnd w:id="26"/>
      <w:r w:rsidDel="00000000" w:rsidR="00000000" w:rsidRPr="00000000">
        <w:rPr>
          <w:rtl w:val="0"/>
        </w:rPr>
        <w:t xml:space="preserve">Performance Considerations / Test Strategy</w:t>
      </w:r>
    </w:p>
    <w:p w:rsidR="00000000" w:rsidDel="00000000" w:rsidP="00000000" w:rsidRDefault="00000000" w:rsidRPr="00000000">
      <w:pPr>
        <w:numPr>
          <w:ilvl w:val="0"/>
          <w:numId w:val="10"/>
        </w:numPr>
        <w:spacing w:line="240" w:lineRule="auto"/>
        <w:ind w:left="720" w:hanging="360"/>
        <w:contextualSpacing w:val="1"/>
        <w:pPrChange w:author="Anonymous" w:id="0" w:date="2015-08-24T17:37:00Z">
          <w:pPr>
            <w:contextualSpacing w:val="0"/>
          </w:pPr>
        </w:pPrChange>
      </w:pPr>
      <w:r w:rsidDel="00000000" w:rsidR="00000000" w:rsidRPr="00000000">
        <w:rPr>
          <w:rtl w:val="0"/>
        </w:rPr>
        <w:t xml:space="preserve">Routing is not performance-critical for most applications. Testing should be relatively straightforward since the services that interface with browser location APIs will be separate from the services that resolve routes.</w:t>
      </w:r>
    </w:p>
    <w:p w:rsidR="00000000" w:rsidDel="00000000" w:rsidP="00000000" w:rsidRDefault="00000000" w:rsidRPr="00000000">
      <w:pPr>
        <w:pStyle w:val="Heading1"/>
        <w:keepNext w:val="1"/>
        <w:keepLines w:val="1"/>
        <w:spacing w:before="200" w:lineRule="auto"/>
        <w:contextualSpacing w:val="0"/>
      </w:pPr>
      <w:bookmarkStart w:colFirst="0" w:colLast="0" w:name="h.vyibnpjwyhki" w:id="27"/>
      <w:bookmarkEnd w:id="27"/>
      <w:r w:rsidDel="00000000" w:rsidR="00000000" w:rsidRPr="00000000">
        <w:rPr>
          <w:rtl w:val="0"/>
        </w:rPr>
        <w:t xml:space="preserve">Work Breakdown</w:t>
      </w:r>
    </w:p>
    <w:p w:rsidR="00000000" w:rsidDel="00000000" w:rsidP="00000000" w:rsidRDefault="00000000" w:rsidRPr="00000000">
      <w:pPr>
        <w:contextualSpacing w:val="0"/>
      </w:pPr>
      <w:r w:rsidDel="00000000" w:rsidR="00000000" w:rsidRPr="00000000">
        <w:rPr>
          <w:rtl w:val="0"/>
        </w:rPr>
        <w:t xml:space="preserve">I expect designing and revising the API to be the most significant part of the work. With the initial design work done, implementation should be relatively straightforward.</w:t>
      </w:r>
    </w:p>
    <w:p w:rsidR="00000000" w:rsidDel="00000000" w:rsidP="00000000" w:rsidRDefault="00000000" w:rsidRPr="00000000">
      <w:pPr>
        <w:contextualSpacing w:val="0"/>
      </w:pPr>
      <w:r w:rsidDel="00000000" w:rsidR="00000000" w:rsidRPr="00000000">
        <w:rPr>
          <w:rtl w:val="0"/>
        </w:rPr>
        <w:t xml:space="preserve">We need to Implement: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URL resolver – this is done; we just have to pull it out of Angular 1.x</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Location service – we can start with the current $location implementation as a base, and rewrite it in ES6.</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Routing service – this needs to be totally redone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Implement "view" component on top of the new compiler</w:t>
      </w:r>
      <w:r w:rsidDel="00000000" w:rsidR="00000000" w:rsidRPr="00000000">
        <w:rPr>
          <w:rtl w:val="0"/>
        </w:rPr>
      </w:r>
    </w:p>
    <w:p w:rsidR="00000000" w:rsidDel="00000000" w:rsidP="00000000" w:rsidRDefault="00000000" w:rsidRPr="00000000">
      <w:pPr>
        <w:contextualSpacing w:val="0"/>
        <w:rPr>
          <w:del w:author="Patrick Desmond" w:id="36" w:date="2015-06-03T23:11:42Z"/>
        </w:rPr>
      </w:pPr>
      <w:r w:rsidDel="00000000" w:rsidR="00000000" w:rsidRPr="00000000">
        <w:rPr>
          <w:rtl w:val="0"/>
        </w:rPr>
        <w:t xml:space="preserve">I expect to iterate on the  API design while building our representative app.</w:t>
      </w:r>
      <w:ins w:author="Sachin Ghumnar" w:id="34" w:date="2015-06-09T17:07:17Z">
        <w:r w:rsidDel="00000000" w:rsidR="00000000" w:rsidRPr="00000000">
          <w:rPr>
            <w:rtl w:val="0"/>
          </w:rPr>
          <w:t xml:space="preserve"> </w:t>
        </w:r>
      </w:ins>
      <w:ins w:author="Anonymous" w:id="35" w:date="2015-10-13T17:17:59Z">
        <w:r w:rsidDel="00000000" w:rsidR="00000000" w:rsidRPr="00000000">
          <w:rPr>
            <w:rtl w:val="0"/>
          </w:rPr>
          <w:t xml:space="preserve"> </w:t>
        </w:r>
      </w:ins>
      <w:del w:author="Patrick Desmond" w:id="36" w:date="2015-06-03T23:11:42Z">
        <w:r w:rsidDel="00000000" w:rsidR="00000000" w:rsidRPr="00000000">
          <w:rPr>
            <w:rtl w:val="0"/>
          </w:rPr>
        </w:r>
      </w:del>
    </w:p>
    <w:p w:rsidR="00000000" w:rsidDel="00000000" w:rsidP="00000000" w:rsidRDefault="00000000" w:rsidRPr="00000000">
      <w:pPr>
        <w:contextualSpacing w:val="0"/>
      </w:pPr>
      <w:ins w:author="irth orbits" w:id="37" w:date="2015-08-24T15:35:24Z">
        <w:r w:rsidDel="00000000" w:rsidR="00000000" w:rsidRPr="00000000">
          <w:rPr>
            <w:rtl w:val="0"/>
          </w:rPr>
          <w:t xml:space="preserve">A suggestion after reading.. keep the router barebones but extendable with module import. A state would be a component that has only a template, route, and controller functionality baked in. Hooks, data wrangling, and other features get added as needed just like the other ng2 modules.</w:t>
        </w:r>
      </w:ins>
      <w:r w:rsidDel="00000000" w:rsidR="00000000" w:rsidRPr="00000000">
        <w:rPr>
          <w:rtl w:val="0"/>
        </w:rPr>
      </w:r>
    </w:p>
    <w:sectPr>
      <w:pgSz w:h="15840" w:w="12240"/>
      <w:pgMar w:bottom="1440" w:top="1440" w:left="1440" w:right="1470"/>
      <w:pgNumType w:start="1"/>
      <w:sectPrChange w:author="Anonymous" w:id="0" w:date="2015-09-28T19:57:17Z">
        <w:sectPr w:rsidR="000000" w:rsidDel="000000" w:rsidRPr="000000" w:rsidSect="000000">
          <w:pgMar w:bottom="1440" w:top="1440" w:left="1440" w:right="144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ian Ford" w:id="29" w:date="2014-02-25T06:5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all async!</w:t>
      </w:r>
    </w:p>
  </w:comment>
  <w:comment w:author="Nate Abele" w:id="36" w:date="2014-03-15T04:08: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+bford@google.com to be clear, naming views is optional and, often as not, isn't needed.</w:t>
      </w:r>
    </w:p>
  </w:comment>
  <w:comment w:author="Pete Bacon Darwin" w:id="37" w:date="2014-09-15T12:0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would you have an Angular app where there is no JavaScript. Are you talking about Search Crawlers?</w:t>
      </w:r>
    </w:p>
  </w:comment>
  <w:comment w:author="uduman faizal" w:id="38" w:date="2014-09-15T12:0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i use the $routeprovider name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inside the view</w:t>
      </w:r>
    </w:p>
  </w:comment>
  <w:comment w:author="Brian Ford" w:id="30" w:date="2014-02-25T08:1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should these live? it's reasonable to put this into a controller, but that's uglier and more imperative.</w:t>
      </w:r>
    </w:p>
  </w:comment>
  <w:comment w:author="Tim Kindberg" w:id="31" w:date="2014-02-01T09:39: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Perhaps a guard state config function? It was proposed once in ui.router but we closed it because we typically handle this in a $stateChangeStart handler then call e.preventDefault() to cancel the transition.</w:t>
      </w:r>
    </w:p>
  </w:comment>
  <w:comment w:author="Tim Kindberg" w:id="32" w:date="2014-02-01T09:40: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 this discussion: https://github.com/angular-ui/ui-router/issues/618</w:t>
      </w:r>
    </w:p>
  </w:comment>
  <w:comment w:author="Rob Eisenberg" w:id="33" w:date="2014-02-06T00:36: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 that cancellation may be dependent on state of the model. Also, whether or not you "can" show a route may depend on route parameters or other app state. Both of these types of operations may need to be handled asynchronously as well. I'd vote against this being part of the route config. My opinion being that the config should entirely declarative. That more easily enables highly data-driven route configurations. ie. Call the server to get the route config based on the logged in user.</w:t>
      </w:r>
    </w:p>
  </w:comment>
  <w:comment w:author="Brian Ford" w:id="34" w:date="2014-02-25T07:1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Rob, do you think this is something that should live within the controller? That's how Durandal handles it, right?</w:t>
      </w:r>
    </w:p>
  </w:comment>
  <w:comment w:author="Rob Eisenberg" w:id="35" w:date="2014-02-25T08:18: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think that each controller should be able to "opt in" to these "lifecycle" concerns. It's also handy to have something at the router level too though. That enables you to put some cross-controller logic there that can short circuit the nav process before the controller even has to come into play, if necessary.</w:t>
      </w:r>
    </w:p>
  </w:comment>
  <w:comment w:author="Ken Sheedlo" w:id="21" w:date="2014-03-12T12: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it's fairly common to put Angular apps behind a login that's either a separate Angular app or not using Angular at all. Given the inherent server-side component of this, I wonder how much this is worth addressing for the common case.</w:t>
      </w:r>
    </w:p>
  </w:comment>
  <w:comment w:author="Ken Sheedlo" w:id="22" w:date="2014-02-19T14:34: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OTOH, if we made a router that was aware of OAuth state, that would be really cool. An example use case would be I'm logged in with the Google+ button and want to show different routes than I would to a logged-out user. My server can't do that with redirects or if I have a static site but a smarter router could.</w:t>
      </w:r>
    </w:p>
  </w:comment>
  <w:comment w:author="Brian Ford" w:id="23" w:date="2014-03-06T03:36: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not suggesting that Angular have some tight coupling with an auth strategy. I think having an idiom is better than nothing.</w:t>
      </w:r>
    </w:p>
  </w:comment>
  <w:comment w:author="Alberto Miguel Pose" w:id="24" w:date="2014-03-12T12: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should take into account the case when the user is redirected back to Angular after authenticating with a 3rd party. So the developer can execute custom logic for those cases that may not match any of the app routes.</w:t>
      </w:r>
    </w:p>
  </w:comment>
  <w:comment w:author="Brian Noah" w:id="28" w:date="2014-03-19T03:1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What's important for me is that I can intercept the route and run it through a some params in order to see which controller or view to return.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example I want vanity URLs mydomain.com/google, I don't know what type of user "google" is, is it a person, a company, etc. I make an API call to get the "google" user info, I now know that google is a company, so I send them to the company controller, and use the company 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currently isn't available, and I really need this.</w:t>
      </w:r>
    </w:p>
  </w:comment>
  <w:comment w:author="Brian Ford" w:id="16" w:date="2014-03-14T04:1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double check this</w:t>
      </w:r>
    </w:p>
  </w:comment>
  <w:comment w:author="Alex Matchneer" w:id="17" w:date="2014-03-14T04:11: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a controllerName property on the Route that you can override, but it's rare that I ever see anyone need/want to do so.</w:t>
      </w:r>
    </w:p>
  </w:comment>
  <w:comment w:author="Trek Glowacki" w:id="19" w:date="2014-03-12T10:20: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http://emberjs.com/api/classes/Ember.Route.html#method_renderTemplate allows you override all the parts of rendering and connecting objects for rendering, including which controller(s) are the proxy context for each template</w:t>
      </w:r>
    </w:p>
  </w:comment>
  <w:comment w:author="Trek Glowacki" w:id="18" w:date="2014-03-12T10:2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Think of "resource" as "route handler that represents a noun and might have nested handlers" and "route" as "handler that represents a verb and won't have nested handlers". But even then, you could always use resource if you wanted to. The only real effect is template lookup location and some coming behavior about inheriting a parent resource's model as your own.</w:t>
      </w:r>
    </w:p>
  </w:comment>
  <w:comment w:author="Joaquin Garrido" w:id="4" w:date="2015-07-31T18:1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 argue this overhead is trivial, and non-existent for anyone who's worked with server-side partials and templating, or Spring-type webflow.</w:t>
      </w:r>
    </w:p>
  </w:comment>
  <w:comment w:author="Filippo De Luca" w:id="5" w:date="2014-03-14T00:0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agree, and also as return you got an application with finite states.</w:t>
      </w:r>
    </w:p>
  </w:comment>
  <w:comment w:author="Ilan Biala" w:id="6" w:date="2014-08-08T22:55: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 besides the fact that states are pretty simple even if you haven't done these things.</w:t>
      </w:r>
    </w:p>
  </w:comment>
  <w:comment w:author="Marouen Marzouki" w:id="7" w:date="2015-03-18T00:4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else would one understand his/her UI? I don't see this as a conceptual overhead at all especially when building complex UIs.</w:t>
      </w:r>
    </w:p>
  </w:comment>
  <w:comment w:author="Eteka Wilfried" w:id="8" w:date="2015-07-31T18:18: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w:t>
      </w:r>
    </w:p>
  </w:comment>
  <w:comment w:author="Brian Ford" w:id="9" w:date="2014-02-14T09:0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+timkindberg@gmail.com and +nate.abele@gmail.com ? Because they are conceptually confusing?</w:t>
      </w:r>
    </w:p>
  </w:comment>
  <w:comment w:author="Nate Abele" w:id="10" w:date="2014-02-14T06:1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we've gotten a fair number of questions on them. Could just be a docs issue though.</w:t>
      </w:r>
    </w:p>
  </w:comment>
  <w:comment w:author="Tim Kindberg" w:id="11" w:date="2014-02-14T09:0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Sorry deleted my previous comment, thought we were talking about explicit targeting...</w:t>
      </w:r>
    </w:p>
  </w:comment>
  <w:comment w:author="Brian Ford" w:id="0" w:date="2014-02-14T06:5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entirely sure how I feel about these types of micro-syntaxes; in other parts of Angular, they have been the source of much confusion (see the directives API).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prior art that this micro-syntax is based off?</w:t>
      </w:r>
    </w:p>
  </w:comment>
  <w:comment w:author="Nate Abele" w:id="1" w:date="2014-02-14T06:5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prior art that I can recall, other than existing use of the character in URLs. The idea was to have one consistent micro-syntax with a small number of characters (basically just ^ and .) that carried through across all systems, primarily state and view references (there's some mention of that in the RFC issue I linked to below).</w:t>
      </w:r>
    </w:p>
  </w:comment>
  <w:comment w:author="Vicente Reig Rincón de Arellano" w:id="13" w:date="2014-08-04T06:07: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dotJEM/angular-routing, similar to ui-router but more stable, supports a $transition-like service: https://github.com/dotJEM/angular-routing</w:t>
      </w:r>
    </w:p>
  </w:comment>
  <w:comment w:author="Andrew Luetgers" w:id="25" w:date="2014-03-18T20:08: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Would be great to see coverage of this approach I find its simplicity very refreshing. Simply route based on a value associated with a route not the url itself.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http://www.bennadel.com/blog/2420-Mapping-AngularJS-Routes-Onto-URL-Parameters-And-Client-Side-Events.htm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http://www.bennadel.com/blog/2441-Nested-Views-Routing-And-Deep-Linking-With-AngularJS.htm</w:t>
      </w:r>
    </w:p>
  </w:comment>
  <w:comment w:author="Adam Bradley" w:id="12" w:date="2014-02-27T12:26: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Ionic, and really any native app, transitions between views can have multiple directions for the same view. Like in the Gmail native app, when you click an email, the new view slides in from right to left. When you go back to the inbox the email view then slides out from left to right. Being able to hook into the transition service so this can be accomplished is on my wishlist. http://codepen.io/ionic/pen/HjnFx</w:t>
      </w:r>
    </w:p>
  </w:comment>
  <w:comment w:author="Dominic Watson" w:id="20" w:date="2014-06-21T07:52: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something I'm really after for Angular. An SEO guy would like to specify URLs (one for each language) like: /promotions and /kampanjer each pointing to the Promotions controller. I would like to generate an seo-routes.json (from a CMS) where I can load these in during config and have them route. I suppose you could also call them URL aliases?</w:t>
      </w:r>
    </w:p>
  </w:comment>
  <w:comment w:author="Michael Winser" w:id="26" w:date="2014-07-10T19:56: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Ember has a willTransition hook that allows the current route to prevent the navigation.  http://emberjs.com/guides/routing/preventing-and-retrying-transitions/</w:t>
      </w:r>
    </w:p>
  </w:comment>
  <w:comment w:author="Jens Melgaard" w:id="27" w:date="2014-07-10T19:56: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https://github.com/dotJEM/angular-routing allows you to hook into transitions and do this, it also supports returning promises to the pipeline that will pause the transition and resume as the promise is fulfilled or cancel if the promise is rejected.</w:t>
      </w:r>
    </w:p>
  </w:comment>
  <w:comment w:author="Dustin Eichler" w:id="2" w:date="2014-04-18T08:1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does this mean? I want to avoid the pattern of creating a ng-click event where $state.transitionTo("foo", { param1: "bar" } ); Does this solve for that?</w:t>
      </w:r>
    </w:p>
  </w:comment>
  <w:comment w:author="Tim Kindberg" w:id="3" w:date="2014-04-18T08:1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means if you have a state called parent with a param of foo and two children, you can navigate from one of the children to the other (aka the sibling) without having to set 'foo' again. Because theoretically you would have already set it when you navigated to the first child.</w:t>
      </w:r>
    </w:p>
  </w:comment>
  <w:comment w:author="Anonymous" w:id="14" w:date="2015-09-07T19:2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it be rest type or the normal question (.htm?id=123) marked value-named typed one</w:t>
      </w:r>
    </w:p>
  </w:comment>
  <w:comment w:author="Anonymous" w:id="15" w:date="2015-09-07T19:2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Will it be rest type or the normal question (.htm?id=123) marked value-named typed one</w:t>
      </w:r>
    </w:p>
  </w:comment>
  <w:comment w:author="Frédéric Delorme" w:id="39" w:date="2015-05-12T04:4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Speaking about security make me think about a reccurrent question from devs about Role/Profile: Would it be possible to integrate a profile (sort of role ?) capabilities in the routing component, managing natively UI display with specific profile's design needed ?  I mean, some specific tasks dedicated to specific profile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some application, the main menu is composed relatively to the connected user role.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it's the right place to discuss about such feature.</w:t>
      </w:r>
    </w:p>
  </w:comment>
  <w:comment w:author="Matthew Harwood" w:id="40" w:date="2015-05-12T04:40: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add on, Angular-Fullstack generator for yeoman does has a pretty clear approach to authorization and authentication.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a helpful for reviewing.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Link: https://github.com/DaftMonk/generator-angular-fullstack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lid.es/timkindberg/ui-router#/" TargetMode="External"/><Relationship Id="rId22" Type="http://schemas.openxmlformats.org/officeDocument/2006/relationships/image" Target="media/image01.png"/><Relationship Id="rId21" Type="http://schemas.openxmlformats.org/officeDocument/2006/relationships/hyperlink" Target="http://emberjs.com/guides/routing/" TargetMode="External"/><Relationship Id="rId24" Type="http://schemas.openxmlformats.org/officeDocument/2006/relationships/hyperlink" Target="https://github.com/tildeio/route-recognizer" TargetMode="External"/><Relationship Id="rId23" Type="http://schemas.openxmlformats.org/officeDocument/2006/relationships/hyperlink" Target="https://github.com/tildeio/router.j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gular-ui/ui-router/wiki/Nested-States-%26-Nested-Views#wiki-object-based-states" TargetMode="External"/><Relationship Id="rId26" Type="http://schemas.openxmlformats.org/officeDocument/2006/relationships/hyperlink" Target="http://durandaljs.com/documentation/Using-The-Router.html#handling-unknown-routes" TargetMode="External"/><Relationship Id="rId25" Type="http://schemas.openxmlformats.org/officeDocument/2006/relationships/hyperlink" Target="http://durandaljs.com/documentation/Using-The-Router.html" TargetMode="External"/><Relationship Id="rId28" Type="http://schemas.openxmlformats.org/officeDocument/2006/relationships/hyperlink" Target="http://passportjs.org/" TargetMode="External"/><Relationship Id="rId27" Type="http://schemas.openxmlformats.org/officeDocument/2006/relationships/hyperlink" Target="http://durandaljs.com/documentation/Using-The-Router.html#module-reuse" TargetMode="External"/><Relationship Id="rId5" Type="http://schemas.openxmlformats.org/officeDocument/2006/relationships/styles" Target="styles.xml"/><Relationship Id="rId6" Type="http://schemas.openxmlformats.org/officeDocument/2006/relationships/hyperlink" Target="https://github.com/angular/angular.js/issues/1838" TargetMode="External"/><Relationship Id="rId29" Type="http://schemas.openxmlformats.org/officeDocument/2006/relationships/image" Target="media/image05.png"/><Relationship Id="rId7" Type="http://schemas.openxmlformats.org/officeDocument/2006/relationships/hyperlink" Target="https://github.com/angular-ui/ui-router" TargetMode="External"/><Relationship Id="rId8" Type="http://schemas.openxmlformats.org/officeDocument/2006/relationships/hyperlink" Target="https://github.com/angular-ui/ui-router/wiki/Nested-States-%26-Nested-Views#wiki-methods-for-nesting-states" TargetMode="External"/><Relationship Id="rId31" Type="http://schemas.openxmlformats.org/officeDocument/2006/relationships/hyperlink" Target="https://github.com/btford/url-resolver.js" TargetMode="External"/><Relationship Id="rId30" Type="http://schemas.openxmlformats.org/officeDocument/2006/relationships/hyperlink" Target="https://groups.google.com/forum/#!topic/angular/iWUUtTz-onE" TargetMode="External"/><Relationship Id="rId11" Type="http://schemas.openxmlformats.org/officeDocument/2006/relationships/hyperlink" Target="https://github.com/angular-ui/ui-router/wiki/Nested-States-%26-Nested-Views" TargetMode="External"/><Relationship Id="rId10" Type="http://schemas.openxmlformats.org/officeDocument/2006/relationships/hyperlink" Target="https://github.com/angular-ui/ui-router/wiki/Multiple-Named-Views" TargetMode="External"/><Relationship Id="rId13" Type="http://schemas.openxmlformats.org/officeDocument/2006/relationships/hyperlink" Target="https://github.com/angular-ui/ui-router/wiki/Quick-Reference#wiki-examples-diagram" TargetMode="External"/><Relationship Id="rId12" Type="http://schemas.openxmlformats.org/officeDocument/2006/relationships/hyperlink" Target="https://github.com/angular-ui/ui-router/wiki/Nested-States-%26-Nested-Views#wiki-inherited-resolved-dependencies" TargetMode="External"/><Relationship Id="rId15" Type="http://schemas.openxmlformats.org/officeDocument/2006/relationships/hyperlink" Target="https://github.com/angular-ui/ui-router/wiki/Quick-Reference#wiki-ui-sref-active" TargetMode="External"/><Relationship Id="rId14" Type="http://schemas.openxmlformats.org/officeDocument/2006/relationships/hyperlink" Target="https://github.com/angular-ui/ui-router/wiki/Quick-Reference#wiki-ui-sref" TargetMode="External"/><Relationship Id="rId17" Type="http://schemas.openxmlformats.org/officeDocument/2006/relationships/hyperlink" Target="https://github.com/angular-ui/ui-router/wiki/Nested-States-%26-Nested-Views#wiki-abstract-states" TargetMode="External"/><Relationship Id="rId16" Type="http://schemas.openxmlformats.org/officeDocument/2006/relationships/hyperlink" Target="https://github.com/angular-ui/ui-router/issues/838" TargetMode="External"/><Relationship Id="rId19" Type="http://schemas.openxmlformats.org/officeDocument/2006/relationships/hyperlink" Target="http://angular-ui.github.io/ui-router/site/#/api/ui.router.state.filter:includedByState" TargetMode="External"/><Relationship Id="rId18" Type="http://schemas.openxmlformats.org/officeDocument/2006/relationships/hyperlink" Target="http://angular-ui.github.io/ui-router/site/#/api/ui.router.state.filter:isSt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