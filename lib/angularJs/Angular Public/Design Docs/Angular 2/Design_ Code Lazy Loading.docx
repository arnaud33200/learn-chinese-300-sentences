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r w:rsidDel="00000000" w:rsidR="00000000" w:rsidRPr="00000000">
        <w:rPr>
          <w:rtl w:val="0"/>
        </w:rPr>
        <w:t xml:space="preserve">Code Lazy Loading</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misko@google.com</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Describe the lazy loading strategy of Angular 2. This document will be Dart centric, because Dart lazy loading constraints are stronger than that of JavaScript. JavaScript will follow the same strategy with JavaScript equivalent idioms.</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Lazy loading of code involves these steps:</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Using a promise based API to load code asynchronously.</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(optionally, not needed for reflection mode) initializing the reflector with lazy loaded specific stubs.</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Creating a child injector with configuration loaded from the lazy loaded code.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3"/>
      <w:bookmarkEnd w:id="3"/>
      <w:r w:rsidDel="00000000" w:rsidR="00000000" w:rsidRPr="00000000">
        <w:rPr>
          <w:rFonts w:ascii="Open Sans" w:cs="Open Sans" w:eastAsia="Open Sans" w:hAnsi="Open Sans"/>
          <w:rtl w:val="0"/>
        </w:rPr>
        <w:t xml:space="preserve">Prior Art</w:t>
      </w:r>
    </w:p>
    <w:p w:rsidR="00000000" w:rsidDel="00000000" w:rsidP="00000000" w:rsidRDefault="00000000" w:rsidRPr="00000000">
      <w:pPr>
        <w:widowControl w:val="0"/>
        <w:numPr>
          <w:ilvl w:val="0"/>
          <w:numId w:val="2"/>
        </w:numPr>
        <w:spacing w:after="80" w:before="280" w:lineRule="auto"/>
        <w:ind w:left="720" w:hanging="360"/>
        <w:contextualSpacing w:val="1"/>
        <w:rPr>
          <w:sz w:val="20"/>
          <w:szCs w:val="20"/>
          <w:highlight w:val="white"/>
          <w:u w:val="none"/>
        </w:rPr>
      </w:pPr>
      <w:hyperlink r:id="rId6">
        <w:r w:rsidDel="00000000" w:rsidR="00000000" w:rsidRPr="00000000">
          <w:rPr>
            <w:color w:val="6611cc"/>
            <w:sz w:val="20"/>
            <w:szCs w:val="20"/>
            <w:highlight w:val="white"/>
            <w:rtl w:val="0"/>
          </w:rPr>
          <w:t xml:space="preserve">http://requirejs.org/</w:t>
        </w:r>
      </w:hyperlink>
    </w:p>
    <w:p w:rsidR="00000000" w:rsidDel="00000000" w:rsidP="00000000" w:rsidRDefault="00000000" w:rsidRPr="00000000">
      <w:pPr>
        <w:widowControl w:val="0"/>
        <w:numPr>
          <w:ilvl w:val="0"/>
          <w:numId w:val="2"/>
        </w:numPr>
        <w:spacing w:after="80" w:before="280" w:lineRule="auto"/>
        <w:ind w:left="720" w:hanging="360"/>
        <w:contextualSpacing w:val="1"/>
        <w:rPr>
          <w:sz w:val="20"/>
          <w:szCs w:val="20"/>
          <w:highlight w:val="white"/>
          <w:u w:val="none"/>
        </w:rPr>
      </w:pPr>
      <w:hyperlink r:id="rId7">
        <w:r w:rsidDel="00000000" w:rsidR="00000000" w:rsidRPr="00000000">
          <w:rPr>
            <w:color w:val="6611cc"/>
            <w:sz w:val="20"/>
            <w:szCs w:val="20"/>
            <w:highlight w:val="white"/>
            <w:rtl w:val="0"/>
          </w:rPr>
          <w:t xml:space="preserve">http://webpack.github.io/</w:t>
        </w:r>
      </w:hyperlink>
    </w:p>
    <w:p w:rsidR="00000000" w:rsidDel="00000000" w:rsidP="00000000" w:rsidRDefault="00000000" w:rsidRPr="00000000">
      <w:pPr>
        <w:widowControl w:val="0"/>
        <w:numPr>
          <w:ilvl w:val="0"/>
          <w:numId w:val="2"/>
        </w:numPr>
        <w:spacing w:after="80" w:before="280" w:lineRule="auto"/>
        <w:ind w:left="720" w:hanging="360"/>
        <w:contextualSpacing w:val="1"/>
        <w:rPr>
          <w:sz w:val="20"/>
          <w:szCs w:val="20"/>
          <w:highlight w:val="white"/>
          <w:u w:val="none"/>
        </w:rPr>
      </w:pPr>
      <w:hyperlink r:id="rId8">
        <w:r w:rsidDel="00000000" w:rsidR="00000000" w:rsidRPr="00000000">
          <w:rPr>
            <w:color w:val="6611cc"/>
            <w:sz w:val="20"/>
            <w:szCs w:val="20"/>
            <w:highlight w:val="white"/>
            <w:rtl w:val="0"/>
          </w:rPr>
          <w:t xml:space="preserve">https://github.com/systemjs/systemjs</w:t>
        </w:r>
      </w:hyperlink>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gijrsdjw51q5" w:id="4"/>
      <w:bookmarkEnd w:id="4"/>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basic lazy loading primitive of Angular is a Component. Here is an example: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import 'package:library_a.dart' deferred as lib_a;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someFn()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lib_a.loadLibrary().then((_)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Needed to load reflector stubs from deferred library.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lib_a.</w:t>
            </w:r>
            <w:ins w:author="Timothy Blasi" w:id="0" w:date="2015-04-04T02:36:13Z">
              <w:r w:rsidDel="00000000" w:rsidR="00000000" w:rsidRPr="00000000">
                <w:rPr>
                  <w:rFonts w:ascii="Courier New" w:cs="Courier New" w:eastAsia="Courier New" w:hAnsi="Courier New"/>
                  <w:rtl w:val="0"/>
                </w:rPr>
                <w:t xml:space="preserve">initReflector</w:t>
              </w:r>
            </w:ins>
            <w:del w:author="Timothy Blasi" w:id="0" w:date="2015-04-04T02:36:13Z">
              <w:r w:rsidDel="00000000" w:rsidR="00000000" w:rsidRPr="00000000">
                <w:rPr>
                  <w:rFonts w:ascii="Courier New" w:cs="Courier New" w:eastAsia="Courier New" w:hAnsi="Courier New"/>
                  <w:rtl w:val="0"/>
                </w:rPr>
                <w:delText xml:space="preserve">reflectorInit</w:delText>
              </w:r>
            </w:del>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return the root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lib_a.SomeComponent;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Once the Component is retrieved lazily it can be used with any of the Angular's component loading API (either with router or dynamic component loading). </w:t>
      </w:r>
    </w:p>
    <w:p w:rsidR="00000000" w:rsidDel="00000000" w:rsidP="00000000" w:rsidRDefault="00000000" w:rsidRPr="00000000">
      <w:pPr>
        <w:pStyle w:val="Heading2"/>
        <w:keepNext w:val="1"/>
        <w:keepLines w:val="1"/>
        <w:widowControl w:val="0"/>
        <w:spacing w:after="80" w:before="280" w:line="276" w:lineRule="auto"/>
        <w:ind w:left="0" w:right="0" w:firstLine="0"/>
        <w:contextualSpacing w:val="0"/>
        <w:jc w:val="left"/>
        <w:pPrChange w:author="Hong Li" w:id="0" w:date="2015-05-20T19:21:37Z">
          <w:pPr>
            <w:pStyle w:val="Heading2"/>
            <w:widowControl w:val="0"/>
            <w:spacing w:after="80" w:before="280" w:lineRule="auto"/>
            <w:contextualSpacing w:val="0"/>
          </w:pPr>
        </w:pPrChange>
      </w:pPr>
      <w:bookmarkStart w:colFirst="0" w:colLast="0" w:name="h.wjh1qc29ckw2" w:id="5"/>
      <w:bookmarkEnd w:id="5"/>
      <w:r w:rsidDel="00000000" w:rsidR="00000000" w:rsidRPr="00000000">
        <w:rPr>
          <w:rtl w:val="0"/>
        </w:rPr>
        <w:t xml:space="preserve">Tree Shaking for</w:t>
      </w:r>
      <w:r w:rsidDel="00000000" w:rsidR="00000000" w:rsidRPr="00000000">
        <w:rPr>
          <w:rtl w:val="0"/>
        </w:rPr>
        <w:t xml:space="preserve"> C</w:t>
      </w:r>
      <w:r w:rsidDel="00000000" w:rsidR="00000000" w:rsidRPr="00000000">
        <w:rPr>
          <w:rtl w:val="0"/>
        </w:rPr>
        <w:t xml:space="preserve">ode Transforms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It is important that code transformation tools (such as Angular's Dart stub transform) can correctly identify the root Component and tree shake the dependencies appropriately.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algorithm always starts with a root component. The root component can come in two flavors, either root application component or lazy loaded component.</w:t>
      </w:r>
    </w:p>
    <w:p w:rsidR="00000000" w:rsidDel="00000000" w:rsidP="00000000" w:rsidRDefault="00000000" w:rsidRPr="00000000">
      <w:pPr>
        <w:widowControl w:val="0"/>
        <w:numPr>
          <w:ilvl w:val="0"/>
          <w:numId w:val="1"/>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Root application component is identified with: </w:t>
      </w:r>
      <w:r w:rsidDel="00000000" w:rsidR="00000000" w:rsidRPr="00000000">
        <w:rPr>
          <w:rFonts w:ascii="Courier New" w:cs="Courier New" w:eastAsia="Courier New" w:hAnsi="Courier New"/>
          <w:rtl w:val="0"/>
        </w:rPr>
        <w:t xml:space="preserve">bootstrap(RootComponent);</w:t>
      </w:r>
    </w:p>
    <w:p w:rsidR="00000000" w:rsidDel="00000000" w:rsidP="00000000" w:rsidRDefault="00000000" w:rsidRPr="00000000">
      <w:pPr>
        <w:widowControl w:val="0"/>
        <w:numPr>
          <w:ilvl w:val="0"/>
          <w:numId w:val="1"/>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lazy loaded component is identified by a call to </w:t>
      </w:r>
      <w:r w:rsidDel="00000000" w:rsidR="00000000" w:rsidRPr="00000000">
        <w:rPr>
          <w:rFonts w:ascii="Courier New" w:cs="Courier New" w:eastAsia="Courier New" w:hAnsi="Courier New"/>
          <w:rtl w:val="0"/>
        </w:rPr>
        <w:t xml:space="preserve">loadLibrary()</w:t>
      </w:r>
      <w:r w:rsidDel="00000000" w:rsidR="00000000" w:rsidRPr="00000000">
        <w:rPr>
          <w:rFonts w:ascii="Open Sans" w:cs="Open Sans" w:eastAsia="Open Sans" w:hAnsi="Open Sans"/>
          <w:rtl w:val="0"/>
        </w:rPr>
        <w:t xml:space="preserve"> which returns a component. (see code example above). </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In both cases the reflector stub generation starts with the root component and includes all statically reached stubs. (See: </w:t>
      </w:r>
      <w:hyperlink r:id="rId9">
        <w:r w:rsidDel="00000000" w:rsidR="00000000" w:rsidRPr="00000000">
          <w:rPr>
            <w:rFonts w:ascii="Open Sans" w:cs="Open Sans" w:eastAsia="Open Sans" w:hAnsi="Open Sans"/>
            <w:color w:val="1155cc"/>
            <w:u w:val="single"/>
            <w:rtl w:val="0"/>
          </w:rPr>
          <w:t xml:space="preserve">Dart M0: Transform</w:t>
        </w:r>
      </w:hyperlink>
      <w:r w:rsidDel="00000000" w:rsidR="00000000" w:rsidRPr="00000000">
        <w:rPr>
          <w:rFonts w:ascii="Open Sans" w:cs="Open Sans" w:eastAsia="Open Sans" w:hAnsi="Open Sans"/>
          <w:rtl w:val="0"/>
        </w:rPr>
        <w:t xml:space="preserve"> milestone) All of the reflector stubs are then kept with the library which contains the component.</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It is important that after lazy loading of the code the appropriate </w:t>
      </w:r>
      <w:ins w:author="Timothy Blasi" w:id="2" w:date="2015-04-04T02:36:23Z">
        <w:r w:rsidDel="00000000" w:rsidR="00000000" w:rsidRPr="00000000">
          <w:rPr>
            <w:rFonts w:ascii="Open Sans" w:cs="Open Sans" w:eastAsia="Open Sans" w:hAnsi="Open Sans"/>
            <w:rtl w:val="0"/>
          </w:rPr>
          <w:t xml:space="preserve">initReflector</w:t>
        </w:r>
      </w:ins>
      <w:del w:author="Timothy Blasi" w:id="2" w:date="2015-04-04T02:36:23Z">
        <w:r w:rsidDel="00000000" w:rsidR="00000000" w:rsidRPr="00000000">
          <w:rPr>
            <w:rFonts w:ascii="Courier New" w:cs="Courier New" w:eastAsia="Courier New" w:hAnsi="Courier New"/>
            <w:rtl w:val="0"/>
          </w:rPr>
          <w:delText xml:space="preserve">reflectorInit</w:delText>
        </w:r>
      </w:del>
      <w:r w:rsidDel="00000000" w:rsidR="00000000" w:rsidRPr="00000000">
        <w:rPr>
          <w:rFonts w:ascii="Courier New" w:cs="Courier New" w:eastAsia="Courier New" w:hAnsi="Courier New"/>
          <w:rtl w:val="0"/>
        </w:rPr>
        <w:t xml:space="preserve">()</w:t>
      </w:r>
      <w:r w:rsidDel="00000000" w:rsidR="00000000" w:rsidRPr="00000000">
        <w:rPr>
          <w:rFonts w:ascii="Open Sans" w:cs="Open Sans" w:eastAsia="Open Sans" w:hAnsi="Open Sans"/>
          <w:rtl w:val="0"/>
        </w:rPr>
        <w:t xml:space="preserve"> method gets called.  As of right now, that is the responsibility of application author, but it could be the responsibility of the code transform.</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w:t>
      </w:r>
      <w:ins w:author="Timothy Blasi" w:id="2" w:date="2015-04-04T02:36:23Z">
        <w:r w:rsidDel="00000000" w:rsidR="00000000" w:rsidRPr="00000000">
          <w:rPr>
            <w:rFonts w:ascii="Open Sans" w:cs="Open Sans" w:eastAsia="Open Sans" w:hAnsi="Open Sans"/>
            <w:rtl w:val="0"/>
          </w:rPr>
          <w:t xml:space="preserve">initReflector</w:t>
        </w:r>
      </w:ins>
      <w:del w:author="Timothy Blasi" w:id="2" w:date="2015-04-04T02:36:23Z">
        <w:r w:rsidDel="00000000" w:rsidR="00000000" w:rsidRPr="00000000">
          <w:rPr>
            <w:rFonts w:ascii="Courier New" w:cs="Courier New" w:eastAsia="Courier New" w:hAnsi="Courier New"/>
            <w:rtl w:val="0"/>
          </w:rPr>
          <w:delText xml:space="preserve">reflectorInit</w:delText>
        </w:r>
      </w:del>
      <w:r w:rsidDel="00000000" w:rsidR="00000000" w:rsidRPr="00000000">
        <w:rPr>
          <w:rFonts w:ascii="Courier New" w:cs="Courier New" w:eastAsia="Courier New" w:hAnsi="Courier New"/>
          <w:rtl w:val="0"/>
        </w:rPr>
        <w:t xml:space="preserve">()</w:t>
      </w:r>
      <w:r w:rsidDel="00000000" w:rsidR="00000000" w:rsidRPr="00000000">
        <w:rPr>
          <w:rFonts w:ascii="Open Sans" w:cs="Open Sans" w:eastAsia="Open Sans" w:hAnsi="Open Sans"/>
          <w:rtl w:val="0"/>
        </w:rPr>
        <w:t xml:space="preserve"> method is generated by the code transform and contains all of the stubs which are needed for the current library.</w:t>
      </w:r>
    </w:p>
    <w:p w:rsidR="00000000" w:rsidDel="00000000" w:rsidP="00000000" w:rsidRDefault="00000000" w:rsidRPr="00000000">
      <w:pPr>
        <w:pStyle w:val="Heading2"/>
        <w:widowControl w:val="0"/>
        <w:spacing w:after="80" w:before="280" w:lineRule="auto"/>
        <w:contextualSpacing w:val="0"/>
      </w:pPr>
      <w:bookmarkStart w:colFirst="0" w:colLast="0" w:name="h.4fex0a2mkxei" w:id="6"/>
      <w:bookmarkEnd w:id="6"/>
      <w:r w:rsidDel="00000000" w:rsidR="00000000" w:rsidRPr="00000000">
        <w:rPr>
          <w:rtl w:val="0"/>
        </w:rPr>
        <w:t xml:space="preserve">Lazy L</w:t>
      </w:r>
      <w:ins w:author="Timothy Blasi" w:id="3" w:date="2015-04-01T06:26:16Z">
        <w:r w:rsidDel="00000000" w:rsidR="00000000" w:rsidRPr="00000000">
          <w:rPr>
            <w:rtl w:val="0"/>
          </w:rPr>
          <w:t xml:space="preserve">o</w:t>
        </w:r>
      </w:ins>
      <w:r w:rsidDel="00000000" w:rsidR="00000000" w:rsidRPr="00000000">
        <w:rPr>
          <w:rtl w:val="0"/>
        </w:rPr>
        <w:t xml:space="preserve">ading with Router</w:t>
      </w:r>
    </w:p>
    <w:p w:rsidR="00000000" w:rsidDel="00000000" w:rsidP="00000000" w:rsidRDefault="00000000" w:rsidRPr="00000000">
      <w:pPr>
        <w:contextualSpacing w:val="0"/>
      </w:pPr>
      <w:r w:rsidDel="00000000" w:rsidR="00000000" w:rsidRPr="00000000">
        <w:rPr>
          <w:rtl w:val="0"/>
        </w:rPr>
        <w:t xml:space="preserve">Here is the most common example of lazy loading with a router. Note that the code transformer is unaware of the router semantics, it is only interested in the </w:t>
      </w:r>
      <w:r w:rsidDel="00000000" w:rsidR="00000000" w:rsidRPr="00000000">
        <w:rPr>
          <w:rFonts w:ascii="Courier New" w:cs="Courier New" w:eastAsia="Courier New" w:hAnsi="Courier New"/>
          <w:rtl w:val="0"/>
        </w:rPr>
        <w:t xml:space="preserve">loadLibrary()</w:t>
      </w:r>
      <w:r w:rsidDel="00000000" w:rsidR="00000000" w:rsidRPr="00000000">
        <w:rPr>
          <w:rtl w:val="0"/>
        </w:rPr>
        <w:t xml:space="preserve"> method call.</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app.dart: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'package:library_a.dart' deferred as lib_a;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'package:library_b.dart' deferred as lib_b;</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main()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bootstrap(App); // Code Transform detects as root 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selector: 'app',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componentServices: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Code transform follows this link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bind(RouterConfiguration).toClass(AppRouterConfiguration)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App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Code transform analyzes this class.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AppRouterConfiguration()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AppRouterConfiguration(Router router)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router.config([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{'path': '/routeA', component: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lib_a.loadLibrary().then(()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lib_a.</w:t>
            </w:r>
            <w:ins w:author="Timothy Blasi" w:id="2" w:date="2015-04-04T02:36:23Z">
              <w:r w:rsidDel="00000000" w:rsidR="00000000" w:rsidRPr="00000000">
                <w:rPr>
                  <w:rFonts w:ascii="Courier New" w:cs="Courier New" w:eastAsia="Courier New" w:hAnsi="Courier New"/>
                  <w:rtl w:val="0"/>
                </w:rPr>
                <w:t xml:space="preserve">initReflector</w:t>
              </w:r>
            </w:ins>
            <w:del w:author="Timothy Blasi" w:id="2" w:date="2015-04-04T02:36:23Z">
              <w:r w:rsidDel="00000000" w:rsidR="00000000" w:rsidRPr="00000000">
                <w:rPr>
                  <w:rFonts w:ascii="Courier New" w:cs="Courier New" w:eastAsia="Courier New" w:hAnsi="Courier New"/>
                  <w:rtl w:val="0"/>
                </w:rPr>
                <w:delText xml:space="preserve">reflectorIn</w:delText>
              </w:r>
            </w:del>
            <w:ins w:author="Timothy Blasi" w:id="4" w:date="2015-04-01T06:56:56Z">
              <w:del w:author="Timothy Blasi" w:id="2" w:date="2015-04-04T02:36:23Z">
                <w:r w:rsidDel="00000000" w:rsidR="00000000" w:rsidRPr="00000000">
                  <w:rPr>
                    <w:rFonts w:ascii="Courier New" w:cs="Courier New" w:eastAsia="Courier New" w:hAnsi="Courier New"/>
                    <w:rtl w:val="0"/>
                  </w:rPr>
                  <w:delText xml:space="preserve">i</w:delText>
                </w:r>
              </w:del>
            </w:ins>
            <w:del w:author="Timothy Blasi" w:id="2" w:date="2015-04-04T02:36:23Z">
              <w:r w:rsidDel="00000000" w:rsidR="00000000" w:rsidRPr="00000000">
                <w:rPr>
                  <w:rFonts w:ascii="Courier New" w:cs="Courier New" w:eastAsia="Courier New" w:hAnsi="Courier New"/>
                  <w:rtl w:val="0"/>
                </w:rPr>
                <w:delText xml:space="preserve">t</w:delText>
              </w:r>
            </w:del>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Code Transform detects ComponentA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This is recognized as lazy and we start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from this component as root.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lib_a.ComponentA;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{'path': '/routeB', component: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lib_b.loadLibrary().then(()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lib_b.</w:t>
            </w:r>
            <w:ins w:author="Timothy Blasi" w:id="2" w:date="2015-04-04T02:36:23Z">
              <w:r w:rsidDel="00000000" w:rsidR="00000000" w:rsidRPr="00000000">
                <w:rPr>
                  <w:rFonts w:ascii="Courier New" w:cs="Courier New" w:eastAsia="Courier New" w:hAnsi="Courier New"/>
                  <w:rtl w:val="0"/>
                </w:rPr>
                <w:t xml:space="preserve">initReflector</w:t>
              </w:r>
            </w:ins>
            <w:del w:author="Timothy Blasi" w:id="2" w:date="2015-04-04T02:36:23Z">
              <w:r w:rsidDel="00000000" w:rsidR="00000000" w:rsidRPr="00000000">
                <w:rPr>
                  <w:rFonts w:ascii="Courier New" w:cs="Courier New" w:eastAsia="Courier New" w:hAnsi="Courier New"/>
                  <w:rtl w:val="0"/>
                </w:rPr>
                <w:delText xml:space="preserve">reflectorIn</w:delText>
              </w:r>
            </w:del>
            <w:ins w:author="" w:id="5">
              <w:del w:author="Timothy Blasi" w:id="2" w:date="2015-04-04T02:36:23Z">
                <w:r w:rsidDel="00000000" w:rsidR="00000000" w:rsidRPr="00000000">
                  <w:rPr>
                    <w:rFonts w:ascii="Courier New" w:cs="Courier New" w:eastAsia="Courier New" w:hAnsi="Courier New"/>
                    <w:rtl w:val="0"/>
                  </w:rPr>
                  <w:delText xml:space="preserve">i</w:delText>
                </w:r>
              </w:del>
            </w:ins>
            <w:del w:author="Timothy Blasi" w:id="2" w:date="2015-04-04T02:36:23Z">
              <w:r w:rsidDel="00000000" w:rsidR="00000000" w:rsidRPr="00000000">
                <w:rPr>
                  <w:rFonts w:ascii="Courier New" w:cs="Courier New" w:eastAsia="Courier New" w:hAnsi="Courier New"/>
                  <w:rtl w:val="0"/>
                </w:rPr>
                <w:delText xml:space="preserve">t</w:delText>
              </w:r>
            </w:del>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Code Transform detects as root 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lib_b.ComponentA;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library_a.dart:</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ins w:author="Timothy Blasi" w:id="2" w:date="2015-04-04T02:36:23Z">
              <w:r w:rsidDel="00000000" w:rsidR="00000000" w:rsidRPr="00000000">
                <w:rPr>
                  <w:rFonts w:ascii="Open Sans" w:cs="Open Sans" w:eastAsia="Open Sans" w:hAnsi="Open Sans"/>
                  <w:rtl w:val="0"/>
                </w:rPr>
                <w:t xml:space="preserve">initReflector</w:t>
              </w:r>
            </w:ins>
            <w:del w:author="Timothy Blasi" w:id="2" w:date="2015-04-04T02:36:23Z">
              <w:r w:rsidDel="00000000" w:rsidR="00000000" w:rsidRPr="00000000">
                <w:rPr>
                  <w:rFonts w:ascii="Courier New" w:cs="Courier New" w:eastAsia="Courier New" w:hAnsi="Courier New"/>
                  <w:rtl w:val="0"/>
                </w:rPr>
                <w:delText xml:space="preserve">reflectorInit</w:delText>
              </w:r>
            </w:del>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This function is left blank by the author.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The function content is filled in by the code transformer.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It will look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reflector.registerType(ComponentA,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"factory": () =&gt; new ComponentA(),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"parameters":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"annotations"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new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new 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ComponentA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ydr456a07ivp" w:id="7"/>
      <w:bookmarkEnd w:id="7"/>
      <w:r w:rsidDel="00000000" w:rsidR="00000000" w:rsidRPr="00000000">
        <w:rPr>
          <w:rFonts w:ascii="Open Sans" w:cs="Open Sans" w:eastAsia="Open Sans" w:hAnsi="Open Sans"/>
          <w:rtl w:val="0"/>
        </w:rPr>
        <w:t xml:space="preserve">Caveats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8"/>
      <w:bookmarkEnd w:id="8"/>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lineRule="auto"/>
        <w:contextualSpacing w:val="0"/>
      </w:pPr>
      <w:r w:rsidDel="00000000" w:rsidR="00000000" w:rsidRPr="00000000">
        <w:rPr>
          <w:rtl w:val="0"/>
        </w:rPr>
        <w:t xml:space="preserve">How you’ll be secure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9"/>
      <w:bookmarkEnd w:id="9"/>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How you’ll be fast.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10"/>
      <w:bookmarkEnd w:id="10"/>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widowControl w:val="0"/>
        <w:spacing w:after="80" w:lineRule="auto"/>
        <w:contextualSpacing w:val="0"/>
      </w:pPr>
      <w:r w:rsidDel="00000000" w:rsidR="00000000" w:rsidRPr="00000000">
        <w:rPr>
          <w:highlight w:val="white"/>
          <w:rtl w:val="0"/>
        </w:rPr>
        <w:t xml:space="preserve">Description of development phases and approximate time estimates.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angular/issues?q=is%3Aissue+milestone%3A%22Dart%3A+M0+Transformers%22+" TargetMode="External"/><Relationship Id="rId5" Type="http://schemas.openxmlformats.org/officeDocument/2006/relationships/hyperlink" Target="https://drive.google.com/#folders/0BxgtL8yFJbacUnUxc3l5aTZrbVk" TargetMode="External"/><Relationship Id="rId6" Type="http://schemas.openxmlformats.org/officeDocument/2006/relationships/hyperlink" Target="http://requirejs.org/" TargetMode="External"/><Relationship Id="rId7" Type="http://schemas.openxmlformats.org/officeDocument/2006/relationships/hyperlink" Target="http://webpack.github.io/" TargetMode="External"/><Relationship Id="rId8" Type="http://schemas.openxmlformats.org/officeDocument/2006/relationships/hyperlink" Target="https://github.com/systemjs/system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