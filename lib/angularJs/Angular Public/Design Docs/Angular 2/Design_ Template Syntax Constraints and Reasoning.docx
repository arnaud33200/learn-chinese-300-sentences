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ind w:firstLine="720"/>
        <w:contextualSpacing w:val="0"/>
        <w:jc w:val="center"/>
        <w:pPrChange w:author="Danila Petrov" w:id="0" w:date="2015-09-22T21:54:13Z">
          <w:pPr>
            <w:pStyle w:val="Title"/>
            <w:keepNext w:val="1"/>
            <w:keepLines w:val="1"/>
            <w:widowControl w:val="0"/>
            <w:contextualSpacing w:val="0"/>
            <w:jc w:val="center"/>
          </w:pPr>
        </w:pPrChange>
      </w:pPr>
      <w:bookmarkStart w:colFirst="0" w:colLast="0" w:name="h.xgjl2srtytjt" w:id="0"/>
      <w:bookmarkEnd w:id="0"/>
      <w:r w:rsidDel="00000000" w:rsidR="00000000" w:rsidRPr="00000000">
        <w:rPr>
          <w:rtl w:val="0"/>
        </w:rPr>
        <w:t xml:space="preserve">Design: Template Syntax Constraints and Reasoning</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w:t>
      </w:r>
      <w:hyperlink r:id="rId6">
        <w:r w:rsidDel="00000000" w:rsidR="00000000" w:rsidRPr="00000000">
          <w:rPr>
            <w:i w:val="1"/>
            <w:color w:val="1155cc"/>
            <w:u w:val="single"/>
            <w:rtl w:val="0"/>
          </w:rPr>
          <w:t xml:space="preserve">misko@google.com</w:t>
        </w:r>
      </w:hyperlink>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Last updated: March, 2015</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7">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This document attempts to describe the reasoning behind the template syntax and how we got there.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syntax of Angular 1.x falls short in several categories:</w:t>
      </w:r>
    </w:p>
    <w:p w:rsidR="00000000" w:rsidDel="00000000" w:rsidP="00000000" w:rsidRDefault="00000000" w:rsidRPr="00000000">
      <w:pPr>
        <w:widowControl w:val="0"/>
        <w:numPr>
          <w:ilvl w:val="0"/>
          <w:numId w:val="5"/>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Not compatible with Web Components</w:t>
      </w:r>
    </w:p>
    <w:p w:rsidR="00000000" w:rsidDel="00000000" w:rsidP="00000000" w:rsidRDefault="00000000" w:rsidRPr="00000000">
      <w:pPr>
        <w:widowControl w:val="0"/>
        <w:numPr>
          <w:ilvl w:val="0"/>
          <w:numId w:val="5"/>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Not compatible with custom events</w:t>
      </w:r>
    </w:p>
    <w:p w:rsidR="00000000" w:rsidDel="00000000" w:rsidP="00000000" w:rsidRDefault="00000000" w:rsidRPr="00000000">
      <w:pPr>
        <w:widowControl w:val="0"/>
        <w:numPr>
          <w:ilvl w:val="0"/>
          <w:numId w:val="5"/>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Not possible to determine if the string in the attribute is a literal or expression (without understanding the semantics of active directives)</w:t>
      </w:r>
    </w:p>
    <w:p w:rsidR="00000000" w:rsidDel="00000000" w:rsidP="00000000" w:rsidRDefault="00000000" w:rsidRPr="00000000">
      <w:pPr>
        <w:widowControl w:val="0"/>
        <w:numPr>
          <w:ilvl w:val="0"/>
          <w:numId w:val="5"/>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Micro syntax (such as </w:t>
      </w:r>
      <w:r w:rsidDel="00000000" w:rsidR="00000000" w:rsidRPr="00000000">
        <w:rPr>
          <w:rFonts w:ascii="Courier New" w:cs="Courier New" w:eastAsia="Courier New" w:hAnsi="Courier New"/>
          <w:rtl w:val="0"/>
        </w:rPr>
        <w:t xml:space="preserve">item in items</w:t>
      </w:r>
      <w:r w:rsidDel="00000000" w:rsidR="00000000" w:rsidRPr="00000000">
        <w:rPr>
          <w:rFonts w:ascii="Open Sans" w:cs="Open Sans" w:eastAsia="Open Sans" w:hAnsi="Open Sans"/>
          <w:rtl w:val="0"/>
        </w:rPr>
        <w:t xml:space="preserve">) prevents template expression precompilation </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As an explicit goal we want to be able to</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Reason about the template without knowing the semantics of the  directives which are active</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Be able to clearly identify all expressions</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Be able to clearly identify location of sub-templates</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Be able to generate expression errors at compile time.</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Be able to pregenerate the expressions to allow full minification/obfuscation.</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Remain expressive in the resulting HTML</w:t>
      </w:r>
    </w:p>
    <w:p w:rsidR="00000000" w:rsidDel="00000000" w:rsidP="00000000" w:rsidRDefault="00000000" w:rsidRPr="00000000">
      <w:pPr>
        <w:widowControl w:val="0"/>
        <w:numPr>
          <w:ilvl w:val="0"/>
          <w:numId w:val="7"/>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Provide a syntax that is approachable and understandable to both professional developers and those new to Web development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3"/>
      <w:bookmarkEnd w:id="3"/>
      <w:r w:rsidDel="00000000" w:rsidR="00000000" w:rsidRPr="00000000">
        <w:rPr>
          <w:rFonts w:ascii="Open Sans" w:cs="Open Sans" w:eastAsia="Open Sans" w:hAnsi="Open Sans"/>
          <w:rtl w:val="0"/>
        </w:rPr>
        <w:t xml:space="preserve">Prior Art</w:t>
      </w:r>
    </w:p>
    <w:p w:rsidR="00000000" w:rsidDel="00000000" w:rsidP="00000000" w:rsidRDefault="00000000" w:rsidRPr="00000000">
      <w:pPr>
        <w:widowControl w:val="0"/>
        <w:numPr>
          <w:ilvl w:val="0"/>
          <w:numId w:val="12"/>
        </w:numPr>
        <w:spacing w:after="80" w:before="280" w:lineRule="auto"/>
        <w:ind w:left="720" w:hanging="360"/>
        <w:contextualSpacing w:val="1"/>
        <w:rPr>
          <w:rFonts w:ascii="Open Sans" w:cs="Open Sans" w:eastAsia="Open Sans" w:hAnsi="Open Sans"/>
          <w:u w:val="none"/>
        </w:rPr>
      </w:pPr>
      <w:hyperlink r:id="rId8">
        <w:r w:rsidDel="00000000" w:rsidR="00000000" w:rsidRPr="00000000">
          <w:rPr>
            <w:rFonts w:ascii="Open Sans" w:cs="Open Sans" w:eastAsia="Open Sans" w:hAnsi="Open Sans"/>
            <w:color w:val="1155cc"/>
            <w:u w:val="single"/>
            <w:rtl w:val="0"/>
          </w:rPr>
          <w:t xml:space="preserve">Databinding with Web Components</w:t>
        </w:r>
      </w:hyperlink>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gijrsdjw51q5" w:id="4"/>
      <w:bookmarkEnd w:id="4"/>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Let's start by assuming that we have the following component/model representing a music artist. The artist contains a collection of Albums which in turn contain a collection of Tracks.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Artist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name:string =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albums:Array&lt;Album&gt;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Album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name:string;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tracks:Array&lt;Track&gt;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Track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name:string;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url:string;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Here is a simple template for the above component.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Artist: {{name}}</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Notice that at this point we can validate the {{name}} binding at compile time because we can reflect on the Artist type and know that it has a </w:t>
      </w:r>
      <w:r w:rsidDel="00000000" w:rsidR="00000000" w:rsidRPr="00000000">
        <w:rPr>
          <w:rFonts w:ascii="Courier New" w:cs="Courier New" w:eastAsia="Courier New" w:hAnsi="Courier New"/>
          <w:rtl w:val="0"/>
        </w:rPr>
        <w:t xml:space="preserve">name</w:t>
      </w:r>
      <w:r w:rsidDel="00000000" w:rsidR="00000000" w:rsidRPr="00000000">
        <w:rPr>
          <w:rFonts w:ascii="Open Sans" w:cs="Open Sans" w:eastAsia="Open Sans" w:hAnsi="Open Sans"/>
          <w:rtl w:val="0"/>
        </w:rPr>
        <w:t xml:space="preserve"> property. More generally we can say that the only things we can have in an expression are expressions which evaluate against the component.We know this would be an error because </w:t>
      </w:r>
      <w:r w:rsidDel="00000000" w:rsidR="00000000" w:rsidRPr="00000000">
        <w:rPr>
          <w:rFonts w:ascii="Courier New" w:cs="Courier New" w:eastAsia="Courier New" w:hAnsi="Courier New"/>
          <w:rtl w:val="0"/>
        </w:rPr>
        <w:t xml:space="preserve">foo</w:t>
      </w:r>
      <w:r w:rsidDel="00000000" w:rsidR="00000000" w:rsidRPr="00000000">
        <w:rPr>
          <w:rFonts w:ascii="Open Sans" w:cs="Open Sans" w:eastAsia="Open Sans" w:hAnsi="Open Sans"/>
          <w:rtl w:val="0"/>
        </w:rPr>
        <w:t xml:space="preserve"> is not a field of </w:t>
      </w:r>
      <w:r w:rsidDel="00000000" w:rsidR="00000000" w:rsidRPr="00000000">
        <w:rPr>
          <w:rFonts w:ascii="Courier New" w:cs="Courier New" w:eastAsia="Courier New" w:hAnsi="Courier New"/>
          <w:rtl w:val="0"/>
        </w:rPr>
        <w:t xml:space="preserve">Artist</w:t>
      </w:r>
      <w:r w:rsidDel="00000000" w:rsidR="00000000" w:rsidRPr="00000000">
        <w:rPr>
          <w:rFonts w:ascii="Open Sans" w:cs="Open Sans" w:eastAsia="Open Sans" w:hAnsi="Open Sans"/>
          <w:rtl w:val="0"/>
        </w:rPr>
        <w:t xml:space="preserv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Artist: {{foo}}</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Being able to catch such errors early is an important property of the template. </w:t>
      </w:r>
    </w:p>
    <w:p w:rsidR="00000000" w:rsidDel="00000000" w:rsidP="00000000" w:rsidRDefault="00000000" w:rsidRPr="00000000">
      <w:pPr>
        <w:pStyle w:val="Heading2"/>
        <w:widowControl w:val="0"/>
        <w:spacing w:after="80" w:before="280" w:lineRule="auto"/>
        <w:contextualSpacing w:val="0"/>
      </w:pPr>
      <w:bookmarkStart w:colFirst="0" w:colLast="0" w:name="h.x5mx5dymgoz4" w:id="5"/>
      <w:bookmarkEnd w:id="5"/>
      <w:r w:rsidDel="00000000" w:rsidR="00000000" w:rsidRPr="00000000">
        <w:rPr>
          <w:rtl w:val="0"/>
        </w:rPr>
        <w:t xml:space="preserve">Repeater in Angular 1.x</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Artist: {{foo}}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ng-repeat="album in albums"&gt;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{{$index}}. Album: {{album.name}}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ng-repeat="track in album.tracks"&gt;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{{$parent.$index}}-{{$index}}: {{track.name}}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above template may look natural, but in reality it has many issues which prevent Angular 1.x from running fast. Let's enumerate them:</w:t>
      </w:r>
    </w:p>
    <w:p w:rsidR="00000000" w:rsidDel="00000000" w:rsidP="00000000" w:rsidRDefault="00000000" w:rsidRPr="00000000">
      <w:pPr>
        <w:widowControl w:val="0"/>
        <w:numPr>
          <w:ilvl w:val="0"/>
          <w:numId w:val="9"/>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Microsyntax</w:t>
      </w:r>
      <w:r w:rsidDel="00000000" w:rsidR="00000000" w:rsidRPr="00000000">
        <w:rPr>
          <w:rFonts w:ascii="Open Sans" w:cs="Open Sans" w:eastAsia="Open Sans" w:hAnsi="Open Sans"/>
          <w:rtl w:val="0"/>
        </w:rPr>
        <w:t xml:space="preserve">: </w:t>
      </w:r>
      <w:r w:rsidDel="00000000" w:rsidR="00000000" w:rsidRPr="00000000">
        <w:rPr>
          <w:rFonts w:ascii="Courier New" w:cs="Courier New" w:eastAsia="Courier New" w:hAnsi="Courier New"/>
          <w:rtl w:val="0"/>
        </w:rPr>
        <w:t xml:space="preserve">item in items</w:t>
      </w:r>
      <w:r w:rsidDel="00000000" w:rsidR="00000000" w:rsidRPr="00000000">
        <w:rPr>
          <w:rFonts w:ascii="Open Sans" w:cs="Open Sans" w:eastAsia="Open Sans" w:hAnsi="Open Sans"/>
          <w:rtl w:val="0"/>
        </w:rPr>
        <w:t xml:space="preserve"> seems very natural. The issue is that without knowing the semantics of the </w:t>
      </w:r>
      <w:r w:rsidDel="00000000" w:rsidR="00000000" w:rsidRPr="00000000">
        <w:rPr>
          <w:rFonts w:ascii="Courier New" w:cs="Courier New" w:eastAsia="Courier New" w:hAnsi="Courier New"/>
          <w:rtl w:val="0"/>
        </w:rPr>
        <w:t xml:space="preserve">ng-repeat</w:t>
      </w:r>
      <w:r w:rsidDel="00000000" w:rsidR="00000000" w:rsidRPr="00000000">
        <w:rPr>
          <w:rFonts w:ascii="Open Sans" w:cs="Open Sans" w:eastAsia="Open Sans" w:hAnsi="Open Sans"/>
          <w:rtl w:val="0"/>
        </w:rPr>
        <w:t xml:space="preserve"> there is no way to know what the microsyntax consists of. In this case the </w:t>
      </w:r>
      <w:r w:rsidDel="00000000" w:rsidR="00000000" w:rsidRPr="00000000">
        <w:rPr>
          <w:rFonts w:ascii="Courier New" w:cs="Courier New" w:eastAsia="Courier New" w:hAnsi="Courier New"/>
          <w:rtl w:val="0"/>
        </w:rPr>
        <w:t xml:space="preserve">item</w:t>
      </w:r>
      <w:r w:rsidDel="00000000" w:rsidR="00000000" w:rsidRPr="00000000">
        <w:rPr>
          <w:rFonts w:ascii="Open Sans" w:cs="Open Sans" w:eastAsia="Open Sans" w:hAnsi="Open Sans"/>
          <w:rtl w:val="0"/>
        </w:rPr>
        <w:t xml:space="preserve"> is the declaration of a new variable, </w:t>
      </w:r>
      <w:r w:rsidDel="00000000" w:rsidR="00000000" w:rsidRPr="00000000">
        <w:rPr>
          <w:rFonts w:ascii="Courier New" w:cs="Courier New" w:eastAsia="Courier New" w:hAnsi="Courier New"/>
          <w:rtl w:val="0"/>
        </w:rPr>
        <w:t xml:space="preserve">in</w:t>
      </w:r>
      <w:r w:rsidDel="00000000" w:rsidR="00000000" w:rsidRPr="00000000">
        <w:rPr>
          <w:rFonts w:ascii="Open Sans" w:cs="Open Sans" w:eastAsia="Open Sans" w:hAnsi="Open Sans"/>
          <w:rtl w:val="0"/>
        </w:rPr>
        <w:t xml:space="preserve"> is a keyword and </w:t>
      </w:r>
      <w:r w:rsidDel="00000000" w:rsidR="00000000" w:rsidRPr="00000000">
        <w:rPr>
          <w:rFonts w:ascii="Courier New" w:cs="Courier New" w:eastAsia="Courier New" w:hAnsi="Courier New"/>
          <w:rtl w:val="0"/>
        </w:rPr>
        <w:t xml:space="preserve">items</w:t>
      </w:r>
      <w:r w:rsidDel="00000000" w:rsidR="00000000" w:rsidRPr="00000000">
        <w:rPr>
          <w:rFonts w:ascii="Open Sans" w:cs="Open Sans" w:eastAsia="Open Sans" w:hAnsi="Open Sans"/>
          <w:rtl w:val="0"/>
        </w:rPr>
        <w:t xml:space="preserve"> is an expression.  Because we don't know what part is an expression and which is not, </w:t>
      </w:r>
      <w:r w:rsidDel="00000000" w:rsidR="00000000" w:rsidRPr="00000000">
        <w:rPr>
          <w:rFonts w:ascii="Open Sans" w:cs="Open Sans" w:eastAsia="Open Sans" w:hAnsi="Open Sans"/>
          <w:rtl w:val="0"/>
        </w:rPr>
        <w:t xml:space="preserve">it is not possible for the compiler to precompile the expression ahead of time</w:t>
      </w:r>
      <w:r w:rsidDel="00000000" w:rsidR="00000000" w:rsidRPr="00000000">
        <w:rPr>
          <w:rFonts w:ascii="Open Sans" w:cs="Open Sans" w:eastAsia="Open Sans" w:hAnsi="Open Sans"/>
          <w:rtl w:val="0"/>
        </w:rPr>
        <w:t xml:space="preserve">. This has several negative implications.</w:t>
      </w:r>
    </w:p>
    <w:p w:rsidR="00000000" w:rsidDel="00000000" w:rsidP="00000000" w:rsidRDefault="00000000" w:rsidRPr="00000000">
      <w:pPr>
        <w:widowControl w:val="0"/>
        <w:numPr>
          <w:ilvl w:val="1"/>
          <w:numId w:val="9"/>
        </w:numPr>
        <w:spacing w:after="80" w:before="280" w:lineRule="auto"/>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speed</w:t>
      </w:r>
      <w:r w:rsidDel="00000000" w:rsidR="00000000" w:rsidRPr="00000000">
        <w:rPr>
          <w:rFonts w:ascii="Open Sans" w:cs="Open Sans" w:eastAsia="Open Sans" w:hAnsi="Open Sans"/>
          <w:rtl w:val="0"/>
        </w:rPr>
        <w:t xml:space="preserve">: we have to parse and set up watching for each instance of the repeater. It is also up to the repeater to parse the microsyntax and extract the parts. There is also a cost of</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unused variables slowdown</w:t>
      </w:r>
      <w:r w:rsidDel="00000000" w:rsidR="00000000" w:rsidRPr="00000000">
        <w:rPr>
          <w:rFonts w:ascii="Open Sans" w:cs="Open Sans" w:eastAsia="Open Sans" w:hAnsi="Open Sans"/>
          <w:rtl w:val="0"/>
        </w:rPr>
        <w:t xml:space="preserve">. These </w:t>
      </w:r>
      <w:r w:rsidDel="00000000" w:rsidR="00000000" w:rsidRPr="00000000">
        <w:rPr>
          <w:rFonts w:ascii="Open Sans" w:cs="Open Sans" w:eastAsia="Open Sans" w:hAnsi="Open Sans"/>
          <w:rtl w:val="0"/>
        </w:rPr>
        <w:t xml:space="preserve">are variables which ng-repeat creates but the template does not need.  These variables are costly to compute and set up, and if they are unused they negatively impact the performance of the system. See $index, $first, $middle, $last, $even, $odd, and so on.</w:t>
      </w:r>
    </w:p>
    <w:p w:rsidR="00000000" w:rsidDel="00000000" w:rsidP="00000000" w:rsidRDefault="00000000" w:rsidRPr="00000000">
      <w:pPr>
        <w:widowControl w:val="0"/>
        <w:numPr>
          <w:ilvl w:val="1"/>
          <w:numId w:val="9"/>
        </w:numPr>
        <w:spacing w:after="80" w:before="280" w:lineRule="auto"/>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local variables</w:t>
      </w:r>
      <w:r w:rsidDel="00000000" w:rsidR="00000000" w:rsidRPr="00000000">
        <w:rPr>
          <w:rFonts w:ascii="Open Sans" w:cs="Open Sans" w:eastAsia="Open Sans" w:hAnsi="Open Sans"/>
          <w:rtl w:val="0"/>
        </w:rPr>
        <w:t xml:space="preserve">: ng-repeat declares local variables, but without understanding the semantics of the repeater and the microsyntax it is not possible to know what these variables are. The issue is that because any directive could potentially create any variable it is no longer possible to verify the expression for typos ahead of time. (That is because your </w:t>
      </w:r>
      <w:r w:rsidDel="00000000" w:rsidR="00000000" w:rsidRPr="00000000">
        <w:rPr>
          <w:rFonts w:ascii="Courier New" w:cs="Courier New" w:eastAsia="Courier New" w:hAnsi="Courier New"/>
          <w:rtl w:val="0"/>
        </w:rPr>
        <w:t xml:space="preserve">foo</w:t>
      </w:r>
      <w:r w:rsidDel="00000000" w:rsidR="00000000" w:rsidRPr="00000000">
        <w:rPr>
          <w:rFonts w:ascii="Open Sans" w:cs="Open Sans" w:eastAsia="Open Sans" w:hAnsi="Open Sans"/>
          <w:rtl w:val="0"/>
        </w:rPr>
        <w:t xml:space="preserve"> symbol which is not found in controller could be injected by some directive, and hence we can not rule out that it is invalid)</w:t>
      </w:r>
    </w:p>
    <w:p w:rsidR="00000000" w:rsidDel="00000000" w:rsidP="00000000" w:rsidRDefault="00000000" w:rsidRPr="00000000">
      <w:pPr>
        <w:widowControl w:val="0"/>
        <w:numPr>
          <w:ilvl w:val="0"/>
          <w:numId w:val="9"/>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$parent</w:t>
      </w:r>
      <w:r w:rsidDel="00000000" w:rsidR="00000000" w:rsidRPr="00000000">
        <w:rPr>
          <w:rFonts w:ascii="Open Sans" w:cs="Open Sans" w:eastAsia="Open Sans" w:hAnsi="Open Sans"/>
          <w:rtl w:val="0"/>
        </w:rPr>
        <w:t xml:space="preserve">: because the variable created can shadow each other there needs to be a mechanism to escape the current context and read the parent variable. </w:t>
      </w:r>
      <w:r w:rsidDel="00000000" w:rsidR="00000000" w:rsidRPr="00000000">
        <w:rPr>
          <w:rFonts w:ascii="Open Sans" w:cs="Open Sans" w:eastAsia="Open Sans" w:hAnsi="Open Sans"/>
          <w:rtl w:val="0"/>
        </w:rPr>
        <w:t xml:space="preserve">This hack</w:t>
      </w:r>
      <w:r w:rsidDel="00000000" w:rsidR="00000000" w:rsidRPr="00000000">
        <w:rPr>
          <w:rFonts w:ascii="Open Sans" w:cs="Open Sans" w:eastAsia="Open Sans" w:hAnsi="Open Sans"/>
          <w:rtl w:val="0"/>
        </w:rPr>
        <w:t xml:space="preserve"> is done through $parent.  </w:t>
      </w:r>
    </w:p>
    <w:p w:rsidR="00000000" w:rsidDel="00000000" w:rsidP="00000000" w:rsidRDefault="00000000" w:rsidRPr="00000000">
      <w:pPr>
        <w:widowControl w:val="0"/>
        <w:numPr>
          <w:ilvl w:val="0"/>
          <w:numId w:val="9"/>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Silent Template</w:t>
      </w:r>
      <w:r w:rsidDel="00000000" w:rsidR="00000000" w:rsidRPr="00000000">
        <w:rPr>
          <w:rFonts w:ascii="Open Sans" w:cs="Open Sans" w:eastAsia="Open Sans" w:hAnsi="Open Sans"/>
          <w:rtl w:val="0"/>
        </w:rPr>
        <w:t xml:space="preserve">: ng-repeat actually creates a template of itself. This means that in production there can be zero, one or many </w:t>
      </w:r>
      <w:r w:rsidDel="00000000" w:rsidR="00000000" w:rsidRPr="00000000">
        <w:rPr>
          <w:rFonts w:ascii="Courier New" w:cs="Courier New" w:eastAsia="Courier New" w:hAnsi="Courier New"/>
          <w:rtl w:val="0"/>
        </w:rPr>
        <w:t xml:space="preserve">li</w:t>
      </w:r>
      <w:r w:rsidDel="00000000" w:rsidR="00000000" w:rsidRPr="00000000">
        <w:rPr>
          <w:rFonts w:ascii="Open Sans" w:cs="Open Sans" w:eastAsia="Open Sans" w:hAnsi="Open Sans"/>
          <w:rtl w:val="0"/>
        </w:rPr>
        <w:t xml:space="preserve">s. And the </w:t>
      </w:r>
      <w:r w:rsidDel="00000000" w:rsidR="00000000" w:rsidRPr="00000000">
        <w:rPr>
          <w:rFonts w:ascii="Courier New" w:cs="Courier New" w:eastAsia="Courier New" w:hAnsi="Courier New"/>
          <w:rtl w:val="0"/>
        </w:rPr>
        <w:t xml:space="preserve">li</w:t>
      </w:r>
      <w:r w:rsidDel="00000000" w:rsidR="00000000" w:rsidRPr="00000000">
        <w:rPr>
          <w:rFonts w:ascii="Open Sans" w:cs="Open Sans" w:eastAsia="Open Sans" w:hAnsi="Open Sans"/>
          <w:rtl w:val="0"/>
        </w:rPr>
        <w:t xml:space="preserve"> can even be wrapped by the ng-repeat in other </w:t>
      </w:r>
      <w:r w:rsidDel="00000000" w:rsidR="00000000" w:rsidRPr="00000000">
        <w:rPr>
          <w:rFonts w:ascii="Courier New" w:cs="Courier New" w:eastAsia="Courier New" w:hAnsi="Courier New"/>
          <w:rtl w:val="0"/>
        </w:rPr>
        <w:t xml:space="preserve">div</w:t>
      </w:r>
      <w:r w:rsidDel="00000000" w:rsidR="00000000" w:rsidRPr="00000000">
        <w:rPr>
          <w:rFonts w:ascii="Open Sans" w:cs="Open Sans" w:eastAsia="Open Sans" w:hAnsi="Open Sans"/>
          <w:rtl w:val="0"/>
        </w:rPr>
        <w:t xml:space="preserve">s (i.e. transclusion). There is no way to determine by looking at a template where these templates are without understanding the semantics of all active templates.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In short without knowing which directives are active and what their semantics are it is difficult to reason about the runtime characteristics of the template. This difficulty manifests itself in understanding by developers, building  tools, and optimizing for speed.</w:t>
      </w:r>
    </w:p>
    <w:p w:rsidR="00000000" w:rsidDel="00000000" w:rsidP="00000000" w:rsidRDefault="00000000" w:rsidRPr="00000000">
      <w:pPr>
        <w:pStyle w:val="Heading2"/>
        <w:widowControl w:val="0"/>
        <w:spacing w:after="80" w:before="280" w:lineRule="auto"/>
        <w:contextualSpacing w:val="0"/>
      </w:pPr>
      <w:bookmarkStart w:colFirst="0" w:colLast="0" w:name="h.fc6nst4tzy6x" w:id="6"/>
      <w:bookmarkEnd w:id="6"/>
      <w:r w:rsidDel="00000000" w:rsidR="00000000" w:rsidRPr="00000000">
        <w:rPr>
          <w:rtl w:val="0"/>
        </w:rPr>
        <w:t xml:space="preserve">Solving the repeat/template problem</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above section describe the issues with the current repeat, let's look at a simpler example before we revisit the Artists example above.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&lt;li template def-person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bind-ng-repeat="people"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bind-ng-repeat-track-by</w:t>
            </w:r>
            <w:r w:rsidDel="00000000" w:rsidR="00000000" w:rsidRPr="00000000">
              <w:rPr>
                <w:rFonts w:ascii="Courier New" w:cs="Courier New" w:eastAsia="Courier New" w:hAnsi="Courier New"/>
                <w:rtl w:val="0"/>
              </w:rPr>
              <w:t xml:space="preserve">="someFn"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bind-other-binding="someValue"&gt;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&lt;/li&gt;</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In the above example there are few changes.</w:t>
      </w:r>
    </w:p>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u w:val="none"/>
        </w:rPr>
      </w:pPr>
      <w:r w:rsidDel="00000000" w:rsidR="00000000" w:rsidRPr="00000000">
        <w:rPr>
          <w:rFonts w:ascii="Courier New" w:cs="Courier New" w:eastAsia="Courier New" w:hAnsi="Courier New"/>
          <w:b w:val="1"/>
          <w:rtl w:val="0"/>
        </w:rPr>
        <w:t xml:space="preserve">template</w:t>
      </w:r>
      <w:r w:rsidDel="00000000" w:rsidR="00000000" w:rsidRPr="00000000">
        <w:rPr>
          <w:rFonts w:ascii="Open Sans" w:cs="Open Sans" w:eastAsia="Open Sans" w:hAnsi="Open Sans"/>
          <w:rtl w:val="0"/>
        </w:rPr>
        <w:t xml:space="preserve"> attribute clearly designates this to be a template. This lets the compiler know that this element needs to be turned into a template for fast instantiation. Because it is declarative, tools and developers know that this DOM fragment can be removed, cloned, or wrapped </w:t>
      </w:r>
      <w:r w:rsidDel="00000000" w:rsidR="00000000" w:rsidRPr="00000000">
        <w:rPr>
          <w:rFonts w:ascii="Open Sans" w:cs="Open Sans" w:eastAsia="Open Sans" w:hAnsi="Open Sans"/>
          <w:rtl w:val="0"/>
        </w:rPr>
        <w:t xml:space="preserve">without knowing anything about which directives are active.</w:t>
      </w:r>
      <w:r w:rsidDel="00000000" w:rsidR="00000000" w:rsidRPr="00000000">
        <w:rPr>
          <w:rFonts w:ascii="Open Sans" w:cs="Open Sans" w:eastAsia="Open Sans" w:hAnsi="Open Sans"/>
          <w:rtl w:val="0"/>
        </w:rPr>
        <w:t xml:space="preserve"> The template keyword is actually a shorthand for the template tag.:</w:t>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&lt;template def-person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bind-ng-repeat="people"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bind-ng-repeat-track-by="someFn"&gt;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 bind-other-binding=”someValue”&gt;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&lt;/template&gt;</w:t>
            </w:r>
          </w:p>
        </w:tc>
      </w:tr>
    </w:tbl>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u w:val="none"/>
        </w:rPr>
      </w:pPr>
      <w:r w:rsidDel="00000000" w:rsidR="00000000" w:rsidRPr="00000000">
        <w:rPr>
          <w:rFonts w:ascii="Courier New" w:cs="Courier New" w:eastAsia="Courier New" w:hAnsi="Courier New"/>
          <w:b w:val="1"/>
          <w:rtl w:val="0"/>
        </w:rPr>
        <w:t xml:space="preserve">Binding hoisting:</w:t>
      </w:r>
      <w:r w:rsidDel="00000000" w:rsidR="00000000" w:rsidRPr="00000000">
        <w:rPr>
          <w:rFonts w:ascii="Open Sans" w:cs="Open Sans" w:eastAsia="Open Sans" w:hAnsi="Open Sans"/>
          <w:rtl w:val="0"/>
        </w:rPr>
        <w:t xml:space="preserve"> Notice that we need to know which bindings need to be hoisted to the </w:t>
      </w:r>
      <w:r w:rsidDel="00000000" w:rsidR="00000000" w:rsidRPr="00000000">
        <w:rPr>
          <w:rFonts w:ascii="Courier New" w:cs="Courier New" w:eastAsia="Courier New" w:hAnsi="Courier New"/>
          <w:rtl w:val="0"/>
        </w:rPr>
        <w:t xml:space="preserve">&lt;template&gt;</w:t>
      </w:r>
      <w:r w:rsidDel="00000000" w:rsidR="00000000" w:rsidRPr="00000000">
        <w:rPr>
          <w:rFonts w:ascii="Open Sans" w:cs="Open Sans" w:eastAsia="Open Sans" w:hAnsi="Open Sans"/>
          <w:rtl w:val="0"/>
        </w:rPr>
        <w:t xml:space="preserve"> tag and which stay behind on the </w:t>
      </w:r>
      <w:r w:rsidDel="00000000" w:rsidR="00000000" w:rsidRPr="00000000">
        <w:rPr>
          <w:rFonts w:ascii="Courier New" w:cs="Courier New" w:eastAsia="Courier New" w:hAnsi="Courier New"/>
          <w:rtl w:val="0"/>
        </w:rPr>
        <w:t xml:space="preserve">&lt;li&gt;</w:t>
      </w:r>
      <w:r w:rsidDel="00000000" w:rsidR="00000000" w:rsidRPr="00000000">
        <w:rPr>
          <w:rFonts w:ascii="Open Sans" w:cs="Open Sans" w:eastAsia="Open Sans" w:hAnsi="Open Sans"/>
          <w:rtl w:val="0"/>
        </w:rPr>
        <w:t xml:space="preserve"> tag. This again creates an issue since one must understand the binding semantics of the template directive before one can reason about which bindings get hoisted.</w:t>
      </w:r>
      <w:r w:rsidDel="00000000" w:rsidR="00000000" w:rsidRPr="00000000">
        <w:rPr>
          <w:rtl w:val="0"/>
        </w:rPr>
      </w:r>
    </w:p>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u w:val="none"/>
        </w:rPr>
      </w:pPr>
      <w:r w:rsidDel="00000000" w:rsidR="00000000" w:rsidRPr="00000000">
        <w:rPr>
          <w:rFonts w:ascii="Courier New" w:cs="Courier New" w:eastAsia="Courier New" w:hAnsi="Courier New"/>
          <w:b w:val="1"/>
          <w:rtl w:val="0"/>
        </w:rPr>
        <w:t xml:space="preserve">def-person</w:t>
      </w:r>
      <w:r w:rsidDel="00000000" w:rsidR="00000000" w:rsidRPr="00000000">
        <w:rPr>
          <w:rFonts w:ascii="Open Sans" w:cs="Open Sans" w:eastAsia="Open Sans" w:hAnsi="Open Sans"/>
          <w:rtl w:val="0"/>
        </w:rPr>
        <w:t xml:space="preserve">: The local variable </w:t>
      </w:r>
      <w:r w:rsidDel="00000000" w:rsidR="00000000" w:rsidRPr="00000000">
        <w:rPr>
          <w:rFonts w:ascii="Courier New" w:cs="Courier New" w:eastAsia="Courier New" w:hAnsi="Courier New"/>
          <w:rtl w:val="0"/>
        </w:rPr>
        <w:t xml:space="preserve">person</w:t>
      </w:r>
      <w:r w:rsidDel="00000000" w:rsidR="00000000" w:rsidRPr="00000000">
        <w:rPr>
          <w:rFonts w:ascii="Open Sans" w:cs="Open Sans" w:eastAsia="Open Sans" w:hAnsi="Open Sans"/>
          <w:rtl w:val="0"/>
        </w:rPr>
        <w:t xml:space="preserve"> is explicitly defined using </w:t>
      </w:r>
      <w:r w:rsidDel="00000000" w:rsidR="00000000" w:rsidRPr="00000000">
        <w:rPr>
          <w:rFonts w:ascii="Courier New" w:cs="Courier New" w:eastAsia="Courier New" w:hAnsi="Courier New"/>
          <w:rtl w:val="0"/>
        </w:rPr>
        <w:t xml:space="preserve">def-person</w:t>
      </w:r>
      <w:r w:rsidDel="00000000" w:rsidR="00000000" w:rsidRPr="00000000">
        <w:rPr>
          <w:rFonts w:ascii="Open Sans" w:cs="Open Sans" w:eastAsia="Open Sans" w:hAnsi="Open Sans"/>
          <w:rtl w:val="0"/>
        </w:rPr>
        <w:t xml:space="preserve">. Explicit creation of variables solves the issue of not being able to verify whether an expression is valid, since only symbols which are either in the component or explicitly defined are valid symbols. Explicit variables also solve the issue with</w:t>
      </w:r>
      <w:r w:rsidDel="00000000" w:rsidR="00000000" w:rsidRPr="00000000">
        <w:rPr>
          <w:rFonts w:ascii="Courier New" w:cs="Courier New" w:eastAsia="Courier New" w:hAnsi="Courier New"/>
          <w:rtl w:val="0"/>
        </w:rPr>
        <w:t xml:space="preserve">$parent</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rtl w:val="0"/>
        </w:rPr>
        <w:t xml:space="preserve">unused variables slow down</w:t>
      </w:r>
      <w:r w:rsidDel="00000000" w:rsidR="00000000" w:rsidRPr="00000000">
        <w:rPr>
          <w:rFonts w:ascii="Open Sans" w:cs="Open Sans" w:eastAsia="Open Sans" w:hAnsi="Open Sans"/>
          <w:rtl w:val="0"/>
        </w:rPr>
        <w:t xml:space="preserve">.</w:t>
      </w:r>
    </w:p>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Better alignment</w:t>
      </w:r>
      <w:r w:rsidDel="00000000" w:rsidR="00000000" w:rsidRPr="00000000">
        <w:rPr>
          <w:rFonts w:ascii="Open Sans" w:cs="Open Sans" w:eastAsia="Open Sans" w:hAnsi="Open Sans"/>
          <w:rtl w:val="0"/>
        </w:rPr>
        <w:t xml:space="preserve"> with the template tag in upcoming Web Components standard.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But this is not an ideal syntax. The reason is that the </w:t>
      </w:r>
      <w:r w:rsidDel="00000000" w:rsidR="00000000" w:rsidRPr="00000000">
        <w:rPr>
          <w:rFonts w:ascii="Courier New" w:cs="Courier New" w:eastAsia="Courier New" w:hAnsi="Courier New"/>
          <w:rtl w:val="0"/>
        </w:rPr>
        <w:t xml:space="preserve">bind-</w:t>
      </w:r>
      <w:r w:rsidDel="00000000" w:rsidR="00000000" w:rsidRPr="00000000">
        <w:rPr>
          <w:rFonts w:ascii="Open Sans" w:cs="Open Sans" w:eastAsia="Open Sans" w:hAnsi="Open Sans"/>
          <w:rtl w:val="0"/>
        </w:rPr>
        <w:t xml:space="preserve"> prefix implies that there is a </w:t>
      </w:r>
      <w:r w:rsidDel="00000000" w:rsidR="00000000" w:rsidRPr="00000000">
        <w:rPr>
          <w:rFonts w:ascii="Courier New" w:cs="Courier New" w:eastAsia="Courier New" w:hAnsi="Courier New"/>
          <w:rtl w:val="0"/>
        </w:rPr>
        <w:t xml:space="preserve">ngRepeat</w:t>
      </w:r>
      <w:r w:rsidDel="00000000" w:rsidR="00000000" w:rsidRPr="00000000">
        <w:rPr>
          <w:rFonts w:ascii="Open Sans" w:cs="Open Sans" w:eastAsia="Open Sans" w:hAnsi="Open Sans"/>
          <w:rtl w:val="0"/>
        </w:rPr>
        <w:t xml:space="preserve"> property on the </w:t>
      </w:r>
      <w:r w:rsidDel="00000000" w:rsidR="00000000" w:rsidRPr="00000000">
        <w:rPr>
          <w:rFonts w:ascii="Courier New" w:cs="Courier New" w:eastAsia="Courier New" w:hAnsi="Courier New"/>
          <w:rtl w:val="0"/>
        </w:rPr>
        <w:t xml:space="preserve">li</w:t>
      </w:r>
      <w:r w:rsidDel="00000000" w:rsidR="00000000" w:rsidRPr="00000000">
        <w:rPr>
          <w:rFonts w:ascii="Open Sans" w:cs="Open Sans" w:eastAsia="Open Sans" w:hAnsi="Open Sans"/>
          <w:rtl w:val="0"/>
        </w:rPr>
        <w:t xml:space="preserve"> element. But this is not the case. When the application runs the reality is a bit different.</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 anchor: ng-repeat="people" ng-repeat-track-by="someFn"&gt;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&lt;li def-person="..."&gt;person1&lt;/li&gt;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&lt;li def-person="..."&gt;person2&lt;/li&gt;</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Notice that the ng-repeat and ng-repeat-track-by get hoisted to an anchor, while the `</w:t>
      </w:r>
      <w:r w:rsidDel="00000000" w:rsidR="00000000" w:rsidRPr="00000000">
        <w:rPr>
          <w:rFonts w:ascii="Courier New" w:cs="Courier New" w:eastAsia="Courier New" w:hAnsi="Courier New"/>
          <w:rtl w:val="0"/>
        </w:rPr>
        <w:t xml:space="preserve">li</w:t>
      </w:r>
      <w:r w:rsidDel="00000000" w:rsidR="00000000" w:rsidRPr="00000000">
        <w:rPr>
          <w:rFonts w:ascii="Open Sans" w:cs="Open Sans" w:eastAsia="Open Sans" w:hAnsi="Open Sans"/>
          <w:rtl w:val="0"/>
        </w:rPr>
        <w:t xml:space="preserve"> tags get stripped off the repeater and the local variable declaration gets cloned along with the template but different assignments get made to it for each instance of the `</w:t>
      </w:r>
      <w:r w:rsidDel="00000000" w:rsidR="00000000" w:rsidRPr="00000000">
        <w:rPr>
          <w:rFonts w:ascii="Courier New" w:cs="Courier New" w:eastAsia="Courier New" w:hAnsi="Courier New"/>
          <w:rtl w:val="0"/>
        </w:rPr>
        <w:t xml:space="preserve">li</w:t>
      </w:r>
      <w:r w:rsidDel="00000000" w:rsidR="00000000" w:rsidRPr="00000000">
        <w:rPr>
          <w:rFonts w:ascii="Open Sans" w:cs="Open Sans" w:eastAsia="Open Sans" w:hAnsi="Open Sans"/>
          <w:rtl w:val="0"/>
        </w:rPr>
        <w:t xml:space="preserve"> tag. Looking at a set of attributes, it is not clear which attributes will get hoisted and which will stay behind. Template-based directives are not a good fit for the </w:t>
      </w:r>
      <w:r w:rsidDel="00000000" w:rsidR="00000000" w:rsidRPr="00000000">
        <w:rPr>
          <w:rFonts w:ascii="Courier New" w:cs="Courier New" w:eastAsia="Courier New" w:hAnsi="Courier New"/>
          <w:rtl w:val="0"/>
        </w:rPr>
        <w:t xml:space="preserve">bind-</w:t>
      </w:r>
      <w:r w:rsidDel="00000000" w:rsidR="00000000" w:rsidRPr="00000000">
        <w:rPr>
          <w:rFonts w:ascii="Open Sans" w:cs="Open Sans" w:eastAsia="Open Sans" w:hAnsi="Open Sans"/>
          <w:rtl w:val="0"/>
        </w:rPr>
        <w:t xml:space="preserve"> syntax, which binds an expression to an element property. The property on the element may be real in the case of Web Component or implicit in the case of Angular Component, but it is a property. In the case of template (such as ng-repeat and ng-if) the property is not on the element, but on the anchor. There is one property (one anchor) but many clones of the template. The </w:t>
      </w:r>
      <w:r w:rsidDel="00000000" w:rsidR="00000000" w:rsidRPr="00000000">
        <w:rPr>
          <w:rFonts w:ascii="Courier New" w:cs="Courier New" w:eastAsia="Courier New" w:hAnsi="Courier New"/>
          <w:rtl w:val="0"/>
        </w:rPr>
        <w:t xml:space="preserve">bind-</w:t>
      </w:r>
      <w:r w:rsidDel="00000000" w:rsidR="00000000" w:rsidRPr="00000000">
        <w:rPr>
          <w:rFonts w:ascii="Open Sans" w:cs="Open Sans" w:eastAsia="Open Sans" w:hAnsi="Open Sans"/>
          <w:rtl w:val="0"/>
        </w:rPr>
        <w:t xml:space="preserve"> syntax is not a good fit here.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Let's rewrite the above in the long WebComponent syntax</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&lt;template </w:t>
            </w:r>
            <w:r w:rsidDel="00000000" w:rsidR="00000000" w:rsidRPr="00000000">
              <w:rPr>
                <w:rFonts w:ascii="Courier New" w:cs="Courier New" w:eastAsia="Courier New" w:hAnsi="Courier New"/>
                <w:rtl w:val="0"/>
              </w:rPr>
              <w:t xml:space="preserve">def-ng-repeat="</w:t>
            </w:r>
            <w:r w:rsidDel="00000000" w:rsidR="00000000" w:rsidRPr="00000000">
              <w:rPr>
                <w:rFonts w:ascii="Courier New" w:cs="Courier New" w:eastAsia="Courier New" w:hAnsi="Courier New"/>
                <w:rtl w:val="0"/>
              </w:rPr>
              <w:t xml:space="preserve">person"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bind-ng-repeat-in="</w:t>
            </w:r>
            <w:r w:rsidDel="00000000" w:rsidR="00000000" w:rsidRPr="00000000">
              <w:rPr>
                <w:rFonts w:ascii="Courier New" w:cs="Courier New" w:eastAsia="Courier New" w:hAnsi="Courier New"/>
                <w:rtl w:val="0"/>
              </w:rPr>
              <w:t xml:space="preserve">people"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bind-ng-repeat-track-by="someFn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&lt;li&gt;{{person}}&lt;/li&gt;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 instances --&gt;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&lt;li&gt;adam&lt;/li&gt;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&lt;li&gt;eric&lt;/li&gt;</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80" w:before="280" w:line="276" w:lineRule="auto"/>
        <w:ind w:left="0" w:right="0" w:firstLine="0"/>
        <w:contextualSpacing w:val="0"/>
        <w:jc w:val="left"/>
      </w:pPr>
      <w:r w:rsidDel="00000000" w:rsidR="00000000" w:rsidRPr="00000000">
        <w:rPr>
          <w:rFonts w:ascii="Open Sans" w:cs="Open Sans" w:eastAsia="Open Sans" w:hAnsi="Open Sans"/>
          <w:rtl w:val="0"/>
        </w:rPr>
        <w:t xml:space="preserve">Here all of the ambiguity disappears from the template:</w:t>
      </w:r>
    </w:p>
    <w:p w:rsidR="00000000" w:rsidDel="00000000" w:rsidP="00000000" w:rsidRDefault="00000000" w:rsidRPr="00000000">
      <w:pPr>
        <w:keepNext w:val="0"/>
        <w:keepLines w:val="0"/>
        <w:widowControl w:val="0"/>
        <w:numPr>
          <w:ilvl w:val="0"/>
          <w:numId w:val="11"/>
        </w:numPr>
        <w:spacing w:after="80" w:before="280" w:line="276" w:lineRule="auto"/>
        <w:ind w:left="720" w:right="0" w:hanging="360"/>
        <w:contextualSpacing w:val="1"/>
        <w:jc w:val="left"/>
        <w:rPr>
          <w:rFonts w:ascii="Open Sans" w:cs="Open Sans" w:eastAsia="Open Sans" w:hAnsi="Open Sans"/>
          <w:u w:val="none"/>
        </w:rPr>
      </w:pPr>
      <w:r w:rsidDel="00000000" w:rsidR="00000000" w:rsidRPr="00000000">
        <w:rPr>
          <w:rFonts w:ascii="Open Sans" w:cs="Open Sans" w:eastAsia="Open Sans" w:hAnsi="Open Sans"/>
          <w:rtl w:val="0"/>
        </w:rPr>
        <w:t xml:space="preserve">Template is easy to identify using the &lt;template&gt; tag</w:t>
      </w:r>
    </w:p>
    <w:p w:rsidR="00000000" w:rsidDel="00000000" w:rsidP="00000000" w:rsidRDefault="00000000" w:rsidRPr="00000000">
      <w:pPr>
        <w:keepNext w:val="0"/>
        <w:keepLines w:val="0"/>
        <w:widowControl w:val="0"/>
        <w:numPr>
          <w:ilvl w:val="0"/>
          <w:numId w:val="11"/>
        </w:numPr>
        <w:spacing w:after="80" w:before="280" w:line="276" w:lineRule="auto"/>
        <w:ind w:left="720" w:right="0" w:hanging="360"/>
        <w:contextualSpacing w:val="1"/>
        <w:jc w:val="left"/>
        <w:rPr>
          <w:rFonts w:ascii="Open Sans" w:cs="Open Sans" w:eastAsia="Open Sans" w:hAnsi="Open Sans"/>
          <w:u w:val="none"/>
        </w:rPr>
      </w:pPr>
      <w:r w:rsidDel="00000000" w:rsidR="00000000" w:rsidRPr="00000000">
        <w:rPr>
          <w:rFonts w:ascii="Open Sans" w:cs="Open Sans" w:eastAsia="Open Sans" w:hAnsi="Open Sans"/>
          <w:rtl w:val="0"/>
        </w:rPr>
        <w:t xml:space="preserve">The bindings are already hoisted from the &lt;li&gt; to the &lt;template&gt; and so it is clear which bindings go with the template controller and which go with the template instance.</w:t>
      </w:r>
    </w:p>
    <w:p w:rsidR="00000000" w:rsidDel="00000000" w:rsidP="00000000" w:rsidRDefault="00000000" w:rsidRPr="00000000">
      <w:pPr>
        <w:keepNext w:val="0"/>
        <w:keepLines w:val="0"/>
        <w:widowControl w:val="0"/>
        <w:numPr>
          <w:ilvl w:val="0"/>
          <w:numId w:val="11"/>
        </w:numPr>
        <w:spacing w:after="80" w:before="280" w:line="276" w:lineRule="auto"/>
        <w:ind w:left="720" w:right="0" w:hanging="360"/>
        <w:contextualSpacing w:val="1"/>
        <w:jc w:val="left"/>
        <w:rPr>
          <w:rFonts w:ascii="Open Sans" w:cs="Open Sans" w:eastAsia="Open Sans" w:hAnsi="Open Sans"/>
          <w:u w:val="none"/>
        </w:rPr>
      </w:pPr>
      <w:r w:rsidDel="00000000" w:rsidR="00000000" w:rsidRPr="00000000">
        <w:rPr>
          <w:rFonts w:ascii="Open Sans" w:cs="Open Sans" w:eastAsia="Open Sans" w:hAnsi="Open Sans"/>
          <w:rtl w:val="0"/>
        </w:rPr>
        <w:t xml:space="preserve">Template becomes the anchor for the template controller, ie, the instances get added as siblings of the anchor.</w:t>
      </w:r>
    </w:p>
    <w:p w:rsidR="00000000" w:rsidDel="00000000" w:rsidP="00000000" w:rsidRDefault="00000000" w:rsidRPr="00000000">
      <w:pPr>
        <w:keepNext w:val="0"/>
        <w:keepLines w:val="0"/>
        <w:widowControl w:val="0"/>
        <w:spacing w:after="80" w:before="280" w:line="276" w:lineRule="auto"/>
        <w:ind w:left="0" w:right="0" w:firstLine="0"/>
        <w:contextualSpacing w:val="0"/>
        <w:jc w:val="left"/>
      </w:pPr>
      <w:r w:rsidDel="00000000" w:rsidR="00000000" w:rsidRPr="00000000">
        <w:rPr>
          <w:rFonts w:ascii="Open Sans" w:cs="Open Sans" w:eastAsia="Open Sans" w:hAnsi="Open Sans"/>
          <w:rtl w:val="0"/>
        </w:rPr>
        <w:t xml:space="preserve">The downside is that the above syntax is extremely verbose, (also not compatible with browsers which do not support &lt;template&gt; element yet.) What we need is to keep the above as the mental model and the long version (for supported browsers) but have a shorthand way of expressing the above syntax. </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Instead let's propose a new hybrid syntax which solves the above issues. Let's allow the declaration of the template on any element using the template attribute. Then propose a syntax for the attribute value which would expand to the set of attributes on the &lt;template&gt; tag. A secondary goal would be to allow the attribute keys to be composable into DSL. An example of such syntax may be as shown below, but let's not discuss the exact syntax just yet.</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 template="</w:t>
            </w:r>
            <w:r w:rsidDel="00000000" w:rsidR="00000000" w:rsidRPr="00000000">
              <w:rPr>
                <w:rFonts w:ascii="Courier New" w:cs="Courier New" w:eastAsia="Courier New" w:hAnsi="Courier New"/>
                <w:rtl w:val="0"/>
              </w:rPr>
              <w:t xml:space="preserve">ng-repeat</w:t>
            </w:r>
            <w:r w:rsidDel="00000000" w:rsidR="00000000" w:rsidRPr="00000000">
              <w:rPr>
                <w:rFonts w:ascii="Courier New" w:cs="Courier New" w:eastAsia="Courier New" w:hAnsi="Courier New"/>
                <w:rtl w:val="0"/>
              </w:rPr>
              <w:t xml:space="preserve"> #person in</w:t>
            </w:r>
            <w:r w:rsidDel="00000000" w:rsidR="00000000" w:rsidRPr="00000000">
              <w:rPr>
                <w:rFonts w:ascii="Courier New" w:cs="Courier New" w:eastAsia="Courier New" w:hAnsi="Courier New"/>
                <w:rtl w:val="0"/>
              </w:rPr>
              <w:t xml:space="preserve"> people; trackBy someFn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{{person}}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&lt;/li&gt;</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80" w:before="280" w:line="276" w:lineRule="auto"/>
        <w:ind w:left="0" w:right="0" w:firstLine="0"/>
        <w:contextualSpacing w:val="0"/>
        <w:jc w:val="left"/>
      </w:pPr>
      <w:r w:rsidDel="00000000" w:rsidR="00000000" w:rsidRPr="00000000">
        <w:rPr>
          <w:rFonts w:ascii="Open Sans" w:cs="Open Sans" w:eastAsia="Open Sans" w:hAnsi="Open Sans"/>
          <w:rtl w:val="0"/>
        </w:rPr>
        <w:t xml:space="preserve">Notice that:</w:t>
      </w:r>
    </w:p>
    <w:p w:rsidR="00000000" w:rsidDel="00000000" w:rsidP="00000000" w:rsidRDefault="00000000" w:rsidRPr="00000000">
      <w:pPr>
        <w:keepNext w:val="0"/>
        <w:keepLines w:val="0"/>
        <w:widowControl w:val="0"/>
        <w:numPr>
          <w:ilvl w:val="0"/>
          <w:numId w:val="4"/>
        </w:numPr>
        <w:spacing w:after="80" w:before="280" w:line="276" w:lineRule="auto"/>
        <w:ind w:left="720" w:right="0" w:hanging="360"/>
        <w:contextualSpacing w:val="1"/>
        <w:jc w:val="left"/>
        <w:rPr>
          <w:rFonts w:ascii="Open Sans" w:cs="Open Sans" w:eastAsia="Open Sans" w:hAnsi="Open Sans"/>
          <w:u w:val="none"/>
        </w:rPr>
      </w:pPr>
      <w:r w:rsidDel="00000000" w:rsidR="00000000" w:rsidRPr="00000000">
        <w:rPr>
          <w:rFonts w:ascii="Open Sans" w:cs="Open Sans" w:eastAsia="Open Sans" w:hAnsi="Open Sans"/>
          <w:rtl w:val="0"/>
        </w:rPr>
        <w:t xml:space="preserve">A template directive must be declared inside of a template attribute. This makes it clear that it is a template.</w:t>
      </w:r>
    </w:p>
    <w:p w:rsidR="00000000" w:rsidDel="00000000" w:rsidP="00000000" w:rsidRDefault="00000000" w:rsidRPr="00000000">
      <w:pPr>
        <w:keepNext w:val="0"/>
        <w:keepLines w:val="0"/>
        <w:widowControl w:val="0"/>
        <w:numPr>
          <w:ilvl w:val="0"/>
          <w:numId w:val="4"/>
        </w:numPr>
        <w:spacing w:after="80" w:before="280" w:line="276" w:lineRule="auto"/>
        <w:ind w:left="720" w:right="0" w:hanging="360"/>
        <w:contextualSpacing w:val="1"/>
        <w:jc w:val="left"/>
        <w:rPr>
          <w:rFonts w:ascii="Open Sans" w:cs="Open Sans" w:eastAsia="Open Sans" w:hAnsi="Open Sans"/>
          <w:u w:val="none"/>
        </w:rPr>
      </w:pPr>
      <w:r w:rsidDel="00000000" w:rsidR="00000000" w:rsidRPr="00000000">
        <w:rPr>
          <w:rFonts w:ascii="Open Sans" w:cs="Open Sans" w:eastAsia="Open Sans" w:hAnsi="Open Sans"/>
          <w:rtl w:val="0"/>
        </w:rPr>
        <w:t xml:space="preserve">Pseudo micro syntax based on keywords, symbols and expressions. Where the expressions, keywords and symbols are clearly identifiable.</w:t>
      </w: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80" w:before="280" w:line="276" w:lineRule="auto"/>
        <w:ind w:right="0"/>
        <w:contextualSpacing w:val="0"/>
        <w:jc w:val="left"/>
      </w:pPr>
      <w:r w:rsidDel="00000000" w:rsidR="00000000" w:rsidRPr="00000000">
        <w:rPr>
          <w:rFonts w:ascii="Open Sans" w:cs="Open Sans" w:eastAsia="Open Sans" w:hAnsi="Open Sans"/>
          <w:rtl w:val="0"/>
        </w:rPr>
        <w:t xml:space="preserve">The above </w:t>
      </w:r>
      <w:r w:rsidDel="00000000" w:rsidR="00000000" w:rsidRPr="00000000">
        <w:rPr>
          <w:rFonts w:ascii="Open Sans" w:cs="Open Sans" w:eastAsia="Open Sans" w:hAnsi="Open Sans"/>
          <w:rtl w:val="0"/>
        </w:rPr>
        <w:t xml:space="preserve">gets expanded to </w:t>
      </w:r>
      <w:r w:rsidDel="00000000" w:rsidR="00000000" w:rsidRPr="00000000">
        <w:rPr>
          <w:rFonts w:ascii="Open Sans" w:cs="Open Sans" w:eastAsia="Open Sans" w:hAnsi="Open Sans"/>
          <w:rtl w:val="0"/>
        </w:rPr>
        <w:t xml:space="preserve">the long syntax as shown here.</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&lt;template </w:t>
            </w:r>
            <w:r w:rsidDel="00000000" w:rsidR="00000000" w:rsidRPr="00000000">
              <w:rPr>
                <w:rFonts w:ascii="Courier New" w:cs="Courier New" w:eastAsia="Courier New" w:hAnsi="Courier New"/>
                <w:rtl w:val="0"/>
              </w:rPr>
              <w:t xml:space="preserve">def-ng-repeat="</w:t>
            </w:r>
            <w:r w:rsidDel="00000000" w:rsidR="00000000" w:rsidRPr="00000000">
              <w:rPr>
                <w:rFonts w:ascii="Courier New" w:cs="Courier New" w:eastAsia="Courier New" w:hAnsi="Courier New"/>
                <w:rtl w:val="0"/>
              </w:rPr>
              <w:t xml:space="preserve">person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bind-ng-repeat-in="</w:t>
            </w:r>
            <w:r w:rsidDel="00000000" w:rsidR="00000000" w:rsidRPr="00000000">
              <w:rPr>
                <w:rFonts w:ascii="Courier New" w:cs="Courier New" w:eastAsia="Courier New" w:hAnsi="Courier New"/>
                <w:rtl w:val="0"/>
              </w:rPr>
              <w:t xml:space="preserve">people"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bind-ng-repeat-track-by="someFn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&lt;li&gt;{{person}}&lt;/li&gt;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&lt;/template&gt;</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pStyle w:val="Heading2"/>
        <w:widowControl w:val="0"/>
        <w:spacing w:after="80" w:lineRule="auto"/>
        <w:contextualSpacing w:val="0"/>
      </w:pPr>
      <w:bookmarkStart w:colFirst="0" w:colLast="0" w:name="h.3n4bkkgz9js2" w:id="7"/>
      <w:bookmarkEnd w:id="7"/>
      <w:r w:rsidDel="00000000" w:rsidR="00000000" w:rsidRPr="00000000">
        <w:rPr>
          <w:rtl w:val="0"/>
        </w:rPr>
        <w:t xml:space="preserve">Template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goal of template syntax should be:</w:t>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Easy/predictable mapping from the syntax to the attribute mappings on the &lt;template&gt; (hoisting)</w:t>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Allow building simple DSLs in the form of `foreach item in items`</w:t>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Fonts w:ascii="Open Sans" w:cs="Open Sans" w:eastAsia="Open Sans" w:hAnsi="Open Sans"/>
          <w:rtl w:val="0"/>
        </w:rPr>
        <w:t xml:space="preserve">The templates are made up of three parts:</w:t>
      </w:r>
    </w:p>
    <w:p w:rsidR="00000000" w:rsidDel="00000000" w:rsidP="00000000" w:rsidRDefault="00000000" w:rsidRPr="00000000">
      <w:pPr>
        <w:widowControl w:val="0"/>
        <w:numPr>
          <w:ilvl w:val="0"/>
          <w:numId w:val="8"/>
        </w:numPr>
        <w:spacing w:after="8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Keywords: which will map back to template attribute names.</w:t>
      </w:r>
    </w:p>
    <w:p w:rsidR="00000000" w:rsidDel="00000000" w:rsidP="00000000" w:rsidRDefault="00000000" w:rsidRPr="00000000">
      <w:pPr>
        <w:widowControl w:val="0"/>
        <w:numPr>
          <w:ilvl w:val="0"/>
          <w:numId w:val="8"/>
        </w:numPr>
        <w:spacing w:after="8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Expressions: which will map back to template attribute value.</w:t>
      </w:r>
    </w:p>
    <w:p w:rsidR="00000000" w:rsidDel="00000000" w:rsidP="00000000" w:rsidRDefault="00000000" w:rsidRPr="00000000">
      <w:pPr>
        <w:widowControl w:val="0"/>
        <w:numPr>
          <w:ilvl w:val="0"/>
          <w:numId w:val="8"/>
        </w:numPr>
        <w:spacing w:after="8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Symbols: which will allow creation of new symbols.</w:t>
      </w:r>
    </w:p>
    <w:p w:rsidR="00000000" w:rsidDel="00000000" w:rsidP="00000000" w:rsidRDefault="00000000" w:rsidRPr="00000000">
      <w:pPr>
        <w:widowControl w:val="0"/>
        <w:numPr>
          <w:ilvl w:val="0"/>
          <w:numId w:val="8"/>
        </w:numPr>
        <w:spacing w:after="8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Delimiters: things such as `,`, `;`, `:` which will ease in reading the syntax, but which have no semantic meaning. </w:t>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Fonts w:ascii="Open Sans" w:cs="Open Sans" w:eastAsia="Open Sans" w:hAnsi="Open Sans"/>
          <w:rtl w:val="0"/>
        </w:rPr>
        <w:t xml:space="preserve">Let's look at simple definitions:</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45"/>
        <w:gridCol w:w="3795"/>
        <w:tblGridChange w:id="0">
          <w:tblGrid>
            <w:gridCol w:w="3120"/>
            <w:gridCol w:w="2445"/>
            <w:gridCol w:w="3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template=""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&lt;template&gt;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symbol mapping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ng-repeat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def-ng-repeat="item"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expression mapping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in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bind-ng-repeat-in="expression"</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t xml:space="preserve">Here are some examples:</w:t>
      </w:r>
    </w:p>
    <w:p w:rsidR="00000000" w:rsidDel="00000000" w:rsidP="00000000" w:rsidRDefault="00000000" w:rsidRPr="00000000">
      <w:pPr>
        <w:widowControl w:val="0"/>
        <w:numPr>
          <w:ilvl w:val="0"/>
          <w:numId w:val="13"/>
        </w:numPr>
        <w:spacing w:after="80" w:lineRule="auto"/>
        <w:ind w:left="720" w:hanging="360"/>
        <w:contextualSpacing w:val="1"/>
        <w:rPr>
          <w:rFonts w:ascii="Courier New" w:cs="Courier New" w:eastAsia="Courier New" w:hAnsi="Courier New"/>
        </w:rPr>
      </w:pPr>
      <w:r w:rsidDel="00000000" w:rsidR="00000000" w:rsidRPr="00000000">
        <w:rPr>
          <w:rtl w:val="0"/>
        </w:rPr>
        <w:t xml:space="preserve">Basic example:</w:t>
      </w:r>
      <w:r w:rsidDel="00000000" w:rsidR="00000000" w:rsidRPr="00000000">
        <w:rPr>
          <w:rFonts w:ascii="Courier New" w:cs="Courier New" w:eastAsia="Courier New" w:hAnsi="Courier New"/>
          <w:rtl w:val="0"/>
        </w:rPr>
        <w:br w:type="textWrapping"/>
        <w:t xml:space="preserve">&lt;div </w:t>
      </w:r>
      <w:r w:rsidDel="00000000" w:rsidR="00000000" w:rsidRPr="00000000">
        <w:rPr>
          <w:rFonts w:ascii="Courier New" w:cs="Courier New" w:eastAsia="Courier New" w:hAnsi="Courier New"/>
          <w:rtl w:val="0"/>
        </w:rPr>
        <w:t xml:space="preserve">template</w:t>
      </w:r>
      <w:r w:rsidDel="00000000" w:rsidR="00000000" w:rsidRPr="00000000">
        <w:rPr>
          <w:rFonts w:ascii="Courier New" w:cs="Courier New" w:eastAsia="Courier New" w:hAnsi="Courier New"/>
          <w:rtl w:val="0"/>
        </w:rPr>
        <w:t xml:space="preserve">="ng-repeat #person in people"&gt;</w:t>
        <w:br w:type="textWrapping"/>
        <w:t xml:space="preserve">&lt;template def-ng-repeat="person" bind-ng-repeat-in="people"&gt;</w:t>
        <w:br w:type="textWrapping"/>
      </w:r>
    </w:p>
    <w:p w:rsidR="00000000" w:rsidDel="00000000" w:rsidP="00000000" w:rsidRDefault="00000000" w:rsidRPr="00000000">
      <w:pPr>
        <w:widowControl w:val="0"/>
        <w:numPr>
          <w:ilvl w:val="0"/>
          <w:numId w:val="13"/>
        </w:numPr>
        <w:spacing w:after="80" w:lineRule="auto"/>
        <w:ind w:left="720" w:hanging="360"/>
        <w:contextualSpacing w:val="1"/>
        <w:rPr>
          <w:rFonts w:ascii="Courier New" w:cs="Courier New" w:eastAsia="Courier New" w:hAnsi="Courier New"/>
          <w:u w:val="none"/>
        </w:rPr>
      </w:pPr>
      <w:r w:rsidDel="00000000" w:rsidR="00000000" w:rsidRPr="00000000">
        <w:rPr>
          <w:rtl w:val="0"/>
        </w:rPr>
        <w:t xml:space="preserve">Using Track by:</w:t>
        <w:br w:type="textWrapping"/>
      </w:r>
      <w:r w:rsidDel="00000000" w:rsidR="00000000" w:rsidRPr="00000000">
        <w:rPr>
          <w:rFonts w:ascii="Courier New" w:cs="Courier New" w:eastAsia="Courier New" w:hAnsi="Courier New"/>
          <w:rtl w:val="0"/>
        </w:rPr>
        <w:t xml:space="preserve">&lt;div template="</w:t>
      </w:r>
      <w:r w:rsidDel="00000000" w:rsidR="00000000" w:rsidRPr="00000000">
        <w:rPr>
          <w:rFonts w:ascii="Courier New" w:cs="Courier New" w:eastAsia="Courier New" w:hAnsi="Courier New"/>
          <w:rtl w:val="0"/>
        </w:rPr>
        <w:t xml:space="preserve">ng-repeat #o in objs; trackBy: fn</w:t>
      </w:r>
      <w:r w:rsidDel="00000000" w:rsidR="00000000" w:rsidRPr="00000000">
        <w:rPr>
          <w:rFonts w:ascii="Courier New" w:cs="Courier New" w:eastAsia="Courier New" w:hAnsi="Courier New"/>
          <w:rtl w:val="0"/>
        </w:rPr>
        <w:t xml:space="preserve">"&gt;</w:t>
        <w:br w:type="textWrapping"/>
        <w:t xml:space="preserve">&lt;template def-ng-repeat="o" bind-ng-repeat-in="objs"</w:t>
        <w:br w:type="textWrapping"/>
        <w:t xml:space="preserve">          bind-ng-repeat-track-by="fn"&gt;</w:t>
        <w:br w:type="textWrapping"/>
      </w:r>
    </w:p>
    <w:p w:rsidR="00000000" w:rsidDel="00000000" w:rsidP="00000000" w:rsidRDefault="00000000" w:rsidRPr="00000000">
      <w:pPr>
        <w:widowControl w:val="0"/>
        <w:numPr>
          <w:ilvl w:val="0"/>
          <w:numId w:val="13"/>
        </w:numPr>
        <w:spacing w:after="80" w:lineRule="auto"/>
        <w:ind w:left="720" w:hanging="360"/>
        <w:contextualSpacing w:val="1"/>
        <w:rPr>
          <w:rFonts w:ascii="Courier New" w:cs="Courier New" w:eastAsia="Courier New" w:hAnsi="Courier New"/>
        </w:rPr>
      </w:pPr>
      <w:r w:rsidDel="00000000" w:rsidR="00000000" w:rsidRPr="00000000">
        <w:rPr>
          <w:rtl w:val="0"/>
        </w:rPr>
        <w:t xml:space="preserve">Declaring additional variables</w:t>
        <w:br w:type="textWrapping"/>
      </w:r>
      <w:r w:rsidDel="00000000" w:rsidR="00000000" w:rsidRPr="00000000">
        <w:rPr>
          <w:rFonts w:ascii="Courier New" w:cs="Courier New" w:eastAsia="Courier New" w:hAnsi="Courier New"/>
          <w:rtl w:val="0"/>
        </w:rPr>
        <w:t xml:space="preserve">&lt;div template="ng-repeat #o in objs</w:t>
      </w:r>
      <w:r w:rsidDel="00000000" w:rsidR="00000000" w:rsidRPr="00000000">
        <w:rPr>
          <w:rFonts w:ascii="Courier New" w:cs="Courier New" w:eastAsia="Courier New" w:hAnsi="Courier New"/>
          <w:rtl w:val="0"/>
        </w:rPr>
        <w:t xml:space="preserve">; index: #i,</w:t>
      </w:r>
      <w:r w:rsidDel="00000000" w:rsidR="00000000" w:rsidRPr="00000000">
        <w:rPr>
          <w:rFonts w:ascii="Courier New" w:cs="Courier New" w:eastAsia="Courier New" w:hAnsi="Courier New"/>
          <w:rtl w:val="0"/>
        </w:rPr>
        <w:t xml:space="preserve"> first: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"&gt;</w:t>
        <w:br w:type="textWrapping"/>
        <w:t xml:space="preserve">&lt;template def-ng-repeat="o" bind-ng-repeat-in="objs"</w:t>
        <w:br w:type="textWrapping"/>
        <w:t xml:space="preserve">          def-ng-repeat-index="i" def-ng-repeat-first="f"&gt;</w:t>
        <w:br w:type="textWrapping"/>
      </w: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t xml:space="preserve">The above syntax consists:</w:t>
      </w:r>
    </w:p>
    <w:p w:rsidR="00000000" w:rsidDel="00000000" w:rsidP="00000000" w:rsidRDefault="00000000" w:rsidRPr="00000000">
      <w:pPr>
        <w:widowControl w:val="0"/>
        <w:numPr>
          <w:ilvl w:val="0"/>
          <w:numId w:val="1"/>
        </w:numPr>
        <w:spacing w:after="80" w:lineRule="auto"/>
        <w:ind w:left="720" w:hanging="360"/>
        <w:contextualSpacing w:val="1"/>
        <w:rPr>
          <w:u w:val="none"/>
        </w:rPr>
      </w:pPr>
      <w:r w:rsidDel="00000000" w:rsidR="00000000" w:rsidRPr="00000000">
        <w:rPr>
          <w:rtl w:val="0"/>
        </w:rPr>
        <w:t xml:space="preserve">Alternating keywords  and (symbol or expression)</w:t>
      </w:r>
    </w:p>
    <w:p w:rsidR="00000000" w:rsidDel="00000000" w:rsidP="00000000" w:rsidRDefault="00000000" w:rsidRPr="00000000">
      <w:pPr>
        <w:widowControl w:val="0"/>
        <w:numPr>
          <w:ilvl w:val="0"/>
          <w:numId w:val="1"/>
        </w:numPr>
        <w:spacing w:after="80" w:lineRule="auto"/>
        <w:ind w:left="720" w:hanging="360"/>
        <w:contextualSpacing w:val="1"/>
        <w:rPr>
          <w:u w:val="none"/>
        </w:rPr>
      </w:pPr>
      <w:commentRangeStart w:id="0"/>
      <w:commentRangeStart w:id="1"/>
      <w:commentRangeStart w:id="2"/>
      <w:commentRangeStart w:id="3"/>
      <w:commentRangeStart w:id="4"/>
      <w:r w:rsidDel="00000000" w:rsidR="00000000" w:rsidRPr="00000000">
        <w:rPr>
          <w:rtl w:val="0"/>
        </w:rPr>
        <w:t xml:space="preserve">Keywords can optionally be followed by `:` which has no semantic meaning</w:t>
      </w:r>
    </w:p>
    <w:p w:rsidR="00000000" w:rsidDel="00000000" w:rsidP="00000000" w:rsidRDefault="00000000" w:rsidRPr="00000000">
      <w:pPr>
        <w:widowControl w:val="0"/>
        <w:numPr>
          <w:ilvl w:val="0"/>
          <w:numId w:val="1"/>
        </w:numPr>
        <w:spacing w:after="80" w:lineRule="auto"/>
        <w:ind w:left="720" w:hanging="360"/>
        <w:contextualSpacing w:val="1"/>
        <w:rPr>
          <w:u w:val="none"/>
        </w:rPr>
      </w:pPr>
      <w:r w:rsidDel="00000000" w:rsidR="00000000" w:rsidRPr="00000000">
        <w:rPr>
          <w:rtl w:val="0"/>
        </w:rPr>
        <w:t xml:space="preserve">Keyword-symbol-expression pairs can be separated with empty space ` `, comma `,` or semicolon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widowControl w:val="0"/>
        <w:numPr>
          <w:ilvl w:val="0"/>
          <w:numId w:val="1"/>
        </w:numPr>
        <w:spacing w:after="80" w:lineRule="auto"/>
        <w:ind w:left="720" w:hanging="360"/>
        <w:contextualSpacing w:val="1"/>
        <w:rPr>
          <w:u w:val="none"/>
        </w:rPr>
      </w:pPr>
      <w:r w:rsidDel="00000000" w:rsidR="00000000" w:rsidRPr="00000000">
        <w:rPr>
          <w:rtl w:val="0"/>
        </w:rPr>
        <w:t xml:space="preserve">Symbols must start </w:t>
      </w:r>
      <w:commentRangeStart w:id="5"/>
      <w:commentRangeStart w:id="6"/>
      <w:commentRangeStart w:id="7"/>
      <w:r w:rsidDel="00000000" w:rsidR="00000000" w:rsidRPr="00000000">
        <w:rPr>
          <w:rtl w:val="0"/>
        </w:rPr>
        <w:t xml:space="preserve">with</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 and their semantic meaning that a new variable</w:t>
      </w:r>
      <w:del w:author="Gerd Jungbluth" w:id="1" w:date="2015-03-01T03:54:03Z">
        <w:r w:rsidDel="00000000" w:rsidR="00000000" w:rsidRPr="00000000">
          <w:rPr>
            <w:rtl w:val="0"/>
          </w:rPr>
          <w:delText xml:space="preserve">s</w:delText>
        </w:r>
      </w:del>
      <w:r w:rsidDel="00000000" w:rsidR="00000000" w:rsidRPr="00000000">
        <w:rPr>
          <w:rtl w:val="0"/>
        </w:rPr>
        <w:t xml:space="preserve"> is being declared by the template.</w:t>
      </w:r>
    </w:p>
    <w:p w:rsidR="00000000" w:rsidDel="00000000" w:rsidP="00000000" w:rsidRDefault="00000000" w:rsidRPr="00000000">
      <w:pPr>
        <w:widowControl w:val="0"/>
        <w:numPr>
          <w:ilvl w:val="0"/>
          <w:numId w:val="1"/>
        </w:numPr>
        <w:spacing w:after="80" w:lineRule="auto"/>
        <w:ind w:left="720" w:hanging="360"/>
        <w:contextualSpacing w:val="1"/>
        <w:rPr>
          <w:u w:val="none"/>
        </w:rPr>
      </w:pPr>
      <w:r w:rsidDel="00000000" w:rsidR="00000000" w:rsidRPr="00000000">
        <w:rPr>
          <w:rtl w:val="0"/>
        </w:rPr>
        <w:t xml:space="preserve">Expressions have no prefix.</w:t>
      </w:r>
    </w:p>
    <w:p w:rsidR="00000000" w:rsidDel="00000000" w:rsidP="00000000" w:rsidRDefault="00000000" w:rsidRPr="00000000">
      <w:pPr>
        <w:widowControl w:val="0"/>
        <w:numPr>
          <w:ilvl w:val="0"/>
          <w:numId w:val="1"/>
        </w:numPr>
        <w:spacing w:after="80" w:lineRule="auto"/>
        <w:ind w:left="720" w:hanging="360"/>
        <w:contextualSpacing w:val="1"/>
        <w:rPr>
          <w:u w:val="none"/>
        </w:rPr>
      </w:pPr>
      <w:r w:rsidDel="00000000" w:rsidR="00000000" w:rsidRPr="00000000">
        <w:rPr>
          <w:rtl w:val="0"/>
        </w:rPr>
        <w:t xml:space="preserve">Proper use of template tag: (</w:t>
      </w:r>
      <w:hyperlink r:id="rId9">
        <w:r w:rsidDel="00000000" w:rsidR="00000000" w:rsidRPr="00000000">
          <w:rPr>
            <w:color w:val="1155cc"/>
            <w:u w:val="single"/>
            <w:rtl w:val="0"/>
          </w:rPr>
          <w:t xml:space="preserve">HTML new template tag</w:t>
        </w:r>
      </w:hyperlink>
      <w:r w:rsidDel="00000000" w:rsidR="00000000" w:rsidRPr="00000000">
        <w:rPr>
          <w:rtl w:val="0"/>
        </w:rPr>
        <w:t xml:space="preserve">)</w:t>
      </w:r>
    </w:p>
    <w:p w:rsidR="00000000" w:rsidDel="00000000" w:rsidP="00000000" w:rsidRDefault="00000000" w:rsidRPr="00000000">
      <w:pPr>
        <w:widowControl w:val="0"/>
        <w:spacing w:after="80" w:lineRule="auto"/>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template_syntax := [keyword(:)? [#symbol|expression](,|;)?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0"/>
        <w:spacing w:after="80" w:lineRule="auto"/>
        <w:contextualSpacing w:val="0"/>
      </w:pPr>
      <w:r w:rsidDel="00000000" w:rsidR="00000000" w:rsidRPr="00000000">
        <w:rPr>
          <w:rtl w:val="0"/>
        </w:rPr>
        <w:t xml:space="preserve"> </w:t>
      </w:r>
    </w:p>
    <w:p w:rsidR="00000000" w:rsidDel="00000000" w:rsidP="00000000" w:rsidRDefault="00000000" w:rsidRPr="00000000">
      <w:pPr>
        <w:pStyle w:val="Heading2"/>
        <w:widowControl w:val="0"/>
        <w:spacing w:after="80" w:lineRule="auto"/>
        <w:contextualSpacing w:val="0"/>
      </w:pPr>
      <w:bookmarkStart w:colFirst="0" w:colLast="0" w:name="h.jdvr05b3uy1u" w:id="8"/>
      <w:bookmarkEnd w:id="8"/>
      <w:r w:rsidDel="00000000" w:rsidR="00000000" w:rsidRPr="00000000">
        <w:rPr>
          <w:rtl w:val="0"/>
        </w:rPr>
        <w:t xml:space="preserve">Rewriting the example</w:t>
      </w:r>
    </w:p>
    <w:p w:rsidR="00000000" w:rsidDel="00000000" w:rsidP="00000000" w:rsidRDefault="00000000" w:rsidRPr="00000000">
      <w:pPr>
        <w:contextualSpacing w:val="0"/>
      </w:pPr>
      <w:r w:rsidDel="00000000" w:rsidR="00000000" w:rsidRPr="00000000">
        <w:rPr>
          <w:rtl w:val="0"/>
        </w:rPr>
        <w:t xml:space="preserve">The example above can now be rewritten in this syntax:</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Artist: {{foo}}</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&lt;li template="</w:t>
            </w:r>
            <w:r w:rsidDel="00000000" w:rsidR="00000000" w:rsidRPr="00000000">
              <w:rPr>
                <w:rFonts w:ascii="Courier New" w:cs="Courier New" w:eastAsia="Courier New" w:hAnsi="Courier New"/>
                <w:rtl w:val="0"/>
              </w:rPr>
              <w:t xml:space="preserve">ng-repeat: #album in albums; </w:t>
            </w:r>
            <w:r w:rsidDel="00000000" w:rsidR="00000000" w:rsidRPr="00000000">
              <w:rPr>
                <w:rFonts w:ascii="Courier New" w:cs="Courier New" w:eastAsia="Courier New" w:hAnsi="Courier New"/>
                <w:rtl w:val="0"/>
              </w:rPr>
              <w:t xml:space="preserve">index: #i</w:t>
            </w: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 Album: {{album.name}}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template="ng-repeat: #track in album.tracks; index: #j"&gt;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{{i}}-{{j}}: {{track.name}}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Benefits:</w:t>
      </w:r>
    </w:p>
    <w:p w:rsidR="00000000" w:rsidDel="00000000" w:rsidP="00000000" w:rsidRDefault="00000000" w:rsidRPr="00000000">
      <w:pPr>
        <w:widowControl w:val="0"/>
        <w:numPr>
          <w:ilvl w:val="0"/>
          <w:numId w:val="14"/>
        </w:numPr>
        <w:spacing w:after="80" w:before="280" w:lineRule="auto"/>
        <w:ind w:left="720" w:hanging="360"/>
        <w:contextualSpacing w:val="1"/>
        <w:rPr>
          <w:u w:val="none"/>
        </w:rPr>
      </w:pPr>
      <w:r w:rsidDel="00000000" w:rsidR="00000000" w:rsidRPr="00000000">
        <w:rPr>
          <w:rtl w:val="0"/>
        </w:rPr>
        <w:t xml:space="preserve">Clear demarcation of all templates</w:t>
      </w:r>
      <w:r w:rsidDel="00000000" w:rsidR="00000000" w:rsidRPr="00000000">
        <w:rPr>
          <w:rtl w:val="0"/>
        </w:rPr>
      </w:r>
    </w:p>
    <w:p w:rsidR="00000000" w:rsidDel="00000000" w:rsidP="00000000" w:rsidRDefault="00000000" w:rsidRPr="00000000">
      <w:pPr>
        <w:widowControl w:val="0"/>
        <w:numPr>
          <w:ilvl w:val="0"/>
          <w:numId w:val="14"/>
        </w:numPr>
        <w:spacing w:after="80" w:before="280" w:lineRule="auto"/>
        <w:ind w:left="720" w:hanging="360"/>
        <w:contextualSpacing w:val="1"/>
        <w:rPr>
          <w:u w:val="none"/>
        </w:rPr>
      </w:pPr>
      <w:r w:rsidDel="00000000" w:rsidR="00000000" w:rsidRPr="00000000">
        <w:rPr>
          <w:rtl w:val="0"/>
        </w:rPr>
        <w:t xml:space="preserve">Explicit declaration of new template variables</w:t>
      </w:r>
    </w:p>
    <w:p w:rsidR="00000000" w:rsidDel="00000000" w:rsidP="00000000" w:rsidRDefault="00000000" w:rsidRPr="00000000">
      <w:pPr>
        <w:widowControl w:val="0"/>
        <w:numPr>
          <w:ilvl w:val="1"/>
          <w:numId w:val="14"/>
        </w:numPr>
        <w:spacing w:after="80" w:before="280" w:lineRule="auto"/>
        <w:ind w:left="1440" w:hanging="360"/>
        <w:contextualSpacing w:val="1"/>
        <w:rPr>
          <w:u w:val="none"/>
        </w:rPr>
      </w:pPr>
      <w:r w:rsidDel="00000000" w:rsidR="00000000" w:rsidRPr="00000000">
        <w:rPr>
          <w:rtl w:val="0"/>
        </w:rPr>
        <w:t xml:space="preserve">Solves nested repeater `$parent` problem</w:t>
      </w:r>
      <w:r w:rsidDel="00000000" w:rsidR="00000000" w:rsidRPr="00000000">
        <w:rPr>
          <w:rtl w:val="0"/>
        </w:rPr>
      </w:r>
    </w:p>
    <w:p w:rsidR="00000000" w:rsidDel="00000000" w:rsidP="00000000" w:rsidRDefault="00000000" w:rsidRPr="00000000">
      <w:pPr>
        <w:widowControl w:val="0"/>
        <w:numPr>
          <w:ilvl w:val="0"/>
          <w:numId w:val="14"/>
        </w:numPr>
        <w:spacing w:after="80" w:before="280" w:lineRule="auto"/>
        <w:ind w:left="720" w:hanging="360"/>
        <w:contextualSpacing w:val="1"/>
        <w:rPr>
          <w:u w:val="none"/>
        </w:rPr>
      </w:pPr>
      <w:r w:rsidDel="00000000" w:rsidR="00000000" w:rsidRPr="00000000">
        <w:rPr>
          <w:rtl w:val="0"/>
        </w:rPr>
        <w:t xml:space="preserve">Pseudo microsyntax to keep complex such as ng-repeat compact and easy to read.</w:t>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2"/>
        <w:widowControl w:val="0"/>
        <w:spacing w:after="80" w:lineRule="auto"/>
        <w:contextualSpacing w:val="0"/>
      </w:pPr>
      <w:bookmarkStart w:colFirst="0" w:colLast="0" w:name="h.8l71zkpueq6t" w:id="9"/>
      <w:bookmarkEnd w:id="9"/>
      <w:r w:rsidDel="00000000" w:rsidR="00000000" w:rsidRPr="00000000">
        <w:rPr>
          <w:rtl w:val="0"/>
        </w:rPr>
        <w:t xml:space="preserve">Referring to other components</w:t>
      </w:r>
    </w:p>
    <w:p w:rsidR="00000000" w:rsidDel="00000000" w:rsidP="00000000" w:rsidRDefault="00000000" w:rsidRPr="00000000">
      <w:pPr>
        <w:keepNext w:val="0"/>
        <w:keepLines w:val="0"/>
        <w:widowControl w:val="0"/>
        <w:spacing w:after="8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80" w:before="0" w:lineRule="auto"/>
        <w:contextualSpacing w:val="0"/>
      </w:pPr>
      <w:r w:rsidDel="00000000" w:rsidR="00000000" w:rsidRPr="00000000">
        <w:rPr>
          <w:rtl w:val="0"/>
        </w:rPr>
        <w:t xml:space="preserve">There are times when it is necessary for an event handler to refer to other portion</w:t>
      </w:r>
      <w:r w:rsidDel="00000000" w:rsidR="00000000" w:rsidRPr="00000000">
        <w:rPr>
          <w:rtl w:val="0"/>
        </w:rPr>
        <w:t xml:space="preserve">s</w:t>
      </w:r>
      <w:r w:rsidDel="00000000" w:rsidR="00000000" w:rsidRPr="00000000">
        <w:rPr>
          <w:rtl w:val="0"/>
        </w:rPr>
        <w:t xml:space="preserve"> of the page, as in this example when we want to enable playing the current track and showing the current location in the track.</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Artist: {{foo}}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template="</w:t>
            </w:r>
            <w:r w:rsidDel="00000000" w:rsidR="00000000" w:rsidRPr="00000000">
              <w:rPr>
                <w:rFonts w:ascii="Courier New" w:cs="Courier New" w:eastAsia="Courier New" w:hAnsi="Courier New"/>
                <w:rtl w:val="0"/>
              </w:rPr>
              <w:t xml:space="preserve">ng-repeat</w:t>
            </w:r>
            <w:r w:rsidDel="00000000" w:rsidR="00000000" w:rsidRPr="00000000">
              <w:rPr>
                <w:rFonts w:ascii="Courier New" w:cs="Courier New" w:eastAsia="Courier New" w:hAnsi="Courier New"/>
                <w:rtl w:val="0"/>
              </w:rPr>
              <w:t xml:space="preserve"> #album in albums; index: #i, even</w:t>
            </w:r>
            <w:r w:rsidDel="00000000" w:rsidR="00000000" w:rsidRPr="00000000">
              <w:rPr>
                <w:rFonts w:ascii="Courier New" w:cs="Courier New" w:eastAsia="Courier New" w:hAnsi="Courier New"/>
                <w:rtl w:val="0"/>
              </w:rPr>
              <w:t xml:space="preserve">: </w:t>
            </w:r>
            <w:commentRangeStart w:id="8"/>
            <w:commentRangeStart w:id="9"/>
            <w:r w:rsidDel="00000000" w:rsidR="00000000" w:rsidRPr="00000000">
              <w:rPr>
                <w:rFonts w:ascii="Courier New" w:cs="Courier New" w:eastAsia="Courier New" w:hAnsi="Courier New"/>
                <w:rtl w:val="0"/>
              </w:rPr>
              <w:t xml:space="preserve">#e</w:t>
            </w:r>
            <w:commentRangeEnd w:id="8"/>
            <w:r w:rsidDel="00000000" w:rsidR="00000000" w:rsidRPr="00000000">
              <w:commentReference w:id="8"/>
            </w:r>
            <w:commentRangeEnd w:id="9"/>
            <w:r w:rsidDel="00000000" w:rsidR="00000000" w:rsidRPr="00000000">
              <w:commentReference w:id="9"/>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 Album: {{album.name}}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template="ng-repeat #track in album.tracks index: #j"&gt;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{{i}}-{{j}}: {{track.name}}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&lt;button on-click="</w:t>
            </w:r>
            <w:r w:rsidDel="00000000" w:rsidR="00000000" w:rsidRPr="00000000">
              <w:rPr>
                <w:rFonts w:ascii="Courier New" w:cs="Courier New" w:eastAsia="Courier New" w:hAnsi="Courier New"/>
                <w:b w:val="1"/>
                <w:rtl w:val="0"/>
              </w:rPr>
              <w:t xml:space="preserve">player.src=track.src</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player.play()</w:t>
            </w:r>
            <w:r w:rsidDel="00000000" w:rsidR="00000000" w:rsidRPr="00000000">
              <w:rPr>
                <w:rFonts w:ascii="Courier New" w:cs="Courier New" w:eastAsia="Courier New" w:hAnsi="Courier New"/>
                <w:rtl w:val="0"/>
              </w:rPr>
              <w:t xml:space="preserve">"&gt;play&lt;/button&gt;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&lt;media-player </w:t>
            </w:r>
            <w:r w:rsidDel="00000000" w:rsidR="00000000" w:rsidRPr="00000000">
              <w:rPr>
                <w:rFonts w:ascii="Courier New" w:cs="Courier New" w:eastAsia="Courier New" w:hAnsi="Courier New"/>
                <w:b w:val="1"/>
                <w:rtl w:val="0"/>
              </w:rPr>
              <w:t xml:space="preserve">var-</w:t>
            </w:r>
            <w:r w:rsidDel="00000000" w:rsidR="00000000" w:rsidRPr="00000000">
              <w:rPr>
                <w:rFonts w:ascii="Courier New" w:cs="Courier New" w:eastAsia="Courier New" w:hAnsi="Courier New"/>
                <w:b w:val="1"/>
                <w:rtl w:val="0"/>
              </w:rPr>
              <w:t xml:space="preserve">player</w:t>
            </w:r>
            <w:r w:rsidDel="00000000" w:rsidR="00000000" w:rsidRPr="00000000">
              <w:rPr>
                <w:rFonts w:ascii="Courier New" w:cs="Courier New" w:eastAsia="Courier New" w:hAnsi="Courier New"/>
                <w:rtl w:val="0"/>
              </w:rPr>
              <w:t xml:space="preserve">&gt;&lt;/media-player&gt; {{</w:t>
            </w:r>
            <w:r w:rsidDel="00000000" w:rsidR="00000000" w:rsidRPr="00000000">
              <w:rPr>
                <w:rFonts w:ascii="Courier New" w:cs="Courier New" w:eastAsia="Courier New" w:hAnsi="Courier New"/>
                <w:b w:val="1"/>
                <w:rtl w:val="0"/>
              </w:rPr>
              <w:t xml:space="preserve">player</w:t>
            </w:r>
            <w:r w:rsidDel="00000000" w:rsidR="00000000" w:rsidRPr="00000000">
              <w:rPr>
                <w:rFonts w:ascii="Courier New" w:cs="Courier New" w:eastAsia="Courier New" w:hAnsi="Courier New"/>
                <w:rtl w:val="0"/>
              </w:rPr>
              <w:t xml:space="preserve">.head | time}}</w:t>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Things to notice</w:t>
      </w:r>
    </w:p>
    <w:p w:rsidR="00000000" w:rsidDel="00000000" w:rsidP="00000000" w:rsidRDefault="00000000" w:rsidRPr="00000000">
      <w:pPr>
        <w:widowControl w:val="0"/>
        <w:numPr>
          <w:ilvl w:val="0"/>
          <w:numId w:val="3"/>
        </w:numPr>
        <w:spacing w:after="80" w:before="280" w:lineRule="auto"/>
        <w:ind w:left="720" w:hanging="360"/>
        <w:contextualSpacing w:val="1"/>
        <w:rPr>
          <w:u w:val="none"/>
        </w:rPr>
      </w:pPr>
      <w:r w:rsidDel="00000000" w:rsidR="00000000" w:rsidRPr="00000000">
        <w:rPr>
          <w:rtl w:val="0"/>
        </w:rPr>
        <w:t xml:space="preserve">Explicit declaration of new variable using `var-player`. </w:t>
      </w:r>
      <w:r w:rsidDel="00000000" w:rsidR="00000000" w:rsidRPr="00000000">
        <w:rPr>
          <w:rtl w:val="0"/>
        </w:rPr>
        <w:t xml:space="preserve">Notice that the variable is visible to the whole template</w:t>
      </w:r>
      <w:r w:rsidDel="00000000" w:rsidR="00000000" w:rsidRPr="00000000">
        <w:rPr>
          <w:rtl w:val="0"/>
        </w:rPr>
        <w:t xml:space="preserve">, (not just the element children)</w:t>
      </w:r>
    </w:p>
    <w:p w:rsidR="00000000" w:rsidDel="00000000" w:rsidP="00000000" w:rsidRDefault="00000000" w:rsidRPr="00000000">
      <w:pPr>
        <w:widowControl w:val="0"/>
        <w:numPr>
          <w:ilvl w:val="0"/>
          <w:numId w:val="3"/>
        </w:numPr>
        <w:spacing w:after="80" w:before="280" w:lineRule="auto"/>
        <w:ind w:left="720" w:hanging="360"/>
        <w:contextualSpacing w:val="1"/>
        <w:rPr>
          <w:u w:val="none"/>
        </w:rPr>
      </w:pPr>
      <w:r w:rsidDel="00000000" w:rsidR="00000000" w:rsidRPr="00000000">
        <w:rPr>
          <w:rtl w:val="0"/>
        </w:rPr>
        <w:t xml:space="preserve">An `on-click` event can write to properties on the reference</w:t>
      </w:r>
      <w:r w:rsidDel="00000000" w:rsidR="00000000" w:rsidRPr="00000000">
        <w:rPr>
          <w:rtl w:val="0"/>
        </w:rPr>
        <w:t xml:space="preserve"> as well as invoke methods on the `player`.</w:t>
      </w:r>
    </w:p>
    <w:p w:rsidR="00000000" w:rsidDel="00000000" w:rsidP="00000000" w:rsidRDefault="00000000" w:rsidRPr="00000000">
      <w:pPr>
        <w:widowControl w:val="0"/>
        <w:numPr>
          <w:ilvl w:val="0"/>
          <w:numId w:val="3"/>
        </w:numPr>
        <w:spacing w:after="80" w:before="280" w:lineRule="auto"/>
        <w:ind w:left="720" w:hanging="360"/>
        <w:contextualSpacing w:val="1"/>
        <w:rPr>
          <w:u w:val="none"/>
        </w:rPr>
      </w:pPr>
      <w:r w:rsidDel="00000000" w:rsidR="00000000" w:rsidRPr="00000000">
        <w:rPr>
          <w:rtl w:val="0"/>
        </w:rPr>
        <w:t xml:space="preserve">The `player` can become a source of data binding as in the case of showing the current location of the head in the playback {{player.head | time}}</w:t>
      </w:r>
    </w:p>
    <w:p w:rsidR="00000000" w:rsidDel="00000000" w:rsidP="00000000" w:rsidRDefault="00000000" w:rsidRPr="00000000">
      <w:pPr>
        <w:widowControl w:val="0"/>
        <w:numPr>
          <w:ilvl w:val="0"/>
          <w:numId w:val="3"/>
        </w:numPr>
        <w:spacing w:after="80" w:before="280" w:lineRule="auto"/>
        <w:ind w:left="720" w:hanging="360"/>
        <w:contextualSpacing w:val="1"/>
        <w:rPr>
          <w:u w:val="none"/>
        </w:rPr>
      </w:pPr>
      <w:r w:rsidDel="00000000" w:rsidR="00000000" w:rsidRPr="00000000">
        <w:rPr>
          <w:rtl w:val="0"/>
        </w:rPr>
        <w:t xml:space="preserve">The first keyword is special in the sense that it will be prefixed to all subsequent keywords.</w:t>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os704vpnns25" w:id="10"/>
      <w:bookmarkEnd w:id="10"/>
      <w:r w:rsidDel="00000000" w:rsidR="00000000" w:rsidRPr="00000000">
        <w:rPr>
          <w:rtl w:val="0"/>
        </w:rPr>
        <w:t xml:space="preserve">Other Examples</w:t>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 </w:t>
            </w:r>
            <w:r w:rsidDel="00000000" w:rsidR="00000000" w:rsidRPr="00000000">
              <w:rPr>
                <w:rFonts w:ascii="Courier New" w:cs="Courier New" w:eastAsia="Courier New" w:hAnsi="Courier New"/>
                <w:rtl w:val="0"/>
              </w:rPr>
              <w:t xml:space="preserve">template="ng-if</w:t>
            </w:r>
            <w:r w:rsidDel="00000000" w:rsidR="00000000" w:rsidRPr="00000000">
              <w:rPr>
                <w:rFonts w:ascii="Courier New" w:cs="Courier New" w:eastAsia="Courier New" w:hAnsi="Courier New"/>
                <w:rtl w:val="0"/>
              </w:rPr>
              <w:t xml:space="preserve">: expression"&gt;show&lt;/div&gt;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 template="ng-switch: expression"&gt;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&lt;div template="ng-case: 'foo'"&gt;foo&lt;/div&gt;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&lt;div template="ng-default"&gt;foo&lt;/div&gt;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&lt;tabs&gt;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 name="overview"&gt;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Some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 template="ng-repeat: #pane in panes" 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{{pane.text}}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 </w:t>
            </w:r>
            <w:r w:rsidDel="00000000" w:rsidR="00000000" w:rsidRPr="00000000">
              <w:rPr>
                <w:rFonts w:ascii="Courier New" w:cs="Courier New" w:eastAsia="Courier New" w:hAnsi="Courier New"/>
                <w:rtl w:val="0"/>
              </w:rPr>
              <w:t xml:space="preserve">template="ng-repeat: #pane in panes" name="{{}}"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{{pane.text}}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&lt;/tabs&gt;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vylp0ld76jg" w:id="11"/>
      <w:bookmarkEnd w:id="11"/>
      <w:r w:rsidDel="00000000" w:rsidR="00000000" w:rsidRPr="00000000">
        <w:rPr>
          <w:rtl w:val="0"/>
        </w:rPr>
        <w:t xml:space="preserve">Short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some debate whether we should also support </w:t>
      </w:r>
      <w:r w:rsidDel="00000000" w:rsidR="00000000" w:rsidRPr="00000000">
        <w:rPr>
          <w:rtl w:val="0"/>
        </w:rPr>
        <w:t xml:space="preserve">a shorthand syntax</w:t>
      </w:r>
      <w:r w:rsidDel="00000000" w:rsidR="00000000" w:rsidRPr="00000000">
        <w:rPr>
          <w:rtl w:val="0"/>
        </w:rPr>
        <w:t xml:space="preserve"> of the above. TBD</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4w4k319ilnp8" w:id="13"/>
      <w:bookmarkEnd w:id="13"/>
      <w:bookmarkStart w:colFirst="0" w:colLast="0" w:name="id.bsnwh7g4lsvx" w:id="12"/>
      <w:bookmarkEnd w:id="12"/>
      <w:r w:rsidDel="00000000" w:rsidR="00000000" w:rsidRPr="00000000">
        <w:rPr>
          <w:rFonts w:ascii="Open Sans" w:cs="Open Sans" w:eastAsia="Open Sans" w:hAnsi="Open Sans"/>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350"/>
        <w:gridCol w:w="3525"/>
        <w:tblGridChange w:id="0">
          <w:tblGrid>
            <w:gridCol w:w="1485"/>
            <w:gridCol w:w="4350"/>
            <w:gridCol w:w="35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Canonical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Short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Text binding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sz w:val="20"/>
                <w:szCs w:val="20"/>
                <w:rtl w:val="0"/>
              </w:rPr>
              <w:t xml:space="preserve">bind-text-</w:t>
            </w:r>
            <w:r w:rsidDel="00000000" w:rsidR="00000000" w:rsidRPr="00000000">
              <w:rPr>
                <w:rFonts w:ascii="Courier New" w:cs="Courier New" w:eastAsia="Courier New" w:hAnsi="Courier New"/>
                <w:i w:val="1"/>
                <w:sz w:val="20"/>
                <w:szCs w:val="20"/>
                <w:rtl w:val="0"/>
              </w:rPr>
              <w:t xml:space="preserve">index</w:t>
            </w:r>
            <w:r w:rsidDel="00000000" w:rsidR="00000000" w:rsidRPr="00000000">
              <w:rPr>
                <w:rFonts w:ascii="Courier New" w:cs="Courier New" w:eastAsia="Courier New" w:hAnsi="Courier New"/>
                <w:sz w:val="20"/>
                <w:szCs w:val="20"/>
                <w:rtl w:val="0"/>
              </w:rPr>
              <w:t xml:space="preserve">=exp&gt;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bind-text-0="a</w:t>
            </w:r>
            <w:r w:rsidDel="00000000" w:rsidR="00000000" w:rsidRPr="00000000">
              <w:rPr>
                <w:rFonts w:ascii="Courier New" w:cs="Courier New" w:eastAsia="Courier New" w:hAnsi="Courier New"/>
                <w:sz w:val="20"/>
                <w:szCs w:val="20"/>
                <w:rtl w:val="0"/>
              </w:rPr>
              <w:t xml:space="preserve">|str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bind-text-2="c|str"&gt;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_&lt;b&gt;x&lt;/b&gt;_</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&lt;div&gt;{{exp}}&lt;/div&gt;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{{a}}&lt;b&gt;x&lt;/b&gt;{{c}}</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Property</w:t>
            </w:r>
            <w:r w:rsidDel="00000000" w:rsidR="00000000" w:rsidRPr="00000000">
              <w:rPr>
                <w:rtl w:val="0"/>
              </w:rPr>
              <w:t xml:space="preserve"> binding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bind-foo="exp|str"&gt;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bind-class="selected|str"&gt;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foo=</w:t>
            </w:r>
            <w:commentRangeStart w:id="10"/>
            <w:commentRangeStart w:id="11"/>
            <w:commentRangeStart w:id="12"/>
            <w:r w:rsidDel="00000000" w:rsidR="00000000" w:rsidRPr="00000000">
              <w:rPr>
                <w:rFonts w:ascii="Courier New" w:cs="Courier New" w:eastAsia="Courier New" w:hAnsi="Courier New"/>
                <w:sz w:val="20"/>
                <w:szCs w:val="20"/>
                <w:rtl w:val="0"/>
              </w:rPr>
              <w:t xml:space="preserve">{{exp}}</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class="{{selected}}"&gt;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Property binding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bind-</w:t>
            </w:r>
            <w:r w:rsidDel="00000000" w:rsidR="00000000" w:rsidRPr="00000000">
              <w:rPr>
                <w:rFonts w:ascii="Courier New" w:cs="Courier New" w:eastAsia="Courier New" w:hAnsi="Courier New"/>
                <w:i w:val="1"/>
                <w:sz w:val="20"/>
                <w:szCs w:val="20"/>
                <w:rtl w:val="0"/>
              </w:rPr>
              <w:t xml:space="preserve">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bind-hidden="true"&gt;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i w:val="1"/>
                <w:sz w:val="20"/>
                <w:szCs w:val="20"/>
                <w:rtl w:val="0"/>
              </w:rPr>
              <w:t xml:space="preserve">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[hidden]="true"&gt;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Event binding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on-</w:t>
            </w:r>
            <w:r w:rsidDel="00000000" w:rsidR="00000000" w:rsidRPr="00000000">
              <w:rPr>
                <w:rFonts w:ascii="Courier New" w:cs="Courier New" w:eastAsia="Courier New" w:hAnsi="Courier New"/>
                <w:i w:val="1"/>
                <w:sz w:val="20"/>
                <w:szCs w:val="20"/>
                <w:rtl w:val="0"/>
              </w:rPr>
              <w:t xml:space="preserve">event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on-click="doX()"&gt;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event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(click)="doX()"&gt;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Event bub</w:t>
            </w:r>
            <w:r w:rsidDel="00000000" w:rsidR="00000000" w:rsidRPr="00000000">
              <w:rPr>
                <w:rtl w:val="0"/>
              </w:rPr>
              <w:t xml:space="preserve">b</w:t>
            </w:r>
            <w:r w:rsidDel="00000000" w:rsidR="00000000" w:rsidRPr="00000000">
              <w:rPr>
                <w:rtl w:val="0"/>
              </w:rPr>
              <w:t xml:space="preserve">le binding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on-bubble-</w:t>
            </w:r>
            <w:r w:rsidDel="00000000" w:rsidR="00000000" w:rsidRPr="00000000">
              <w:rPr>
                <w:rFonts w:ascii="Courier New" w:cs="Courier New" w:eastAsia="Courier New" w:hAnsi="Courier New"/>
                <w:i w:val="1"/>
                <w:sz w:val="20"/>
                <w:szCs w:val="20"/>
                <w:rtl w:val="0"/>
              </w:rPr>
              <w:t xml:space="preserve">event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on-bubble-mouseover="hlite()"&gt;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i w:val="1"/>
                <w:sz w:val="20"/>
                <w:szCs w:val="20"/>
                <w:rtl w:val="0"/>
              </w:rPr>
              <w:t xml:space="preserve">event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exp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(^mouseover)="hlite()"&gt;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Declare reference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def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&lt;player def="fooBar"&gt;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&lt;player #</w:t>
            </w:r>
            <w:commentRangeStart w:id="13"/>
            <w:r w:rsidDel="00000000" w:rsidR="00000000" w:rsidRPr="00000000">
              <w:rPr>
                <w:rFonts w:ascii="Courier New" w:cs="Courier New" w:eastAsia="Courier New" w:hAnsi="Courier New"/>
                <w:sz w:val="20"/>
                <w:szCs w:val="20"/>
                <w:rtl w:val="0"/>
              </w:rPr>
              <w:t xml:space="preserve">foo-bar</w:t>
            </w:r>
            <w:commentRangeEnd w:id="13"/>
            <w:r w:rsidDel="00000000" w:rsidR="00000000" w:rsidRPr="00000000">
              <w:commentReference w:id="13"/>
            </w:r>
            <w:r w:rsidDel="00000000" w:rsidR="00000000" w:rsidRPr="00000000">
              <w:rPr>
                <w:rFonts w:ascii="Courier New" w:cs="Courier New" w:eastAsia="Courier New" w:hAnsi="Courier New"/>
                <w:sz w:val="20"/>
                <w:szCs w:val="20"/>
                <w:rtl w:val="0"/>
              </w:rPr>
              <w:t xml:space="preserve">&gt;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Declare template reference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sz w:val="20"/>
                <w:szCs w:val="20"/>
                <w:rtl w:val="0"/>
              </w:rPr>
              <w:t xml:space="preserve">template</w:t>
            </w:r>
            <w:r w:rsidDel="00000000" w:rsidR="00000000" w:rsidRPr="00000000">
              <w:rPr>
                <w:rFonts w:ascii="Courier New" w:cs="Courier New" w:eastAsia="Courier New" w:hAnsi="Courier New"/>
                <w:sz w:val="20"/>
                <w:szCs w:val="20"/>
                <w:rtl w:val="0"/>
              </w:rPr>
              <w:t xml:space="preserve"> def-</w:t>
            </w:r>
            <w:r w:rsidDel="00000000" w:rsidR="00000000" w:rsidRPr="00000000">
              <w:rPr>
                <w:rFonts w:ascii="Courier New" w:cs="Courier New" w:eastAsia="Courier New" w:hAnsi="Courier New"/>
                <w:i w:val="1"/>
                <w:sz w:val="20"/>
                <w:szCs w:val="20"/>
                <w:rtl w:val="0"/>
              </w:rPr>
              <w:t xml:space="preserve">directive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def-ng-repeat="item"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bind-</w:t>
            </w:r>
            <w:r w:rsidDel="00000000" w:rsidR="00000000" w:rsidRPr="00000000">
              <w:rPr>
                <w:rFonts w:ascii="Courier New" w:cs="Courier New" w:eastAsia="Courier New" w:hAnsi="Courier New"/>
                <w:sz w:val="20"/>
                <w:szCs w:val="20"/>
                <w:rtl w:val="0"/>
              </w:rPr>
              <w:t xml:space="preserve">ng-repeat-in</w:t>
            </w:r>
            <w:r w:rsidDel="00000000" w:rsidR="00000000" w:rsidRPr="00000000">
              <w:rPr>
                <w:rFonts w:ascii="Courier New" w:cs="Courier New" w:eastAsia="Courier New" w:hAnsi="Courier New"/>
                <w:sz w:val="20"/>
                <w:szCs w:val="20"/>
                <w:rtl w:val="0"/>
              </w:rPr>
              <w:t xml:space="preserve">="items"&gt;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 #</w:t>
            </w:r>
            <w:r w:rsidDel="00000000" w:rsidR="00000000" w:rsidRPr="00000000">
              <w:rPr>
                <w:rFonts w:ascii="Courier New" w:cs="Courier New" w:eastAsia="Courier New" w:hAnsi="Courier New"/>
                <w:i w:val="1"/>
                <w:sz w:val="20"/>
                <w:szCs w:val="20"/>
                <w:rtl w:val="0"/>
              </w:rPr>
              <w:t xml:space="preserve">directive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ng-repeat="item"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[ng-repeat-in]="items"&gt;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Designating a template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&lt;template&gt;&lt;div&gt;&lt;/div&gt;&lt;/template&gt;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 bind-ng-if="visible"&gt;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&lt;li bind-class="classes"&gt;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Some content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&lt;/template&gt;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 instance: may be here --&gt;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&lt;li bind-class="classes"&gt;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Some content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&lt;/li&gt;</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&lt;div template&gt;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&lt;li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template="ng-if: visible"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bind-class="classes"&gt;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Some content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&lt;/li&gt;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Template syntax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4"/>
            <w:commentRangeStart w:id="15"/>
            <w:r w:rsidDel="00000000" w:rsidR="00000000" w:rsidRPr="00000000">
              <w:rPr>
                <w:rFonts w:ascii="Courier New" w:cs="Courier New" w:eastAsia="Courier New" w:hAnsi="Courier New"/>
                <w:i w:val="1"/>
                <w:sz w:val="20"/>
                <w:szCs w:val="20"/>
                <w:rtl w:val="0"/>
              </w:rPr>
              <w:t xml:space="preserve">[keyword:?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i w:val="1"/>
                <w:sz w:val="20"/>
                <w:szCs w:val="20"/>
                <w:rtl w:val="0"/>
              </w:rPr>
              <w:t xml:space="preserve">    [#symbol|</w:t>
            </w:r>
            <w:commentRangeStart w:id="16"/>
            <w:commentRangeStart w:id="17"/>
            <w:commentRangeStart w:id="18"/>
            <w:commentRangeStart w:id="19"/>
            <w:r w:rsidDel="00000000" w:rsidR="00000000" w:rsidRPr="00000000">
              <w:rPr>
                <w:rFonts w:ascii="Courier New" w:cs="Courier New" w:eastAsia="Courier New" w:hAnsi="Courier New"/>
                <w:i w:val="1"/>
                <w:sz w:val="20"/>
                <w:szCs w:val="20"/>
                <w:rtl w:val="0"/>
              </w:rPr>
              <w:t xml:space="preserve">exp</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i w:val="1"/>
                <w:sz w:val="20"/>
                <w:szCs w:val="20"/>
                <w:rtl w:val="0"/>
              </w:rPr>
              <w:t xml:space="preserve">]+</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pqlrmagvx7p" w:id="14"/>
      <w:bookmarkEnd w:id="14"/>
      <w:r w:rsidDel="00000000" w:rsidR="00000000" w:rsidRPr="00000000">
        <w:rPr>
          <w:rtl w:val="0"/>
        </w:rPr>
        <w:t xml:space="preserve">Summary: Prefix of HTML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summarizes the kinds of prefixes that the developer has to be aware of. </w:t>
      </w: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3630"/>
        <w:tblGridChange w:id="0">
          <w:tblGrid>
            <w:gridCol w:w="5730"/>
            <w:gridCol w:w="36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Canonical Prefix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Bind to property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bind-</w:t>
            </w:r>
            <w:r w:rsidDel="00000000" w:rsidR="00000000" w:rsidRPr="00000000">
              <w:rPr>
                <w:rFonts w:ascii="Courier New" w:cs="Courier New" w:eastAsia="Courier New" w:hAnsi="Courier New"/>
                <w:i w:val="1"/>
                <w:sz w:val="20"/>
                <w:szCs w:val="20"/>
                <w:rtl w:val="0"/>
              </w:rPr>
              <w:t xml:space="preserve">property_name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Bind to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on-</w:t>
            </w:r>
            <w:r w:rsidDel="00000000" w:rsidR="00000000" w:rsidRPr="00000000">
              <w:rPr>
                <w:rFonts w:ascii="Courier New" w:cs="Courier New" w:eastAsia="Courier New" w:hAnsi="Courier New"/>
                <w:sz w:val="20"/>
                <w:szCs w:val="20"/>
                <w:rtl w:val="0"/>
              </w:rPr>
              <w:t xml:space="preserve">event_</w:t>
            </w:r>
            <w:r w:rsidDel="00000000" w:rsidR="00000000" w:rsidRPr="00000000">
              <w:rPr>
                <w:rFonts w:ascii="Courier New" w:cs="Courier New" w:eastAsia="Courier New" w:hAnsi="Courier New"/>
                <w:i w:val="1"/>
                <w:sz w:val="20"/>
                <w:szCs w:val="20"/>
                <w:rtl w:val="0"/>
              </w:rPr>
              <w:t xml:space="preserve">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Declare template variable (scoped to sub-template)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def-</w:t>
            </w:r>
            <w:r w:rsidDel="00000000" w:rsidR="00000000" w:rsidRPr="00000000">
              <w:rPr>
                <w:rFonts w:ascii="Courier New" w:cs="Courier New" w:eastAsia="Courier New" w:hAnsi="Courier New"/>
                <w:i w:val="1"/>
                <w:sz w:val="20"/>
                <w:szCs w:val="20"/>
                <w:rtl w:val="0"/>
              </w:rPr>
              <w:t xml:space="preserve">directive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summarizes special attributes which developer has to be aware of.</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3630"/>
        <w:tblGridChange w:id="0">
          <w:tblGrid>
            <w:gridCol w:w="5730"/>
            <w:gridCol w:w="363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Canonical Prefix</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Declare variable (scoped to whole template)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def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symbol</w:t>
            </w:r>
            <w:r w:rsidDel="00000000" w:rsidR="00000000" w:rsidRPr="00000000">
              <w:rPr>
                <w:rFonts w:ascii="Courier New" w:cs="Courier New" w:eastAsia="Courier New" w:hAnsi="Courier New"/>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Declare sub-template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template</w:t>
            </w:r>
            <w:r w:rsidDel="00000000" w:rsidR="00000000" w:rsidRPr="00000000">
              <w:rPr>
                <w:rFonts w:ascii="Courier New" w:cs="Courier New" w:eastAsia="Courier New" w:hAnsi="Courier New"/>
                <w:sz w:val="20"/>
                <w:szCs w:val="20"/>
                <w:rtl w:val="0"/>
              </w:rPr>
              <w:t xml:space="preserve">="hoist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meaning of each of these attributes is well defined and there are easy to explain, and universally true regardless of the presence or semantics of the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ydr456a07ivp" w:id="15"/>
      <w:bookmarkEnd w:id="15"/>
      <w:commentRangeStart w:id="20"/>
      <w:commentRangeStart w:id="21"/>
      <w:commentRangeStart w:id="22"/>
      <w:commentRangeStart w:id="23"/>
      <w:r w:rsidDel="00000000" w:rsidR="00000000" w:rsidRPr="00000000">
        <w:rPr>
          <w:rFonts w:ascii="Open Sans" w:cs="Open Sans" w:eastAsia="Open Sans" w:hAnsi="Open Sans"/>
          <w:rtl w:val="0"/>
        </w:rPr>
        <w:t xml:space="preserve">Caveats</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16"/>
      <w:bookmarkEnd w:id="16"/>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lineRule="auto"/>
        <w:contextualSpacing w:val="0"/>
      </w:pPr>
      <w:r w:rsidDel="00000000" w:rsidR="00000000" w:rsidRPr="00000000">
        <w:rPr>
          <w:rtl w:val="0"/>
        </w:rPr>
        <w:t xml:space="preserve">How you’ll be secure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17"/>
      <w:bookmarkEnd w:id="17"/>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How you’ll be fast.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18"/>
      <w:bookmarkEnd w:id="18"/>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widowControl w:val="0"/>
        <w:spacing w:after="80" w:lineRule="auto"/>
        <w:contextualSpacing w:val="0"/>
      </w:pPr>
      <w:r w:rsidDel="00000000" w:rsidR="00000000" w:rsidRPr="00000000">
        <w:rPr>
          <w:highlight w:val="white"/>
          <w:rtl w:val="0"/>
        </w:rPr>
        <w:t xml:space="preserve">Description of development phases and approximate time estimates.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4shrydkae0v" w:id="19"/>
      <w:bookmarkEnd w:id="19"/>
      <w:r w:rsidDel="00000000" w:rsidR="00000000" w:rsidRPr="00000000">
        <w:rPr>
          <w:rtl w:val="0"/>
        </w:rPr>
        <w:t xml:space="preserve">Counterproposals</w:t>
      </w:r>
    </w:p>
    <w:p w:rsidR="00000000" w:rsidDel="00000000" w:rsidP="00000000" w:rsidRDefault="00000000" w:rsidRPr="00000000">
      <w:pPr>
        <w:contextualSpacing w:val="0"/>
      </w:pPr>
      <w:r w:rsidDel="00000000" w:rsidR="00000000" w:rsidRPr="00000000">
        <w:rPr>
          <w:rtl w:val="0"/>
        </w:rPr>
        <w:t xml:space="preserve">Here is a section where you can add a counterproposal. Please take the template, make a copy of it below and then fill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sh0wloy12j7f" w:id="20"/>
      <w:bookmarkEnd w:id="20"/>
      <w:r w:rsidDel="00000000" w:rsidR="00000000" w:rsidRPr="00000000">
        <w:rPr>
          <w:rtl w:val="0"/>
        </w:rPr>
        <w:t xml:space="preserve">Syntax Proposal Template</w:t>
      </w:r>
    </w:p>
    <w:p w:rsidR="00000000" w:rsidDel="00000000" w:rsidP="00000000" w:rsidRDefault="00000000" w:rsidRPr="00000000">
      <w:pPr>
        <w:pStyle w:val="Heading3"/>
        <w:contextualSpacing w:val="0"/>
      </w:pPr>
      <w:bookmarkStart w:colFirst="0" w:colLast="0" w:name="h.nxl3djoo0aoh" w:id="21"/>
      <w:bookmarkEnd w:id="21"/>
      <w:r w:rsidDel="00000000" w:rsidR="00000000" w:rsidRPr="00000000">
        <w:rPr>
          <w:rtl w:val="0"/>
        </w:rPr>
        <w:t xml:space="preserve">Example of syntax</w:t>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 some syntax here&gt;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yxn49pndah4" w:id="22"/>
      <w:bookmarkEnd w:id="22"/>
      <w:r w:rsidDel="00000000" w:rsidR="00000000" w:rsidRPr="00000000">
        <w:rPr>
          <w:rtl w:val="0"/>
        </w:rPr>
        <w:t xml:space="preserve">Explanation of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why you think this is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11x6tqeao3k" w:id="23"/>
      <w:bookmarkEnd w:id="23"/>
      <w:r w:rsidDel="00000000" w:rsidR="00000000" w:rsidRPr="00000000">
        <w:rPr>
          <w:rtl w:val="0"/>
        </w:rPr>
        <w:t xml:space="preserve">Scoring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how the syntax correctly passes all of these tests:</w:t>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325"/>
        <w:gridCol w:w="6555"/>
        <w:tblGridChange w:id="0">
          <w:tblGrid>
            <w:gridCol w:w="480"/>
            <w:gridCol w:w="2325"/>
            <w:gridCol w:w="65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Directive Semantics Independent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Needs to be able to reason about the behavior of the templates without knowing anything about which directives are active and what their semantics 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Expressions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Clearly identify all expressions.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Clearly identify all of the exported variables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Template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Clearly identify all of the template boundaries where the DOM structure can mutate.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template, need a clear way to know which bindings go with:</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 clone of template and </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which go with the cloning directive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Must not allow web-component to be able to read the binding as literal, only as resolved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Expressiveness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Remain expressive and approachable in the resulting HTML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spacing w:after="200" w:lineRule="auto"/>
        <w:contextualSpacing w:val="0"/>
      </w:pPr>
      <w:bookmarkStart w:colFirst="0" w:colLast="0" w:name="h.8hmq3gje08xl" w:id="24"/>
      <w:bookmarkEnd w:id="24"/>
      <w:r w:rsidDel="00000000" w:rsidR="00000000" w:rsidRPr="00000000">
        <w:rPr>
          <w:rtl w:val="0"/>
        </w:rPr>
        <w:t xml:space="preserve">Angular's Team Proposal</w:t>
      </w:r>
    </w:p>
    <w:p w:rsidR="00000000" w:rsidDel="00000000" w:rsidP="00000000" w:rsidRDefault="00000000" w:rsidRPr="00000000">
      <w:pPr>
        <w:pStyle w:val="Heading3"/>
        <w:keepNext w:val="1"/>
        <w:keepLines w:val="1"/>
        <w:spacing w:before="160" w:lineRule="auto"/>
        <w:contextualSpacing w:val="0"/>
      </w:pPr>
      <w:bookmarkStart w:colFirst="0" w:colLast="0" w:name="h.mq5lu7fe28ks" w:id="25"/>
      <w:bookmarkEnd w:id="25"/>
      <w:r w:rsidDel="00000000" w:rsidR="00000000" w:rsidRPr="00000000">
        <w:rPr>
          <w:rtl w:val="0"/>
        </w:rPr>
        <w:t xml:space="preserve">Example of syntax</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&lt;div template="ngRepeat: #item in items; trackBy: someFn"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bind-foo="expr"&gt;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 expands to --&gt;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&lt;template def-ng-repeat="item" bind-ng-repeat</w:t>
            </w:r>
            <w:r w:rsidDel="00000000" w:rsidR="00000000" w:rsidRPr="00000000">
              <w:rPr>
                <w:rFonts w:ascii="Courier New" w:cs="Courier New" w:eastAsia="Courier New" w:hAnsi="Courier New"/>
                <w:rtl w:val="0"/>
              </w:rPr>
              <w:t xml:space="preserve">-in</w:t>
            </w:r>
            <w:r w:rsidDel="00000000" w:rsidR="00000000" w:rsidRPr="00000000">
              <w:rPr>
                <w:rFonts w:ascii="Courier New" w:cs="Courier New" w:eastAsia="Courier New" w:hAnsi="Courier New"/>
                <w:rtl w:val="0"/>
              </w:rPr>
              <w:t xml:space="preserve">="items"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bind-ng-repeat-track-by="someFn"&gt;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&lt;div bind-foo="expr"&gt;&lt;/div&gt;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 cloned instances --&gt;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&lt;div bind-foo="expr"&gt;&lt;/div&gt;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&lt;div bind-foo="expr"&gt;&lt;/div&gt;</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2sj2eiwsn2y4" w:id="26"/>
      <w:bookmarkEnd w:id="26"/>
      <w:r w:rsidDel="00000000" w:rsidR="00000000" w:rsidRPr="00000000">
        <w:rPr>
          <w:rtl w:val="0"/>
        </w:rPr>
        <w:t xml:space="preserve">Explanation of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why you think this is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pw4kdpn0nbsl" w:id="27"/>
      <w:bookmarkEnd w:id="27"/>
      <w:r w:rsidDel="00000000" w:rsidR="00000000" w:rsidRPr="00000000">
        <w:rPr>
          <w:rtl w:val="0"/>
        </w:rPr>
        <w:t xml:space="preserve">Scoring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how the syntax correctly passes all of these tests:</w:t>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325"/>
        <w:gridCol w:w="6555"/>
        <w:tblGridChange w:id="0">
          <w:tblGrid>
            <w:gridCol w:w="480"/>
            <w:gridCol w:w="2325"/>
            <w:gridCol w:w="65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Directive Semantics Independent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yes, you can reason without knowing anything about which directives are in the template or how  they work.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Expressions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yes, all expressions are in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in attributes which are prefixed by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Variables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yes, in attributes which are prefixed by </w:t>
            </w:r>
            <w:r w:rsidDel="00000000" w:rsidR="00000000" w:rsidRPr="00000000">
              <w:rPr>
                <w:rFonts w:ascii="Courier New" w:cs="Courier New" w:eastAsia="Courier New" w:hAnsi="Courier New"/>
                <w:rtl w:val="0"/>
              </w:rPr>
              <w:t xml:space="preserve">def-</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Template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yes, either explicitly using </w:t>
            </w:r>
            <w:r w:rsidDel="00000000" w:rsidR="00000000" w:rsidRPr="00000000">
              <w:rPr>
                <w:rFonts w:ascii="Courier New" w:cs="Courier New" w:eastAsia="Courier New" w:hAnsi="Courier New"/>
                <w:rtl w:val="0"/>
              </w:rPr>
              <w:t xml:space="preserve">&lt;template&gt;</w:t>
            </w:r>
            <w:r w:rsidDel="00000000" w:rsidR="00000000" w:rsidRPr="00000000">
              <w:rPr>
                <w:rtl w:val="0"/>
              </w:rPr>
              <w:t xml:space="preserve"> element or implicitly with </w:t>
            </w:r>
            <w:r w:rsidDel="00000000" w:rsidR="00000000" w:rsidRPr="00000000">
              <w:rPr>
                <w:rFonts w:ascii="Courier New" w:cs="Courier New" w:eastAsia="Courier New" w:hAnsi="Courier New"/>
                <w:rtl w:val="0"/>
              </w:rPr>
              <w:t xml:space="preserve">template</w:t>
            </w:r>
            <w:r w:rsidDel="00000000" w:rsidR="00000000" w:rsidRPr="00000000">
              <w:rPr>
                <w:rtl w:val="0"/>
              </w:rPr>
              <w:t xml:space="preserve"> attribute.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Hoisting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 only the contents of the </w:t>
            </w:r>
            <w:r w:rsidDel="00000000" w:rsidR="00000000" w:rsidRPr="00000000">
              <w:rPr>
                <w:rFonts w:ascii="Courier New" w:cs="Courier New" w:eastAsia="Courier New" w:hAnsi="Courier New"/>
                <w:rtl w:val="0"/>
              </w:rPr>
              <w:t xml:space="preserve">template</w:t>
            </w:r>
            <w:r w:rsidDel="00000000" w:rsidR="00000000" w:rsidRPr="00000000">
              <w:rPr>
                <w:rtl w:val="0"/>
              </w:rPr>
              <w:t xml:space="preserve"> attribute needs to be hoisted.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 literal are in attributes, expressions are in attributes prefixed by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Expressiveness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 retains the existing ngRepeat concept and “in” syntax. Readily readable by any level of developer.</w:t>
            </w:r>
          </w:p>
          <w:p w:rsidR="00000000" w:rsidDel="00000000" w:rsidP="00000000" w:rsidRDefault="00000000" w:rsidRPr="00000000">
            <w:pPr>
              <w:widowControl w:val="0"/>
              <w:spacing w:line="240" w:lineRule="auto"/>
              <w:contextualSpacing w:val="0"/>
            </w:pPr>
            <w:r w:rsidDel="00000000" w:rsidR="00000000" w:rsidRPr="00000000">
              <w:rPr>
                <w:rtl w:val="0"/>
              </w:rPr>
              <w:t xml:space="preserve">no, requires understanding of “template” and when “template” needs to be used instead of a simple HTML element.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v9f0qj2k273a" w:id="28"/>
      <w:bookmarkEnd w:id="28"/>
      <w:hyperlink r:id="rId10">
        <w:r w:rsidDel="00000000" w:rsidR="00000000" w:rsidRPr="00000000">
          <w:rPr>
            <w:b w:val="0"/>
            <w:i w:val="1"/>
            <w:color w:val="1155cc"/>
            <w:sz w:val="26"/>
            <w:szCs w:val="26"/>
            <w:u w:val="single"/>
            <w:rtl w:val="0"/>
          </w:rPr>
          <w:t xml:space="preserve">Yet Another Syntax Proposal (@sheerun)</w:t>
        </w:r>
      </w:hyperlink>
      <w:r w:rsidDel="00000000" w:rsidR="00000000" w:rsidRPr="00000000">
        <w:rPr>
          <w:b w:val="0"/>
          <w:i w:val="1"/>
          <w:sz w:val="26"/>
          <w:szCs w:val="26"/>
          <w:rtl w:val="0"/>
        </w:rPr>
        <w:t xml:space="preserve"> </w:t>
      </w:r>
      <w:r w:rsidDel="00000000" w:rsidR="00000000" w:rsidRPr="00000000">
        <w:rPr>
          <w:rFonts w:ascii="Arial" w:cs="Arial" w:eastAsia="Arial" w:hAnsi="Arial"/>
          <w:b w:val="0"/>
          <w:color w:val="980000"/>
          <w:sz w:val="22"/>
          <w:szCs w:val="22"/>
          <w:rtl w:val="0"/>
        </w:rPr>
        <w:t xml:space="preserve">[misko: REJECTED, it fails most of the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Angular 2 Binding -- Attribute Sections (@jonrimmer)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An angular 2 template syntax proposal inspired by ES6</w:t>
        </w:r>
      </w:hyperlink>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ško Hevery" w:id="8" w:date="2015-10-27T19:4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 could complain of unused variable here.</w:t>
      </w:r>
    </w:p>
  </w:comment>
  <w:comment w:author="Sam Vloeberghs" w:id="9" w:date="2015-10-27T19:4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 why is this included? Only as  an example?</w:t>
      </w:r>
    </w:p>
  </w:comment>
  <w:comment w:author="Aleksander Heintz" w:id="5" w:date="2014-12-04T02:5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According to your own rules of expansion, this symbol has no meaning. "objs" and "#i" are not treated differently and are expanded to the exact same thing.</w:t>
      </w:r>
    </w:p>
  </w:comment>
  <w:comment w:author="Miško Hevery" w:id="6" w:date="2014-12-02T03: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 symbol implies variable declaration and is treated differently. Can you suggest how I can make that more clear in the text.</w:t>
      </w:r>
    </w:p>
  </w:comment>
  <w:comment w:author="Aleksander Heintz" w:id="7" w:date="2014-12-04T02:5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explaning that the "expansions" (probaby throughout the document), aren't really expansions. Or by expanding to def-ng-repeat="#o". Quite frankly, I'm not even sure which one of the two is correct, because at this point it's ambigous. Is it balid to write the full template syntax? Because if it is, you can see full well yourself that the # is just "compiled away".</w:t>
      </w:r>
    </w:p>
  </w:comment>
  <w:comment w:author="Sekib Omazic" w:id="10" w:date="2015-08-24T05:3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"{{exp}}" ?</w:t>
      </w:r>
    </w:p>
  </w:comment>
  <w:comment w:author="Chad Furman" w:id="11" w:date="2015-08-24T05:3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Chad Furman" w:id="12" w:date="2015-08-24T05:3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Pete Bacon Darwin" w:id="16" w:date="2015-03-10T09:1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expressions contain commas, semi-colons and/or whitespace - such as in the player example that has "player.src=track.src; player.play()"?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so then how do we tell the difference between delimiters in expressions and delimiters in this microsyntax?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example expressions: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2, 3]" - contains commas and whitespace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 b" - contains whitespace</w:t>
      </w:r>
    </w:p>
  </w:comment>
  <w:comment w:author="Miško Hevery" w:id="17" w:date="2014-11-20T01:4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Expressions can not contain `;` (statements [in events] can) so it is not an issue to make them optional. For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ngReapeat: #n in [1, 2, 3]; index: #i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not an issue because the parser can tell where the expression begins and ends. There is no ambiguity.</w:t>
      </w:r>
    </w:p>
  </w:comment>
  <w:comment w:author="Anonymous" w:id="18" w:date="2015-03-10T09:1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Anonymous" w:id="19" w:date="2015-03-10T09:1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Georgios Kalpakas" w:id="0" w:date="2014-11-21T08:0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Basically, I don't see any benefit from allowing such "freedom". It will only lead to more complex regexes/parsing and will allow everyone to develop their own (insignificant) preference of delimiting (leading to templates that are a tad more difficult to read if the author does not use your convention). I think it is best to enforce some strict rules, e.g. /(keyword: *(#symbol|expression)(;|$))+/. I don't think anyone would mind having to put a `:` after keyword or a `;` between keyword-symbol-expression pairs, but it will make things much more consistent (both "visually" and syntactically).</w:t>
      </w:r>
    </w:p>
  </w:comment>
  <w:comment w:author="Miško Hevery" w:id="1" w:date="2014-11-20T07:4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comes down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ng-repeat: $item; in items;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ng-repeat: $item in items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one do you like more?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already have a complex parser, so this is not a RegExp issue.</w:t>
      </w:r>
    </w:p>
  </w:comment>
  <w:comment w:author="Deborah Kurata" w:id="2" w:date="2014-11-20T08:2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the second choice. But if adding "index:" and "first:" does there need then to be a semicolon after items?</w:t>
      </w:r>
    </w:p>
  </w:comment>
  <w:comment w:author="Miško Hevery" w:id="3" w:date="2014-11-20T23:35: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it is all optional.'</w:t>
      </w:r>
    </w:p>
  </w:comment>
  <w:comment w:author="Georgios Kalpakas" w:id="4" w:date="2014-11-21T08:0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question is not which one I like more (`ngRepeat: #item; in items` vs `ngRepeat: #item in items`). The problem is that (although I prefer the 2nd) someone else will prefer the 1st and someone else will prefer using a comma and someone else will prefer omitting the semi-colons etc. So, by not enforcing the 2nd, we save ourselves the pain of having to deal with all the alternatives (one of which will be the 1st). My point is that it will make it easier to read other people's templates, with a minimal cost.</w:t>
      </w:r>
    </w:p>
  </w:comment>
  <w:comment w:author="Lucas Galfaso" w:id="14" w:date="2014-11-20T05:4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syntax implies that there will always be at least one parameter to the directive. This is not always true</w:t>
      </w:r>
    </w:p>
  </w:comment>
  <w:comment w:author="Miško Hevery" w:id="15" w:date="2014-11-20T05:4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 Maybe in that case `;` is not optional.</w:t>
      </w:r>
    </w:p>
  </w:comment>
  <w:comment w:author="Tobias Bosch" w:id="20" w:date="2014-11-20T23:3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+iminar@google.com : Can we generalize all bindings in the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&lt;div bind-foo="bar; baz:foo; gar:meh"&gt;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expand to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&lt;div bind-foo="bar" bind-foo-baz="foo" bind-foo-gar="meh"&gt;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Miško Hevery" w:id="21" w:date="2014-11-20T05:4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want: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&lt;div bind="foo: bar; baz:foo, gar:meh"&gt;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for it!</w:t>
      </w:r>
    </w:p>
  </w:comment>
  <w:comment w:author="Adam Kircher" w:id="22" w:date="2014-11-20T16:3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 like the idea of making the templating micro syntax available for bindings as well.  If we do this, then we should make template="" into bind-template="" to make the expansion rule for bind-* consistent.</w:t>
      </w:r>
    </w:p>
  </w:comment>
  <w:comment w:author="Miško Hevery" w:id="23" w:date="2014-11-20T23:3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can't be bind-template since the bind- semantics would try to bind to property template, which is not the case.</w:t>
      </w:r>
    </w:p>
  </w:comment>
  <w:comment w:author="Miško Hevery" w:id="13" w:date="2014-11-20T09:0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Issue of casing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4WIvcxA-KwM372a_wKGJK0jX6ltSxY9gfwCze-Q66Cc/edit?usp=sharing" TargetMode="External"/><Relationship Id="rId10" Type="http://schemas.openxmlformats.org/officeDocument/2006/relationships/hyperlink" Target="https://docs.google.com/document/d/1-a--8tg9inFwiTgGHGONjmkYMFil6TPmAXJSTH6BKJc/edit?usp=sharing" TargetMode="External"/><Relationship Id="rId12" Type="http://schemas.openxmlformats.org/officeDocument/2006/relationships/hyperlink" Target="https://docs.google.com/document/d/1f0gRhFKSzcT20VwG34RNpvwJznXVFS9n7w_-v_2_QhM/edit#heading=h.lyxn49pndah4" TargetMode="External"/><Relationship Id="rId9" Type="http://schemas.openxmlformats.org/officeDocument/2006/relationships/hyperlink" Target="http://www.html5rocks.com/en/tutorials/webcomponents/template/" TargetMode="External"/><Relationship Id="rId5" Type="http://schemas.openxmlformats.org/officeDocument/2006/relationships/styles" Target="styles.xml"/><Relationship Id="rId6" Type="http://schemas.openxmlformats.org/officeDocument/2006/relationships/hyperlink" Target="mailto:misko@google.com" TargetMode="External"/><Relationship Id="rId7" Type="http://schemas.openxmlformats.org/officeDocument/2006/relationships/hyperlink" Target="https://drive.google.com/#folders/0BxgtL8yFJbacUnUxc3l5aTZrbVk" TargetMode="External"/><Relationship Id="rId8" Type="http://schemas.openxmlformats.org/officeDocument/2006/relationships/hyperlink" Target="https://docs.google.com/document/d/1kpuR512G1b0D8egl9245OHaG0cFh0ST0ekhD_g8sxtI/edit#heading=h.xgjl2srtytj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