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buepnjnd7sb2" w:id="0"/>
      <w:bookmarkEnd w:id="0"/>
      <w:ins w:author="Shawn M" w:id="0" w:date="2015-07-15T10:27:36Z">
        <w:r w:rsidDel="00000000" w:rsidR="00000000" w:rsidRPr="00000000">
          <w:rPr>
            <w:rtl w:val="0"/>
          </w:rPr>
          <w:t xml:space="preserve"> </w:t>
        </w:r>
      </w:ins>
      <w:ins w:author="Augusto dos Santos Pimenta" w:id="1" w:date="2015-04-04T13:08:55Z">
        <w:r w:rsidDel="00000000" w:rsidR="00000000" w:rsidRPr="00000000">
          <w:rPr>
            <w:rtl w:val="0"/>
          </w:rPr>
          <w:t xml:space="preserve">https://angularjs.org/</w:t>
        </w:r>
      </w:ins>
      <w:r w:rsidDel="00000000" w:rsidR="00000000" w:rsidRPr="00000000">
        <w:rPr>
          <w:rtl w:val="0"/>
        </w:rPr>
        <w:t xml:space="preserve">Changelog:</w:t>
      </w:r>
    </w:p>
    <w:p w:rsidR="00000000" w:rsidDel="00000000" w:rsidP="00000000" w:rsidRDefault="00000000" w:rsidRPr="00000000">
      <w:pPr>
        <w:contextualSpacing w:val="0"/>
      </w:pPr>
      <w:r w:rsidDel="00000000" w:rsidR="00000000" w:rsidRPr="00000000">
        <w:rPr>
          <w:rtl w:val="0"/>
        </w:rPr>
        <w:t xml:space="preserve">Feb 3: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Sent doc out for review</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Re-worked the benchmark.js section</w:t>
      </w:r>
    </w:p>
    <w:p w:rsidR="00000000" w:rsidDel="00000000" w:rsidP="00000000" w:rsidRDefault="00000000" w:rsidRPr="00000000">
      <w:pPr>
        <w:contextualSpacing w:val="0"/>
      </w:pPr>
      <w:r w:rsidDel="00000000" w:rsidR="00000000" w:rsidRPr="00000000">
        <w:rPr>
          <w:rtl w:val="0"/>
        </w:rPr>
        <w:t xml:space="preserve">Feb 4: ongoing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re-work ideas to address sampling benchmarks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section re webdriver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Telemetry in “prior art”</w:t>
      </w:r>
      <w:ins w:author="Anonymous" w:id="2" w:date="2015-02-25T22:55:45Z">
        <w:del w:author="Harel Levy" w:id="3" w:date="2015-03-15T09:58:58Z">
          <w:r w:rsidDel="00000000" w:rsidR="00000000" w:rsidRPr="00000000">
            <w:rPr>
              <w:rtl w:val="0"/>
            </w:rPr>
            <w:delText xml:space="preserve">xx</w:delText>
          </w:r>
        </w:del>
      </w:ins>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Clarify what a “macrobenchmark”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“We are not alone” section, listing partners.</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pStyle w:val="Title"/>
        <w:ind w:left="0" w:firstLine="0"/>
        <w:contextualSpacing w:val="0"/>
        <w:jc w:val="center"/>
      </w:pPr>
      <w:bookmarkStart w:colFirst="0" w:colLast="0" w:name="h.ev6rpgnuwcvv" w:id="1"/>
      <w:bookmarkEnd w:id="1"/>
      <w:r w:rsidDel="00000000" w:rsidR="00000000" w:rsidRPr="00000000">
        <w:rPr>
          <w:rtl w:val="0"/>
        </w:rPr>
        <w:t xml:space="preserve">Benchpress</w:t>
      </w:r>
      <w:r w:rsidDel="00000000" w:rsidR="00000000" w:rsidRPr="00000000">
        <w:rPr>
          <w:rtl w:val="0"/>
        </w:rPr>
        <w:t xml:space="preserve"> Design Doc</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 II</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Author: James deBoer &lt;</w:t>
      </w:r>
      <w:hyperlink r:id="rId6">
        <w:r w:rsidDel="00000000" w:rsidR="00000000" w:rsidRPr="00000000">
          <w:rPr>
            <w:rFonts w:ascii="Arial" w:cs="Arial" w:eastAsia="Arial" w:hAnsi="Arial"/>
            <w:i w:val="1"/>
            <w:color w:val="1155cc"/>
            <w:u w:val="single"/>
            <w:rtl w:val="0"/>
          </w:rPr>
          <w:t xml:space="preserve">deboer@google.com</w:t>
        </w:r>
      </w:hyperlink>
      <w:r w:rsidDel="00000000" w:rsidR="00000000" w:rsidRPr="00000000">
        <w:rPr>
          <w:rFonts w:ascii="Arial" w:cs="Arial" w:eastAsia="Arial" w:hAnsi="Arial"/>
          <w:i w:val="1"/>
          <w:color w:val="666666"/>
          <w:rtl w:val="0"/>
        </w:rPr>
        <w:t xml:space="preserve">, @</w:t>
      </w:r>
      <w:hyperlink r:id="rId7">
        <w:r w:rsidDel="00000000" w:rsidR="00000000" w:rsidRPr="00000000">
          <w:rPr>
            <w:rFonts w:ascii="Arial" w:cs="Arial" w:eastAsia="Arial" w:hAnsi="Arial"/>
            <w:i w:val="1"/>
            <w:color w:val="1155cc"/>
            <w:u w:val="single"/>
            <w:rtl w:val="0"/>
          </w:rPr>
          <w:t xml:space="preserve">jbdeboer</w:t>
        </w:r>
      </w:hyperlink>
      <w:r w:rsidDel="00000000" w:rsidR="00000000" w:rsidRPr="00000000">
        <w:rPr>
          <w:rFonts w:ascii="Arial" w:cs="Arial" w:eastAsia="Arial" w:hAnsi="Arial"/>
          <w:i w:val="1"/>
          <w:color w:val="666666"/>
          <w:rtl w:val="0"/>
        </w:rPr>
        <w:t xml:space="preserve">&gt;</w:t>
      </w:r>
    </w:p>
    <w:p w:rsidR="00000000" w:rsidDel="00000000" w:rsidP="00000000" w:rsidRDefault="00000000" w:rsidRPr="00000000">
      <w:pPr>
        <w:pStyle w:val="Heading1"/>
        <w:ind w:left="0" w:firstLine="0"/>
        <w:contextualSpacing w:val="0"/>
        <w:rPr/>
      </w:pPr>
      <w:bookmarkStart w:colFirst="0" w:colLast="0" w:name="h.fxpk50cps4zs" w:id="2"/>
      <w:bookmarkEnd w:id="2"/>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There are two goals for this project.</w:t>
      </w:r>
    </w:p>
    <w:p w:rsidR="00000000" w:rsidDel="00000000" w:rsidP="00000000" w:rsidRDefault="00000000" w:rsidRPr="00000000">
      <w:pPr>
        <w:numPr>
          <w:ilvl w:val="0"/>
          <w:numId w:val="9"/>
        </w:numPr>
        <w:ind w:left="720" w:hanging="360"/>
        <w:contextualSpacing w:val="1"/>
        <w:rPr>
          <w:strike w:val="1"/>
        </w:rPr>
      </w:pPr>
      <w:r w:rsidDel="00000000" w:rsidR="00000000" w:rsidRPr="00000000">
        <w:rPr>
          <w:strike w:val="1"/>
          <w:rtl w:val="0"/>
        </w:rPr>
        <w:t xml:space="preserve">Build a web benchmarking system which produces actionable, meaningful, accessible results.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a benchmark suite to ensure that Angular 2.0 apps are as performant as possible.</w:t>
      </w:r>
    </w:p>
    <w:p w:rsidR="00000000" w:rsidDel="00000000" w:rsidP="00000000" w:rsidRDefault="00000000" w:rsidRPr="00000000">
      <w:pPr>
        <w:pStyle w:val="Heading1"/>
        <w:ind w:left="0" w:firstLine="0"/>
        <w:contextualSpacing w:val="0"/>
      </w:pPr>
      <w:bookmarkStart w:colFirst="0" w:colLast="0" w:name="h.o55tt3tbbhgs" w:id="3"/>
      <w:bookmarkEnd w:id="3"/>
      <w:r w:rsidDel="00000000" w:rsidR="00000000" w:rsidRPr="00000000">
        <w:rPr>
          <w:rtl w:val="0"/>
        </w:rPr>
        <w:t xml:space="preserve">Background</w:t>
      </w:r>
    </w:p>
    <w:p w:rsidR="00000000" w:rsidDel="00000000" w:rsidP="00000000" w:rsidRDefault="00000000" w:rsidRPr="00000000">
      <w:pPr>
        <w:pStyle w:val="Heading2"/>
        <w:contextualSpacing w:val="0"/>
      </w:pPr>
      <w:bookmarkStart w:colFirst="0" w:colLast="0" w:name="h.ey368dp5p9d5" w:id="4"/>
      <w:bookmarkEnd w:id="4"/>
      <w:r w:rsidDel="00000000" w:rsidR="00000000" w:rsidRPr="00000000">
        <w:rPr>
          <w:rtl w:val="0"/>
        </w:rPr>
        <w:t xml:space="preserve">Unit Testing For Performance</w:t>
      </w:r>
    </w:p>
    <w:p w:rsidR="00000000" w:rsidDel="00000000" w:rsidP="00000000" w:rsidRDefault="00000000" w:rsidRPr="00000000">
      <w:pPr>
        <w:contextualSpacing w:val="0"/>
      </w:pPr>
      <w:r w:rsidDel="00000000" w:rsidR="00000000" w:rsidRPr="00000000">
        <w:rPr>
          <w:rtl w:val="0"/>
        </w:rPr>
        <w:t xml:space="preserve">Unit testing enables correct systems.  The first thing I learnt working on the Angular team is that unit testing is a key part of the development process. Over time, while iterating on architecture, we have built up a large suite of unit tests. These unit tests are critical to keeping the code malleable. Efforts, such as implementing Angular in Dart, would not have been possible without the unit test suite.</w:t>
      </w:r>
    </w:p>
    <w:p w:rsidR="00000000" w:rsidDel="00000000" w:rsidP="00000000" w:rsidRDefault="00000000" w:rsidRPr="00000000">
      <w:pPr>
        <w:contextualSpacing w:val="0"/>
      </w:pPr>
      <w:r w:rsidDel="00000000" w:rsidR="00000000" w:rsidRPr="00000000">
        <w:rPr>
          <w:rtl w:val="0"/>
        </w:rPr>
        <w:t xml:space="preserve">In addition to the large test suite, the Angular team has also invested heavily in Karma, our test runner.  </w:t>
      </w:r>
      <w:r w:rsidDel="00000000" w:rsidR="00000000" w:rsidRPr="00000000">
        <w:rPr>
          <w:rtl w:val="0"/>
        </w:rPr>
        <w:t xml:space="preserve">This allows us to run 2700 tests in 6 seconds</w:t>
      </w:r>
      <w:r w:rsidDel="00000000" w:rsidR="00000000" w:rsidRPr="00000000">
        <w:rPr>
          <w:rtl w:val="0"/>
        </w:rPr>
        <w:t xml:space="preserve">.  The speed and agility of Karma make it easy to include unit testing as an integral part of our development workflow.</w:t>
      </w:r>
    </w:p>
    <w:p w:rsidR="00000000" w:rsidDel="00000000" w:rsidP="00000000" w:rsidRDefault="00000000" w:rsidRPr="00000000">
      <w:pPr>
        <w:contextualSpacing w:val="0"/>
      </w:pPr>
      <w:r w:rsidDel="00000000" w:rsidR="00000000" w:rsidRPr="00000000">
        <w:rPr>
          <w:rtl w:val="0"/>
        </w:rPr>
        <w:t xml:space="preserve">Unit tests answer one question: “Does this code do what I expect?”  Karma can answer that question quickly, across different browsers and different configurations.  By constantly asking that question, our team is able to release correct systems.</w:t>
      </w:r>
    </w:p>
    <w:p w:rsidR="00000000" w:rsidDel="00000000" w:rsidP="00000000" w:rsidRDefault="00000000" w:rsidRPr="00000000">
      <w:pPr>
        <w:pStyle w:val="Heading2"/>
        <w:contextualSpacing w:val="0"/>
      </w:pPr>
      <w:bookmarkStart w:colFirst="0" w:colLast="0" w:name="h.crcd53w9hb2b" w:id="5"/>
      <w:bookmarkEnd w:id="5"/>
      <w:r w:rsidDel="00000000" w:rsidR="00000000" w:rsidRPr="00000000">
        <w:rPr>
          <w:rtl w:val="0"/>
        </w:rPr>
        <w:t xml:space="preserve">Benchmarking enables fast systems</w:t>
      </w:r>
    </w:p>
    <w:p w:rsidR="00000000" w:rsidDel="00000000" w:rsidP="00000000" w:rsidRDefault="00000000" w:rsidRPr="00000000">
      <w:pPr>
        <w:contextualSpacing w:val="0"/>
      </w:pPr>
      <w:r w:rsidDel="00000000" w:rsidR="00000000" w:rsidRPr="00000000">
        <w:rPr>
          <w:rtl w:val="0"/>
        </w:rPr>
        <w:t xml:space="preserve">As a parallel to unit testing, benchmarking enables fast systems.  Benchmarking is a harder problem than unit testings; the tools and base of knowledge have not been built yet.  However, there are enough parallels between benchmarking and unit testing that we can draw on unit testing knowledge for benchmarking.</w:t>
      </w:r>
    </w:p>
    <w:p w:rsidR="00000000" w:rsidDel="00000000" w:rsidP="00000000" w:rsidRDefault="00000000" w:rsidRPr="00000000">
      <w:pPr>
        <w:contextualSpacing w:val="0"/>
      </w:pPr>
      <w:r w:rsidDel="00000000" w:rsidR="00000000" w:rsidRPr="00000000">
        <w:rPr>
          <w:rtl w:val="0"/>
        </w:rPr>
        <w:t xml:space="preserve">As we’ve demonstrated with Karma on the Angular team, the key to a successful unit testing system is ease-of-use, speed and trustworthiness.  Also, at a high level, a successful benchmarking system must answer one question, and answer that question well.</w:t>
      </w:r>
    </w:p>
    <w:p w:rsidR="00000000" w:rsidDel="00000000" w:rsidP="00000000" w:rsidRDefault="00000000" w:rsidRPr="00000000">
      <w:pPr>
        <w:contextualSpacing w:val="0"/>
      </w:pPr>
      <w:r w:rsidDel="00000000" w:rsidR="00000000" w:rsidRPr="00000000">
        <w:rPr>
          <w:rtl w:val="0"/>
        </w:rPr>
        <w:t xml:space="preserve">I believe that question is: “Is this code fast enough?”</w:t>
      </w:r>
    </w:p>
    <w:p w:rsidR="00000000" w:rsidDel="00000000" w:rsidP="00000000" w:rsidRDefault="00000000" w:rsidRPr="00000000">
      <w:pPr>
        <w:pStyle w:val="Heading2"/>
        <w:contextualSpacing w:val="0"/>
      </w:pPr>
      <w:bookmarkStart w:colFirst="0" w:colLast="0" w:name="h.miag1uptgg2x" w:id="6"/>
      <w:bookmarkEnd w:id="6"/>
      <w:r w:rsidDel="00000000" w:rsidR="00000000" w:rsidRPr="00000000">
        <w:rPr>
          <w:rtl w:val="0"/>
        </w:rPr>
        <w:t xml:space="preserve">No More “Jank”: The Web at 60 Frames per Second</w:t>
      </w:r>
    </w:p>
    <w:p w:rsidR="00000000" w:rsidDel="00000000" w:rsidP="00000000" w:rsidRDefault="00000000" w:rsidRPr="00000000">
      <w:pPr>
        <w:contextualSpacing w:val="0"/>
      </w:pPr>
      <w:r w:rsidDel="00000000" w:rsidR="00000000" w:rsidRPr="00000000">
        <w:rPr>
          <w:rtl w:val="0"/>
        </w:rPr>
        <w:t xml:space="preserve">There is a push to make the web more interactive by eliminating “jank” to enable smooth animations and web performance.  </w:t>
      </w:r>
      <w:hyperlink r:id="rId8">
        <w:r w:rsidDel="00000000" w:rsidR="00000000" w:rsidRPr="00000000">
          <w:rPr>
            <w:color w:val="1155cc"/>
            <w:u w:val="single"/>
            <w:rtl w:val="0"/>
          </w:rPr>
          <w:t xml:space="preserve">jankfree.org</w:t>
        </w:r>
      </w:hyperlink>
      <w:r w:rsidDel="00000000" w:rsidR="00000000" w:rsidRPr="00000000">
        <w:rPr>
          <w:rtl w:val="0"/>
        </w:rPr>
        <w:t xml:space="preserve"> is a great resource cataloging current efforts.</w:t>
      </w:r>
    </w:p>
    <w:p w:rsidR="00000000" w:rsidDel="00000000" w:rsidP="00000000" w:rsidRDefault="00000000" w:rsidRPr="00000000">
      <w:pPr>
        <w:contextualSpacing w:val="0"/>
      </w:pPr>
      <w:r w:rsidDel="00000000" w:rsidR="00000000" w:rsidRPr="00000000">
        <w:rPr>
          <w:rtl w:val="0"/>
        </w:rPr>
        <w:t xml:space="preserve">In 2011, the “requestAnimationFrame” API was introduced in browsers, making it possible to tie animations and rendering to animation frames -- a concept from video games where programs must re-render the screen in between a display’s vertical sync to prevent screen tearing.  On the web, this means Javascript programs are now aware of animation frames.</w:t>
      </w:r>
    </w:p>
    <w:p w:rsidR="00000000" w:rsidDel="00000000" w:rsidP="00000000" w:rsidRDefault="00000000" w:rsidRPr="00000000">
      <w:pPr>
        <w:contextualSpacing w:val="0"/>
      </w:pPr>
      <w:r w:rsidDel="00000000" w:rsidR="00000000" w:rsidRPr="00000000">
        <w:rPr>
          <w:rtl w:val="0"/>
        </w:rPr>
        <w:t xml:space="preserve">While dictated by hardware, most devices run at 60 frames per second.  This means that applications have 1/60s = 16.6667ms between frames.  </w:t>
      </w:r>
      <w:r w:rsidDel="00000000" w:rsidR="00000000" w:rsidRPr="00000000">
        <w:rPr>
          <w:rtl w:val="0"/>
        </w:rPr>
        <w:t xml:space="preserve">If a Javascript routine plus screen layout plus repaint </w:t>
      </w:r>
      <w:r w:rsidDel="00000000" w:rsidR="00000000" w:rsidRPr="00000000">
        <w:rPr>
          <w:rtl w:val="0"/>
        </w:rPr>
        <w:t xml:space="preserve">take longer than 16.6667ms, it will “push” the animation frame out, causing an animation to appear “janky”.</w:t>
      </w:r>
      <w:ins w:author="Ramon Wijnands" w:id="4" w:date="2014-10-22T06:59:45Z">
        <w:del w:author="Min-Seop Kim" w:id="5" w:date="2014-11-03T22:53:03Z">
          <w:r w:rsidDel="00000000" w:rsidR="00000000" w:rsidRPr="00000000">
            <w:rPr>
              <w:rtl w:val="0"/>
            </w:rPr>
            <w:delText xml:space="preserve">www</w:delText>
          </w:r>
        </w:del>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browsers won’t refresh any faster than 60 frames per second, being able to render at 60fps </w:t>
      </w:r>
      <w:commentRangeStart w:id="0"/>
      <w:commentRangeStart w:id="1"/>
      <w:commentRangeStart w:id="2"/>
      <w:commentRangeStart w:id="3"/>
      <w:commentRangeStart w:id="4"/>
      <w:commentRangeStart w:id="5"/>
      <w:commentRangeStart w:id="6"/>
      <w:commentRangeStart w:id="7"/>
      <w:commentRangeStart w:id="8"/>
      <w:commentRangeStart w:id="9"/>
      <w:r w:rsidDel="00000000" w:rsidR="00000000" w:rsidRPr="00000000">
        <w:rPr>
          <w:rtl w:val="0"/>
        </w:rPr>
        <w:t xml:space="preserve">but not faster is the best goal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That means that any work a web app does must take at most 16.6667ms.  Since we like whole numbers, we often refer to “16ms” instead.</w:t>
      </w:r>
    </w:p>
    <w:p w:rsidR="00000000" w:rsidDel="00000000" w:rsidP="00000000" w:rsidRDefault="00000000" w:rsidRPr="00000000">
      <w:pPr>
        <w:pStyle w:val="Heading1"/>
        <w:ind w:left="0" w:firstLine="0"/>
        <w:contextualSpacing w:val="0"/>
      </w:pPr>
      <w:bookmarkStart w:colFirst="0" w:colLast="0" w:name="h.1qhnd424hwj6" w:id="7"/>
      <w:bookmarkEnd w:id="7"/>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s1zhi8p41830" w:id="8"/>
      <w:bookmarkEnd w:id="8"/>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We’ve been here before.</w:t>
      </w:r>
    </w:p>
    <w:p w:rsidR="00000000" w:rsidDel="00000000" w:rsidP="00000000" w:rsidRDefault="00000000" w:rsidRPr="00000000">
      <w:pPr>
        <w:pStyle w:val="Heading2"/>
        <w:contextualSpacing w:val="0"/>
      </w:pPr>
      <w:bookmarkStart w:colFirst="0" w:colLast="0" w:name="h.pocbd8a3nzcq" w:id="9"/>
      <w:bookmarkEnd w:id="9"/>
      <w:r w:rsidDel="00000000" w:rsidR="00000000" w:rsidRPr="00000000">
        <w:rPr>
          <w:rtl w:val="0"/>
        </w:rPr>
        <w:t xml:space="preserve">benchmark.js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most popular web benchmarking library today is benchmark.js and its easy-to-use web frontend, jsperf.com.</w:t>
      </w:r>
    </w:p>
    <w:p w:rsidR="00000000" w:rsidDel="00000000" w:rsidP="00000000" w:rsidRDefault="00000000" w:rsidRPr="00000000">
      <w:pPr>
        <w:contextualSpacing w:val="0"/>
      </w:pPr>
      <w:r w:rsidDel="00000000" w:rsidR="00000000" w:rsidRPr="00000000">
        <w:rPr>
          <w:rtl w:val="0"/>
        </w:rPr>
        <w:t xml:space="preserve">benchmark.js allows developers to define a benchmark. The harness will run the benchmark multiple times to generate more robust data.  The library enables </w:t>
      </w:r>
      <w:commentRangeStart w:id="10"/>
      <w:r w:rsidDel="00000000" w:rsidR="00000000" w:rsidRPr="00000000">
        <w:rPr>
          <w:rtl w:val="0"/>
        </w:rPr>
        <w:t xml:space="preserve">micro-benchmarking</w:t>
      </w:r>
      <w:commentRangeEnd w:id="10"/>
      <w:r w:rsidDel="00000000" w:rsidR="00000000" w:rsidRPr="00000000">
        <w:commentReference w:id="10"/>
      </w:r>
      <w:r w:rsidDel="00000000" w:rsidR="00000000" w:rsidRPr="00000000">
        <w:rPr>
          <w:rtl w:val="0"/>
        </w:rPr>
        <w:t xml:space="preserve"> by grouping runs into time-bound cycles which can be easily measured and applying tricks to de-optimize the VM.</w:t>
      </w:r>
    </w:p>
    <w:p w:rsidR="00000000" w:rsidDel="00000000" w:rsidP="00000000" w:rsidRDefault="00000000" w:rsidRPr="00000000">
      <w:pPr>
        <w:contextualSpacing w:val="0"/>
      </w:pPr>
      <w:commentRangeStart w:id="11"/>
      <w:r w:rsidDel="00000000" w:rsidR="00000000" w:rsidRPr="00000000">
        <w:rPr>
          <w:rtl w:val="0"/>
        </w:rPr>
        <w:t xml:space="preserve">There is a fair amount of opposition to benchmark.js and jsperf. While much of the ire is over microbenchmarks, benchmark.js/jsperf.com is often cited as it makes microbenchmarking easy.</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commentRangeStart w:id="12"/>
      <w:commentRangeStart w:id="13"/>
      <w:r w:rsidDel="00000000" w:rsidR="00000000" w:rsidRPr="00000000">
        <w:rPr>
          <w:rtl w:val="0"/>
        </w:rPr>
        <w:t xml:space="preserve">@mraleph</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w:t>
      </w:r>
      <w:hyperlink r:id="rId10">
        <w:r w:rsidDel="00000000" w:rsidR="00000000" w:rsidRPr="00000000">
          <w:rPr>
            <w:color w:val="1155cc"/>
            <w:u w:val="single"/>
            <w:rtl w:val="0"/>
          </w:rPr>
          <w:t xml:space="preserve">[1]</w:t>
        </w:r>
      </w:hyperlink>
      <w:r w:rsidDel="00000000" w:rsidR="00000000" w:rsidRPr="00000000">
        <w:rPr>
          <w:rtl w:val="0"/>
        </w:rPr>
        <w:t xml:space="preserve"> </w:t>
      </w:r>
      <w:hyperlink r:id="rId11">
        <w:r w:rsidDel="00000000" w:rsidR="00000000" w:rsidRPr="00000000">
          <w:rPr>
            <w:color w:val="1155cc"/>
            <w:u w:val="single"/>
            <w:rtl w:val="0"/>
          </w:rPr>
          <w:t xml:space="preserve">[2]</w:t>
        </w:r>
      </w:hyperlink>
      <w:r w:rsidDel="00000000" w:rsidR="00000000" w:rsidRPr="00000000">
        <w:rPr>
          <w:rtl w:val="0"/>
        </w:rPr>
        <w:t xml:space="preserve"> </w:t>
      </w:r>
      <w:hyperlink r:id="rId12">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3">
        <w:r w:rsidDel="00000000" w:rsidR="00000000" w:rsidRPr="00000000">
          <w:rPr>
            <w:color w:val="1155cc"/>
            <w:u w:val="single"/>
            <w:rtl w:val="0"/>
          </w:rPr>
          <w:t xml:space="preserve">reddit thread</w:t>
        </w:r>
      </w:hyperlink>
      <w:r w:rsidDel="00000000" w:rsidR="00000000" w:rsidRPr="00000000">
        <w:rPr>
          <w:rtl w:val="0"/>
        </w:rPr>
        <w:t xml:space="preserve"> with jdalton and mraleph</w:t>
      </w:r>
    </w:p>
    <w:p w:rsidR="00000000" w:rsidDel="00000000" w:rsidP="00000000" w:rsidRDefault="00000000" w:rsidRPr="00000000">
      <w:pPr>
        <w:pStyle w:val="Heading3"/>
        <w:contextualSpacing w:val="0"/>
      </w:pPr>
      <w:bookmarkStart w:colFirst="0" w:colLast="0" w:name="h.hz44jci2n4y3" w:id="10"/>
      <w:bookmarkEnd w:id="10"/>
      <w:r w:rsidDel="00000000" w:rsidR="00000000" w:rsidRPr="00000000">
        <w:rPr>
          <w:rtl w:val="0"/>
        </w:rPr>
        <w:t xml:space="preserve">Drawbacks</w:t>
      </w:r>
    </w:p>
    <w:p w:rsidR="00000000" w:rsidDel="00000000" w:rsidP="00000000" w:rsidRDefault="00000000" w:rsidRPr="00000000">
      <w:pPr>
        <w:contextualSpacing w:val="0"/>
      </w:pPr>
      <w:r w:rsidDel="00000000" w:rsidR="00000000" w:rsidRPr="00000000">
        <w:rPr>
          <w:rtl w:val="0"/>
        </w:rPr>
        <w:t xml:space="preserve">Benchmark.js will run benchmarks multiple times.  This gives the VM more of a chance to optimize the code under test.  Since production apps rarely run the same code in a tight loop, theses optimizations may lead to incorrect results.</w:t>
      </w:r>
    </w:p>
    <w:p w:rsidR="00000000" w:rsidDel="00000000" w:rsidP="00000000" w:rsidRDefault="00000000" w:rsidRPr="00000000">
      <w:pPr>
        <w:pStyle w:val="Heading2"/>
        <w:contextualSpacing w:val="0"/>
      </w:pPr>
      <w:bookmarkStart w:colFirst="0" w:colLast="0" w:name="h.7p07gytkk44g" w:id="11"/>
      <w:bookmarkEnd w:id="11"/>
      <w:r w:rsidDel="00000000" w:rsidR="00000000" w:rsidRPr="00000000">
        <w:rPr>
          <w:rtl w:val="0"/>
        </w:rPr>
        <w:t xml:space="preserve">Octane / Kraken</w:t>
      </w:r>
    </w:p>
    <w:p w:rsidR="00000000" w:rsidDel="00000000" w:rsidP="00000000" w:rsidRDefault="00000000" w:rsidRPr="00000000">
      <w:pPr>
        <w:contextualSpacing w:val="0"/>
      </w:pPr>
      <w:r w:rsidDel="00000000" w:rsidR="00000000" w:rsidRPr="00000000">
        <w:rPr>
          <w:rtl w:val="0"/>
        </w:rPr>
        <w:t xml:space="preserve">(</w:t>
      </w:r>
      <w:hyperlink r:id="rId14">
        <w:r w:rsidDel="00000000" w:rsidR="00000000" w:rsidRPr="00000000">
          <w:rPr>
            <w:color w:val="1155cc"/>
            <w:u w:val="single"/>
            <w:rtl w:val="0"/>
          </w:rPr>
          <w:t xml:space="preserve">Kraken link</w:t>
        </w:r>
      </w:hyperlink>
      <w:r w:rsidDel="00000000" w:rsidR="00000000" w:rsidRPr="00000000">
        <w:rPr>
          <w:rtl w:val="0"/>
        </w:rPr>
        <w:t xml:space="preserve">, </w:t>
      </w:r>
      <w:hyperlink r:id="rId15">
        <w:r w:rsidDel="00000000" w:rsidR="00000000" w:rsidRPr="00000000">
          <w:rPr>
            <w:color w:val="1155cc"/>
            <w:u w:val="single"/>
            <w:rtl w:val="0"/>
          </w:rPr>
          <w:t xml:space="preserve">Octane link</w:t>
        </w:r>
      </w:hyperlink>
      <w:r w:rsidDel="00000000" w:rsidR="00000000" w:rsidRPr="00000000">
        <w:rPr>
          <w:rtl w:val="0"/>
        </w:rPr>
        <w:t xml:space="preserve">)</w:t>
      </w:r>
    </w:p>
    <w:p w:rsidR="00000000" w:rsidDel="00000000" w:rsidP="00000000" w:rsidRDefault="00000000" w:rsidRPr="00000000">
      <w:pPr>
        <w:contextualSpacing w:val="0"/>
      </w:pPr>
      <w:commentRangeStart w:id="14"/>
      <w:r w:rsidDel="00000000" w:rsidR="00000000" w:rsidRPr="00000000">
        <w:rPr>
          <w:rtl w:val="0"/>
        </w:rPr>
        <w:t xml:space="preserve">Octane and Kraken</w:t>
      </w:r>
      <w:commentRangeEnd w:id="14"/>
      <w:r w:rsidDel="00000000" w:rsidR="00000000" w:rsidRPr="00000000">
        <w:commentReference w:id="14"/>
      </w:r>
      <w:r w:rsidDel="00000000" w:rsidR="00000000" w:rsidRPr="00000000">
        <w:rPr>
          <w:rtl w:val="0"/>
        </w:rPr>
        <w:t xml:space="preserve"> are not web benchmarks.  They are strictly Javascript benchmarks and most useful to VM developers.</w:t>
      </w:r>
    </w:p>
    <w:p w:rsidR="00000000" w:rsidDel="00000000" w:rsidP="00000000" w:rsidRDefault="00000000" w:rsidRPr="00000000">
      <w:pPr>
        <w:contextualSpacing w:val="0"/>
      </w:pPr>
      <w:r w:rsidDel="00000000" w:rsidR="00000000" w:rsidRPr="00000000">
        <w:rPr>
          <w:rtl w:val="0"/>
        </w:rPr>
        <w:t xml:space="preserve">However, Octane is a useful study in that 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focuses on “jank” or 60fps apps, which is a goal of Benchpress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Octane is maintained and used by the V8 team to measure optimizations.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Kraken is maintained by Mozilla.</w:t>
      </w:r>
    </w:p>
    <w:p w:rsidR="00000000" w:rsidDel="00000000" w:rsidP="00000000" w:rsidRDefault="00000000" w:rsidRPr="00000000">
      <w:pPr>
        <w:contextualSpacing w:val="0"/>
      </w:pPr>
      <w:r w:rsidDel="00000000" w:rsidR="00000000" w:rsidRPr="00000000">
        <w:rPr>
          <w:rtl w:val="0"/>
        </w:rPr>
        <w:t xml:space="preserve">I believe that maintaining our own benchmark suite is key to a team’s performance goals.  This is in contrast to third-party benchmark suites which don’t get as much attention from the developers that can effect the benchmarks.</w:t>
      </w:r>
    </w:p>
    <w:p w:rsidR="00000000" w:rsidDel="00000000" w:rsidP="00000000" w:rsidRDefault="00000000" w:rsidRPr="00000000">
      <w:pPr>
        <w:pStyle w:val="Heading2"/>
        <w:contextualSpacing w:val="0"/>
      </w:pPr>
      <w:bookmarkStart w:colFirst="0" w:colLast="0" w:name="h.bwwl0xunwtbo" w:id="12"/>
      <w:bookmarkEnd w:id="12"/>
      <w:commentRangeStart w:id="15"/>
      <w:r w:rsidDel="00000000" w:rsidR="00000000" w:rsidRPr="00000000">
        <w:rPr>
          <w:rtl w:val="0"/>
        </w:rPr>
        <w:t xml:space="preserve">Robohornet</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hyperlink r:id="rId1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Robohornet is a inactive browser benchmark suite with many of the same goals as Benchpress. They had the laudable goal of improving browser performance through benchmark competition.  However, they were pooh-poohed by the community mainly over the "</w:t>
      </w:r>
      <w:commentRangeStart w:id="16"/>
      <w:r w:rsidDel="00000000" w:rsidR="00000000" w:rsidRPr="00000000">
        <w:rPr>
          <w:rtl w:val="0"/>
        </w:rPr>
        <w:t xml:space="preserve">microbenchmarks are lies</w:t>
      </w:r>
      <w:commentRangeEnd w:id="16"/>
      <w:r w:rsidDel="00000000" w:rsidR="00000000" w:rsidRPr="00000000">
        <w:commentReference w:id="16"/>
      </w:r>
      <w:r w:rsidDel="00000000" w:rsidR="00000000" w:rsidRPr="00000000">
        <w:rPr>
          <w:rtl w:val="0"/>
        </w:rPr>
        <w:t xml:space="preserve">" meme. </w:t>
      </w:r>
      <w:hyperlink r:id="rId17">
        <w:r w:rsidDel="00000000" w:rsidR="00000000" w:rsidRPr="00000000">
          <w:rPr>
            <w:color w:val="1155cc"/>
            <w:u w:val="single"/>
            <w:rtl w:val="0"/>
          </w:rPr>
          <w:t xml:space="preserve">[1]</w:t>
        </w:r>
      </w:hyperlink>
      <w:r w:rsidDel="00000000" w:rsidR="00000000" w:rsidRPr="00000000">
        <w:rPr>
          <w:rtl w:val="0"/>
        </w:rPr>
        <w:t xml:space="preserve"> </w:t>
      </w:r>
      <w:hyperlink r:id="rId18">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skmph914mm65" w:id="13"/>
      <w:bookmarkEnd w:id="13"/>
      <w:r w:rsidDel="00000000" w:rsidR="00000000" w:rsidRPr="00000000">
        <w:rPr>
          <w:rtl w:val="0"/>
        </w:rPr>
        <w:t xml:space="preserve">Browserscope</w:t>
      </w:r>
    </w:p>
    <w:p w:rsidR="00000000" w:rsidDel="00000000" w:rsidP="00000000" w:rsidRDefault="00000000" w:rsidRPr="00000000">
      <w:pPr>
        <w:contextualSpacing w:val="0"/>
      </w:pPr>
      <w:hyperlink r:id="rId1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by Google) collects data in the wild -- doesn’t collect benchmarks, rather other browser stats.</w:t>
      </w:r>
    </w:p>
    <w:p w:rsidR="00000000" w:rsidDel="00000000" w:rsidP="00000000" w:rsidRDefault="00000000" w:rsidRPr="00000000">
      <w:pPr>
        <w:pStyle w:val="Heading2"/>
        <w:contextualSpacing w:val="0"/>
      </w:pPr>
      <w:bookmarkStart w:colFirst="0" w:colLast="0" w:name="h.bx0c62sfxro4" w:id="14"/>
      <w:bookmarkEnd w:id="14"/>
      <w:r w:rsidDel="00000000" w:rsidR="00000000" w:rsidRPr="00000000">
        <w:rPr>
          <w:rtl w:val="0"/>
        </w:rPr>
        <w:t xml:space="preserve">Learnings from Benchpress Draft I</w:t>
      </w:r>
    </w:p>
    <w:p w:rsidR="00000000" w:rsidDel="00000000" w:rsidP="00000000" w:rsidRDefault="00000000" w:rsidRPr="00000000">
      <w:pPr>
        <w:contextualSpacing w:val="0"/>
      </w:pPr>
      <w:r w:rsidDel="00000000" w:rsidR="00000000" w:rsidRPr="00000000">
        <w:rPr>
          <w:rtl w:val="0"/>
        </w:rPr>
        <w:t xml:space="preserve">The first attempt at Benchpress was a benchmark.js backed runner much like Robohornet.  While I hoped that the benchmarks being run by the system were large enough to be significant, they still suffered from the same problems as microbenchmarks.</w:t>
      </w:r>
    </w:p>
    <w:p w:rsidR="00000000" w:rsidDel="00000000" w:rsidP="00000000" w:rsidRDefault="00000000" w:rsidRPr="00000000">
      <w:pPr>
        <w:contextualSpacing w:val="0"/>
      </w:pPr>
      <w:r w:rsidDel="00000000" w:rsidR="00000000" w:rsidRPr="00000000">
        <w:rPr>
          <w:rtl w:val="0"/>
        </w:rPr>
        <w:t xml:space="preserve">These benchmarks were loading entire apps and then testing a small part of the app by simulating user actions.  However, in order for the framework (using benchmark.js) to compute meaningful statistics it needed to run the user action hundreds of times.  During the run, the browser and Javascript engine were able to optimize the code and dramatically speed up the user action.</w:t>
      </w:r>
    </w:p>
    <w:p w:rsidR="00000000" w:rsidDel="00000000" w:rsidP="00000000" w:rsidRDefault="00000000" w:rsidRPr="00000000">
      <w:pPr>
        <w:contextualSpacing w:val="0"/>
      </w:pPr>
      <w:r w:rsidDel="00000000" w:rsidR="00000000" w:rsidRPr="00000000">
        <w:rPr>
          <w:rtl w:val="0"/>
        </w:rPr>
        <w:t xml:space="preserve">This gave the statistics a bimodal distribution were the first third (~100) runs would be ~3-4x slower than the last two-thirds of the runs (~200).  Since most apps would not typically run 100 user actions, it was difficult interpret the results.  The data showing the bimodal distribution was hidden inside the benchmark.js library, making it even more difficult to trust the numbers returned by the library.</w:t>
      </w:r>
    </w:p>
    <w:p w:rsidR="00000000" w:rsidDel="00000000" w:rsidP="00000000" w:rsidRDefault="00000000" w:rsidRPr="00000000">
      <w:pPr>
        <w:pStyle w:val="Heading2"/>
        <w:contextualSpacing w:val="0"/>
      </w:pPr>
      <w:bookmarkStart w:colFirst="0" w:colLast="0" w:name="h.rmgim38gn8a" w:id="15"/>
      <w:bookmarkEnd w:id="15"/>
      <w:r w:rsidDel="00000000" w:rsidR="00000000" w:rsidRPr="00000000">
        <w:rPr>
          <w:rtl w:val="0"/>
        </w:rPr>
        <w:t xml:space="preserve">Performance in the Wild</w:t>
      </w:r>
    </w:p>
    <w:p w:rsidR="00000000" w:rsidDel="00000000" w:rsidP="00000000" w:rsidRDefault="00000000" w:rsidRPr="00000000">
      <w:pPr>
        <w:contextualSpacing w:val="0"/>
      </w:pPr>
      <w:r w:rsidDel="00000000" w:rsidR="00000000" w:rsidRPr="00000000">
        <w:rPr>
          <w:rtl w:val="0"/>
        </w:rPr>
        <w:t xml:space="preserve">The best source of performance data is from actual users using actual apps on actual devices.  There are a number of systems for collecting and analyzing data from web app sessions.</w:t>
      </w:r>
    </w:p>
    <w:p w:rsidR="00000000" w:rsidDel="00000000" w:rsidP="00000000" w:rsidRDefault="00000000" w:rsidRPr="00000000">
      <w:pPr>
        <w:contextualSpacing w:val="0"/>
      </w:pPr>
      <w:r w:rsidDel="00000000" w:rsidR="00000000" w:rsidRPr="00000000">
        <w:rPr>
          <w:rtl w:val="0"/>
        </w:rPr>
        <w:t xml:space="preserve">There are a number of companies that help sites measure real-world performance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Google Analytics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New Relic</w:t>
      </w:r>
    </w:p>
    <w:p w:rsidR="00000000" w:rsidDel="00000000" w:rsidP="00000000" w:rsidRDefault="00000000" w:rsidRPr="00000000">
      <w:pPr>
        <w:numPr>
          <w:ilvl w:val="0"/>
          <w:numId w:val="4"/>
        </w:numPr>
        <w:ind w:left="720" w:hanging="360"/>
        <w:contextualSpacing w:val="1"/>
        <w:rPr>
          <w:u w:val="none"/>
        </w:rPr>
      </w:pPr>
      <w:commentRangeStart w:id="17"/>
      <w:commentRangeStart w:id="18"/>
      <w:r w:rsidDel="00000000" w:rsidR="00000000" w:rsidRPr="00000000">
        <w:rPr>
          <w:rtl w:val="0"/>
        </w:rPr>
        <w:t xml:space="preserve">Akamai</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huge benefit to these numbers is that they are representative of actual usage.  However, there are a number of downsides: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it is very hard to isolate performance changes.  With a new app release, there may be hundreds of changes. Attributing performance changes to any one code change is difficult.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it is impossible to measure changes across UI flow changes were a single code path may not exist from release to release.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feedback loop is very long since you need to push to production first and wait for data from the users.</w:t>
      </w:r>
    </w:p>
    <w:p w:rsidR="00000000" w:rsidDel="00000000" w:rsidP="00000000" w:rsidRDefault="00000000" w:rsidRPr="00000000">
      <w:pPr>
        <w:contextualSpacing w:val="0"/>
      </w:pPr>
      <w:r w:rsidDel="00000000" w:rsidR="00000000" w:rsidRPr="00000000">
        <w:rPr>
          <w:rtl w:val="0"/>
        </w:rPr>
        <w:t xml:space="preserve">Many of these downsides can be mitigated with a robust A/B experiment framework and continuous release cycle.  However these require infrastructure and significant overhead in processes.  These options are not available to framework developers (like Angular) who do not control individual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3znofd3t46lx" w:id="16"/>
      <w:bookmarkEnd w:id="16"/>
      <w:r w:rsidDel="00000000" w:rsidR="00000000" w:rsidRPr="00000000">
        <w:rPr>
          <w:rtl w:val="0"/>
        </w:rPr>
        <w:t xml:space="preserve">Detailed Design</w:t>
      </w:r>
    </w:p>
    <w:p w:rsidR="00000000" w:rsidDel="00000000" w:rsidP="00000000" w:rsidRDefault="00000000" w:rsidRPr="00000000">
      <w:pPr>
        <w:pStyle w:val="Heading2"/>
        <w:contextualSpacing w:val="0"/>
        <w:rPr/>
      </w:pPr>
      <w:bookmarkStart w:colFirst="0" w:colLast="0" w:name="h.f1d5e64gknvk" w:id="17"/>
      <w:bookmarkEnd w:id="17"/>
      <w:r w:rsidDel="00000000" w:rsidR="00000000" w:rsidRPr="00000000">
        <w:rPr>
          <w:rtl w:val="0"/>
        </w:rPr>
        <w:t xml:space="preserve">What Makes A Useful Benchmark?</w:t>
      </w:r>
    </w:p>
    <w:p w:rsidR="00000000" w:rsidDel="00000000" w:rsidP="00000000" w:rsidRDefault="00000000" w:rsidRPr="00000000">
      <w:pPr>
        <w:pStyle w:val="Heading3"/>
        <w:contextualSpacing w:val="0"/>
      </w:pPr>
      <w:bookmarkStart w:colFirst="0" w:colLast="0" w:name="h.2ixr3xyyg5iq" w:id="18"/>
      <w:bookmarkEnd w:id="18"/>
      <w:r w:rsidDel="00000000" w:rsidR="00000000" w:rsidRPr="00000000">
        <w:rPr>
          <w:rtl w:val="0"/>
        </w:rPr>
        <w:t xml:space="preserve">Actionable</w:t>
      </w:r>
    </w:p>
    <w:p w:rsidR="00000000" w:rsidDel="00000000" w:rsidP="00000000" w:rsidRDefault="00000000" w:rsidRPr="00000000">
      <w:pPr>
        <w:contextualSpacing w:val="0"/>
      </w:pPr>
      <w:r w:rsidDel="00000000" w:rsidR="00000000" w:rsidRPr="00000000">
        <w:rPr>
          <w:rtl w:val="0"/>
        </w:rPr>
        <w:t xml:space="preserve">Benchpress must produce more than a score or timing information.  Instead it should be able to answer the binary question: “Is this code fast enough?”</w:t>
      </w:r>
    </w:p>
    <w:p w:rsidR="00000000" w:rsidDel="00000000" w:rsidP="00000000" w:rsidRDefault="00000000" w:rsidRPr="00000000">
      <w:pPr>
        <w:contextualSpacing w:val="0"/>
      </w:pPr>
      <w:r w:rsidDel="00000000" w:rsidR="00000000" w:rsidRPr="00000000">
        <w:rPr>
          <w:rtl w:val="0"/>
        </w:rPr>
        <w:t xml:space="preserve">This allows developers to take action -- make the code faster or move on to something else.</w:t>
      </w:r>
    </w:p>
    <w:p w:rsidR="00000000" w:rsidDel="00000000" w:rsidP="00000000" w:rsidRDefault="00000000" w:rsidRPr="00000000">
      <w:pPr>
        <w:pStyle w:val="Heading3"/>
        <w:contextualSpacing w:val="0"/>
      </w:pPr>
      <w:bookmarkStart w:colFirst="0" w:colLast="0" w:name="h.2yuza3gzc76w" w:id="19"/>
      <w:bookmarkEnd w:id="19"/>
      <w:commentRangeStart w:id="19"/>
      <w:r w:rsidDel="00000000" w:rsidR="00000000" w:rsidRPr="00000000">
        <w:rPr>
          <w:rtl w:val="0"/>
        </w:rPr>
        <w:t xml:space="preserve">Meaningful</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Benchmarks should mimic real-world code as much as possible.  They should run on real hardware using actual production code.  When a benchmark improves (e.g. flips from being “not fast enough” to “fast enough”), that change should be reflected in real applications.</w:t>
      </w:r>
    </w:p>
    <w:p w:rsidR="00000000" w:rsidDel="00000000" w:rsidP="00000000" w:rsidRDefault="00000000" w:rsidRPr="00000000">
      <w:pPr>
        <w:contextualSpacing w:val="0"/>
      </w:pPr>
      <w:r w:rsidDel="00000000" w:rsidR="00000000" w:rsidRPr="00000000">
        <w:rPr>
          <w:rtl w:val="0"/>
        </w:rPr>
        <w:t xml:space="preserve">Benchmarks should also be trustworthy.  Developers should be able to count on them to run the code they intended to benchmark. There must be some form of assertion library included in the framework.</w:t>
      </w:r>
    </w:p>
    <w:p w:rsidR="00000000" w:rsidDel="00000000" w:rsidP="00000000" w:rsidRDefault="00000000" w:rsidRPr="00000000">
      <w:pPr>
        <w:contextualSpacing w:val="0"/>
        <w:rPr/>
      </w:pPr>
      <w:r w:rsidDel="00000000" w:rsidR="00000000" w:rsidRPr="00000000">
        <w:rPr>
          <w:rtl w:val="0"/>
        </w:rPr>
        <w:t xml:space="preserve">They should also be reliable.  Running a benchmark twice should give the same results.</w:t>
      </w:r>
    </w:p>
    <w:p w:rsidR="00000000" w:rsidDel="00000000" w:rsidP="00000000" w:rsidRDefault="00000000" w:rsidRPr="00000000">
      <w:pPr>
        <w:pStyle w:val="Heading3"/>
        <w:contextualSpacing w:val="0"/>
      </w:pPr>
      <w:bookmarkStart w:colFirst="0" w:colLast="0" w:name="h.3bdkq5g52md0" w:id="20"/>
      <w:bookmarkEnd w:id="20"/>
      <w:r w:rsidDel="00000000" w:rsidR="00000000" w:rsidRPr="00000000">
        <w:rPr>
          <w:rtl w:val="0"/>
        </w:rPr>
        <w:t xml:space="preserve">Accessible</w:t>
      </w:r>
    </w:p>
    <w:p w:rsidR="00000000" w:rsidDel="00000000" w:rsidP="00000000" w:rsidRDefault="00000000" w:rsidRPr="00000000">
      <w:pPr>
        <w:contextualSpacing w:val="0"/>
      </w:pPr>
      <w:r w:rsidDel="00000000" w:rsidR="00000000" w:rsidRPr="00000000">
        <w:rPr>
          <w:rtl w:val="0"/>
        </w:rPr>
        <w:t xml:space="preserve">Benchpress should make it easy for other developers to run the benchmarks and verify the results.  This is especially important with respect to new hardware.</w:t>
      </w:r>
    </w:p>
    <w:p w:rsidR="00000000" w:rsidDel="00000000" w:rsidP="00000000" w:rsidRDefault="00000000" w:rsidRPr="00000000">
      <w:pPr>
        <w:pStyle w:val="Heading2"/>
        <w:keepNext w:val="1"/>
        <w:keepLines w:val="1"/>
        <w:spacing w:before="200" w:lineRule="auto"/>
        <w:contextualSpacing w:val="0"/>
        <w:rPr/>
      </w:pPr>
      <w:bookmarkStart w:colFirst="0" w:colLast="0" w:name="h.4cfko0afzfw3" w:id="21"/>
      <w:bookmarkEnd w:id="21"/>
      <w:r w:rsidDel="00000000" w:rsidR="00000000" w:rsidRPr="00000000">
        <w:rPr>
          <w:rtl w:val="0"/>
        </w:rPr>
        <w:t xml:space="preserve">Macro-benchmarks</w:t>
      </w:r>
    </w:p>
    <w:p w:rsidR="00000000" w:rsidDel="00000000" w:rsidP="00000000" w:rsidRDefault="00000000" w:rsidRPr="00000000">
      <w:pPr>
        <w:contextualSpacing w:val="0"/>
        <w:rPr/>
      </w:pPr>
      <w:r w:rsidDel="00000000" w:rsidR="00000000" w:rsidRPr="00000000">
        <w:rPr>
          <w:rtl w:val="0"/>
        </w:rPr>
        <w:t xml:space="preserve">The web performance community has worked very hard to debunk microbenchmarks.  But at the same time, through jsperf.com and benchmarkjs, microbenchmarks are the most accessible data sources that developers have access to.</w:t>
      </w:r>
    </w:p>
    <w:p w:rsidR="00000000" w:rsidDel="00000000" w:rsidP="00000000" w:rsidRDefault="00000000" w:rsidRPr="00000000">
      <w:pPr>
        <w:contextualSpacing w:val="0"/>
        <w:rPr/>
      </w:pPr>
      <w:r w:rsidDel="00000000" w:rsidR="00000000" w:rsidRPr="00000000">
        <w:rPr>
          <w:rtl w:val="0"/>
        </w:rPr>
        <w:t xml:space="preserve">There is a volume of literature pointing out the flaws with microbenching, but very few examples on how to write a trustworthy, useful non-micro benchmark.</w:t>
      </w:r>
    </w:p>
    <w:p w:rsidR="00000000" w:rsidDel="00000000" w:rsidP="00000000" w:rsidRDefault="00000000" w:rsidRPr="00000000">
      <w:pPr>
        <w:contextualSpacing w:val="0"/>
        <w:rPr/>
      </w:pPr>
      <w:r w:rsidDel="00000000" w:rsidR="00000000" w:rsidRPr="00000000">
        <w:rPr>
          <w:rtl w:val="0"/>
        </w:rPr>
        <w:t xml:space="preserve">In order to be successful, creating "macro-benchmarks" is critical to Benchpress' success.</w:t>
      </w:r>
    </w:p>
    <w:p w:rsidR="00000000" w:rsidDel="00000000" w:rsidP="00000000" w:rsidRDefault="00000000" w:rsidRPr="00000000">
      <w:pPr>
        <w:pStyle w:val="Heading2"/>
        <w:contextualSpacing w:val="0"/>
      </w:pPr>
      <w:bookmarkStart w:colFirst="0" w:colLast="0" w:name="h.e2bhw3460r7e" w:id="22"/>
      <w:bookmarkEnd w:id="22"/>
      <w:r w:rsidDel="00000000" w:rsidR="00000000" w:rsidRPr="00000000">
        <w:rPr>
          <w:rtl w:val="0"/>
        </w:rPr>
        <w:t xml:space="preserve">Benchmarks for Angular 2.0</w:t>
      </w:r>
    </w:p>
    <w:p w:rsidR="00000000" w:rsidDel="00000000" w:rsidP="00000000" w:rsidRDefault="00000000" w:rsidRPr="00000000">
      <w:pPr>
        <w:contextualSpacing w:val="0"/>
      </w:pPr>
      <w:r w:rsidDel="00000000" w:rsidR="00000000" w:rsidRPr="00000000">
        <w:rPr>
          <w:rtl w:val="0"/>
        </w:rPr>
        <w:t xml:space="preserve">Benchpress is designed to answer one question: “Is this code fast enough?” However, wrapped in that question are a number of additional questions which can be answered for individual projects.  For Angular 2.0, the additional questions are:</w:t>
      </w:r>
    </w:p>
    <w:p w:rsidR="00000000" w:rsidDel="00000000" w:rsidP="00000000" w:rsidRDefault="00000000" w:rsidRPr="00000000">
      <w:pPr>
        <w:pStyle w:val="Heading3"/>
        <w:contextualSpacing w:val="0"/>
      </w:pPr>
      <w:bookmarkStart w:colFirst="0" w:colLast="0" w:name="h.yjs5ao96mbm" w:id="23"/>
      <w:bookmarkEnd w:id="23"/>
      <w:r w:rsidDel="00000000" w:rsidR="00000000" w:rsidRPr="00000000">
        <w:rPr>
          <w:rtl w:val="0"/>
        </w:rPr>
        <w:t xml:space="preserve">“How fast is fast enough?” </w:t>
      </w:r>
    </w:p>
    <w:p w:rsidR="00000000" w:rsidDel="00000000" w:rsidP="00000000" w:rsidRDefault="00000000" w:rsidRPr="00000000">
      <w:pPr>
        <w:contextualSpacing w:val="0"/>
      </w:pPr>
      <w:r w:rsidDel="00000000" w:rsidR="00000000" w:rsidRPr="00000000">
        <w:rPr>
          <w:rtl w:val="0"/>
        </w:rPr>
        <w:t xml:space="preserve">16.667ms</w:t>
      </w:r>
      <w:r w:rsidDel="00000000" w:rsidR="00000000" w:rsidRPr="00000000">
        <w:rPr>
          <w:rtl w:val="0"/>
        </w:rPr>
        <w:t xml:space="preserve">.  We want to enable 60fps web apps.  Therefore we have 16.667ms to execute any JS code, layout and re-paint.</w:t>
      </w:r>
    </w:p>
    <w:p w:rsidR="00000000" w:rsidDel="00000000" w:rsidP="00000000" w:rsidRDefault="00000000" w:rsidRPr="00000000">
      <w:pPr>
        <w:pStyle w:val="Heading3"/>
        <w:contextualSpacing w:val="0"/>
      </w:pPr>
      <w:bookmarkStart w:colFirst="0" w:colLast="0" w:name="h.e06rr3jhs98w" w:id="24"/>
      <w:bookmarkEnd w:id="24"/>
      <w:r w:rsidDel="00000000" w:rsidR="00000000" w:rsidRPr="00000000">
        <w:rPr>
          <w:rtl w:val="0"/>
        </w:rPr>
        <w:t xml:space="preserve">“running where?” </w:t>
      </w:r>
    </w:p>
    <w:p w:rsidR="00000000" w:rsidDel="00000000" w:rsidP="00000000" w:rsidRDefault="00000000" w:rsidRPr="00000000">
      <w:pPr>
        <w:contextualSpacing w:val="0"/>
      </w:pPr>
      <w:commentRangeStart w:id="20"/>
      <w:commentRangeStart w:id="21"/>
      <w:commentRangeStart w:id="22"/>
      <w:commentRangeStart w:id="23"/>
      <w:r w:rsidDel="00000000" w:rsidR="00000000" w:rsidRPr="00000000">
        <w:rPr>
          <w:rtl w:val="0"/>
        </w:rPr>
        <w:t xml:space="preserve">Running on modern hardware</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We are building for the [near] future.  Current “best of class” hardware will be middle-of-the-road in a year’s time.  Therefore, we should target the latest mobile and desktop hardware.</w:t>
      </w:r>
    </w:p>
    <w:p w:rsidR="00000000" w:rsidDel="00000000" w:rsidP="00000000" w:rsidRDefault="00000000" w:rsidRPr="00000000">
      <w:pPr>
        <w:pStyle w:val="Heading3"/>
        <w:contextualSpacing w:val="0"/>
      </w:pPr>
      <w:bookmarkStart w:colFirst="0" w:colLast="0" w:name="h.q62kk85y8ij9" w:id="25"/>
      <w:bookmarkEnd w:id="25"/>
      <w:r w:rsidDel="00000000" w:rsidR="00000000" w:rsidRPr="00000000">
        <w:rPr>
          <w:rtl w:val="0"/>
        </w:rPr>
        <w:t xml:space="preserve">“what code?” </w:t>
      </w:r>
    </w:p>
    <w:p w:rsidR="00000000" w:rsidDel="00000000" w:rsidP="00000000" w:rsidRDefault="00000000" w:rsidRPr="00000000">
      <w:pPr>
        <w:contextualSpacing w:val="0"/>
      </w:pPr>
      <w:r w:rsidDel="00000000" w:rsidR="00000000" w:rsidRPr="00000000">
        <w:rPr>
          <w:rtl w:val="0"/>
        </w:rPr>
        <w:t xml:space="preserve">Real code!  That is very broad, so we plan on tackling benchmarking goals like a video game: with levels.</w:t>
      </w:r>
    </w:p>
    <w:p w:rsidR="00000000" w:rsidDel="00000000" w:rsidP="00000000" w:rsidRDefault="00000000" w:rsidRPr="00000000">
      <w:pPr>
        <w:pStyle w:val="Heading2"/>
        <w:contextualSpacing w:val="0"/>
      </w:pPr>
      <w:bookmarkStart w:colFirst="0" w:colLast="0" w:name="h.upjeko3q7o1i" w:id="26"/>
      <w:bookmarkEnd w:id="26"/>
      <w:r w:rsidDel="00000000" w:rsidR="00000000" w:rsidRPr="00000000">
        <w:rPr>
          <w:rtl w:val="0"/>
        </w:rPr>
        <w:t xml:space="preserve">Levels for Angular 2.0</w:t>
      </w:r>
    </w:p>
    <w:p w:rsidR="00000000" w:rsidDel="00000000" w:rsidP="00000000" w:rsidRDefault="00000000" w:rsidRPr="00000000">
      <w:pPr>
        <w:contextualSpacing w:val="0"/>
      </w:pPr>
      <w:r w:rsidDel="00000000" w:rsidR="00000000" w:rsidRPr="00000000">
        <w:rPr>
          <w:rtl w:val="0"/>
        </w:rPr>
        <w:t xml:space="preserve">The benchmarks for Angular 2.0 should follow a progression.</w:t>
      </w:r>
    </w:p>
    <w:p w:rsidR="00000000" w:rsidDel="00000000" w:rsidP="00000000" w:rsidRDefault="00000000" w:rsidRPr="00000000">
      <w:pPr>
        <w:pStyle w:val="Heading3"/>
        <w:contextualSpacing w:val="0"/>
      </w:pPr>
      <w:bookmarkStart w:colFirst="0" w:colLast="0" w:name="h.kqb9mg1h1x3" w:id="27"/>
      <w:bookmarkEnd w:id="27"/>
      <w:r w:rsidDel="00000000" w:rsidR="00000000" w:rsidRPr="00000000">
        <w:rPr>
          <w:rtl w:val="0"/>
        </w:rPr>
        <w:t xml:space="preserve">Level 0</w:t>
      </w:r>
    </w:p>
    <w:p w:rsidR="00000000" w:rsidDel="00000000" w:rsidP="00000000" w:rsidRDefault="00000000" w:rsidRPr="00000000">
      <w:pPr>
        <w:contextualSpacing w:val="0"/>
      </w:pPr>
      <w:r w:rsidDel="00000000" w:rsidR="00000000" w:rsidRPr="00000000">
        <w:rPr>
          <w:rtl w:val="0"/>
        </w:rPr>
        <w:t xml:space="preserve">It is </w:t>
      </w:r>
      <w:r w:rsidDel="00000000" w:rsidR="00000000" w:rsidRPr="00000000">
        <w:rPr>
          <w:b w:val="1"/>
          <w:rtl w:val="0"/>
        </w:rPr>
        <w:t xml:space="preserve">possible</w:t>
      </w:r>
      <w:r w:rsidDel="00000000" w:rsidR="00000000" w:rsidRPr="00000000">
        <w:rPr>
          <w:rtl w:val="0"/>
        </w:rPr>
        <w:t xml:space="preserve"> to write a smooth, highly interactive </w:t>
      </w:r>
      <w:r w:rsidDel="00000000" w:rsidR="00000000" w:rsidRPr="00000000">
        <w:rPr>
          <w:rtl w:val="0"/>
        </w:rPr>
        <w:t xml:space="preserve"> app</w:t>
      </w:r>
      <w:r w:rsidDel="00000000" w:rsidR="00000000" w:rsidRPr="00000000">
        <w:rPr>
          <w:rtl w:val="0"/>
        </w:rPr>
        <w:t xml:space="preserve"> with Angular.  The simplest apps (e.g. helloworld) should run at 60 frames per second (see </w:t>
      </w:r>
      <w:hyperlink w:anchor="h.miag1uptgg2x">
        <w:r w:rsidDel="00000000" w:rsidR="00000000" w:rsidRPr="00000000">
          <w:rPr>
            <w:color w:val="1155cc"/>
            <w:u w:val="single"/>
            <w:rtl w:val="0"/>
          </w:rPr>
          <w:t xml:space="preserve">background on jank</w:t>
        </w:r>
      </w:hyperlink>
      <w:r w:rsidDel="00000000" w:rsidR="00000000" w:rsidRPr="00000000">
        <w:rPr>
          <w:rtl w:val="0"/>
        </w:rPr>
        <w:t xml:space="preserve">) out-of-the-box.</w:t>
      </w:r>
    </w:p>
    <w:p w:rsidR="00000000" w:rsidDel="00000000" w:rsidP="00000000" w:rsidRDefault="00000000" w:rsidRPr="00000000">
      <w:pPr>
        <w:numPr>
          <w:ilvl w:val="0"/>
          <w:numId w:val="2"/>
        </w:numPr>
        <w:ind w:left="720" w:hanging="360"/>
        <w:contextualSpacing w:val="1"/>
        <w:rPr>
          <w:u w:val="none"/>
        </w:rPr>
      </w:pPr>
      <w:commentRangeStart w:id="24"/>
      <w:commentRangeStart w:id="25"/>
      <w:commentRangeStart w:id="26"/>
      <w:commentRangeStart w:id="27"/>
      <w:r w:rsidDel="00000000" w:rsidR="00000000" w:rsidRPr="00000000">
        <w:rPr>
          <w:rtl w:val="0"/>
        </w:rPr>
        <w:t xml:space="preserve">Open question</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should this apply to </w:t>
      </w:r>
      <w:commentRangeStart w:id="28"/>
      <w:commentRangeStart w:id="29"/>
      <w:commentRangeStart w:id="30"/>
      <w:commentRangeStart w:id="31"/>
      <w:commentRangeStart w:id="32"/>
      <w:commentRangeStart w:id="33"/>
      <w:commentRangeStart w:id="34"/>
      <w:r w:rsidDel="00000000" w:rsidR="00000000" w:rsidRPr="00000000">
        <w:rPr>
          <w:rtl w:val="0"/>
        </w:rPr>
        <w:t xml:space="preserve">startup</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as well?  If so, we need to be careful about the work that we do in the bootstrap phase.  Even parsing the JS may take too long.</w:t>
      </w:r>
    </w:p>
    <w:p w:rsidR="00000000" w:rsidDel="00000000" w:rsidP="00000000" w:rsidRDefault="00000000" w:rsidRPr="00000000">
      <w:pPr>
        <w:pStyle w:val="Heading3"/>
        <w:contextualSpacing w:val="0"/>
      </w:pPr>
      <w:bookmarkStart w:colFirst="0" w:colLast="0" w:name="h.h5sjh0fik6hz" w:id="28"/>
      <w:bookmarkEnd w:id="28"/>
      <w:r w:rsidDel="00000000" w:rsidR="00000000" w:rsidRPr="00000000">
        <w:rPr>
          <w:rtl w:val="0"/>
        </w:rPr>
        <w:br w:type="textWrapping"/>
        <w:t xml:space="preserve">Level 1</w:t>
      </w:r>
    </w:p>
    <w:p w:rsidR="00000000" w:rsidDel="00000000" w:rsidP="00000000" w:rsidRDefault="00000000" w:rsidRPr="00000000">
      <w:pPr>
        <w:contextualSpacing w:val="0"/>
      </w:pPr>
      <w:r w:rsidDel="00000000" w:rsidR="00000000" w:rsidRPr="00000000">
        <w:rPr>
          <w:rtl w:val="0"/>
        </w:rPr>
        <w:t xml:space="preserve">The </w:t>
      </w:r>
      <w:hyperlink r:id="rId20">
        <w:r w:rsidDel="00000000" w:rsidR="00000000" w:rsidRPr="00000000">
          <w:rPr>
            <w:color w:val="1155cc"/>
            <w:u w:val="single"/>
            <w:rtl w:val="0"/>
          </w:rPr>
          <w:t xml:space="preserve">flagship Angular 2.0 app</w:t>
        </w:r>
      </w:hyperlink>
      <w:r w:rsidDel="00000000" w:rsidR="00000000" w:rsidRPr="00000000">
        <w:rPr>
          <w:rtl w:val="0"/>
        </w:rPr>
        <w:t xml:space="preserve"> should run at 60 frames per second.  We are going to write the app, so we control the best practices.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This would involve creating benchmarks from the app, which is a process that we are working on perfecting.</w:t>
      </w:r>
    </w:p>
    <w:p w:rsidR="00000000" w:rsidDel="00000000" w:rsidP="00000000" w:rsidRDefault="00000000" w:rsidRPr="00000000">
      <w:pPr>
        <w:pStyle w:val="Heading3"/>
        <w:contextualSpacing w:val="0"/>
      </w:pPr>
      <w:bookmarkStart w:colFirst="0" w:colLast="0" w:name="h.ph87rm2ifjpb" w:id="29"/>
      <w:bookmarkEnd w:id="29"/>
      <w:r w:rsidDel="00000000" w:rsidR="00000000" w:rsidRPr="00000000">
        <w:rPr>
          <w:rtl w:val="0"/>
        </w:rPr>
        <w:br w:type="textWrapping"/>
        <w:t xml:space="preserve">Level 2</w:t>
      </w:r>
    </w:p>
    <w:p w:rsidR="00000000" w:rsidDel="00000000" w:rsidP="00000000" w:rsidRDefault="00000000" w:rsidRPr="00000000">
      <w:pPr>
        <w:contextualSpacing w:val="0"/>
      </w:pPr>
      <w:r w:rsidDel="00000000" w:rsidR="00000000" w:rsidRPr="00000000">
        <w:rPr>
          <w:rtl w:val="0"/>
        </w:rPr>
        <w:t xml:space="preserve"> &lt;suggested by the community&gt;  Trying to run at 60fps for all pathological cases should be an explicit non-goal.  Instead, we want to take use-cases from interesting apps and large apps (e.g. GreenTea or DFA) and measure ourselves using their code.</w:t>
      </w:r>
    </w:p>
    <w:p w:rsidR="00000000" w:rsidDel="00000000" w:rsidP="00000000" w:rsidRDefault="00000000" w:rsidRPr="00000000">
      <w:pPr>
        <w:pStyle w:val="Heading3"/>
        <w:contextualSpacing w:val="0"/>
      </w:pPr>
      <w:bookmarkStart w:colFirst="0" w:colLast="0" w:name="h.74gmjx1eckts" w:id="30"/>
      <w:bookmarkEnd w:id="30"/>
      <w:r w:rsidDel="00000000" w:rsidR="00000000" w:rsidRPr="00000000">
        <w:rPr>
          <w:rtl w:val="0"/>
        </w:rPr>
        <w:br w:type="textWrapping"/>
        <w:t xml:space="preserve">Level n</w:t>
      </w:r>
    </w:p>
    <w:p w:rsidR="00000000" w:rsidDel="00000000" w:rsidP="00000000" w:rsidRDefault="00000000" w:rsidRPr="00000000">
      <w:pPr>
        <w:contextualSpacing w:val="0"/>
      </w:pPr>
      <w:r w:rsidDel="00000000" w:rsidR="00000000" w:rsidRPr="00000000">
        <w:rPr>
          <w:rtl w:val="0"/>
        </w:rPr>
        <w:t xml:space="preserve">Make it easy to write any app at 60fps.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First, we need to understand best practices @60fps.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And we would need to give app developers tools for incremental rendering.  </w:t>
      </w:r>
    </w:p>
    <w:p w:rsidR="00000000" w:rsidDel="00000000" w:rsidP="00000000" w:rsidRDefault="00000000" w:rsidRPr="00000000">
      <w:pPr>
        <w:contextualSpacing w:val="0"/>
        <w:rPr/>
      </w:pPr>
      <w:r w:rsidDel="00000000" w:rsidR="00000000" w:rsidRPr="00000000">
        <w:rPr>
          <w:rtl w:val="0"/>
        </w:rPr>
        <w:t xml:space="preserve">At this point we don't know all the challenges, but we'll likely need to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re-engineer ng-repeat to support infinite scroll by default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ng-if et al: implement block caches so we aren't constructing and destroying the same DOM tree repeatedly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 much smarter about how we interact with the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zeh2iouxrzy" w:id="31"/>
      <w:bookmarkEnd w:id="31"/>
      <w:r w:rsidDel="00000000" w:rsidR="00000000" w:rsidRPr="00000000">
        <w:rPr>
          <w:rtl w:val="0"/>
        </w:rPr>
        <w:t xml:space="preserve">A Mock-up</w:t>
      </w:r>
    </w:p>
    <w:p w:rsidR="00000000" w:rsidDel="00000000" w:rsidP="00000000" w:rsidRDefault="00000000" w:rsidRPr="00000000">
      <w:pPr>
        <w:contextualSpacing w:val="0"/>
      </w:pPr>
      <w:r w:rsidDel="00000000" w:rsidR="00000000" w:rsidRPr="00000000">
        <w:rPr>
          <w:rtl w:val="0"/>
        </w:rPr>
        <w:t xml:space="preserve">Ideas are better expressed in code.</w:t>
      </w:r>
    </w:p>
    <w:p w:rsidR="00000000" w:rsidDel="00000000" w:rsidP="00000000" w:rsidRDefault="00000000" w:rsidRPr="00000000">
      <w:pPr>
        <w:contextualSpacing w:val="0"/>
      </w:pPr>
      <w:r w:rsidDel="00000000" w:rsidR="00000000" w:rsidRPr="00000000">
        <w:rPr>
          <w:rtl w:val="0"/>
        </w:rPr>
        <w:t xml:space="preserve">Demo: </w:t>
      </w:r>
      <w:hyperlink r:id="rId21">
        <w:r w:rsidDel="00000000" w:rsidR="00000000" w:rsidRPr="00000000">
          <w:rPr>
            <w:color w:val="1155cc"/>
            <w:u w:val="single"/>
            <w:rtl w:val="0"/>
          </w:rPr>
          <w:t xml:space="preserve">(demo link on github)</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960s1ixcmpyj" w:id="32"/>
      <w:bookmarkEnd w:id="32"/>
      <w:r w:rsidDel="00000000" w:rsidR="00000000" w:rsidRPr="00000000">
        <w:rPr>
          <w:rtl w:val="0"/>
        </w:rPr>
        <w:t xml:space="preserve">Tiny Harness</w:t>
      </w:r>
    </w:p>
    <w:p w:rsidR="00000000" w:rsidDel="00000000" w:rsidP="00000000" w:rsidRDefault="00000000" w:rsidRPr="00000000">
      <w:pPr>
        <w:contextualSpacing w:val="0"/>
      </w:pPr>
      <w:r w:rsidDel="00000000" w:rsidR="00000000" w:rsidRPr="00000000">
        <w:rPr>
          <w:rtl w:val="0"/>
        </w:rPr>
        <w:t xml:space="preserve">Real [mobile] hardware is fairly closed.  We can’t add a bulky benchmarking harness (e.g. custom builds of Chrome) without effecting results.</w:t>
      </w:r>
    </w:p>
    <w:p w:rsidR="00000000" w:rsidDel="00000000" w:rsidP="00000000" w:rsidRDefault="00000000" w:rsidRPr="00000000">
      <w:pPr>
        <w:contextualSpacing w:val="0"/>
      </w:pPr>
      <w:r w:rsidDel="00000000" w:rsidR="00000000" w:rsidRPr="00000000">
        <w:rPr>
          <w:rtl w:val="0"/>
        </w:rPr>
        <w:t xml:space="preserve">Furthermore, meaningful data comes from running on “bare” hardware, as a production app would.</w:t>
      </w:r>
    </w:p>
    <w:p w:rsidR="00000000" w:rsidDel="00000000" w:rsidP="00000000" w:rsidRDefault="00000000" w:rsidRPr="00000000">
      <w:pPr>
        <w:pStyle w:val="Heading3"/>
        <w:contextualSpacing w:val="0"/>
      </w:pPr>
      <w:bookmarkStart w:colFirst="0" w:colLast="0" w:name="h.1j9wi756jbl1" w:id="33"/>
      <w:bookmarkEnd w:id="33"/>
      <w:r w:rsidDel="00000000" w:rsidR="00000000" w:rsidRPr="00000000">
        <w:rPr>
          <w:rtl w:val="0"/>
        </w:rPr>
        <w:t xml:space="preserve">Real Apps</w:t>
      </w:r>
    </w:p>
    <w:p w:rsidR="00000000" w:rsidDel="00000000" w:rsidP="00000000" w:rsidRDefault="00000000" w:rsidRPr="00000000">
      <w:pPr>
        <w:contextualSpacing w:val="0"/>
      </w:pPr>
      <w:r w:rsidDel="00000000" w:rsidR="00000000" w:rsidRPr="00000000">
        <w:rPr>
          <w:rtl w:val="0"/>
        </w:rPr>
        <w:t xml:space="preserve">We want to benchmark code which is a close to production code as possible.  Production code doesn’t have a “warm-up” phase.  Nor does it run the same code many times in a loop.  Benchmarks should not do that either.</w:t>
      </w:r>
    </w:p>
    <w:p w:rsidR="00000000" w:rsidDel="00000000" w:rsidP="00000000" w:rsidRDefault="00000000" w:rsidRPr="00000000">
      <w:pPr>
        <w:pStyle w:val="Heading3"/>
        <w:contextualSpacing w:val="0"/>
      </w:pPr>
      <w:bookmarkStart w:colFirst="0" w:colLast="0" w:name="h.vpp4hbrftdwt" w:id="34"/>
      <w:bookmarkEnd w:id="34"/>
      <w:r w:rsidDel="00000000" w:rsidR="00000000" w:rsidRPr="00000000">
        <w:rPr>
          <w:rtl w:val="0"/>
        </w:rPr>
        <w:t xml:space="preserve">Mock-up Design</w:t>
      </w:r>
    </w:p>
    <w:p w:rsidR="00000000" w:rsidDel="00000000" w:rsidP="00000000" w:rsidRDefault="00000000" w:rsidRPr="00000000">
      <w:pPr>
        <w:contextualSpacing w:val="0"/>
      </w:pPr>
      <w:r w:rsidDel="00000000" w:rsidR="00000000" w:rsidRPr="00000000">
        <w:rPr>
          <w:rtl w:val="0"/>
        </w:rPr>
        <w:t xml:space="preserve">To experiment with these ideas, I have constructed a mock-up.  There are two pieces to the mock-up: the suite runner and the test runner.</w:t>
      </w:r>
    </w:p>
    <w:p w:rsidR="00000000" w:rsidDel="00000000" w:rsidP="00000000" w:rsidRDefault="00000000" w:rsidRPr="00000000">
      <w:pPr>
        <w:pStyle w:val="Heading4"/>
        <w:contextualSpacing w:val="0"/>
      </w:pPr>
      <w:bookmarkStart w:colFirst="0" w:colLast="0" w:name="h.10jh3xg9a6hf" w:id="35"/>
      <w:bookmarkEnd w:id="35"/>
      <w:r w:rsidDel="00000000" w:rsidR="00000000" w:rsidRPr="00000000">
        <w:rPr>
          <w:rtl w:val="0"/>
        </w:rPr>
        <w:t xml:space="preserve">Tests</w:t>
      </w:r>
    </w:p>
    <w:p w:rsidR="00000000" w:rsidDel="00000000" w:rsidP="00000000" w:rsidRDefault="00000000" w:rsidRPr="00000000">
      <w:pPr>
        <w:contextualSpacing w:val="0"/>
      </w:pPr>
      <w:r w:rsidDel="00000000" w:rsidR="00000000" w:rsidRPr="00000000">
        <w:rPr>
          <w:rtl w:val="0"/>
        </w:rPr>
        <w:t xml:space="preserve">Tests are defined in Javascript, with three parts: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setup: which configures the DOM and loads any scripts needed for the test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render: which actually renders the test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assert: which runs after the test and verifies the page looks like it should</w:t>
      </w:r>
    </w:p>
    <w:p w:rsidR="00000000" w:rsidDel="00000000" w:rsidP="00000000" w:rsidRDefault="00000000" w:rsidRPr="00000000">
      <w:pPr>
        <w:contextualSpacing w:val="0"/>
      </w:pPr>
      <w:r w:rsidDel="00000000" w:rsidR="00000000" w:rsidRPr="00000000">
        <w:rPr>
          <w:rtl w:val="0"/>
        </w:rPr>
        <w:t xml:space="preserve">For example: (</w:t>
      </w:r>
      <w:hyperlink r:id="rId22">
        <w:r w:rsidDel="00000000" w:rsidR="00000000" w:rsidRPr="00000000">
          <w:rPr>
            <w:color w:val="1155cc"/>
            <w:u w:val="single"/>
            <w:rtl w:val="0"/>
          </w:rPr>
          <w:t xml:space="preserve">context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“size” concept here generates benchmarks rendering different sized DOMS.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perf('detached', 'Renders a full tree and then attaches it to the DOM')</w:t>
        <w:br w:type="textWrapping"/>
        <w:t xml:space="preserve">        .setup(setup)</w:t>
        <w:br w:type="textWrapping"/>
        <w:t xml:space="preserve">        .render(function(size) {</w:t>
        <w:br w:type="textWrapping"/>
        <w:t xml:space="preserve">                var innerDiv = document.createElement('div');</w:t>
        <w:br w:type="textWrapping"/>
        <w:t xml:space="preserve">                for (var i = 0; i &lt; size; i++) {</w:t>
        <w:br w:type="textWrapping"/>
        <w:t xml:space="preserve">                        var s = document.createElement('span');</w:t>
        <w:br w:type="textWrapping"/>
        <w:t xml:space="preserve">                        var t = document.createTextNode(i + ' ');</w:t>
        <w:br w:type="textWrapping"/>
        <w:t xml:space="preserve">                        s.appendChild(t);</w:t>
        <w:br w:type="textWrapping"/>
        <w:t xml:space="preserve">                        innerDiv.appendChild(s);</w:t>
        <w:br w:type="textWrapping"/>
        <w:t xml:space="preserve">                }        </w:t>
        <w:br w:type="textWrapping"/>
        <w:t xml:space="preserve">                holder.appendChild(innerDiv);</w:t>
        <w:br w:type="textWrapping"/>
        <w:t xml:space="preserve">        })</w:t>
        <w:br w:type="textWrapping"/>
        <w:t xml:space="preserve">        .assert(function(size) {</w:t>
        <w:br w:type="textWrapping"/>
        <w:t xml:space="preserve">                // Holder should have size children</w:t>
        <w:br w:type="textWrapping"/>
        <w:t xml:space="preserve">                // TODO jasmine integration.</w:t>
        <w:br w:type="textWrapping"/>
        <w:t xml:space="preserve">                if (holder.childNodes[0].childNodes.length != size) {</w:t>
        <w:br w:type="textWrapping"/>
        <w:t xml:space="preserve">                        throw new Error('Bad test');</w:t>
        <w:br w:type="textWrapping"/>
        <w:t xml:space="preserve">                }</w:t>
        <w:br w:type="textWrapping"/>
        <w:t xml:space="preserve">        })</w:t>
        <w:br w:type="textWrapping"/>
        <w:t xml:space="preserve">        .usefulSizes(sizesForAll);</w:t>
      </w:r>
    </w:p>
    <w:p w:rsidR="00000000" w:rsidDel="00000000" w:rsidP="00000000" w:rsidRDefault="00000000" w:rsidRPr="00000000">
      <w:pPr>
        <w:pStyle w:val="Heading4"/>
        <w:contextualSpacing w:val="0"/>
      </w:pPr>
      <w:bookmarkStart w:colFirst="0" w:colLast="0" w:name="h.8kx1xo81og8q" w:id="36"/>
      <w:bookmarkEnd w:id="36"/>
      <w:r w:rsidDel="00000000" w:rsidR="00000000" w:rsidRPr="00000000">
        <w:rPr>
          <w:rtl w:val="0"/>
        </w:rPr>
        <w:t xml:space="preserve">Suite Runner</w:t>
      </w:r>
    </w:p>
    <w:p w:rsidR="00000000" w:rsidDel="00000000" w:rsidP="00000000" w:rsidRDefault="00000000" w:rsidRPr="00000000">
      <w:pPr>
        <w:contextualSpacing w:val="0"/>
      </w:pPr>
      <w:r w:rsidDel="00000000" w:rsidR="00000000" w:rsidRPr="00000000">
        <w:rPr>
          <w:rtl w:val="0"/>
        </w:rPr>
        <w:t xml:space="preserve">(</w:t>
      </w:r>
      <w:hyperlink r:id="rId23">
        <w:r w:rsidDel="00000000" w:rsidR="00000000" w:rsidRPr="00000000">
          <w:rPr>
            <w:color w:val="1155cc"/>
            <w:u w:val="single"/>
            <w:rtl w:val="0"/>
          </w:rPr>
          <w:t xml:space="preserve">code context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suite runner and the test runner communicate through URL parameters and localStorage.  </w:t>
      </w:r>
      <w:commentRangeStart w:id="35"/>
      <w:commentRangeStart w:id="36"/>
      <w:commentRangeStart w:id="37"/>
      <w:r w:rsidDel="00000000" w:rsidR="00000000" w:rsidRPr="00000000">
        <w:rPr>
          <w:rtl w:val="0"/>
        </w:rPr>
        <w:t xml:space="preserve">Before the test run, the suite runner loads a list of tests to run into localStorage and then navigates to the first test using window.location.replace().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suite runner navigated to the test runner and each test is a separate page load, no Javascript or DOM state should leak between tests.</w:t>
      </w:r>
    </w:p>
    <w:p w:rsidR="00000000" w:rsidDel="00000000" w:rsidP="00000000" w:rsidRDefault="00000000" w:rsidRPr="00000000">
      <w:pPr>
        <w:contextualSpacing w:val="0"/>
      </w:pPr>
      <w:r w:rsidDel="00000000" w:rsidR="00000000" w:rsidRPr="00000000">
        <w:rPr>
          <w:rtl w:val="0"/>
        </w:rPr>
        <w:t xml:space="preserve">While the test is running, there is no monitoring process overseeing the process.  This means that the benchmarks are closer to production code.  However, there is a risk that we won’t be able to fail cleanly on errors.</w:t>
      </w:r>
    </w:p>
    <w:p w:rsidR="00000000" w:rsidDel="00000000" w:rsidP="00000000" w:rsidRDefault="00000000" w:rsidRPr="00000000">
      <w:pPr>
        <w:pStyle w:val="Heading4"/>
        <w:contextualSpacing w:val="0"/>
      </w:pPr>
      <w:bookmarkStart w:colFirst="0" w:colLast="0" w:name="h.il966xyyjbpj" w:id="37"/>
      <w:bookmarkEnd w:id="37"/>
      <w:r w:rsidDel="00000000" w:rsidR="00000000" w:rsidRPr="00000000">
        <w:rPr>
          <w:rtl w:val="0"/>
        </w:rPr>
        <w:t xml:space="preserve">The test runner</w:t>
      </w:r>
    </w:p>
    <w:p w:rsidR="00000000" w:rsidDel="00000000" w:rsidP="00000000" w:rsidRDefault="00000000" w:rsidRPr="00000000">
      <w:pPr>
        <w:contextualSpacing w:val="0"/>
      </w:pPr>
      <w:r w:rsidDel="00000000" w:rsidR="00000000" w:rsidRPr="00000000">
        <w:rPr>
          <w:rtl w:val="0"/>
        </w:rPr>
        <w:t xml:space="preserve">(</w:t>
      </w:r>
      <w:hyperlink r:id="rId24">
        <w:r w:rsidDel="00000000" w:rsidR="00000000" w:rsidRPr="00000000">
          <w:rPr>
            <w:color w:val="1155cc"/>
            <w:u w:val="single"/>
            <w:rtl w:val="0"/>
          </w:rPr>
          <w:t xml:space="preserve">code contex</w:t>
        </w:r>
      </w:hyperlink>
      <w:r w:rsidDel="00000000" w:rsidR="00000000" w:rsidRPr="00000000">
        <w:rPr>
          <w:rtl w:val="0"/>
        </w:rPr>
        <w:t xml:space="preserv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reads its parameters from the URL and loads the perf test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runs the </w:t>
      </w:r>
      <w:r w:rsidDel="00000000" w:rsidR="00000000" w:rsidRPr="00000000">
        <w:rPr>
          <w:b w:val="1"/>
          <w:rtl w:val="0"/>
        </w:rPr>
        <w:t xml:space="preserve">setup</w:t>
      </w:r>
      <w:r w:rsidDel="00000000" w:rsidR="00000000" w:rsidRPr="00000000">
        <w:rPr>
          <w:rtl w:val="0"/>
        </w:rPr>
        <w:t xml:space="preserve"> routine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requests an animation frame and runs the </w:t>
      </w:r>
      <w:r w:rsidDel="00000000" w:rsidR="00000000" w:rsidRPr="00000000">
        <w:rPr>
          <w:b w:val="1"/>
          <w:rtl w:val="0"/>
        </w:rPr>
        <w:t xml:space="preserve">render</w:t>
      </w:r>
      <w:r w:rsidDel="00000000" w:rsidR="00000000" w:rsidRPr="00000000">
        <w:rPr>
          <w:rtl w:val="0"/>
        </w:rPr>
        <w:t xml:space="preserve"> routine from the requestAnimationFrame callback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requests a second animation frame and measures the time between the first and second frame.</w:t>
      </w:r>
      <w:r w:rsidDel="00000000" w:rsidR="00000000" w:rsidRPr="00000000">
        <w:rPr>
          <w:rtl w:val="0"/>
        </w:rPr>
        <w:t xml:space="preserve">  </w:t>
      </w:r>
      <w:commentRangeStart w:id="38"/>
      <w:r w:rsidDel="00000000" w:rsidR="00000000" w:rsidRPr="00000000">
        <w:rPr>
          <w:rtl w:val="0"/>
        </w:rPr>
        <w:t xml:space="preserve">If it took 17ms or longer, the second animation frame was pushed out by our code.  Therefore our code is too slow.</w:t>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Measuring the time between the two frame includes the time to run scripts, layout and repaint.  This is a critical innovation in Benchpress.</w:t>
      </w:r>
    </w:p>
    <w:p w:rsidR="00000000" w:rsidDel="00000000" w:rsidP="00000000" w:rsidRDefault="00000000" w:rsidRPr="00000000">
      <w:pPr>
        <w:numPr>
          <w:ilvl w:val="0"/>
          <w:numId w:val="5"/>
        </w:numPr>
        <w:ind w:left="720" w:hanging="360"/>
        <w:contextualSpacing w:val="1"/>
        <w:rPr>
          <w:u w:val="none"/>
        </w:rPr>
      </w:pPr>
      <w:commentRangeStart w:id="39"/>
      <w:r w:rsidDel="00000000" w:rsidR="00000000" w:rsidRPr="00000000">
        <w:rPr>
          <w:rtl w:val="0"/>
        </w:rPr>
        <w:t xml:space="preserve">after the render routine is finished, run the </w:t>
      </w:r>
      <w:r w:rsidDel="00000000" w:rsidR="00000000" w:rsidRPr="00000000">
        <w:rPr>
          <w:b w:val="1"/>
          <w:rtl w:val="0"/>
        </w:rPr>
        <w:t xml:space="preserve">assert</w:t>
      </w:r>
      <w:commentRangeEnd w:id="39"/>
      <w:r w:rsidDel="00000000" w:rsidR="00000000" w:rsidRPr="00000000">
        <w:commentReference w:id="39"/>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writes the test results to localStorage and navigates to the next test, read from localStorage.</w:t>
      </w:r>
    </w:p>
    <w:p w:rsidR="00000000" w:rsidDel="00000000" w:rsidP="00000000" w:rsidRDefault="00000000" w:rsidRPr="00000000">
      <w:pPr>
        <w:contextualSpacing w:val="0"/>
      </w:pPr>
      <w:r w:rsidDel="00000000" w:rsidR="00000000" w:rsidRPr="00000000">
        <w:rPr>
          <w:rtl w:val="0"/>
        </w:rPr>
        <w:t xml:space="preserve">When all the tests are complete, the test runner will navigate back to the suite runner which reads the results from localStorage.</w:t>
      </w:r>
    </w:p>
    <w:p w:rsidR="00000000" w:rsidDel="00000000" w:rsidP="00000000" w:rsidRDefault="00000000" w:rsidRPr="00000000">
      <w:pPr>
        <w:pStyle w:val="Heading4"/>
        <w:contextualSpacing w:val="0"/>
      </w:pPr>
      <w:bookmarkStart w:colFirst="0" w:colLast="0" w:name="h.dakm3vmru9i3" w:id="38"/>
      <w:bookmarkEnd w:id="38"/>
      <w:r w:rsidDel="00000000" w:rsidR="00000000" w:rsidRPr="00000000">
        <w:rPr>
          <w:rtl w:val="0"/>
        </w:rPr>
        <w:t xml:space="preserve">A Good Benchmark?</w:t>
      </w:r>
    </w:p>
    <w:p w:rsidR="00000000" w:rsidDel="00000000" w:rsidP="00000000" w:rsidRDefault="00000000" w:rsidRPr="00000000">
      <w:pPr>
        <w:contextualSpacing w:val="0"/>
      </w:pPr>
      <w:r w:rsidDel="00000000" w:rsidR="00000000" w:rsidRPr="00000000">
        <w:rPr>
          <w:rtl w:val="0"/>
        </w:rPr>
        <w:t xml:space="preserve">When measuring real apps, the setup routine would load the application and configure the state.  The render routine would then run a single action; for example an “ng-click” expression from an Angular app.</w:t>
      </w:r>
    </w:p>
    <w:p w:rsidR="00000000" w:rsidDel="00000000" w:rsidP="00000000" w:rsidRDefault="00000000" w:rsidRPr="00000000">
      <w:pPr>
        <w:contextualSpacing w:val="0"/>
      </w:pPr>
      <w:r w:rsidDel="00000000" w:rsidR="00000000" w:rsidRPr="00000000">
        <w:rPr>
          <w:rtl w:val="0"/>
        </w:rPr>
        <w:t xml:space="preserve">The benchmark should take the same code path as a user would.</w:t>
      </w:r>
    </w:p>
    <w:p w:rsidR="00000000" w:rsidDel="00000000" w:rsidP="00000000" w:rsidRDefault="00000000" w:rsidRPr="00000000">
      <w:pPr>
        <w:contextualSpacing w:val="0"/>
      </w:pPr>
      <w:r w:rsidDel="00000000" w:rsidR="00000000" w:rsidRPr="00000000">
        <w:rPr>
          <w:rtl w:val="0"/>
        </w:rPr>
        <w:t xml:space="preserve">Since it is measuring a single action, it is </w:t>
      </w:r>
      <w:r w:rsidDel="00000000" w:rsidR="00000000" w:rsidRPr="00000000">
        <w:rPr>
          <w:b w:val="1"/>
          <w:rtl w:val="0"/>
        </w:rPr>
        <w:t xml:space="preserve">actionable</w:t>
      </w:r>
      <w:r w:rsidDel="00000000" w:rsidR="00000000" w:rsidRPr="00000000">
        <w:rPr>
          <w:rtl w:val="0"/>
        </w:rPr>
        <w:t xml:space="preserve">. e.g. “Can we render a pop-up </w:t>
      </w:r>
      <w:commentRangeStart w:id="40"/>
      <w:r w:rsidDel="00000000" w:rsidR="00000000" w:rsidRPr="00000000">
        <w:rPr>
          <w:rtl w:val="0"/>
        </w:rPr>
        <w:t xml:space="preserve">triggered by an ng-click</w:t>
      </w:r>
      <w:commentRangeEnd w:id="40"/>
      <w:r w:rsidDel="00000000" w:rsidR="00000000" w:rsidRPr="00000000">
        <w:commentReference w:id="40"/>
      </w:r>
      <w:r w:rsidDel="00000000" w:rsidR="00000000" w:rsidRPr="00000000">
        <w:rPr>
          <w:rtl w:val="0"/>
        </w:rPr>
        <w:t xml:space="preserve"> fast enough?”</w:t>
      </w:r>
    </w:p>
    <w:p w:rsidR="00000000" w:rsidDel="00000000" w:rsidP="00000000" w:rsidRDefault="00000000" w:rsidRPr="00000000">
      <w:pPr>
        <w:contextualSpacing w:val="0"/>
      </w:pPr>
      <w:r w:rsidDel="00000000" w:rsidR="00000000" w:rsidRPr="00000000">
        <w:rPr>
          <w:rtl w:val="0"/>
        </w:rPr>
        <w:t xml:space="preserve">Since it is following the same code path as a production app, it is </w:t>
      </w:r>
      <w:r w:rsidDel="00000000" w:rsidR="00000000" w:rsidRPr="00000000">
        <w:rPr>
          <w:b w:val="1"/>
          <w:rtl w:val="0"/>
        </w:rPr>
        <w:t xml:space="preserve">meaningful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 is </w:t>
      </w:r>
      <w:r w:rsidDel="00000000" w:rsidR="00000000" w:rsidRPr="00000000">
        <w:rPr>
          <w:b w:val="1"/>
          <w:rtl w:val="0"/>
        </w:rPr>
        <w:t xml:space="preserve">accessible</w:t>
      </w:r>
      <w:r w:rsidDel="00000000" w:rsidR="00000000" w:rsidRPr="00000000">
        <w:rPr>
          <w:rtl w:val="0"/>
        </w:rPr>
        <w:t xml:space="preserve">. </w:t>
      </w:r>
      <w:commentRangeStart w:id="41"/>
      <w:commentRangeStart w:id="42"/>
      <w:r w:rsidDel="00000000" w:rsidR="00000000" w:rsidRPr="00000000">
        <w:rPr>
          <w:rtl w:val="0"/>
        </w:rPr>
        <w:t xml:space="preserve"> Anybody can navigate to the test suite runner without a special </w:t>
      </w:r>
      <w:r w:rsidDel="00000000" w:rsidR="00000000" w:rsidRPr="00000000">
        <w:rPr>
          <w:rtl w:val="0"/>
        </w:rPr>
        <w:t xml:space="preserve">configuration</w:t>
      </w:r>
      <w:r w:rsidDel="00000000" w:rsidR="00000000" w:rsidRPr="00000000">
        <w:rPr>
          <w:rtl w:val="0"/>
        </w:rPr>
        <w:t xml:space="preserve">.</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gor Minar" w:id="39" w:date="2014-02-03T16:2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sometimes it is useful to sprinkle asserts throughout the timed section so that we have a better understanding of various states we get into. asserting only after render might not be sufficient for macro-benchmarks. but maybe it's not as big of an issue as I'm thinking. Think about it though.. :)</w:t>
      </w:r>
    </w:p>
  </w:comment>
  <w:comment w:author="Tobias Bosch" w:id="35" w:date="2014-02-03T04:45: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build something like this some time ago: https://github.com/tbosch/jasmine-ui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Focus was ui tests and not performance tests, but maybe we can learn something from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how to inject the test into the window.</w:t>
      </w:r>
    </w:p>
  </w:comment>
  <w:comment w:author="Tobias Bosch" w:id="36" w:date="2014-02-01T06:1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have a summary page at the end that allows to run only a single test.</w:t>
      </w:r>
    </w:p>
  </w:comment>
  <w:comment w:author="James deBoer" w:id="37" w:date="2014-02-03T04:45: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Awesome.  I looked over the github repo -- let's talk about this on Monday and see what we can incorporate.</w:t>
      </w:r>
    </w:p>
  </w:comment>
  <w:comment w:author="Igor Minar" w:id="40" w:date="2014-02-03T16:3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fyi: this reminds me the scenario runner where we tried hard to emulate many  user actions via javascript but eventually gave up and moved to webdriver.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webdriver makes tests less-accessible but allows us to accurately reproduce user actions.</w:t>
      </w:r>
    </w:p>
  </w:comment>
  <w:comment w:author="John-David Dalton" w:id="11" w:date="2014-02-04T10:45: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still feels like you're trying to knock the tool (jsperf/benchmark.js) instead of the practice of microbenchmarking.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 stated in a previous comment the authors of jsperf/benchmark.js have come out against microbenchmarking.</w:t>
      </w:r>
    </w:p>
  </w:comment>
  <w:comment w:author="John-David Dalton" w:id="13" w:date="2014-02-04T05:4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relevant: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http://my.reddit.com/r/javascript/comments/1npl7k/pitfalls_in_micro_benchmarking_or_why_jsperf_is/ccl41dy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mraleph wrote: Yep, I agree. I never said that jsPerf is not useful. There are of benchmarks there that make sense. I even gave example of small size benchmark that makes perfect sense.</w:t>
      </w:r>
    </w:p>
  </w:comment>
  <w:comment w:author="Tobias Bosch" w:id="28" w:date="2014-02-05T02:0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would be without network time, right? As on mobile a single request can take 1s or more!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startup, the usual metrics 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300ms for desktop apps and 1s for mobile apps. Those numbers are derived from Psychology: after 1s the user changes his focus to something else, and everything below 300ms feels instant.</w:t>
      </w:r>
    </w:p>
  </w:comment>
  <w:comment w:author="James deBoer" w:id="29" w:date="2014-02-03T04: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Definitely without network -- Angular has little control over network, so we shouldn't focus on it.   But if we do "offline first", then we could start tracking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problem is (a) there is a lot of work at startup and (b) users have low expectations for startup time with apps. -- Making fast apps will change that though :-)</w:t>
      </w:r>
    </w:p>
  </w:comment>
  <w:comment w:author="Igor Minar" w:id="30" w:date="2014-02-03T16:1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Offline first is not an option, it's a requirement.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strongly believe that startup speed matters a lot (have you seen how painfully slow Asana starts on mobile?)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I'm not sure about though is if 60 fps is a good goal to have for startup. I think that this will require some research but I think that startup is one of those scenarios where raw speed matters more than smoothness. (compare starting up an app in 300ms and locking up the browser during this period of time vs 1000ms startup at 60fps)</w:t>
      </w:r>
    </w:p>
  </w:comment>
  <w:comment w:author="Ben Lesh" w:id="31" w:date="2014-02-04T04:41: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I'm going to reiterate my previous idea in this thread: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could spawn a Web Worker to take in event messages and record times of those events. This would keep your app's event loop (mostly) clean of performance related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Provided that Angular 2.0 emitted enough events when important things occurred, you could handle those events, and submit information to the worker thread collecting the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just spitballing ideas.</w:t>
      </w:r>
    </w:p>
  </w:comment>
  <w:comment w:author="Igor Minar" w:id="32" w:date="2014-02-04T14:0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interesting idea, Ben.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+merrick.christensen@gmail.com is working on some reporters for Diary that could benefit from this trick.</w:t>
      </w:r>
    </w:p>
  </w:comment>
  <w:comment w:author="Ben Lesh" w:id="33" w:date="2014-02-05T02:0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thinking something (very) roughly like this:  https://github.com/blesh/macroperf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check it out, there's a simple demo.html that's meant to (poorly) simulate a long-running set of actions.</w:t>
      </w:r>
    </w:p>
  </w:comment>
  <w:comment w:author="Ben Lesh" w:id="34" w:date="2014-02-05T02:0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oh, and forgive any code gaffs or crappy API, it's something I just whipped up in the spirit of sharing. ;)</w:t>
      </w:r>
    </w:p>
  </w:comment>
  <w:comment w:author="Igor Minar" w:id="38" w:date="2014-02-03T16:4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important factor that I see missing in this doc is GC. Real apps often generate a lot of garbage that GC cleans up. If some app or a particular action generates excessive amount of garbage, then the app will be slow because GC will be blocking the app while it's working.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Because our macro-benchmarks are still simplifications of real behavior (it's not that easy to test what an app behaves like after it's been running in a browser for 12 hours), we should think about how to deal with memory usage and warn developer that their code is producing too much garbage.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there any console/webinspector apis that would allow us to monitor this from out test?)</w:t>
      </w:r>
    </w:p>
  </w:comment>
  <w:comment w:author="John-David Dalton" w:id="10" w:date="2014-02-04T10:4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unnecessary call out to micro-benchmarking.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better instead to highlight the strengths of fps vs ops/sec measurement for Angular's needs (dom lib concerned about reflow/paint cost)</w:t>
      </w:r>
    </w:p>
  </w:comment>
  <w:comment w:author="Evan Winslow" w:id="20" w:date="2014-02-04T03:0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under the impression that we actually need to be targetting "meh" hardware because that's what the "next 5 billion" are going to come online with.</w:t>
      </w:r>
    </w:p>
  </w:comment>
  <w:comment w:author="James deBoer" w:id="21" w:date="2014-02-03T04:56: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a balance here.  Apps should *work* on "meh" hardware but in terms of state-of-the-art performance, we can't let the status quo hold us 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60 frames per second is going to be hard enough to achieve on any hardware. I hope that our solutions scale. On old hardware, even at 30fps or 10fps, apps are still very usable.  But on modern hardware, 60fps apps are going to be an amazing experience.</w:t>
      </w:r>
    </w:p>
  </w:comment>
  <w:comment w:author="Igor Minar" w:id="22" w:date="2014-02-03T16:34: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that James is right on this one.</w:t>
      </w:r>
    </w:p>
  </w:comment>
  <w:comment w:author="Evan Winslow" w:id="23" w:date="2014-02-04T03:0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explanation makes sense. Thanks! Might be good to add to the doc for anyone who might have the same question, but otherwise I'd call this issue resolved.</w:t>
      </w:r>
    </w:p>
  </w:comment>
  <w:comment w:author="John-David Dalton" w:id="14" w:date="2014-02-04T06:1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benchmark suites have similar ops/sec limitations as benchmark.js/jsperf.</w:t>
      </w:r>
    </w:p>
  </w:comment>
  <w:comment w:author="John-David Dalton" w:id="12" w:date="2014-02-05T02:2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also https://twitter.com/mraleph/status/430634431779319808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mraleph wrote: just saying that "jsperf is a problem" is the same kind of generalization as saying ".bind is a problem"</w:t>
      </w:r>
    </w:p>
  </w:comment>
  <w:comment w:author="John-David Dalton" w:id="15" w:date="2014-02-04T10:01: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unfortunate. Robohornet did **not** endorse micro-benchmarks but lacked interest from the dev community and browser vendors on improving it.</w:t>
      </w:r>
    </w:p>
  </w:comment>
  <w:comment w:author="Tobias Bosch" w:id="41" w:date="2014-02-03T04:4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Implementing an abort function would be nice, but is hard to do, as the page is constantly being reloaded and so an "abort" button would show and hide with every reload (my experience with jasmine-ui).</w:t>
      </w:r>
    </w:p>
  </w:comment>
  <w:comment w:author="James deBoer" w:id="42" w:date="2014-02-03T04:4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 since we are using localStorage instead of sessionStorage, aborting can be done by clearing the "tests to run" queue from another page on the same domain.  This would be a good feature to have.</w:t>
      </w:r>
    </w:p>
  </w:comment>
  <w:comment w:author="Igor Minar" w:id="0" w:date="2015-05-30T05:11: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reasons why you would want to go faster. for example in order to save battery you want to do as little work as possible (and likely clustered together as much as possible as well, in order to take advantage of hw power saving mode while the program is idle).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think that we should completely ignore this?</w:t>
      </w:r>
    </w:p>
  </w:comment>
  <w:comment w:author="James deBoer" w:id="1" w:date="2014-02-04T03:33: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It is very important to produce actionable results.  60 fps is a specific goal that we can hit.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Similar to the comment re "meh" hardware, pushing the 60 fps target will help all apps.  Simple apps would use not need the entire animation frame's window.</w:t>
      </w:r>
    </w:p>
  </w:comment>
  <w:comment w:author="Martin Probst" w:id="2" w:date="2014-02-07T05:3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problem that I see with this is that you're going to benchmark specific operations, and other applications might want to combine these operations into even more advanced applications. So faster is always better, it allows you to build more complex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convinced if a boolean fast enough/too slow result is the right approach. I'd rather expect something like a graph that should go down over time is the right format.</w:t>
      </w:r>
    </w:p>
  </w:comment>
  <w:comment w:author="James deBoer" w:id="3" w:date="2014-02-07T06:1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 -- this is an excellent discussion, and something that we need to tack down early in the project (i.e. now)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One thing I am hearing is good "macrobenchmarks" need to exercise real apps.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can do everything in your app at 60fps, then the framework is fast enough *for that app*.  If we want to build more complex apps, we should have a more complex benchmark.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microbenchmarks have their place.  With a microbenchmark testing one specific operation, we should try to be as fast as possible.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However, I'm not sure that micobenchmarks fit in our performance workflow.  They would be useful for isolating a critical part of a app-sized macrobenchmark.  That would allow us to optimize specific parts of our code.  But there may be better tools (profiling, tracing) for that task.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w.r.t process, an actionable goal of 60fps gives the team a very clear stopping point.  I've burnt out shaking performance yaks in the past and don't want to repeat that experience :-)</w:t>
      </w:r>
    </w:p>
  </w:comment>
  <w:comment w:author="Martin Probst" w:id="4" w:date="2014-02-07T07:20: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there are two things here: (1) microbenchmarks vs macrobenchmarks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(2) tracking performance as a binary state vs tracking performance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development over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with respect to (1), writing expressive microbenchmarks is hard, if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get good (most importantly stable/reproducible/...) macrobenchmarks,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definitely go for that.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wrt (2) I think we should really track performance as is. If we had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that took 5 ms, and some change bloats that to 10 ms, that's 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big problem. Other apps that we don't include in our macrobenchmarks will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"fail", i.e. be over 16 ms, and generally we made it impossible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write a certain class of more complex apps.</w:t>
      </w:r>
    </w:p>
  </w:comment>
  <w:comment w:author="Somjet Saiseeso" w:id="5" w:date="2014-10-27T15:56: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Martin Probst" w:id="6" w:date="2014-10-27T16:05: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Anonymous" w:id="7" w:date="2015-05-30T05:1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 como a tua prima!</w:t>
      </w:r>
    </w:p>
  </w:comment>
  <w:comment w:author="Anonymous" w:id="8" w:date="2015-05-30T05:1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Anonymous" w:id="9" w:date="2015-05-30T05:11: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Igor Minar" w:id="17" w:date="2014-02-04T03:3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akamai has tools to measures perf? I though they were CDN provider. Or is this part of the CDN offering?</w:t>
      </w:r>
    </w:p>
  </w:comment>
  <w:comment w:author="James deBoer" w:id="18" w:date="2014-02-04T03:3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http://www.akamai.com/html/solutions/app_mgmt.html</w:t>
      </w:r>
    </w:p>
  </w:comment>
  <w:comment w:author="James deBoer" w:id="24" w:date="2014-03-06T03:4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 developers, what do you think?  Startup or nah?</w:t>
      </w:r>
    </w:p>
  </w:comment>
  <w:comment w:author="Ben Lesh" w:id="25" w:date="2014-02-04T04:3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"performance" on a website is a really hard thing to measure, particularly when we're talking about single-page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Download and initialization performance.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Performance between routed pages.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Performance of individual actions (i.e. "what happens when I click this 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Animation smoothness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UI interaction responsiveness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you'll need to collect all of that from outside of the process running your JavaScript in if you don't want it to affect the performance.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thinking something truly comprehensive could be an all-JavaScript solution, but I could be wrong.</w:t>
      </w:r>
    </w:p>
  </w:comment>
  <w:comment w:author="Ben Lesh" w:id="26" w:date="2014-02-04T04:3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however, you might be able to leverage Web Workers and override some of Angular's behaviors to sent messages to those Web Workers in order to collect metrics in an unobtrusive 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that's one route I'd try, anyhow.</w:t>
      </w:r>
    </w:p>
  </w:comment>
  <w:comment w:author="Scott Ellsworth" w:id="27" w:date="2014-03-06T03:4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Lots of apps have truly epic-fail levels of startup performance.  The more we can make it work out of the box, and prove it works out of the box, the better.  Having startup benchmarks will at least get devs to think about startup time early in the design process.</w:t>
      </w:r>
    </w:p>
  </w:comment>
  <w:comment w:author="John-David Dalton" w:id="19" w:date="2014-02-04T05:2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Part of having meaningful results is ensuring they are reproducible from run to run.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aren't collecting a sample of runs there tends to be be higher variance with JS benchmarks. I saw in the demo that there was a lot of test runs but couldn't determine if each was being run multiple times to collect a sample.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did see variance between runs and re-runs (some benchmarks indicated slow/red in one run but not a repeated run)</w:t>
      </w:r>
    </w:p>
  </w:comment>
  <w:comment w:author="John-David Dalton" w:id="16" w:date="2014-02-04T06:2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don't feed the questionable marketing blurbs or tech posts by linking to them. They've misrepresented almost every aspect of Robohornet.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a feeling some in those camps would consider the tests proposed by Angular as micro-benchmarks too. After all an application is more than just rendering 1600 repeated elements in a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nsola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ofxNVwEpY2xDqpSSmJIyzuaPdWKW2XTYeTPLmkeGG44/edit" TargetMode="External"/><Relationship Id="rId11" Type="http://schemas.openxmlformats.org/officeDocument/2006/relationships/hyperlink" Target="http://mrale.ph/blog/2012/12/15/microbenchmarks-fairy-tale.html" TargetMode="External"/><Relationship Id="rId22" Type="http://schemas.openxmlformats.org/officeDocument/2006/relationships/hyperlink" Target="https://github.com/jbdeboer/jbdeboer.github.io/blob/master/perfs.js#L26" TargetMode="External"/><Relationship Id="rId10" Type="http://schemas.openxmlformats.org/officeDocument/2006/relationships/hyperlink" Target="http://mrale.ph/blog/2013/08/14/hidden-classes-vs-jsperf.html" TargetMode="External"/><Relationship Id="rId21" Type="http://schemas.openxmlformats.org/officeDocument/2006/relationships/hyperlink" Target="http://jbdeboer.github.io/suite.html" TargetMode="External"/><Relationship Id="rId13" Type="http://schemas.openxmlformats.org/officeDocument/2006/relationships/hyperlink" Target="http://my.reddit.com/r/javascript/comments/1npl7k/pitfalls_in_micro_benchmarking_or_why_jsperf_is/" TargetMode="External"/><Relationship Id="rId24" Type="http://schemas.openxmlformats.org/officeDocument/2006/relationships/hyperlink" Target="https://github.com/jbdeboer/jbdeboer.github.io/blob/master/testrunner.html#L46" TargetMode="External"/><Relationship Id="rId12" Type="http://schemas.openxmlformats.org/officeDocument/2006/relationships/hyperlink" Target="http://www.youtube.com/watch?v=65-RbBwZQdU" TargetMode="External"/><Relationship Id="rId23" Type="http://schemas.openxmlformats.org/officeDocument/2006/relationships/hyperlink" Target="https://github.com/jbdeboer/jbdeboer.github.io/blob/master/suite.html#L75"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nchmarkjs.com/" TargetMode="External"/><Relationship Id="rId15" Type="http://schemas.openxmlformats.org/officeDocument/2006/relationships/hyperlink" Target="https://developers.google.com/octane/" TargetMode="External"/><Relationship Id="rId14" Type="http://schemas.openxmlformats.org/officeDocument/2006/relationships/hyperlink" Target="http://krakenbenchmark.mozilla.org/" TargetMode="External"/><Relationship Id="rId17" Type="http://schemas.openxmlformats.org/officeDocument/2006/relationships/hyperlink" Target="http://blogs.msdn.com/b/ie/archive/2011/02/08/focusing-on-real-world-web-performance-with-internet-explorer-9.aspx" TargetMode="External"/><Relationship Id="rId16" Type="http://schemas.openxmlformats.org/officeDocument/2006/relationships/hyperlink" Target="http://www.robohornet.org/" TargetMode="External"/><Relationship Id="rId5" Type="http://schemas.openxmlformats.org/officeDocument/2006/relationships/styles" Target="styles.xml"/><Relationship Id="rId19" Type="http://schemas.openxmlformats.org/officeDocument/2006/relationships/hyperlink" Target="http://www.browserscope.org/%20" TargetMode="External"/><Relationship Id="rId6" Type="http://schemas.openxmlformats.org/officeDocument/2006/relationships/hyperlink" Target="mailto:deboer@google.com" TargetMode="External"/><Relationship Id="rId18" Type="http://schemas.openxmlformats.org/officeDocument/2006/relationships/hyperlink" Target="http://news.cnet.com/8301-1023_3-57519568-93/life-beyond-javascript-googles-abuzz-over-robohornet-test/" TargetMode="External"/><Relationship Id="rId7" Type="http://schemas.openxmlformats.org/officeDocument/2006/relationships/hyperlink" Target="https://github.com/jbdeboer" TargetMode="External"/><Relationship Id="rId8" Type="http://schemas.openxmlformats.org/officeDocument/2006/relationships/hyperlink" Target="http://jankfre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