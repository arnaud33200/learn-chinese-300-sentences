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WebComponents and Angular</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Authors: misko@google.com</w:t>
      </w:r>
    </w:p>
    <w:p w:rsidR="00000000" w:rsidDel="00000000" w:rsidP="00000000" w:rsidRDefault="00000000" w:rsidRPr="00000000">
      <w:pPr>
        <w:pStyle w:val="Heading1"/>
        <w:ind w:left="0" w:firstLine="0"/>
        <w:contextualSpacing w:val="0"/>
        <w:rPr/>
      </w:pPr>
      <w:bookmarkStart w:colFirst="0" w:colLast="0" w:name="h.fxpk50cps4zs" w:id="1"/>
      <w:bookmarkEnd w:id="1"/>
      <w:r w:rsidDel="00000000" w:rsidR="00000000" w:rsidRPr="00000000">
        <w:rPr>
          <w:rtl w:val="0"/>
        </w:rPr>
        <w:t xml:space="preserve">Objective</w:t>
      </w:r>
    </w:p>
    <w:p w:rsidR="00000000" w:rsidDel="00000000" w:rsidP="00000000" w:rsidRDefault="00000000" w:rsidRPr="00000000">
      <w:pPr>
        <w:ind w:left="0" w:firstLine="0"/>
        <w:contextualSpacing w:val="0"/>
      </w:pPr>
      <w:r w:rsidDel="00000000" w:rsidR="00000000" w:rsidRPr="00000000">
        <w:rPr>
          <w:rtl w:val="0"/>
        </w:rPr>
        <w:t xml:space="preserve">Describe how Angular will work with Web Components, both consuming (interacting with) as well as producing (defining) custom elements.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More specifically the goal of this proposal is to: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allow Angular to consume any Web Components without resorting to some Angular unique APIs and or conventions. (Proposal for other frameworks require that component be aware of framework specific API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allow Angular components to be packaged as Web Components and be used in other frameworks or in vanilla JavaScript.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hyperlink w:anchor="h.fxpk50cps4zs">
        <w:r w:rsidDel="00000000" w:rsidR="00000000" w:rsidRPr="00000000">
          <w:rPr>
            <w:color w:val="1155cc"/>
            <w:u w:val="single"/>
            <w:rtl w:val="0"/>
          </w:rPr>
          <w:t xml:space="preserve">Objective</w:t>
        </w:r>
      </w:hyperlink>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hyperlink w:anchor="h.wwgnimruvhlu">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hyperlink w:anchor="h.v93ljdiqj2co">
        <w:r w:rsidDel="00000000" w:rsidR="00000000" w:rsidRPr="00000000">
          <w:rPr>
            <w:color w:val="1155cc"/>
            <w:u w:val="single"/>
            <w:rtl w:val="0"/>
          </w:rPr>
          <w:t xml:space="preserve">Prior Art</w:t>
        </w:r>
      </w:hyperlink>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hyperlink w:anchor="h.hqzsvqfv48m6">
        <w:r w:rsidDel="00000000" w:rsidR="00000000" w:rsidRPr="00000000">
          <w:rPr>
            <w:color w:val="1155cc"/>
            <w:u w:val="single"/>
            <w:rtl w:val="0"/>
          </w:rPr>
          <w:t xml:space="preserve">Detailed Design</w:t>
        </w:r>
      </w:hyperlink>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hyperlink w:anchor="h.9pqnivbg5gnr">
        <w:r w:rsidDel="00000000" w:rsidR="00000000" w:rsidRPr="00000000">
          <w:rPr>
            <w:color w:val="1155cc"/>
            <w:u w:val="single"/>
            <w:rtl w:val="0"/>
          </w:rPr>
          <w:t xml:space="preserve">Custom Element Interface</w:t>
        </w:r>
      </w:hyperlink>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hyperlink w:anchor="h.be4uhnzdnyc">
        <w:r w:rsidDel="00000000" w:rsidR="00000000" w:rsidRPr="00000000">
          <w:rPr>
            <w:color w:val="1155cc"/>
            <w:u w:val="single"/>
            <w:rtl w:val="0"/>
          </w:rPr>
          <w:t xml:space="preserve">Interface Consumer</w:t>
        </w:r>
      </w:hyperlink>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hyperlink w:anchor="h.y69t2uyzya2v">
        <w:r w:rsidDel="00000000" w:rsidR="00000000" w:rsidRPr="00000000">
          <w:rPr>
            <w:color w:val="1155cc"/>
            <w:u w:val="single"/>
            <w:rtl w:val="0"/>
          </w:rPr>
          <w:t xml:space="preserve">Interface Implementer</w:t>
        </w:r>
      </w:hyperlink>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hyperlink w:anchor="h.914wbcpag9r7">
        <w:r w:rsidDel="00000000" w:rsidR="00000000" w:rsidRPr="00000000">
          <w:rPr>
            <w:color w:val="1155cc"/>
            <w:u w:val="single"/>
            <w:rtl w:val="0"/>
          </w:rPr>
          <w:t xml:space="preserve">DOM Elements and Data-binding Frameworks</w:t>
        </w:r>
      </w:hyperlink>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hyperlink w:anchor="h.rqz3feaqysi">
        <w:r w:rsidDel="00000000" w:rsidR="00000000" w:rsidRPr="00000000">
          <w:rPr>
            <w:color w:val="1155cc"/>
            <w:u w:val="single"/>
            <w:rtl w:val="0"/>
          </w:rPr>
          <w:t xml:space="preserve">Angular and WebComponents</w:t>
        </w:r>
      </w:hyperlink>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hyperlink w:anchor="h.19x4rk2wjpvj">
        <w:r w:rsidDel="00000000" w:rsidR="00000000" w:rsidRPr="00000000">
          <w:rPr>
            <w:color w:val="1155cc"/>
            <w:u w:val="single"/>
            <w:rtl w:val="0"/>
          </w:rPr>
          <w:t xml:space="preserve">Angular Consuming Custom Elements</w:t>
        </w:r>
      </w:hyperlink>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hyperlink w:anchor="h.9rictdqq1vn6">
        <w:r w:rsidDel="00000000" w:rsidR="00000000" w:rsidRPr="00000000">
          <w:rPr>
            <w:color w:val="1155cc"/>
            <w:u w:val="single"/>
            <w:rtl w:val="0"/>
          </w:rPr>
          <w:t xml:space="preserve">Instantiating Web Components</w:t>
        </w:r>
      </w:hyperlink>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hyperlink w:anchor="h.pj6lk5wjz41a">
        <w:r w:rsidDel="00000000" w:rsidR="00000000" w:rsidRPr="00000000">
          <w:rPr>
            <w:color w:val="1155cc"/>
            <w:u w:val="single"/>
            <w:rtl w:val="0"/>
          </w:rPr>
          <w:t xml:space="preserve">Listening to events</w:t>
        </w:r>
      </w:hyperlink>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hyperlink w:anchor="h.avq70flsmdof">
        <w:r w:rsidDel="00000000" w:rsidR="00000000" w:rsidRPr="00000000">
          <w:rPr>
            <w:color w:val="1155cc"/>
            <w:u w:val="single"/>
            <w:rtl w:val="0"/>
          </w:rPr>
          <w:t xml:space="preserve">Binding from expression to Attributes/Properties</w:t>
        </w:r>
      </w:hyperlink>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hyperlink w:anchor="h.vbfj5r305yn6">
        <w:r w:rsidDel="00000000" w:rsidR="00000000" w:rsidRPr="00000000">
          <w:rPr>
            <w:color w:val="1155cc"/>
            <w:u w:val="single"/>
            <w:rtl w:val="0"/>
          </w:rPr>
          <w:t xml:space="preserve">Getting hold of WebComponents</w:t>
        </w:r>
      </w:hyperlink>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hyperlink w:anchor="h.6wne44wogoiv">
        <w:r w:rsidDel="00000000" w:rsidR="00000000" w:rsidRPr="00000000">
          <w:rPr>
            <w:color w:val="1155cc"/>
            <w:u w:val="single"/>
            <w:rtl w:val="0"/>
          </w:rPr>
          <w:t xml:space="preserve">Detecting property/attribute changes on Elements</w:t>
        </w:r>
      </w:hyperlink>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hyperlink w:anchor="h.vep0bjmhch7k">
        <w:r w:rsidDel="00000000" w:rsidR="00000000" w:rsidRPr="00000000">
          <w:rPr>
            <w:color w:val="1155cc"/>
            <w:u w:val="single"/>
            <w:rtl w:val="0"/>
          </w:rPr>
          <w:t xml:space="preserve">Angular Component as a WebComponents</w:t>
        </w:r>
      </w:hyperlink>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hyperlink w:anchor="h.vhe4csgvcqbb">
        <w:r w:rsidDel="00000000" w:rsidR="00000000" w:rsidRPr="00000000">
          <w:rPr>
            <w:color w:val="1155cc"/>
            <w:u w:val="single"/>
            <w:rtl w:val="0"/>
          </w:rPr>
          <w:t xml:space="preserve">Publishing events, properties and methods</w:t>
        </w:r>
      </w:hyperlink>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hyperlink w:anchor="h.oqcrooqg7exv">
        <w:r w:rsidDel="00000000" w:rsidR="00000000" w:rsidRPr="00000000">
          <w:rPr>
            <w:color w:val="1155cc"/>
            <w:u w:val="single"/>
            <w:rtl w:val="0"/>
          </w:rPr>
          <w:t xml:space="preserve">Registering as Custom Element</w:t>
        </w:r>
      </w:hyperlink>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hyperlink w:anchor="h.ydr456a07ivp">
        <w:r w:rsidDel="00000000" w:rsidR="00000000" w:rsidRPr="00000000">
          <w:rPr>
            <w:color w:val="1155cc"/>
            <w:u w:val="single"/>
            <w:rtl w:val="0"/>
          </w:rPr>
          <w:t xml:space="preserve">Caveats</w:t>
        </w:r>
      </w:hyperlink>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hyperlink w:anchor="h.qjnbvlr7uej1">
        <w:r w:rsidDel="00000000" w:rsidR="00000000" w:rsidRPr="00000000">
          <w:rPr>
            <w:color w:val="1155cc"/>
            <w:u w:val="single"/>
            <w:rtl w:val="0"/>
          </w:rPr>
          <w:t xml:space="preserve">Security Considerations</w:t>
        </w:r>
      </w:hyperlink>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hyperlink w:anchor="h.s30znup8hx9j">
        <w:r w:rsidDel="00000000" w:rsidR="00000000" w:rsidRPr="00000000">
          <w:rPr>
            <w:color w:val="1155cc"/>
            <w:u w:val="single"/>
            <w:rtl w:val="0"/>
          </w:rPr>
          <w:t xml:space="preserve">Performance Considerations / Test Strategy</w:t>
        </w:r>
      </w:hyperlink>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hyperlink w:anchor="h.59osdxvm5jwp">
        <w:r w:rsidDel="00000000" w:rsidR="00000000" w:rsidRPr="00000000">
          <w:rPr>
            <w:color w:val="1155cc"/>
            <w:u w:val="single"/>
            <w:rtl w:val="0"/>
          </w:rPr>
          <w:t xml:space="preserve">Work Breakdown</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wwgnimruvhlu" w:id="2"/>
      <w:bookmarkEnd w:id="2"/>
      <w:r w:rsidDel="00000000" w:rsidR="00000000" w:rsidRPr="00000000">
        <w:rPr>
          <w:rtl w:val="0"/>
        </w:rPr>
        <w:t xml:space="preserve">Background</w:t>
      </w:r>
    </w:p>
    <w:p w:rsidR="00000000" w:rsidDel="00000000" w:rsidP="00000000" w:rsidRDefault="00000000" w:rsidRPr="00000000">
      <w:pPr>
        <w:ind w:left="0" w:firstLine="0"/>
        <w:contextualSpacing w:val="0"/>
      </w:pPr>
      <w:r w:rsidDel="00000000" w:rsidR="00000000" w:rsidRPr="00000000">
        <w:rPr>
          <w:rtl w:val="0"/>
        </w:rPr>
        <w:t xml:space="preserve">WebComponents is not a single standard but rather an </w:t>
      </w:r>
      <w:r w:rsidDel="00000000" w:rsidR="00000000" w:rsidRPr="00000000">
        <w:rPr>
          <w:rtl w:val="0"/>
        </w:rPr>
        <w:t xml:space="preserve">umbrella standard</w:t>
      </w:r>
      <w:r w:rsidDel="00000000" w:rsidR="00000000" w:rsidRPr="00000000">
        <w:rPr>
          <w:rtl w:val="0"/>
        </w:rPr>
        <w:t xml:space="preserve"> for:</w:t>
      </w:r>
    </w:p>
    <w:p w:rsidR="00000000" w:rsidDel="00000000" w:rsidP="00000000" w:rsidRDefault="00000000" w:rsidRPr="00000000">
      <w:pPr>
        <w:numPr>
          <w:ilvl w:val="0"/>
          <w:numId w:val="5"/>
        </w:numPr>
        <w:ind w:left="720" w:hanging="360"/>
        <w:contextualSpacing w:val="1"/>
        <w:rPr>
          <w:u w:val="none"/>
        </w:rPr>
      </w:pPr>
      <w:hyperlink r:id="rId6">
        <w:r w:rsidDel="00000000" w:rsidR="00000000" w:rsidRPr="00000000">
          <w:rPr>
            <w:color w:val="1155cc"/>
            <w:u w:val="single"/>
            <w:rtl w:val="0"/>
          </w:rPr>
          <w:t xml:space="preserve">Shadow DOM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7">
        <w:r w:rsidDel="00000000" w:rsidR="00000000" w:rsidRPr="00000000">
          <w:rPr>
            <w:color w:val="1155cc"/>
            <w:u w:val="single"/>
            <w:rtl w:val="0"/>
          </w:rPr>
          <w:t xml:space="preserve">HTML templates</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8">
        <w:r w:rsidDel="00000000" w:rsidR="00000000" w:rsidRPr="00000000">
          <w:rPr>
            <w:color w:val="1155cc"/>
            <w:u w:val="single"/>
            <w:rtl w:val="0"/>
          </w:rPr>
          <w:t xml:space="preserve">HTML Imports</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9">
        <w:r w:rsidDel="00000000" w:rsidR="00000000" w:rsidRPr="00000000">
          <w:rPr>
            <w:color w:val="1155cc"/>
            <w:u w:val="single"/>
            <w:rtl w:val="0"/>
          </w:rPr>
          <w:t xml:space="preserve">Custom Elements</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10">
        <w:r w:rsidDel="00000000" w:rsidR="00000000" w:rsidRPr="00000000">
          <w:rPr>
            <w:color w:val="1155cc"/>
            <w:u w:val="single"/>
            <w:rtl w:val="0"/>
          </w:rPr>
          <w:t xml:space="preserve">DOM Mutation Observers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Together these standards aim to allow a component designer to extend the browser's built in vocabulary of Elements in a way which is indistinguishable from the built in set of elements. </w:t>
      </w:r>
      <w:r w:rsidDel="00000000" w:rsidR="00000000" w:rsidRPr="00000000">
        <w:rPr>
          <w:i w:val="1"/>
          <w:rtl w:val="0"/>
        </w:rPr>
        <w:t xml:space="preserve">These elements are known as custom elements.</w:t>
      </w: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v93ljdiqj2co" w:id="3"/>
      <w:bookmarkEnd w:id="3"/>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Angular v2.0 </w:t>
      </w:r>
      <w:hyperlink r:id="rId11">
        <w:r w:rsidDel="00000000" w:rsidR="00000000" w:rsidRPr="00000000">
          <w:rPr>
            <w:color w:val="1155cc"/>
            <w:u w:val="single"/>
            <w:rtl w:val="0"/>
          </w:rPr>
          <w:t xml:space="preserve">templating</w:t>
        </w:r>
      </w:hyperlink>
      <w:r w:rsidDel="00000000" w:rsidR="00000000" w:rsidRPr="00000000">
        <w:rPr>
          <w:rtl w:val="0"/>
        </w:rPr>
        <w:t xml:space="preserve"> design document</w:t>
      </w:r>
      <w:r w:rsidDel="00000000" w:rsidR="00000000" w:rsidRPr="00000000">
        <w:rPr>
          <w:rtl w:val="0"/>
        </w:rPr>
        <w:t xml:space="preserv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Polyfils: </w:t>
      </w:r>
      <w:hyperlink r:id="rId12">
        <w:r w:rsidDel="00000000" w:rsidR="00000000" w:rsidRPr="00000000">
          <w:rPr>
            <w:color w:val="1155cc"/>
            <w:u w:val="single"/>
            <w:rtl w:val="0"/>
          </w:rPr>
          <w:t xml:space="preserve">Shadow DOM</w:t>
        </w:r>
      </w:hyperlink>
      <w:r w:rsidDel="00000000" w:rsidR="00000000" w:rsidRPr="00000000">
        <w:rPr>
          <w:rtl w:val="0"/>
        </w:rPr>
        <w:t xml:space="preserve">, </w:t>
      </w:r>
      <w:hyperlink r:id="rId13">
        <w:r w:rsidDel="00000000" w:rsidR="00000000" w:rsidRPr="00000000">
          <w:rPr>
            <w:color w:val="1155cc"/>
            <w:u w:val="single"/>
            <w:rtl w:val="0"/>
          </w:rPr>
          <w:t xml:space="preserve">Custom Elements</w:t>
        </w:r>
      </w:hyperlink>
      <w:r w:rsidDel="00000000" w:rsidR="00000000" w:rsidRPr="00000000">
        <w:rPr>
          <w:rtl w:val="0"/>
        </w:rPr>
        <w:t xml:space="preserve">, </w:t>
      </w:r>
      <w:hyperlink r:id="rId14">
        <w:r w:rsidDel="00000000" w:rsidR="00000000" w:rsidRPr="00000000">
          <w:rPr>
            <w:color w:val="1155cc"/>
            <w:u w:val="single"/>
            <w:rtl w:val="0"/>
          </w:rPr>
          <w:t xml:space="preserve">Mutation Observers</w:t>
        </w:r>
      </w:hyperlink>
      <w:r w:rsidDel="00000000" w:rsidR="00000000" w:rsidRPr="00000000">
        <w:rPr>
          <w:rtl w:val="0"/>
        </w:rPr>
        <w:t xml:space="preserve">, </w:t>
      </w:r>
    </w:p>
    <w:p w:rsidR="00000000" w:rsidDel="00000000" w:rsidP="00000000" w:rsidRDefault="00000000" w:rsidRPr="00000000">
      <w:pPr>
        <w:numPr>
          <w:ilvl w:val="0"/>
          <w:numId w:val="11"/>
        </w:numPr>
        <w:ind w:left="720" w:hanging="360"/>
        <w:contextualSpacing w:val="1"/>
        <w:rPr>
          <w:u w:val="none"/>
        </w:rPr>
      </w:pPr>
      <w:hyperlink r:id="rId15">
        <w:r w:rsidDel="00000000" w:rsidR="00000000" w:rsidRPr="00000000">
          <w:rPr>
            <w:color w:val="1155cc"/>
            <w:u w:val="single"/>
            <w:rtl w:val="0"/>
          </w:rPr>
          <w:t xml:space="preserve">X-Tags</w:t>
        </w:r>
      </w:hyperlink>
      <w:r w:rsidDel="00000000" w:rsidR="00000000" w:rsidRPr="00000000">
        <w:rPr>
          <w:rtl w:val="0"/>
        </w:rPr>
        <w:t xml:space="preserve">: A mini-framework for building custom components on top of web-components polyfils. </w:t>
      </w:r>
    </w:p>
    <w:p w:rsidR="00000000" w:rsidDel="00000000" w:rsidP="00000000" w:rsidRDefault="00000000" w:rsidRPr="00000000">
      <w:pPr>
        <w:numPr>
          <w:ilvl w:val="0"/>
          <w:numId w:val="11"/>
        </w:numPr>
        <w:ind w:left="720" w:hanging="360"/>
        <w:contextualSpacing w:val="1"/>
        <w:rPr>
          <w:u w:val="none"/>
        </w:rPr>
      </w:pPr>
      <w:hyperlink r:id="rId16">
        <w:r w:rsidDel="00000000" w:rsidR="00000000" w:rsidRPr="00000000">
          <w:rPr>
            <w:color w:val="1155cc"/>
            <w:u w:val="single"/>
            <w:rtl w:val="0"/>
          </w:rPr>
          <w:t xml:space="preserve">Polymer</w:t>
        </w:r>
      </w:hyperlink>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hqzsvqfv48m6" w:id="4"/>
      <w:bookmarkEnd w:id="4"/>
      <w:r w:rsidDel="00000000" w:rsidR="00000000" w:rsidRPr="00000000">
        <w:rPr>
          <w:rtl w:val="0"/>
        </w:rPr>
        <w:t xml:space="preserve">Detailed Design</w:t>
      </w:r>
    </w:p>
    <w:p w:rsidR="00000000" w:rsidDel="00000000" w:rsidP="00000000" w:rsidRDefault="00000000" w:rsidRPr="00000000">
      <w:pPr>
        <w:pStyle w:val="Heading2"/>
        <w:contextualSpacing w:val="0"/>
        <w:rPr/>
      </w:pPr>
      <w:bookmarkStart w:colFirst="0" w:colLast="0" w:name="h.9pqnivbg5gnr" w:id="5"/>
      <w:bookmarkEnd w:id="5"/>
      <w:r w:rsidDel="00000000" w:rsidR="00000000" w:rsidRPr="00000000">
        <w:rPr>
          <w:rtl w:val="0"/>
        </w:rPr>
        <w:t xml:space="preserve">Custom Element Interface</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The core premise of </w:t>
      </w:r>
      <w:r w:rsidDel="00000000" w:rsidR="00000000" w:rsidRPr="00000000">
        <w:rPr>
          <w:rtl w:val="0"/>
        </w:rPr>
        <w:t xml:space="preserve">Web Components</w:t>
      </w:r>
      <w:r w:rsidDel="00000000" w:rsidR="00000000" w:rsidRPr="00000000">
        <w:rPr>
          <w:rtl w:val="0"/>
        </w:rPr>
        <w:t xml:space="preserve"> is that everything is a DOM element. Custom elements should be indistinguishable from browser provided elements. Today DOM elements</w:t>
      </w:r>
      <w:r w:rsidDel="00000000" w:rsidR="00000000" w:rsidRPr="00000000">
        <w:rPr>
          <w:rtl w:val="0"/>
        </w:rPr>
        <w:t xml:space="preserve">’</w:t>
      </w:r>
      <w:r w:rsidDel="00000000" w:rsidR="00000000" w:rsidRPr="00000000">
        <w:rPr>
          <w:rtl w:val="0"/>
        </w:rPr>
        <w:t xml:space="preserve"> APIs consist of</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80" w:before="280" w:lineRule="auto"/>
        <w:ind w:left="720" w:hanging="360"/>
        <w:contextualSpacing w:val="1"/>
        <w:rPr>
          <w:u w:val="none"/>
        </w:rPr>
      </w:pPr>
      <w:r w:rsidDel="00000000" w:rsidR="00000000" w:rsidRPr="00000000">
        <w:rPr>
          <w:rtl w:val="0"/>
        </w:rPr>
        <w:t xml:space="preserve">DOM events</w:t>
      </w:r>
    </w:p>
    <w:p w:rsidR="00000000" w:rsidDel="00000000" w:rsidP="00000000" w:rsidRDefault="00000000" w:rsidRPr="00000000">
      <w:pPr>
        <w:keepNext w:val="0"/>
        <w:keepLines w:val="0"/>
        <w:widowControl w:val="0"/>
        <w:numPr>
          <w:ilvl w:val="0"/>
          <w:numId w:val="3"/>
        </w:numPr>
        <w:spacing w:after="80" w:before="280" w:lineRule="auto"/>
        <w:ind w:left="720" w:hanging="360"/>
        <w:contextualSpacing w:val="1"/>
        <w:rPr>
          <w:u w:val="none"/>
        </w:rPr>
      </w:pPr>
      <w:r w:rsidDel="00000000" w:rsidR="00000000" w:rsidRPr="00000000">
        <w:rPr>
          <w:rtl w:val="0"/>
        </w:rPr>
        <w:t xml:space="preserve">DOM attributes</w:t>
      </w:r>
    </w:p>
    <w:p w:rsidR="00000000" w:rsidDel="00000000" w:rsidP="00000000" w:rsidRDefault="00000000" w:rsidRPr="00000000">
      <w:pPr>
        <w:keepNext w:val="0"/>
        <w:keepLines w:val="0"/>
        <w:widowControl w:val="0"/>
        <w:numPr>
          <w:ilvl w:val="0"/>
          <w:numId w:val="3"/>
        </w:numPr>
        <w:spacing w:after="80" w:before="280" w:lineRule="auto"/>
        <w:ind w:left="720" w:hanging="360"/>
        <w:contextualSpacing w:val="1"/>
        <w:rPr>
          <w:u w:val="none"/>
        </w:rPr>
      </w:pPr>
      <w:r w:rsidDel="00000000" w:rsidR="00000000" w:rsidRPr="00000000">
        <w:rPr>
          <w:rtl w:val="0"/>
        </w:rPr>
        <w:t xml:space="preserve">Element properties</w:t>
      </w:r>
    </w:p>
    <w:p w:rsidR="00000000" w:rsidDel="00000000" w:rsidP="00000000" w:rsidRDefault="00000000" w:rsidRPr="00000000">
      <w:pPr>
        <w:keepNext w:val="0"/>
        <w:keepLines w:val="0"/>
        <w:widowControl w:val="0"/>
        <w:numPr>
          <w:ilvl w:val="0"/>
          <w:numId w:val="3"/>
        </w:numPr>
        <w:spacing w:after="80" w:before="280" w:lineRule="auto"/>
        <w:ind w:left="720" w:hanging="360"/>
        <w:contextualSpacing w:val="1"/>
        <w:rPr>
          <w:u w:val="none"/>
        </w:rPr>
      </w:pPr>
      <w:r w:rsidDel="00000000" w:rsidR="00000000" w:rsidRPr="00000000">
        <w:rPr>
          <w:rtl w:val="0"/>
        </w:rPr>
        <w:t xml:space="preserve">Element methods</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For custom element to behave as browser built</w:t>
      </w:r>
      <w:r w:rsidDel="00000000" w:rsidR="00000000" w:rsidRPr="00000000">
        <w:rPr>
          <w:rtl w:val="0"/>
        </w:rPr>
        <w:t xml:space="preserve">-</w:t>
      </w:r>
      <w:r w:rsidDel="00000000" w:rsidR="00000000" w:rsidRPr="00000000">
        <w:rPr>
          <w:rtl w:val="0"/>
        </w:rPr>
        <w:t xml:space="preserve">in elements</w:t>
      </w:r>
      <w:r w:rsidDel="00000000" w:rsidR="00000000" w:rsidRPr="00000000">
        <w:rPr>
          <w:rtl w:val="0"/>
        </w:rPr>
        <w:t xml:space="preserve">,</w:t>
      </w:r>
      <w:r w:rsidDel="00000000" w:rsidR="00000000" w:rsidRPr="00000000">
        <w:rPr>
          <w:rtl w:val="0"/>
        </w:rPr>
        <w:t xml:space="preserve"> the custom element API must be limited to what the web already has, which is events, attributes, properties and methods. </w:t>
      </w:r>
      <w:r w:rsidDel="00000000" w:rsidR="00000000" w:rsidRPr="00000000">
        <w:rPr>
          <w:i w:val="1"/>
          <w:rtl w:val="0"/>
        </w:rPr>
        <w:t xml:space="preserve">Let's refer to the above API surface as the Custom Element Interface.</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There are two sides to the interface. The consumer and the implementor. </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e4uhnzdnyc" w:id="6"/>
      <w:bookmarkEnd w:id="6"/>
      <w:r w:rsidDel="00000000" w:rsidR="00000000" w:rsidRPr="00000000">
        <w:rPr>
          <w:rtl w:val="0"/>
        </w:rPr>
        <w:t xml:space="preserve">Interface Consumer</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To explain what we mean by interacting with custom elements, here is an example of code which uses the interface as a consumer.</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var element = ...; // Get an element from someplace.</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Example of using DOM attributes;</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element.setAttribute('title', 'hello world');</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Example of DOM event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element.addEventListener('change', ...);</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Example of using Element property.</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element.value = 'today';</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Example of Element API</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element.focus();</w:t>
            </w:r>
          </w:p>
        </w:tc>
      </w:tr>
    </w:tbl>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Notice that in the above example there is no </w:t>
      </w:r>
      <w:r w:rsidDel="00000000" w:rsidR="00000000" w:rsidRPr="00000000">
        <w:rPr>
          <w:rtl w:val="0"/>
        </w:rPr>
        <w:t xml:space="preserve">difference</w:t>
      </w:r>
      <w:r w:rsidDel="00000000" w:rsidR="00000000" w:rsidRPr="00000000">
        <w:rPr>
          <w:rtl w:val="0"/>
        </w:rPr>
        <w:t xml:space="preserve"> between the </w:t>
      </w:r>
      <w:r w:rsidDel="00000000" w:rsidR="00000000" w:rsidRPr="00000000">
        <w:rPr>
          <w:rFonts w:ascii="Courier New" w:cs="Courier New" w:eastAsia="Courier New" w:hAnsi="Courier New"/>
          <w:rtl w:val="0"/>
        </w:rPr>
        <w:t xml:space="preserve">element</w:t>
      </w:r>
      <w:r w:rsidDel="00000000" w:rsidR="00000000" w:rsidRPr="00000000">
        <w:rPr>
          <w:rtl w:val="0"/>
        </w:rPr>
        <w:t xml:space="preserve"> being browser native element or a custom element.  T</w:t>
      </w:r>
      <w:r w:rsidDel="00000000" w:rsidR="00000000" w:rsidRPr="00000000">
        <w:rPr>
          <w:rtl w:val="0"/>
        </w:rPr>
        <w:t xml:space="preserve">he API is what you'd expect of natively implemented components like divs, spans, or inputs.</w:t>
      </w:r>
      <w:r w:rsidDel="00000000" w:rsidR="00000000" w:rsidRPr="00000000">
        <w:rPr>
          <w:rtl w:val="0"/>
        </w:rPr>
        <w:t xml:space="preserve">  The consumer of the element interacts with the element in the same way.</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69t2uyzya2v" w:id="7"/>
      <w:bookmarkEnd w:id="7"/>
      <w:r w:rsidDel="00000000" w:rsidR="00000000" w:rsidRPr="00000000">
        <w:rPr>
          <w:rtl w:val="0"/>
        </w:rPr>
        <w:t xml:space="preserve">Interface Implementer</w:t>
      </w:r>
    </w:p>
    <w:p w:rsidR="00000000" w:rsidDel="00000000" w:rsidP="00000000" w:rsidRDefault="00000000" w:rsidRPr="00000000">
      <w:pPr>
        <w:contextualSpacing w:val="0"/>
      </w:pPr>
      <w:r w:rsidDel="00000000" w:rsidR="00000000" w:rsidRPr="00000000">
        <w:rPr>
          <w:rtl w:val="0"/>
        </w:rPr>
        <w:t xml:space="preserve">When creating a custom element, the goal is to simulate the behavior of browser native components in terms of syntax as well as semantics. Here we need to turn to WebComponents technology.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w:t>
      </w:r>
      <w:hyperlink r:id="rId17">
        <w:r w:rsidDel="00000000" w:rsidR="00000000" w:rsidRPr="00000000">
          <w:rPr>
            <w:color w:val="1155cc"/>
            <w:u w:val="single"/>
            <w:rtl w:val="0"/>
          </w:rPr>
          <w:t xml:space="preserve">Custom Elements</w:t>
        </w:r>
      </w:hyperlink>
      <w:r w:rsidDel="00000000" w:rsidR="00000000" w:rsidRPr="00000000">
        <w:rPr>
          <w:rtl w:val="0"/>
        </w:rPr>
        <w:t xml:space="preserve"> to register new Element types. This is both using JavaScript type as well as DOM element name. The goal is that when browser parser encounters </w:t>
      </w:r>
      <w:r w:rsidDel="00000000" w:rsidR="00000000" w:rsidRPr="00000000">
        <w:rPr>
          <w:rFonts w:ascii="Courier New" w:cs="Courier New" w:eastAsia="Courier New" w:hAnsi="Courier New"/>
          <w:rtl w:val="0"/>
        </w:rPr>
        <w:t xml:space="preserve">&lt;my-element&gt;</w:t>
      </w:r>
      <w:r w:rsidDel="00000000" w:rsidR="00000000" w:rsidRPr="00000000">
        <w:rPr>
          <w:rtl w:val="0"/>
        </w:rPr>
        <w:t xml:space="preserve"> and the developers gets hold of the </w:t>
      </w:r>
      <w:r w:rsidDel="00000000" w:rsidR="00000000" w:rsidRPr="00000000">
        <w:rPr>
          <w:rFonts w:ascii="Courier New" w:cs="Courier New" w:eastAsia="Courier New" w:hAnsi="Courier New"/>
          <w:rtl w:val="0"/>
        </w:rPr>
        <w:t xml:space="preserve">element</w:t>
      </w:r>
      <w:r w:rsidDel="00000000" w:rsidR="00000000" w:rsidRPr="00000000">
        <w:rPr>
          <w:rtl w:val="0"/>
        </w:rPr>
        <w:t xml:space="preserve">, then that </w:t>
      </w:r>
      <w:r w:rsidDel="00000000" w:rsidR="00000000" w:rsidRPr="00000000">
        <w:rPr>
          <w:rFonts w:ascii="Courier New" w:cs="Courier New" w:eastAsia="Courier New" w:hAnsi="Courier New"/>
          <w:rtl w:val="0"/>
        </w:rPr>
        <w:t xml:space="preserve">element</w:t>
      </w:r>
      <w:r w:rsidDel="00000000" w:rsidR="00000000" w:rsidRPr="00000000">
        <w:rPr>
          <w:rtl w:val="0"/>
        </w:rPr>
        <w:t xml:space="preserve"> is </w:t>
      </w:r>
      <w:r w:rsidDel="00000000" w:rsidR="00000000" w:rsidRPr="00000000">
        <w:rPr>
          <w:rtl w:val="0"/>
        </w:rPr>
        <w:t xml:space="preserve">an </w:t>
      </w:r>
      <w:r w:rsidDel="00000000" w:rsidR="00000000" w:rsidRPr="00000000">
        <w:rPr>
          <w:rtl w:val="0"/>
        </w:rPr>
        <w:t xml:space="preserve">instance of </w:t>
      </w:r>
      <w:r w:rsidDel="00000000" w:rsidR="00000000" w:rsidRPr="00000000">
        <w:rPr>
          <w:rFonts w:ascii="Courier New" w:cs="Courier New" w:eastAsia="Courier New" w:hAnsi="Courier New"/>
          <w:rtl w:val="0"/>
        </w:rPr>
        <w:t xml:space="preserve">MyElement</w:t>
      </w:r>
      <w:r w:rsidDel="00000000" w:rsidR="00000000" w:rsidRPr="00000000">
        <w:rPr>
          <w:rtl w:val="0"/>
        </w:rPr>
        <w:t xml:space="preserve"> type.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w:t>
      </w:r>
      <w:hyperlink r:id="rId18">
        <w:r w:rsidDel="00000000" w:rsidR="00000000" w:rsidRPr="00000000">
          <w:rPr>
            <w:color w:val="1155cc"/>
            <w:u w:val="single"/>
            <w:rtl w:val="0"/>
          </w:rPr>
          <w:t xml:space="preserve">Shadow DOM</w:t>
        </w:r>
      </w:hyperlink>
      <w:r w:rsidDel="00000000" w:rsidR="00000000" w:rsidRPr="00000000">
        <w:rPr>
          <w:rtl w:val="0"/>
        </w:rPr>
        <w:t xml:space="preserve"> to create a private encapsulated rendering tree of the component. This also helps with component composition and  CSS encapsulation.</w:t>
      </w:r>
    </w:p>
    <w:p w:rsidR="00000000" w:rsidDel="00000000" w:rsidP="00000000" w:rsidRDefault="00000000" w:rsidRPr="00000000">
      <w:pPr>
        <w:contextualSpacing w:val="0"/>
        <w:rPr/>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var Greeter = Object.create(HTMLElement.prototype,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 define a property</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name: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get: function() { return this.getAttribute('name');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set: function(value) { this.setAttribute('name', value);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 define methods</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greet: function() { ...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document.registerElement('x-greeter', { prototype: Greeter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var div = document.createElement('div');</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div.innerHTML = '&lt;greeter&gt;'; // trigger internal DOM parser.</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var greeter = div.firstChild; // retrieve the greeter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Notice that we are now instance of Greeter</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expect(greeter instanceOf Greeter).toBe(true);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Notice that it can be used just like any other DOM Element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greeter.name = 'world';</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greeter.greet();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14wbcpag9r7" w:id="8"/>
      <w:bookmarkEnd w:id="8"/>
      <w:r w:rsidDel="00000000" w:rsidR="00000000" w:rsidRPr="00000000">
        <w:rPr>
          <w:rtl w:val="0"/>
        </w:rPr>
        <w:t xml:space="preserve">DOM Elements and Data-binding Frameworks</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Web Components</w:t>
      </w:r>
      <w:r w:rsidDel="00000000" w:rsidR="00000000" w:rsidRPr="00000000">
        <w:rPr>
          <w:rtl w:val="0"/>
        </w:rPr>
        <w:t xml:space="preserve"> are designed to make custom elements indistinguishable from built in Elements for the interface consumer. </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A custom element should be usable in plain JavaScript as well as in any frameworks of today. The implication of this is that a custom element implementation should not depend on or favor any existing framework and instead be universally usable. The flip side is that the frameworks should not impose any new rules on custom elements other than what is already expected of native browser elements.</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A specific issue which modern frameworks </w:t>
      </w:r>
      <w:r w:rsidDel="00000000" w:rsidR="00000000" w:rsidRPr="00000000">
        <w:rPr>
          <w:rtl w:val="0"/>
        </w:rPr>
        <w:t xml:space="preserve">need to solve</w:t>
      </w:r>
      <w:r w:rsidDel="00000000" w:rsidR="00000000" w:rsidRPr="00000000">
        <w:rPr>
          <w:rtl w:val="0"/>
        </w:rPr>
        <w:t xml:space="preserve"> is how to perform data-binding on elements. The data-binding comes in two directions. </w:t>
      </w:r>
    </w:p>
    <w:p w:rsidR="00000000" w:rsidDel="00000000" w:rsidP="00000000" w:rsidRDefault="00000000" w:rsidRPr="00000000">
      <w:pPr>
        <w:keepNext w:val="0"/>
        <w:keepLines w:val="0"/>
        <w:widowControl w:val="0"/>
        <w:numPr>
          <w:ilvl w:val="0"/>
          <w:numId w:val="4"/>
        </w:numPr>
        <w:spacing w:after="80" w:before="280" w:lineRule="auto"/>
        <w:ind w:left="720" w:hanging="360"/>
        <w:contextualSpacing w:val="1"/>
        <w:rPr>
          <w:u w:val="none"/>
        </w:rPr>
      </w:pPr>
      <w:r w:rsidDel="00000000" w:rsidR="00000000" w:rsidRPr="00000000">
        <w:rPr>
          <w:rtl w:val="0"/>
        </w:rPr>
        <w:t xml:space="preserve">Writing data into element.</w:t>
      </w:r>
      <w:r w:rsidDel="00000000" w:rsidR="00000000" w:rsidRPr="00000000">
        <w:rPr>
          <w:rtl w:val="0"/>
        </w:rPr>
        <w:t xml:space="preserve"> Given the existing API for native elements this is either property or attribute.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80" w:before="280" w:lineRule="auto"/>
        <w:ind w:left="720" w:hanging="360"/>
        <w:contextualSpacing w:val="1"/>
        <w:rPr>
          <w:u w:val="none"/>
        </w:rPr>
      </w:pPr>
      <w:r w:rsidDel="00000000" w:rsidR="00000000" w:rsidRPr="00000000">
        <w:rPr>
          <w:rtl w:val="0"/>
        </w:rPr>
        <w:t xml:space="preserve">Reading data from element. T</w:t>
      </w:r>
      <w:r w:rsidDel="00000000" w:rsidR="00000000" w:rsidRPr="00000000">
        <w:rPr>
          <w:rtl w:val="0"/>
        </w:rPr>
        <w:t xml:space="preserve">his is always a property read</w:t>
      </w:r>
      <w:r w:rsidDel="00000000" w:rsidR="00000000" w:rsidRPr="00000000">
        <w:rPr>
          <w:rtl w:val="0"/>
        </w:rPr>
        <w:t xml:space="preserve">. This is because native elements never change the DOM Attributes when the user interacts with them. The native elements always change property. For example the input element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attribute is used for initial input state but user changes are always reflected in the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property, whereas the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attribute is unchanged. </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The writing of data is pretty straight forward since Angular has internal mechanisms to determine when something changes and how that change needs to be reflected into an element or a property. The element does not need to concern itself with change detection, or how the change detection is set up.  The element only needs to be concerned with processing the change once the change is written into it using the element's property or attribute.  This is demonstrated with</w:t>
      </w:r>
      <w:r w:rsidDel="00000000" w:rsidR="00000000" w:rsidRPr="00000000">
        <w:rPr>
          <w:rFonts w:ascii="Courier New" w:cs="Courier New" w:eastAsia="Courier New" w:hAnsi="Courier New"/>
          <w:rtl w:val="0"/>
        </w:rPr>
        <w:t xml:space="preserve">&lt;input&gt;</w:t>
      </w:r>
      <w:r w:rsidDel="00000000" w:rsidR="00000000" w:rsidRPr="00000000">
        <w:rPr>
          <w:rtl w:val="0"/>
        </w:rPr>
        <w:t xml:space="preserve"> as an example.</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framework locates the element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var input =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framework updates the element using the element's property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interface when a change is detected.</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input.value = newValue;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Reading of the data from element is more complicated since the framework needs to be notified of the change by the underlying element. Currently the browser's built in elements do this using DOM events. So a framework needs to do something like this:</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framework locates the element</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var input =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framework registers input event.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input.addEventListener('input', ()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 The framework needs to read the new value.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var newValue = input.value;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 Framework needs to notify the rest of the binding system</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 of the change. This is framework specific.</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framework.notify(input.value);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the </w:t>
      </w:r>
      <w:commentRangeStart w:id="0"/>
      <w:commentRangeStart w:id="1"/>
      <w:r w:rsidDel="00000000" w:rsidR="00000000" w:rsidRPr="00000000">
        <w:rPr>
          <w:rtl w:val="0"/>
        </w:rPr>
        <w:t xml:space="preserve">Web Components</w:t>
      </w:r>
      <w:r w:rsidDel="00000000" w:rsidR="00000000" w:rsidRPr="00000000">
        <w:rPr>
          <w:rtl w:val="0"/>
        </w:rPr>
        <w:t xml:space="preserve"> specification doesn't specify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how one should be notified of changes to internal state, for Angular the most natural extension is to assume that the custom elements will publish internal state changes in the form of events. This is what the web-developers are </w:t>
      </w:r>
      <w:r w:rsidDel="00000000" w:rsidR="00000000" w:rsidRPr="00000000">
        <w:rPr>
          <w:rtl w:val="0"/>
        </w:rPr>
        <w:t xml:space="preserve">used</w:t>
      </w:r>
      <w:r w:rsidDel="00000000" w:rsidR="00000000" w:rsidRPr="00000000">
        <w:rPr>
          <w:rtl w:val="0"/>
        </w:rPr>
        <w:t xml:space="preserve"> to</w:t>
      </w:r>
      <w:r w:rsidDel="00000000" w:rsidR="00000000" w:rsidRPr="00000000">
        <w:rPr>
          <w:rtl w:val="0"/>
        </w:rPr>
        <w:t xml:space="preserve">, it is what the browsers do with built</w:t>
      </w:r>
      <w:r w:rsidDel="00000000" w:rsidR="00000000" w:rsidRPr="00000000">
        <w:rPr>
          <w:rtl w:val="0"/>
        </w:rPr>
        <w:t xml:space="preserve">-</w:t>
      </w:r>
      <w:r w:rsidDel="00000000" w:rsidR="00000000" w:rsidRPr="00000000">
        <w:rPr>
          <w:rtl w:val="0"/>
        </w:rPr>
        <w:t xml:space="preserve">in elements, and it is what we would expect from custom elements which extend the semantics of the built in elements.</w:t>
      </w:r>
    </w:p>
    <w:p w:rsidR="00000000" w:rsidDel="00000000" w:rsidP="00000000" w:rsidRDefault="00000000" w:rsidRPr="00000000">
      <w:pPr>
        <w:contextualSpacing w:val="0"/>
        <w:rPr/>
      </w:pPr>
      <w:r w:rsidDel="00000000" w:rsidR="00000000" w:rsidRPr="00000000">
        <w:rPr>
          <w:rtl w:val="0"/>
        </w:rPr>
        <w:t xml:space="preserve">This raises a question of </w:t>
      </w:r>
      <w:r w:rsidDel="00000000" w:rsidR="00000000" w:rsidRPr="00000000">
        <w:rPr>
          <w:rtl w:val="0"/>
        </w:rPr>
        <w:t xml:space="preserve">what the</w:t>
      </w:r>
      <w:r w:rsidDel="00000000" w:rsidR="00000000" w:rsidRPr="00000000">
        <w:rPr>
          <w:rtl w:val="0"/>
        </w:rPr>
        <w:t xml:space="preserve"> event </w:t>
      </w:r>
      <w:r w:rsidDel="00000000" w:rsidR="00000000" w:rsidRPr="00000000">
        <w:rPr>
          <w:rtl w:val="0"/>
        </w:rPr>
        <w:t xml:space="preserve">should </w:t>
      </w:r>
      <w:r w:rsidDel="00000000" w:rsidR="00000000" w:rsidRPr="00000000">
        <w:rPr>
          <w:rtl w:val="0"/>
        </w:rPr>
        <w:t xml:space="preserve">be called. Since WebCompone</w:t>
      </w:r>
      <w:r w:rsidDel="00000000" w:rsidR="00000000" w:rsidRPr="00000000">
        <w:rPr>
          <w:rtl w:val="0"/>
        </w:rPr>
        <w:t xml:space="preserve">n</w:t>
      </w:r>
      <w:r w:rsidDel="00000000" w:rsidR="00000000" w:rsidRPr="00000000">
        <w:rPr>
          <w:rtl w:val="0"/>
        </w:rPr>
        <w:t xml:space="preserve">ts don't specify this, Angular can assume a default event, but needs to be flexible in allowing for custom element specification during WebComponents import. </w:t>
      </w:r>
      <w:r w:rsidDel="00000000" w:rsidR="00000000" w:rsidRPr="00000000">
        <w:rPr>
          <w:rtl w:val="0"/>
        </w:rPr>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qz3feaqysi" w:id="9"/>
      <w:bookmarkEnd w:id="9"/>
      <w:r w:rsidDel="00000000" w:rsidR="00000000" w:rsidRPr="00000000">
        <w:rPr>
          <w:rtl w:val="0"/>
        </w:rPr>
        <w:t xml:space="preserve">Angular and </w:t>
      </w:r>
      <w:r w:rsidDel="00000000" w:rsidR="00000000" w:rsidRPr="00000000">
        <w:rPr>
          <w:rtl w:val="0"/>
        </w:rPr>
        <w:t xml:space="preserve">Web Components</w:t>
      </w:r>
      <w:r w:rsidDel="00000000" w:rsidR="00000000" w:rsidRPr="00000000">
        <w:rPr>
          <w:rtl w:val="0"/>
        </w:rPr>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Premise: </w:t>
      </w:r>
      <w:r w:rsidDel="00000000" w:rsidR="00000000" w:rsidRPr="00000000">
        <w:rPr>
          <w:rtl w:val="0"/>
        </w:rPr>
        <w:t xml:space="preserve">Because custom elements are just DOM elements they should already work inside Angular</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This section explains how Angular can use </w:t>
      </w:r>
      <w:r w:rsidDel="00000000" w:rsidR="00000000" w:rsidRPr="00000000">
        <w:rPr>
          <w:rtl w:val="0"/>
        </w:rPr>
        <w:t xml:space="preserve">Web Components</w:t>
      </w:r>
      <w:r w:rsidDel="00000000" w:rsidR="00000000" w:rsidRPr="00000000">
        <w:rPr>
          <w:rtl w:val="0"/>
        </w:rPr>
        <w:t xml:space="preserve"> for seamless integration</w:t>
      </w:r>
    </w:p>
    <w:p w:rsidR="00000000" w:rsidDel="00000000" w:rsidP="00000000" w:rsidRDefault="00000000" w:rsidRPr="00000000">
      <w:pPr>
        <w:keepNext w:val="0"/>
        <w:keepLines w:val="0"/>
        <w:widowControl w:val="0"/>
        <w:numPr>
          <w:ilvl w:val="0"/>
          <w:numId w:val="9"/>
        </w:numPr>
        <w:spacing w:after="80" w:before="280" w:lineRule="auto"/>
        <w:ind w:left="720" w:hanging="360"/>
        <w:contextualSpacing w:val="1"/>
        <w:rPr>
          <w:u w:val="none"/>
        </w:rPr>
      </w:pPr>
      <w:r w:rsidDel="00000000" w:rsidR="00000000" w:rsidRPr="00000000">
        <w:rPr>
          <w:rtl w:val="0"/>
        </w:rPr>
        <w:t xml:space="preserve">How angular can consume custom elements.</w:t>
      </w:r>
    </w:p>
    <w:p w:rsidR="00000000" w:rsidDel="00000000" w:rsidP="00000000" w:rsidRDefault="00000000" w:rsidRPr="00000000">
      <w:pPr>
        <w:keepNext w:val="0"/>
        <w:keepLines w:val="0"/>
        <w:widowControl w:val="0"/>
        <w:numPr>
          <w:ilvl w:val="0"/>
          <w:numId w:val="9"/>
        </w:numPr>
        <w:spacing w:after="80" w:before="280" w:lineRule="auto"/>
        <w:ind w:left="720" w:hanging="360"/>
        <w:contextualSpacing w:val="1"/>
        <w:rPr>
          <w:u w:val="none"/>
        </w:rPr>
      </w:pPr>
      <w:r w:rsidDel="00000000" w:rsidR="00000000" w:rsidRPr="00000000">
        <w:rPr>
          <w:rtl w:val="0"/>
        </w:rPr>
        <w:t xml:space="preserve">How angular can become a custom element and be used by third party, both in plain JavaScript as well as in other non-angular frameworks.</w:t>
      </w:r>
    </w:p>
    <w:p w:rsidR="00000000" w:rsidDel="00000000" w:rsidP="00000000" w:rsidRDefault="00000000" w:rsidRPr="00000000">
      <w:pPr>
        <w:pStyle w:val="Heading3"/>
        <w:contextualSpacing w:val="0"/>
      </w:pPr>
      <w:bookmarkStart w:colFirst="0" w:colLast="0" w:name="h.19x4rk2wjpvj" w:id="10"/>
      <w:bookmarkEnd w:id="10"/>
      <w:r w:rsidDel="00000000" w:rsidR="00000000" w:rsidRPr="00000000">
        <w:rPr>
          <w:rtl w:val="0"/>
        </w:rPr>
        <w:t xml:space="preserve">Angular Consuming Custom Elements</w:t>
      </w:r>
    </w:p>
    <w:p w:rsidR="00000000" w:rsidDel="00000000" w:rsidP="00000000" w:rsidRDefault="00000000" w:rsidRPr="00000000">
      <w:pPr>
        <w:contextualSpacing w:val="0"/>
      </w:pPr>
      <w:r w:rsidDel="00000000" w:rsidR="00000000" w:rsidRPr="00000000">
        <w:rPr>
          <w:rtl w:val="0"/>
        </w:rPr>
        <w:t xml:space="preserve">For the purposes of the explanation</w:t>
      </w:r>
      <w:r w:rsidDel="00000000" w:rsidR="00000000" w:rsidRPr="00000000">
        <w:rPr>
          <w:rtl w:val="0"/>
        </w:rPr>
        <w:t xml:space="preserve">,</w:t>
      </w:r>
      <w:r w:rsidDel="00000000" w:rsidR="00000000" w:rsidRPr="00000000">
        <w:rPr>
          <w:rtl w:val="0"/>
        </w:rPr>
        <w:t xml:space="preserve"> lets propose a hypothetical </w:t>
      </w:r>
      <w:r w:rsidDel="00000000" w:rsidR="00000000" w:rsidRPr="00000000">
        <w:rPr>
          <w:rtl w:val="0"/>
        </w:rPr>
        <w:t xml:space="preserve">Prompt</w:t>
      </w:r>
      <w:r w:rsidDel="00000000" w:rsidR="00000000" w:rsidRPr="00000000">
        <w:rPr>
          <w:rtl w:val="0"/>
        </w:rPr>
        <w:t xml:space="preserve"> WebComponent. It will have a title, editable content, and accept / cancel button as shown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3767138" cy="1515307"/>
            <wp:effectExtent b="0" l="0" r="0" t="0"/>
            <wp:docPr id="1" name="image01.png"/>
            <a:graphic>
              <a:graphicData uri="http://schemas.openxmlformats.org/drawingml/2006/picture">
                <pic:pic>
                  <pic:nvPicPr>
                    <pic:cNvPr id="0" name="image01.png"/>
                    <pic:cNvPicPr preferRelativeResize="0"/>
                  </pic:nvPicPr>
                  <pic:blipFill>
                    <a:blip r:embed="rId19"/>
                    <a:srcRect b="0" l="0" r="0" t="0"/>
                    <a:stretch>
                      <a:fillRect/>
                    </a:stretch>
                  </pic:blipFill>
                  <pic:spPr>
                    <a:xfrm>
                      <a:off x="0" y="0"/>
                      <a:ext cx="3767138" cy="15153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chosen this example because it is a single example which we can use to demonstrate the different kinds of APIs which component may use to render itself.</w:t>
      </w:r>
    </w:p>
    <w:p w:rsidR="00000000" w:rsidDel="00000000" w:rsidP="00000000" w:rsidRDefault="00000000" w:rsidRPr="00000000">
      <w:pPr>
        <w:contextualSpacing w:val="0"/>
      </w:pPr>
      <w:r w:rsidDel="00000000" w:rsidR="00000000" w:rsidRPr="00000000">
        <w:rPr>
          <w:rtl w:val="0"/>
        </w:rPr>
        <w:t xml:space="preserve">The Prompt API is:</w:t>
      </w:r>
    </w:p>
    <w:p w:rsidR="00000000" w:rsidDel="00000000" w:rsidP="00000000" w:rsidRDefault="00000000" w:rsidRPr="00000000">
      <w:pPr>
        <w:numPr>
          <w:ilvl w:val="0"/>
          <w:numId w:val="6"/>
        </w:numPr>
        <w:ind w:left="720" w:hanging="360"/>
        <w:contextualSpacing w:val="1"/>
        <w:rPr>
          <w:u w:val="none"/>
        </w:rPr>
      </w:pPr>
      <w:commentRangeStart w:id="2"/>
      <w:commentRangeStart w:id="3"/>
      <w:r w:rsidDel="00000000" w:rsidR="00000000" w:rsidRPr="00000000">
        <w:rPr>
          <w:rtl w:val="0"/>
        </w:rPr>
        <w:t xml:space="preserve">Element properties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r w:rsidDel="00000000" w:rsidR="00000000" w:rsidRPr="00000000">
        <w:rPr>
          <w:rFonts w:ascii="Courier New" w:cs="Courier New" w:eastAsia="Courier New" w:hAnsi="Courier New"/>
          <w:rtl w:val="0"/>
        </w:rPr>
        <w:t xml:space="preserve">title</w:t>
      </w:r>
      <w:r w:rsidDel="00000000" w:rsidR="00000000" w:rsidRPr="00000000">
        <w:rPr>
          <w:rtl w:val="0"/>
        </w:rPr>
        <w:t xml:space="preserve">: Dialog title text.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Fonts w:ascii="Courier New" w:cs="Courier New" w:eastAsia="Courier New" w:hAnsi="Courier New"/>
          <w:rtl w:val="0"/>
        </w:rPr>
        <w:t xml:space="preserve">content</w:t>
      </w:r>
      <w:r w:rsidDel="00000000" w:rsidR="00000000" w:rsidRPr="00000000">
        <w:rPr>
          <w:rtl w:val="0"/>
        </w:rPr>
        <w:t xml:space="preserve">: This property changes when the user edits the title. The component also fires </w:t>
      </w:r>
      <w:r w:rsidDel="00000000" w:rsidR="00000000" w:rsidRPr="00000000">
        <w:rPr>
          <w:rFonts w:ascii="Courier New" w:cs="Courier New" w:eastAsia="Courier New" w:hAnsi="Courier New"/>
          <w:rtl w:val="0"/>
        </w:rPr>
        <w:t xml:space="preserve">edited</w:t>
      </w:r>
      <w:r w:rsidDel="00000000" w:rsidR="00000000" w:rsidRPr="00000000">
        <w:rPr>
          <w:rtl w:val="0"/>
        </w:rPr>
        <w:t xml:space="preserve"> event to notify that the content has changed.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Fonts w:ascii="Courier New" w:cs="Courier New" w:eastAsia="Courier New" w:hAnsi="Courier New"/>
          <w:rtl w:val="0"/>
        </w:rPr>
        <w:t xml:space="preserve">visible</w:t>
      </w:r>
      <w:r w:rsidDel="00000000" w:rsidR="00000000" w:rsidRPr="00000000">
        <w:rPr>
          <w:rtl w:val="0"/>
        </w:rPr>
        <w:t xml:space="preserve">: True if the dialog is currently visible. Changes to visible are accompanied by </w:t>
      </w:r>
      <w:r w:rsidDel="00000000" w:rsidR="00000000" w:rsidRPr="00000000">
        <w:rPr>
          <w:rFonts w:ascii="Courier New" w:cs="Courier New" w:eastAsia="Courier New" w:hAnsi="Courier New"/>
          <w:rtl w:val="0"/>
        </w:rPr>
        <w:t xml:space="preserve">open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closed</w:t>
      </w:r>
      <w:r w:rsidDel="00000000" w:rsidR="00000000" w:rsidRPr="00000000">
        <w:rPr>
          <w:rtl w:val="0"/>
        </w:rPr>
        <w:t xml:space="preserve"> event.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Element methods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Fonts w:ascii="Courier New" w:cs="Courier New" w:eastAsia="Courier New" w:hAnsi="Courier New"/>
          <w:rtl w:val="0"/>
        </w:rPr>
        <w:t xml:space="preserve">open()</w:t>
      </w:r>
      <w:r w:rsidDel="00000000" w:rsidR="00000000" w:rsidRPr="00000000">
        <w:rPr>
          <w:rtl w:val="0"/>
        </w:rPr>
        <w:t xml:space="preserve">: opens the dialog.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Fonts w:ascii="Courier New" w:cs="Courier New" w:eastAsia="Courier New" w:hAnsi="Courier New"/>
          <w:rtl w:val="0"/>
        </w:rPr>
        <w:t xml:space="preserve">close()</w:t>
      </w:r>
      <w:r w:rsidDel="00000000" w:rsidR="00000000" w:rsidRPr="00000000">
        <w:rPr>
          <w:rtl w:val="0"/>
        </w:rPr>
        <w:t xml:space="preserve">: closes the dialog.</w:t>
      </w:r>
    </w:p>
    <w:p w:rsidR="00000000" w:rsidDel="00000000" w:rsidP="00000000" w:rsidRDefault="00000000" w:rsidRPr="00000000">
      <w:pPr>
        <w:numPr>
          <w:ilvl w:val="0"/>
          <w:numId w:val="6"/>
        </w:numPr>
        <w:ind w:left="720" w:hanging="360"/>
        <w:contextualSpacing w:val="1"/>
        <w:rPr>
          <w:u w:val="none"/>
        </w:rPr>
      </w:pPr>
      <w:commentRangeStart w:id="4"/>
      <w:commentRangeStart w:id="5"/>
      <w:r w:rsidDel="00000000" w:rsidR="00000000" w:rsidRPr="00000000">
        <w:rPr>
          <w:rtl w:val="0"/>
        </w:rPr>
        <w:t xml:space="preserve">DOM Attributes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r w:rsidDel="00000000" w:rsidR="00000000" w:rsidRPr="00000000">
        <w:rPr>
          <w:rFonts w:ascii="Courier New" w:cs="Courier New" w:eastAsia="Courier New" w:hAnsi="Courier New"/>
          <w:rtl w:val="0"/>
        </w:rPr>
        <w:t xml:space="preserve">accept-text</w:t>
      </w:r>
      <w:r w:rsidDel="00000000" w:rsidR="00000000" w:rsidRPr="00000000">
        <w:rPr>
          <w:rtl w:val="0"/>
        </w:rPr>
        <w:t xml:space="preserve">: text to show on accept button.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Fonts w:ascii="Courier New" w:cs="Courier New" w:eastAsia="Courier New" w:hAnsi="Courier New"/>
          <w:rtl w:val="0"/>
        </w:rPr>
        <w:t xml:space="preserve">cancel-text</w:t>
      </w:r>
      <w:r w:rsidDel="00000000" w:rsidR="00000000" w:rsidRPr="00000000">
        <w:rPr>
          <w:rtl w:val="0"/>
        </w:rPr>
        <w:t xml:space="preserve">: text to show on cancel button.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DOM Events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Fonts w:ascii="Courier New" w:cs="Courier New" w:eastAsia="Courier New" w:hAnsi="Courier New"/>
          <w:rtl w:val="0"/>
        </w:rPr>
        <w:t xml:space="preserve">accepted</w:t>
      </w:r>
      <w:r w:rsidDel="00000000" w:rsidR="00000000" w:rsidRPr="00000000">
        <w:rPr>
          <w:rtl w:val="0"/>
        </w:rPr>
        <w:t xml:space="preserve">: fired when accept button is clicked.</w:t>
      </w:r>
    </w:p>
    <w:p w:rsidR="00000000" w:rsidDel="00000000" w:rsidP="00000000" w:rsidRDefault="00000000" w:rsidRPr="00000000">
      <w:pPr>
        <w:numPr>
          <w:ilvl w:val="1"/>
          <w:numId w:val="6"/>
        </w:numPr>
        <w:ind w:left="1440" w:hanging="360"/>
        <w:contextualSpacing w:val="1"/>
        <w:rPr/>
      </w:pPr>
      <w:r w:rsidDel="00000000" w:rsidR="00000000" w:rsidRPr="00000000">
        <w:rPr>
          <w:rFonts w:ascii="Courier New" w:cs="Courier New" w:eastAsia="Courier New" w:hAnsi="Courier New"/>
          <w:rtl w:val="0"/>
        </w:rPr>
        <w:t xml:space="preserve">canceled</w:t>
      </w:r>
      <w:r w:rsidDel="00000000" w:rsidR="00000000" w:rsidRPr="00000000">
        <w:rPr>
          <w:rtl w:val="0"/>
        </w:rPr>
        <w:t xml:space="preserve">: fired when cancel button is clicked.</w:t>
      </w:r>
    </w:p>
    <w:p w:rsidR="00000000" w:rsidDel="00000000" w:rsidP="00000000" w:rsidRDefault="00000000" w:rsidRPr="00000000">
      <w:pPr>
        <w:numPr>
          <w:ilvl w:val="1"/>
          <w:numId w:val="6"/>
        </w:numPr>
        <w:ind w:left="1440" w:hanging="360"/>
        <w:contextualSpacing w:val="1"/>
        <w:rPr/>
      </w:pPr>
      <w:r w:rsidDel="00000000" w:rsidR="00000000" w:rsidRPr="00000000">
        <w:rPr>
          <w:rFonts w:ascii="Courier New" w:cs="Courier New" w:eastAsia="Courier New" w:hAnsi="Courier New"/>
          <w:rtl w:val="0"/>
        </w:rPr>
        <w:t xml:space="preserve">open</w:t>
      </w:r>
      <w:r w:rsidDel="00000000" w:rsidR="00000000" w:rsidRPr="00000000">
        <w:rPr>
          <w:rtl w:val="0"/>
        </w:rPr>
        <w:t xml:space="preserve">: fired when dialog box opens.</w:t>
      </w:r>
    </w:p>
    <w:p w:rsidR="00000000" w:rsidDel="00000000" w:rsidP="00000000" w:rsidRDefault="00000000" w:rsidRPr="00000000">
      <w:pPr>
        <w:numPr>
          <w:ilvl w:val="1"/>
          <w:numId w:val="6"/>
        </w:numPr>
        <w:ind w:left="1440" w:hanging="360"/>
        <w:contextualSpacing w:val="1"/>
        <w:rPr/>
      </w:pPr>
      <w:r w:rsidDel="00000000" w:rsidR="00000000" w:rsidRPr="00000000">
        <w:rPr>
          <w:rFonts w:ascii="Courier New" w:cs="Courier New" w:eastAsia="Courier New" w:hAnsi="Courier New"/>
          <w:rtl w:val="0"/>
        </w:rPr>
        <w:t xml:space="preserve">close</w:t>
      </w:r>
      <w:r w:rsidDel="00000000" w:rsidR="00000000" w:rsidRPr="00000000">
        <w:rPr>
          <w:rtl w:val="0"/>
        </w:rPr>
        <w:t xml:space="preserve">: fired when dialog box closes.</w:t>
      </w:r>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r w:rsidDel="00000000" w:rsidR="00000000" w:rsidRPr="00000000">
        <w:rPr>
          <w:rFonts w:ascii="Courier New" w:cs="Courier New" w:eastAsia="Courier New" w:hAnsi="Courier New"/>
          <w:rtl w:val="0"/>
        </w:rPr>
        <w:t xml:space="preserve">edited</w:t>
      </w:r>
      <w:r w:rsidDel="00000000" w:rsidR="00000000" w:rsidRPr="00000000">
        <w:rPr>
          <w:rtl w:val="0"/>
        </w:rPr>
        <w:t xml:space="preserve">: fired when user edits the title of the dialog box.</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EXAMPLE OF WHAT PROMPT COMPONENT MAY LOOK LIKE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var Prompt = Object.create(HTMLElement.prototype,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 define a property</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title: { get: function() {...}, set: function(value)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content: { get: function() {...}, set: function(value)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visible: { get: function() {...}, set: function(value)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 define attribute notifications</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attributeChangedCallback(name, old, new)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 define methods</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open: function() { ...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close: function() { ...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document.registerElement('x-prompt', { prototype: Prompt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9rictdqq1vn6" w:id="11"/>
      <w:bookmarkEnd w:id="11"/>
      <w:r w:rsidDel="00000000" w:rsidR="00000000" w:rsidRPr="00000000">
        <w:rPr>
          <w:rtl w:val="0"/>
        </w:rPr>
        <w:t xml:space="preserve">Instantiating Web Components</w:t>
      </w:r>
    </w:p>
    <w:p w:rsidR="00000000" w:rsidDel="00000000" w:rsidP="00000000" w:rsidRDefault="00000000" w:rsidRPr="00000000">
      <w:pPr>
        <w:contextualSpacing w:val="0"/>
      </w:pPr>
      <w:r w:rsidDel="00000000" w:rsidR="00000000" w:rsidRPr="00000000">
        <w:rPr>
          <w:rtl w:val="0"/>
        </w:rPr>
        <w:t xml:space="preserve">Once WebComponent is registered as a custom element using </w:t>
      </w:r>
      <w:r w:rsidDel="00000000" w:rsidR="00000000" w:rsidRPr="00000000">
        <w:rPr>
          <w:rFonts w:ascii="Courier New" w:cs="Courier New" w:eastAsia="Courier New" w:hAnsi="Courier New"/>
          <w:rtl w:val="0"/>
        </w:rPr>
        <w:t xml:space="preserve">document.registerElement()</w:t>
      </w:r>
      <w:r w:rsidDel="00000000" w:rsidR="00000000" w:rsidRPr="00000000">
        <w:rPr>
          <w:rtl w:val="0"/>
        </w:rPr>
        <w:t xml:space="preserve"> it gets instantiated every time a DOM Element with that name is created. </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&lt;div ng-repeat="item in items"&gt;</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&lt;x-prompt&gt;&lt;/x-prompt&gt;</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&lt;/div&gt;</w:t>
            </w:r>
          </w:p>
        </w:tc>
      </w:tr>
    </w:tbl>
    <w:p w:rsidR="00000000" w:rsidDel="00000000" w:rsidP="00000000" w:rsidRDefault="00000000" w:rsidRPr="00000000">
      <w:pPr>
        <w:contextualSpacing w:val="0"/>
      </w:pPr>
      <w:r w:rsidDel="00000000" w:rsidR="00000000" w:rsidRPr="00000000">
        <w:rPr>
          <w:rtl w:val="0"/>
        </w:rPr>
        <w:t xml:space="preserve">There is </w:t>
      </w:r>
      <w:commentRangeStart w:id="6"/>
      <w:commentRangeStart w:id="7"/>
      <w:commentRangeStart w:id="8"/>
      <w:commentRangeStart w:id="9"/>
      <w:r w:rsidDel="00000000" w:rsidR="00000000" w:rsidRPr="00000000">
        <w:rPr>
          <w:rtl w:val="0"/>
        </w:rPr>
        <w:t xml:space="preserve">nothing additional </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which needs to be done by Angular to support custom elements.</w:t>
      </w:r>
      <w:r w:rsidDel="00000000" w:rsidR="00000000" w:rsidRPr="00000000">
        <w:rPr>
          <w:rtl w:val="0"/>
        </w:rPr>
        <w:t xml:space="preserve"> As angular inserts and removes the DOM nodes which contain </w:t>
      </w:r>
      <w:r w:rsidDel="00000000" w:rsidR="00000000" w:rsidRPr="00000000">
        <w:rPr>
          <w:rFonts w:ascii="Courier New" w:cs="Courier New" w:eastAsia="Courier New" w:hAnsi="Courier New"/>
          <w:rtl w:val="0"/>
        </w:rPr>
        <w:t xml:space="preserve">&lt;x-prompt&gt;</w:t>
      </w:r>
      <w:r w:rsidDel="00000000" w:rsidR="00000000" w:rsidRPr="00000000">
        <w:rPr>
          <w:rtl w:val="0"/>
        </w:rPr>
        <w:t xml:space="preserve"> the browser automatically instantiates the corresponding custom element type as well as notifies the instance of destruction.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pj6lk5wjz41a" w:id="12"/>
      <w:bookmarkEnd w:id="12"/>
      <w:r w:rsidDel="00000000" w:rsidR="00000000" w:rsidRPr="00000000">
        <w:rPr>
          <w:rtl w:val="0"/>
        </w:rPr>
        <w:t xml:space="preserve">Listening to events</w:t>
      </w:r>
    </w:p>
    <w:p w:rsidR="00000000" w:rsidDel="00000000" w:rsidP="00000000" w:rsidRDefault="00000000" w:rsidRPr="00000000">
      <w:pPr>
        <w:contextualSpacing w:val="0"/>
      </w:pPr>
      <w:r w:rsidDel="00000000" w:rsidR="00000000" w:rsidRPr="00000000">
        <w:rPr>
          <w:rtl w:val="0"/>
        </w:rPr>
        <w:t xml:space="preserve">A custom element may fire a custom event such as a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event as in this example. Angular needs to be able to listen to this events and perform behavior. The old Angular only supports a known set of events through predefined directives </w:t>
      </w:r>
      <w:r w:rsidDel="00000000" w:rsidR="00000000" w:rsidRPr="00000000">
        <w:rPr>
          <w:rtl w:val="0"/>
        </w:rPr>
        <w:t xml:space="preserve">such as </w:t>
      </w:r>
      <w:r w:rsidDel="00000000" w:rsidR="00000000" w:rsidRPr="00000000">
        <w:rPr>
          <w:rFonts w:ascii="Courier New" w:cs="Courier New" w:eastAsia="Courier New" w:hAnsi="Courier New"/>
          <w:rtl w:val="0"/>
        </w:rPr>
        <w:t xml:space="preserve">ng-click</w:t>
      </w:r>
      <w:r w:rsidDel="00000000" w:rsidR="00000000" w:rsidRPr="00000000">
        <w:rPr>
          <w:rtl w:val="0"/>
        </w:rPr>
        <w:t xml:space="preserve">. A new event fired by custom element such as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would require a new directive, and </w:t>
      </w:r>
      <w:commentRangeStart w:id="10"/>
      <w:commentRangeStart w:id="11"/>
      <w:commentRangeStart w:id="12"/>
      <w:r w:rsidDel="00000000" w:rsidR="00000000" w:rsidRPr="00000000">
        <w:rPr>
          <w:rtl w:val="0"/>
        </w:rPr>
        <w:t xml:space="preserve">creating new directive for each event would very quickly become cumbersome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For this reason in Angular v2.0 we are </w:t>
      </w:r>
      <w:hyperlink r:id="rId20">
        <w:r w:rsidDel="00000000" w:rsidR="00000000" w:rsidRPr="00000000">
          <w:rPr>
            <w:color w:val="1155cc"/>
            <w:u w:val="single"/>
            <w:rtl w:val="0"/>
          </w:rPr>
          <w:t xml:space="preserve">proposing</w:t>
        </w:r>
      </w:hyperlink>
      <w:r w:rsidDel="00000000" w:rsidR="00000000" w:rsidRPr="00000000">
        <w:rPr>
          <w:rtl w:val="0"/>
        </w:rPr>
        <w:t xml:space="preserve"> a general </w:t>
      </w:r>
      <w:commentRangeStart w:id="13"/>
      <w:r w:rsidDel="00000000" w:rsidR="00000000" w:rsidRPr="00000000">
        <w:rPr>
          <w:rFonts w:ascii="Courier New" w:cs="Courier New" w:eastAsia="Courier New" w:hAnsi="Courier New"/>
          <w:rtl w:val="0"/>
        </w:rPr>
        <w:t xml:space="preserve">on-*</w:t>
      </w:r>
      <w:commentRangeEnd w:id="13"/>
      <w:r w:rsidDel="00000000" w:rsidR="00000000" w:rsidRPr="00000000">
        <w:commentReference w:id="13"/>
      </w:r>
      <w:r w:rsidDel="00000000" w:rsidR="00000000" w:rsidRPr="00000000">
        <w:rPr>
          <w:rtl w:val="0"/>
        </w:rPr>
        <w:t xml:space="preserve"> </w:t>
      </w:r>
      <w:commentRangeStart w:id="14"/>
      <w:r w:rsidDel="00000000" w:rsidR="00000000" w:rsidRPr="00000000">
        <w:rPr>
          <w:rtl w:val="0"/>
        </w:rPr>
        <w:t xml:space="preserve">event syntax so that any event can be listened to. </w:t>
      </w:r>
      <w:commentRangeEnd w:id="14"/>
      <w:r w:rsidDel="00000000" w:rsidR="00000000" w:rsidRPr="00000000">
        <w:commentReference w:id="14"/>
      </w: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&lt;x-prompt on-close="doSomething()"&gt;</w:t>
            </w:r>
          </w:p>
        </w:tc>
      </w:tr>
    </w:tbl>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avq70flsmdof" w:id="13"/>
      <w:bookmarkEnd w:id="13"/>
      <w:r w:rsidDel="00000000" w:rsidR="00000000" w:rsidRPr="00000000">
        <w:rPr>
          <w:rtl w:val="0"/>
        </w:rPr>
        <w:t xml:space="preserve">Binding from expression to Attributes/Properties</w:t>
      </w:r>
    </w:p>
    <w:p w:rsidR="00000000" w:rsidDel="00000000" w:rsidP="00000000" w:rsidRDefault="00000000" w:rsidRPr="00000000">
      <w:pPr>
        <w:contextualSpacing w:val="0"/>
      </w:pPr>
      <w:r w:rsidDel="00000000" w:rsidR="00000000" w:rsidRPr="00000000">
        <w:rPr>
          <w:rtl w:val="0"/>
        </w:rPr>
        <w:t xml:space="preserve">Angular's data binding is a way to automatically update destination when the corresponding source expression changes. Data-binding is at the source of Angular. These questions need to be considered when performing data binding.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Angular needs to know if the changed value should be written into DOM attribute or element property. Here Angular can use a heuristic in combination with specific overrides to correctly cho</w:t>
      </w:r>
      <w:ins w:author="Stijn Coolen" w:id="0" w:date="2015-02-09T07:51:28Z">
        <w:del w:author="Ratheesh Zachariah" w:id="1" w:date="2015-06-18T14:43:23Z">
          <w:r w:rsidDel="00000000" w:rsidR="00000000" w:rsidRPr="00000000">
            <w:rPr>
              <w:rtl w:val="0"/>
            </w:rPr>
            <w:delText xml:space="preserve">o</w:delText>
          </w:r>
        </w:del>
      </w:ins>
      <w:r w:rsidDel="00000000" w:rsidR="00000000" w:rsidRPr="00000000">
        <w:rPr>
          <w:rtl w:val="0"/>
        </w:rPr>
        <w:t xml:space="preserve">se.  </w:t>
      </w:r>
    </w:p>
    <w:tbl>
      <w:tblPr>
        <w:tblStyle w:val="Table8"/>
        <w:bidi w:val="0"/>
        <w:tblW w:w="817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75"/>
        <w:tblGridChange w:id="0">
          <w:tblGrid>
            <w:gridCol w:w="817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function updateValue(element, name, value)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 lookup behavior from registry</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var useProperty = checkOverrides(element, name);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if (useProperty == null)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 use heuristic</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useProperty = name in element;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if (useProperty)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element[name] = value;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element.setAttribute(name, value);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Angular needs to know if a string </w:t>
      </w:r>
      <w:r w:rsidDel="00000000" w:rsidR="00000000" w:rsidRPr="00000000">
        <w:rPr>
          <w:rFonts w:ascii="Courier New" w:cs="Courier New" w:eastAsia="Courier New" w:hAnsi="Courier New"/>
          <w:rtl w:val="0"/>
        </w:rPr>
        <w:t xml:space="preserve">foo</w:t>
      </w:r>
      <w:r w:rsidDel="00000000" w:rsidR="00000000" w:rsidRPr="00000000">
        <w:rPr>
          <w:rtl w:val="0"/>
        </w:rPr>
        <w:t xml:space="preserve"> should be interpreted as literal </w:t>
      </w:r>
      <w:r w:rsidDel="00000000" w:rsidR="00000000" w:rsidRPr="00000000">
        <w:rPr>
          <w:rFonts w:ascii="Courier New" w:cs="Courier New" w:eastAsia="Courier New" w:hAnsi="Courier New"/>
          <w:rtl w:val="0"/>
        </w:rPr>
        <w:t xml:space="preserve">foo</w:t>
      </w:r>
      <w:r w:rsidDel="00000000" w:rsidR="00000000" w:rsidRPr="00000000">
        <w:rPr>
          <w:rtl w:val="0"/>
        </w:rPr>
        <w:t xml:space="preserve"> or as expression which is dereferencing </w:t>
      </w:r>
      <w:r w:rsidDel="00000000" w:rsidR="00000000" w:rsidRPr="00000000">
        <w:rPr>
          <w:rFonts w:ascii="Courier New" w:cs="Courier New" w:eastAsia="Courier New" w:hAnsi="Courier New"/>
          <w:rtl w:val="0"/>
        </w:rPr>
        <w:t xml:space="preserve">foo</w:t>
      </w:r>
      <w:r w:rsidDel="00000000" w:rsidR="00000000" w:rsidRPr="00000000">
        <w:rPr>
          <w:rtl w:val="0"/>
        </w:rPr>
        <w:t xml:space="preserve">. It also needs to know if the binding is bi or uni directional.</w:t>
      </w:r>
    </w:p>
    <w:tbl>
      <w:tblPr>
        <w:tblStyle w:val="Table9"/>
        <w:bidi w:val="0"/>
        <w:tblW w:w="81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rFonts w:ascii="Arial" w:cs="Arial" w:eastAsia="Arial" w:hAnsi="Arial"/>
              </w:rPr>
            </w:pPr>
            <w:r w:rsidDel="00000000" w:rsidR="00000000" w:rsidRPr="00000000">
              <w:rPr>
                <w:rFonts w:ascii="Courier New" w:cs="Courier New" w:eastAsia="Courier New" w:hAnsi="Courier New"/>
                <w:rtl w:val="0"/>
              </w:rPr>
              <w:t xml:space="preserve">&lt;x-pane accept-text="I {{name}} accept" </w:t>
            </w:r>
          </w:p>
          <w:p w:rsidR="00000000" w:rsidDel="00000000" w:rsidP="00000000" w:rsidRDefault="00000000" w:rsidRPr="00000000">
            <w:pPr>
              <w:spacing w:after="0" w:before="0" w:line="240" w:lineRule="auto"/>
              <w:contextualSpacing w:val="0"/>
              <w:rPr>
                <w:rFonts w:ascii="Arial" w:cs="Arial" w:eastAsia="Arial" w:hAnsi="Arial"/>
              </w:rPr>
            </w:pPr>
            <w:r w:rsidDel="00000000" w:rsidR="00000000" w:rsidRPr="00000000">
              <w:rPr>
                <w:rFonts w:ascii="Courier New" w:cs="Courier New" w:eastAsia="Courier New" w:hAnsi="Courier New"/>
                <w:rtl w:val="0"/>
              </w:rPr>
              <w:t xml:space="preserve">        cancel-text="Cancel" </w:t>
            </w:r>
          </w:p>
          <w:p w:rsidR="00000000" w:rsidDel="00000000" w:rsidP="00000000" w:rsidRDefault="00000000" w:rsidRPr="00000000">
            <w:pPr>
              <w:spacing w:after="0" w:before="0" w:line="240" w:lineRule="auto"/>
              <w:contextualSpacing w:val="0"/>
              <w:rPr>
                <w:rFonts w:ascii="Arial" w:cs="Arial" w:eastAsia="Arial" w:hAnsi="Arial"/>
              </w:rPr>
            </w:pPr>
            <w:r w:rsidDel="00000000" w:rsidR="00000000" w:rsidRPr="00000000">
              <w:rPr>
                <w:rFonts w:ascii="Courier New" w:cs="Courier New" w:eastAsia="Courier New" w:hAnsi="Courier New"/>
                <w:rtl w:val="0"/>
              </w:rPr>
              <w:t xml:space="preserve">        bind-title="contract.name"&gt;</w:t>
            </w:r>
          </w:p>
        </w:tc>
      </w:tr>
    </w:tbl>
    <w:p w:rsidR="00000000" w:rsidDel="00000000" w:rsidP="00000000" w:rsidRDefault="00000000" w:rsidRPr="00000000">
      <w:pPr>
        <w:numPr>
          <w:ilvl w:val="0"/>
          <w:numId w:val="7"/>
        </w:numPr>
        <w:ind w:left="1440" w:hanging="360"/>
        <w:contextualSpacing w:val="1"/>
        <w:rPr>
          <w:u w:val="none"/>
        </w:rPr>
      </w:pPr>
      <w:r w:rsidDel="00000000" w:rsidR="00000000" w:rsidRPr="00000000">
        <w:rPr>
          <w:rFonts w:ascii="Courier New" w:cs="Courier New" w:eastAsia="Courier New" w:hAnsi="Courier New"/>
          <w:rtl w:val="0"/>
        </w:rPr>
        <w:t xml:space="preserve">cancel-text="Cancel"</w:t>
      </w:r>
      <w:r w:rsidDel="00000000" w:rsidR="00000000" w:rsidRPr="00000000">
        <w:rPr>
          <w:rtl w:val="0"/>
        </w:rPr>
        <w:t xml:space="preserve">: </w:t>
        <w:br w:type="textWrapping"/>
        <w:t xml:space="preserve">This is the simplest kind of binding. It simply sets string literal </w:t>
      </w:r>
      <w:r w:rsidDel="00000000" w:rsidR="00000000" w:rsidRPr="00000000">
        <w:rPr>
          <w:rFonts w:ascii="Courier New" w:cs="Courier New" w:eastAsia="Courier New" w:hAnsi="Courier New"/>
          <w:rtl w:val="0"/>
        </w:rPr>
        <w:t xml:space="preserve">Cancel</w:t>
      </w:r>
      <w:r w:rsidDel="00000000" w:rsidR="00000000" w:rsidRPr="00000000">
        <w:rPr>
          <w:rtl w:val="0"/>
        </w:rPr>
        <w:t xml:space="preserve"> to DOM attribute </w:t>
      </w:r>
      <w:ins w:author="Pascal Precht" w:id="2" w:date="2014-10-18T19:07:21Z">
        <w:r w:rsidDel="00000000" w:rsidR="00000000" w:rsidRPr="00000000">
          <w:rPr>
            <w:rtl w:val="0"/>
          </w:rPr>
          <w:t xml:space="preserve">cancel</w:t>
        </w:r>
      </w:ins>
      <w:del w:author="Pascal Precht" w:id="2" w:date="2014-10-18T19:07:21Z">
        <w:r w:rsidDel="00000000" w:rsidR="00000000" w:rsidRPr="00000000">
          <w:rPr>
            <w:rFonts w:ascii="Courier New" w:cs="Courier New" w:eastAsia="Courier New" w:hAnsi="Courier New"/>
            <w:rtl w:val="0"/>
          </w:rPr>
          <w:delText xml:space="preserve">accept</w:delText>
        </w:r>
      </w:del>
      <w:r w:rsidDel="00000000" w:rsidR="00000000" w:rsidRPr="00000000">
        <w:rPr>
          <w:rFonts w:ascii="Courier New" w:cs="Courier New" w:eastAsia="Courier New" w:hAnsi="Courier New"/>
          <w:rtl w:val="0"/>
        </w:rPr>
        <w:t xml:space="preserve">-text</w:t>
      </w:r>
      <w:r w:rsidDel="00000000" w:rsidR="00000000" w:rsidRPr="00000000">
        <w:rPr>
          <w:rtl w:val="0"/>
        </w:rPr>
        <w:t xml:space="preserve">. It is an attribute because no corresponding property is defined on element . </w:t>
        <w:br w:type="textWrapping"/>
      </w:r>
      <w:r w:rsidDel="00000000" w:rsidR="00000000" w:rsidRPr="00000000">
        <w:rPr>
          <w:rFonts w:ascii="Courier New" w:cs="Courier New" w:eastAsia="Courier New" w:hAnsi="Courier New"/>
          <w:rtl w:val="0"/>
        </w:rPr>
        <w:t xml:space="preserve">updateValue(element, 'cancel-text', 'Cancel');</w:t>
        <w:br w:type="textWrapping"/>
      </w:r>
    </w:p>
    <w:p w:rsidR="00000000" w:rsidDel="00000000" w:rsidP="00000000" w:rsidRDefault="00000000" w:rsidRPr="00000000">
      <w:pPr>
        <w:numPr>
          <w:ilvl w:val="0"/>
          <w:numId w:val="7"/>
        </w:numPr>
        <w:ind w:left="1440" w:hanging="360"/>
        <w:contextualSpacing w:val="1"/>
        <w:rPr>
          <w:u w:val="none"/>
        </w:rPr>
      </w:pPr>
      <w:commentRangeStart w:id="15"/>
      <w:r w:rsidDel="00000000" w:rsidR="00000000" w:rsidRPr="00000000">
        <w:rPr>
          <w:rFonts w:ascii="Courier New" w:cs="Courier New" w:eastAsia="Courier New" w:hAnsi="Courier New"/>
          <w:rtl w:val="0"/>
        </w:rPr>
        <w:t xml:space="preserve">accept-text="I {{name}} accept"</w:t>
      </w:r>
      <w:commentRangeEnd w:id="15"/>
      <w:r w:rsidDel="00000000" w:rsidR="00000000" w:rsidRPr="00000000">
        <w:commentReference w:id="15"/>
      </w:r>
      <w:r w:rsidDel="00000000" w:rsidR="00000000" w:rsidRPr="00000000">
        <w:rPr>
          <w:rtl w:val="0"/>
        </w:rPr>
        <w:t xml:space="preserve">: </w:t>
        <w:br w:type="textWrapping"/>
        <w:t xml:space="preserve">This is a string interpolating form of the binding which always produces a string. The resulting string will be written to DOM attribute </w:t>
      </w:r>
      <w:r w:rsidDel="00000000" w:rsidR="00000000" w:rsidRPr="00000000">
        <w:rPr>
          <w:rFonts w:ascii="Courier New" w:cs="Courier New" w:eastAsia="Courier New" w:hAnsi="Courier New"/>
          <w:rtl w:val="0"/>
        </w:rPr>
        <w:t xml:space="preserve">accept-text</w:t>
      </w:r>
      <w:r w:rsidDel="00000000" w:rsidR="00000000" w:rsidRPr="00000000">
        <w:rPr>
          <w:rtl w:val="0"/>
        </w:rPr>
        <w:t xml:space="preserve">. It is attribute because no corresponding property is defined on element . </w:t>
        <w:br w:type="textWrapping"/>
      </w:r>
      <w:r w:rsidDel="00000000" w:rsidR="00000000" w:rsidRPr="00000000">
        <w:rPr>
          <w:rFonts w:ascii="Courier New" w:cs="Courier New" w:eastAsia="Courier New" w:hAnsi="Courier New"/>
          <w:rtl w:val="0"/>
        </w:rPr>
        <w:t xml:space="preserve">updateValue(element, </w:t>
      </w:r>
      <w:ins w:author="Stijn Coolen" w:id="3" w:date="2015-02-09T08:04:39Z">
        <w:r w:rsidDel="00000000" w:rsidR="00000000" w:rsidRPr="00000000">
          <w:rPr>
            <w:rFonts w:ascii="Courier New" w:cs="Courier New" w:eastAsia="Courier New" w:hAnsi="Courier New"/>
            <w:rtl w:val="0"/>
          </w:rPr>
          <w:t xml:space="preserve">'accept-text', </w:t>
        </w:r>
      </w:ins>
      <w:r w:rsidDel="00000000" w:rsidR="00000000" w:rsidRPr="00000000">
        <w:rPr>
          <w:rFonts w:ascii="Courier New" w:cs="Courier New" w:eastAsia="Courier New" w:hAnsi="Courier New"/>
          <w:rtl w:val="0"/>
        </w:rPr>
        <w:t xml:space="preserve">'I ' + name + ' accept'</w:t>
      </w:r>
      <w:del w:author="Stijn Coolen" w:id="4" w:date="2015-02-09T08:02:41Z">
        <w:r w:rsidDel="00000000" w:rsidR="00000000" w:rsidRPr="00000000">
          <w:rPr>
            <w:rFonts w:ascii="Courier New" w:cs="Courier New" w:eastAsia="Courier New" w:hAnsi="Courier New"/>
            <w:rtl w:val="0"/>
          </w:rPr>
          <w:delText xml:space="preserve">, 'Cancel'</w:delText>
        </w:r>
      </w:del>
      <w:r w:rsidDel="00000000" w:rsidR="00000000" w:rsidRPr="00000000">
        <w:rPr>
          <w:rFonts w:ascii="Courier New" w:cs="Courier New" w:eastAsia="Courier New" w:hAnsi="Courier New"/>
          <w:rtl w:val="0"/>
        </w:rPr>
        <w:t xml:space="preserve">);</w:t>
        <w:br w:type="textWrapping"/>
      </w:r>
    </w:p>
    <w:p w:rsidR="00000000" w:rsidDel="00000000" w:rsidP="00000000" w:rsidRDefault="00000000" w:rsidRPr="00000000">
      <w:pPr>
        <w:numPr>
          <w:ilvl w:val="0"/>
          <w:numId w:val="7"/>
        </w:numPr>
        <w:ind w:left="144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bind-title="</w:t>
      </w:r>
      <w:commentRangeStart w:id="16"/>
      <w:commentRangeStart w:id="17"/>
      <w:commentRangeStart w:id="18"/>
      <w:commentRangeStart w:id="19"/>
      <w:r w:rsidDel="00000000" w:rsidR="00000000" w:rsidRPr="00000000">
        <w:rPr>
          <w:rFonts w:ascii="Courier New" w:cs="Courier New" w:eastAsia="Courier New" w:hAnsi="Courier New"/>
          <w:rtl w:val="0"/>
        </w:rPr>
        <w:t xml:space="preserve">contract</w:t>
      </w:r>
      <w:commentRangeEnd w:id="16"/>
      <w:r w:rsidDel="00000000" w:rsidR="00000000" w:rsidRPr="00000000">
        <w:commentReference w:id="16"/>
      </w:r>
      <w:r w:rsidDel="00000000" w:rsidR="00000000" w:rsidRPr="00000000">
        <w:rPr>
          <w:rFonts w:ascii="Courier New" w:cs="Courier New" w:eastAsia="Courier New" w:hAnsi="Courier New"/>
          <w:rtl w:val="0"/>
        </w:rPr>
        <w:t xml:space="preserve">.name</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Courier New" w:cs="Courier New" w:eastAsia="Courier New" w:hAnsi="Courier New"/>
          <w:rtl w:val="0"/>
        </w:rPr>
        <w:t xml:space="preserve">"</w:t>
      </w:r>
      <w:r w:rsidDel="00000000" w:rsidR="00000000" w:rsidRPr="00000000">
        <w:rPr>
          <w:rtl w:val="0"/>
        </w:rPr>
        <w:t xml:space="preserve">:</w:t>
        <w:br w:type="textWrapping"/>
        <w:t xml:space="preserve">This is a bidirectional binding between the expression </w:t>
      </w:r>
      <w:r w:rsidDel="00000000" w:rsidR="00000000" w:rsidRPr="00000000">
        <w:rPr>
          <w:rFonts w:ascii="Courier New" w:cs="Courier New" w:eastAsia="Courier New" w:hAnsi="Courier New"/>
          <w:rtl w:val="0"/>
        </w:rPr>
        <w:t xml:space="preserve">contract.name</w:t>
      </w:r>
      <w:r w:rsidDel="00000000" w:rsidR="00000000" w:rsidRPr="00000000">
        <w:rPr>
          <w:rtl w:val="0"/>
        </w:rPr>
        <w:t xml:space="preserve"> and element property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We know that it is an element property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because it is defined on element. Any changes in expression will update the property and any changes on property will update the expression. There are two caveats:</w:t>
      </w:r>
    </w:p>
    <w:p w:rsidR="00000000" w:rsidDel="00000000" w:rsidP="00000000" w:rsidRDefault="00000000" w:rsidRPr="00000000">
      <w:pPr>
        <w:numPr>
          <w:ilvl w:val="1"/>
          <w:numId w:val="7"/>
        </w:numPr>
        <w:ind w:left="2160" w:hanging="360"/>
        <w:contextualSpacing w:val="1"/>
        <w:rPr>
          <w:u w:val="none"/>
        </w:rPr>
      </w:pPr>
      <w:r w:rsidDel="00000000" w:rsidR="00000000" w:rsidRPr="00000000">
        <w:rPr>
          <w:rtl w:val="0"/>
        </w:rPr>
        <w:t xml:space="preserve">The expression must be assignable, otherwise this is unidirectional binding.</w:t>
      </w:r>
    </w:p>
    <w:p w:rsidR="00000000" w:rsidDel="00000000" w:rsidP="00000000" w:rsidRDefault="00000000" w:rsidRPr="00000000">
      <w:pPr>
        <w:numPr>
          <w:ilvl w:val="1"/>
          <w:numId w:val="7"/>
        </w:numPr>
        <w:ind w:left="2160" w:hanging="360"/>
        <w:contextualSpacing w:val="1"/>
        <w:rPr>
          <w:u w:val="none"/>
        </w:rPr>
      </w:pPr>
      <w:r w:rsidDel="00000000" w:rsidR="00000000" w:rsidRPr="00000000">
        <w:rPr>
          <w:rtl w:val="0"/>
        </w:rPr>
        <w:t xml:space="preserve">Angular needs to be able to detect</w:t>
      </w:r>
      <w:del w:author="Stijn Coolen" w:id="5" w:date="2015-02-09T08:07:27Z">
        <w:r w:rsidDel="00000000" w:rsidR="00000000" w:rsidRPr="00000000">
          <w:rPr>
            <w:rtl w:val="0"/>
          </w:rPr>
          <w:delText xml:space="preserve">ing</w:delText>
        </w:r>
      </w:del>
      <w:r w:rsidDel="00000000" w:rsidR="00000000" w:rsidRPr="00000000">
        <w:rPr>
          <w:rtl w:val="0"/>
        </w:rPr>
        <w:t xml:space="preserve"> changes on custom element properties / attributes. This is </w:t>
      </w:r>
      <w:hyperlink w:anchor="h.9j3j6zn0dmt7">
        <w:r w:rsidDel="00000000" w:rsidR="00000000" w:rsidRPr="00000000">
          <w:rPr>
            <w:color w:val="1155cc"/>
            <w:u w:val="single"/>
            <w:rtl w:val="0"/>
          </w:rPr>
          <w:t xml:space="preserve">discussed later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vbfj5r305yn6" w:id="14"/>
      <w:bookmarkEnd w:id="14"/>
      <w:r w:rsidDel="00000000" w:rsidR="00000000" w:rsidRPr="00000000">
        <w:rPr>
          <w:rtl w:val="0"/>
        </w:rPr>
        <w:t xml:space="preserve">Getting hold of </w:t>
      </w:r>
      <w:ins w:author="Ratheesh Zachariah" w:id="6" w:date="2015-06-18T14:43:34Z">
        <w:r w:rsidDel="00000000" w:rsidR="00000000" w:rsidRPr="00000000">
          <w:rPr>
            <w:rtl w:val="0"/>
          </w:rPr>
          <w:t xml:space="preserve">Web Components</w:t>
        </w:r>
      </w:ins>
      <w:del w:author="Ratheesh Zachariah" w:id="6" w:date="2015-06-18T14:43:34Z">
        <w:r w:rsidDel="00000000" w:rsidR="00000000" w:rsidRPr="00000000">
          <w:rPr>
            <w:rtl w:val="0"/>
          </w:rPr>
          <w:delText xml:space="preserve">WebComponents</w:delText>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Expressions in Angular are evaluated against a context which usually is the controller for view. There are times when the expression needs to be evaluated against a different element which may be a custom element.</w:t>
      </w:r>
    </w:p>
    <w:p w:rsidR="00000000" w:rsidDel="00000000" w:rsidP="00000000" w:rsidRDefault="00000000" w:rsidRPr="00000000">
      <w:pPr>
        <w:contextualSpacing w:val="0"/>
        <w:rPr/>
      </w:pPr>
      <w:r w:rsidDel="00000000" w:rsidR="00000000" w:rsidRPr="00000000">
        <w:rPr>
          <w:rtl w:val="0"/>
        </w:rPr>
        <w:t xml:space="preserve">Consider this example which allows the user to click </w:t>
      </w:r>
      <w:r w:rsidDel="00000000" w:rsidR="00000000" w:rsidRPr="00000000">
        <w:rPr>
          <w:rFonts w:ascii="Courier New" w:cs="Courier New" w:eastAsia="Courier New" w:hAnsi="Courier New"/>
          <w:rtl w:val="0"/>
        </w:rPr>
        <w:t xml:space="preserve">Greet</w:t>
      </w:r>
      <w:r w:rsidDel="00000000" w:rsidR="00000000" w:rsidRPr="00000000">
        <w:rPr>
          <w:rtl w:val="0"/>
        </w:rPr>
        <w:t xml:space="preserve"> button, that brings up a prompt which queries for user name. The prompt is prefilled with the </w:t>
      </w:r>
      <w:r w:rsidDel="00000000" w:rsidR="00000000" w:rsidRPr="00000000">
        <w:rPr>
          <w:rFonts w:ascii="Courier New" w:cs="Courier New" w:eastAsia="Courier New" w:hAnsi="Courier New"/>
          <w:rtl w:val="0"/>
        </w:rPr>
        <w:t xml:space="preserve">World</w:t>
      </w:r>
      <w:r w:rsidDel="00000000" w:rsidR="00000000" w:rsidRPr="00000000">
        <w:rPr>
          <w:rtl w:val="0"/>
        </w:rPr>
        <w:t xml:space="preserve"> as the name, but which user can change. Once the dialog is accepted </w:t>
      </w:r>
      <w:r w:rsidDel="00000000" w:rsidR="00000000" w:rsidRPr="00000000">
        <w:rPr>
          <w:rFonts w:ascii="Courier New" w:cs="Courier New" w:eastAsia="Courier New" w:hAnsi="Courier New"/>
          <w:rtl w:val="0"/>
        </w:rPr>
        <w:t xml:space="preserve">Hello </w:t>
      </w:r>
      <w:r w:rsidDel="00000000" w:rsidR="00000000" w:rsidRPr="00000000">
        <w:rPr>
          <w:rFonts w:ascii="Courier New" w:cs="Courier New" w:eastAsia="Courier New" w:hAnsi="Courier New"/>
          <w:i w:val="1"/>
          <w:rtl w:val="0"/>
        </w:rPr>
        <w:t xml:space="preserve">name</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alerted.</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class MyApp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constructor()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this.name = 'World';</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greet()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alert('Hello ' + this.name +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&lt;x-prompt </w:t>
            </w:r>
            <w:commentRangeStart w:id="20"/>
            <w:commentRangeStart w:id="21"/>
            <w:commentRangeStart w:id="22"/>
            <w:r w:rsidDel="00000000" w:rsidR="00000000" w:rsidRPr="00000000">
              <w:rPr>
                <w:rFonts w:ascii="Courier New" w:cs="Courier New" w:eastAsia="Courier New" w:hAnsi="Courier New"/>
                <w:rtl w:val="0"/>
              </w:rPr>
              <w:t xml:space="preserve">ng-id</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Courier New" w:cs="Courier New" w:eastAsia="Courier New" w:hAnsi="Courier New"/>
                <w:rtl w:val="0"/>
              </w:rPr>
              <w:t xml:space="preserve">="prompt"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title="Your name?"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bind-content="name"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on-accepted="greet()"&gt;&lt;/x-prompt&gt;</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&lt;button on-click="prompt.open()"&gt;Greet&lt;/button&gt;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&lt;/div&gt;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urier New" w:cs="Courier New" w:eastAsia="Courier New" w:hAnsi="Courier New"/>
          <w:rtl w:val="0"/>
        </w:rPr>
        <w:t xml:space="preserve">on-accepted="greet()"</w:t>
      </w:r>
      <w:r w:rsidDel="00000000" w:rsidR="00000000" w:rsidRPr="00000000">
        <w:rPr>
          <w:rtl w:val="0"/>
        </w:rPr>
        <w:t xml:space="preserve">:</w:t>
        <w:br w:type="textWrapping"/>
        <w:t xml:space="preserve">This sets up an </w:t>
      </w:r>
      <w:r w:rsidDel="00000000" w:rsidR="00000000" w:rsidRPr="00000000">
        <w:rPr>
          <w:rFonts w:ascii="Courier New" w:cs="Courier New" w:eastAsia="Courier New" w:hAnsi="Courier New"/>
          <w:rtl w:val="0"/>
        </w:rPr>
        <w:t xml:space="preserve">accept</w:t>
      </w:r>
      <w:r w:rsidDel="00000000" w:rsidR="00000000" w:rsidRPr="00000000">
        <w:rPr>
          <w:rtl w:val="0"/>
        </w:rPr>
        <w:t xml:space="preserve"> listener on the </w:t>
      </w:r>
      <w:r w:rsidDel="00000000" w:rsidR="00000000" w:rsidRPr="00000000">
        <w:rPr>
          <w:rFonts w:ascii="Courier New" w:cs="Courier New" w:eastAsia="Courier New" w:hAnsi="Courier New"/>
          <w:rtl w:val="0"/>
        </w:rPr>
        <w:t xml:space="preserve">x-prompt</w:t>
      </w:r>
      <w:r w:rsidDel="00000000" w:rsidR="00000000" w:rsidRPr="00000000">
        <w:rPr>
          <w:rtl w:val="0"/>
        </w:rPr>
        <w:t xml:space="preserve">. When the button is clicked it calls the </w:t>
      </w:r>
      <w:r w:rsidDel="00000000" w:rsidR="00000000" w:rsidRPr="00000000">
        <w:rPr>
          <w:rFonts w:ascii="Courier New" w:cs="Courier New" w:eastAsia="Courier New" w:hAnsi="Courier New"/>
          <w:rtl w:val="0"/>
        </w:rPr>
        <w:t xml:space="preserve">greet()</w:t>
      </w:r>
      <w:r w:rsidDel="00000000" w:rsidR="00000000" w:rsidRPr="00000000">
        <w:rPr>
          <w:rtl w:val="0"/>
        </w:rPr>
        <w:t xml:space="preserve"> on the controller. We know that the </w:t>
      </w:r>
      <w:r w:rsidDel="00000000" w:rsidR="00000000" w:rsidRPr="00000000">
        <w:rPr>
          <w:rFonts w:ascii="Courier New" w:cs="Courier New" w:eastAsia="Courier New" w:hAnsi="Courier New"/>
          <w:rtl w:val="0"/>
        </w:rPr>
        <w:t xml:space="preserve">greet()</w:t>
      </w:r>
      <w:r w:rsidDel="00000000" w:rsidR="00000000" w:rsidRPr="00000000">
        <w:rPr>
          <w:rtl w:val="0"/>
        </w:rPr>
        <w:t xml:space="preserve">is on the controller because the controller is the default execution context for the view.</w:t>
      </w:r>
      <w:r w:rsidDel="00000000" w:rsidR="00000000" w:rsidRPr="00000000">
        <w:rPr>
          <w:rtl w:val="0"/>
        </w:rPr>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urier New" w:cs="Courier New" w:eastAsia="Courier New" w:hAnsi="Courier New"/>
          <w:rtl w:val="0"/>
        </w:rPr>
        <w:t xml:space="preserve">on-click="prompt.open()"</w:t>
      </w:r>
      <w:r w:rsidDel="00000000" w:rsidR="00000000" w:rsidRPr="00000000">
        <w:rPr>
          <w:rtl w:val="0"/>
        </w:rPr>
        <w:t xml:space="preserve">:</w:t>
        <w:br w:type="textWrapping"/>
        <w:t xml:space="preserve">This sets up a </w:t>
      </w:r>
      <w:r w:rsidDel="00000000" w:rsidR="00000000" w:rsidRPr="00000000">
        <w:rPr>
          <w:rFonts w:ascii="Courier New" w:cs="Courier New" w:eastAsia="Courier New" w:hAnsi="Courier New"/>
          <w:rtl w:val="0"/>
        </w:rPr>
        <w:t xml:space="preserve">click</w:t>
      </w:r>
      <w:r w:rsidDel="00000000" w:rsidR="00000000" w:rsidRPr="00000000">
        <w:rPr>
          <w:rtl w:val="0"/>
        </w:rPr>
        <w:t xml:space="preserve"> listener on the button. However when what we need to do is to execute a method </w:t>
      </w:r>
      <w:r w:rsidDel="00000000" w:rsidR="00000000" w:rsidRPr="00000000">
        <w:rPr>
          <w:rFonts w:ascii="Courier New" w:cs="Courier New" w:eastAsia="Courier New" w:hAnsi="Courier New"/>
          <w:rtl w:val="0"/>
        </w:rPr>
        <w:t xml:space="preserve">open()</w:t>
      </w:r>
      <w:r w:rsidDel="00000000" w:rsidR="00000000" w:rsidRPr="00000000">
        <w:rPr>
          <w:rtl w:val="0"/>
        </w:rPr>
        <w:t xml:space="preserve"> on the </w:t>
      </w:r>
      <w:r w:rsidDel="00000000" w:rsidR="00000000" w:rsidRPr="00000000">
        <w:rPr>
          <w:rFonts w:ascii="Courier New" w:cs="Courier New" w:eastAsia="Courier New" w:hAnsi="Courier New"/>
          <w:rtl w:val="0"/>
        </w:rPr>
        <w:t xml:space="preserve">x-prompt</w:t>
      </w:r>
      <w:r w:rsidDel="00000000" w:rsidR="00000000" w:rsidRPr="00000000">
        <w:rPr>
          <w:rtl w:val="0"/>
        </w:rPr>
        <w:t xml:space="preserve"> not on the default controller. What we need is a way to get a hold of the </w:t>
      </w:r>
      <w:r w:rsidDel="00000000" w:rsidR="00000000" w:rsidRPr="00000000">
        <w:rPr>
          <w:rFonts w:ascii="Courier New" w:cs="Courier New" w:eastAsia="Courier New" w:hAnsi="Courier New"/>
          <w:rtl w:val="0"/>
        </w:rPr>
        <w:t xml:space="preserve">x-prompt</w:t>
      </w:r>
      <w:r w:rsidDel="00000000" w:rsidR="00000000" w:rsidRPr="00000000">
        <w:rPr>
          <w:rtl w:val="0"/>
        </w:rPr>
        <w:t xml:space="preserve"> as a reference. This is achieved with thi </w:t>
      </w:r>
      <w:r w:rsidDel="00000000" w:rsidR="00000000" w:rsidRPr="00000000">
        <w:rPr>
          <w:rFonts w:ascii="Courier New" w:cs="Courier New" w:eastAsia="Courier New" w:hAnsi="Courier New"/>
          <w:rtl w:val="0"/>
        </w:rPr>
        <w:t xml:space="preserve">ng-id="prompt"</w:t>
      </w:r>
      <w:r w:rsidDel="00000000" w:rsidR="00000000" w:rsidRPr="00000000">
        <w:rPr>
          <w:rtl w:val="0"/>
        </w:rPr>
        <w:t xml:space="preserve">. This sets up a local reference </w:t>
      </w:r>
      <w:r w:rsidDel="00000000" w:rsidR="00000000" w:rsidRPr="00000000">
        <w:rPr>
          <w:rFonts w:ascii="Courier New" w:cs="Courier New" w:eastAsia="Courier New" w:hAnsi="Courier New"/>
          <w:rtl w:val="0"/>
        </w:rPr>
        <w:t xml:space="preserve">prompt</w:t>
      </w:r>
      <w:r w:rsidDel="00000000" w:rsidR="00000000" w:rsidRPr="00000000">
        <w:rPr>
          <w:rtl w:val="0"/>
        </w:rPr>
        <w:t xml:space="preserve"> which can then be used to invoke </w:t>
      </w:r>
      <w:r w:rsidDel="00000000" w:rsidR="00000000" w:rsidRPr="00000000">
        <w:rPr>
          <w:rFonts w:ascii="Courier New" w:cs="Courier New" w:eastAsia="Courier New" w:hAnsi="Courier New"/>
          <w:rtl w:val="0"/>
        </w:rPr>
        <w:t xml:space="preserve">prompt.open()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above example demonstrates how it is possible to get a hold of components and execute methods on them.</w:t>
      </w:r>
    </w:p>
    <w:p w:rsidR="00000000" w:rsidDel="00000000" w:rsidP="00000000" w:rsidRDefault="00000000" w:rsidRPr="00000000">
      <w:pPr>
        <w:pStyle w:val="Heading4"/>
        <w:contextualSpacing w:val="0"/>
      </w:pPr>
      <w:bookmarkStart w:colFirst="0" w:colLast="0" w:name="h.2jyy69kho20u" w:id="15"/>
      <w:bookmarkEnd w:id="15"/>
      <w:r w:rsidDel="00000000" w:rsidR="00000000" w:rsidRPr="00000000">
        <w:rPr>
          <w:rtl w:val="0"/>
        </w:rPr>
      </w:r>
    </w:p>
    <w:p w:rsidR="00000000" w:rsidDel="00000000" w:rsidP="00000000" w:rsidRDefault="00000000" w:rsidRPr="00000000">
      <w:pPr>
        <w:pStyle w:val="Heading4"/>
        <w:contextualSpacing w:val="0"/>
      </w:pPr>
      <w:bookmarkStart w:colFirst="0" w:colLast="0" w:name="h.6wne44wogoiv" w:id="16"/>
      <w:bookmarkEnd w:id="16"/>
      <w:r w:rsidDel="00000000" w:rsidR="00000000" w:rsidRPr="00000000">
        <w:rPr>
          <w:rtl w:val="0"/>
        </w:rPr>
        <w:t xml:space="preserve">Detecting property/attribute changes on Elements</w:t>
      </w:r>
    </w:p>
    <w:p w:rsidR="00000000" w:rsidDel="00000000" w:rsidP="00000000" w:rsidRDefault="00000000" w:rsidRPr="00000000">
      <w:pPr>
        <w:contextualSpacing w:val="0"/>
      </w:pPr>
      <w:r w:rsidDel="00000000" w:rsidR="00000000" w:rsidRPr="00000000">
        <w:rPr>
          <w:rtl w:val="0"/>
        </w:rPr>
        <w:t xml:space="preserve">An important part which we have </w:t>
      </w:r>
      <w:r w:rsidDel="00000000" w:rsidR="00000000" w:rsidRPr="00000000">
        <w:rPr>
          <w:rtl w:val="0"/>
        </w:rPr>
        <w:t xml:space="preserve">glan</w:t>
      </w:r>
      <w:ins w:author="Whit Waldo" w:id="7" w:date="2015-05-17T21:18:05Z">
        <w:r w:rsidDel="00000000" w:rsidR="00000000" w:rsidRPr="00000000">
          <w:rPr>
            <w:rtl w:val="0"/>
          </w:rPr>
          <w:t xml:space="preserve">c</w:t>
        </w:r>
      </w:ins>
      <w:del w:author="Whit Waldo" w:id="7" w:date="2015-05-17T21:18:05Z">
        <w:r w:rsidDel="00000000" w:rsidR="00000000" w:rsidRPr="00000000">
          <w:rPr>
            <w:rtl w:val="0"/>
          </w:rPr>
          <w:delText xml:space="preserve">z</w:delText>
        </w:r>
      </w:del>
      <w:r w:rsidDel="00000000" w:rsidR="00000000" w:rsidRPr="00000000">
        <w:rPr>
          <w:rtl w:val="0"/>
        </w:rPr>
        <w:t xml:space="preserve">ed</w:t>
      </w:r>
      <w:r w:rsidDel="00000000" w:rsidR="00000000" w:rsidRPr="00000000">
        <w:rPr>
          <w:rtl w:val="0"/>
        </w:rPr>
        <w:t xml:space="preserve"> over in </w:t>
      </w:r>
      <w:hyperlink w:anchor="h.avq70flsmdof">
        <w:r w:rsidDel="00000000" w:rsidR="00000000" w:rsidRPr="00000000">
          <w:rPr>
            <w:color w:val="1155cc"/>
            <w:u w:val="single"/>
            <w:rtl w:val="0"/>
          </w:rPr>
          <w:t xml:space="preserve">previous section</w:t>
        </w:r>
      </w:hyperlink>
      <w:r w:rsidDel="00000000" w:rsidR="00000000" w:rsidRPr="00000000">
        <w:rPr>
          <w:rtl w:val="0"/>
        </w:rPr>
        <w:t xml:space="preserve"> </w:t>
      </w:r>
      <w:r w:rsidDel="00000000" w:rsidR="00000000" w:rsidRPr="00000000">
        <w:rPr>
          <w:rtl w:val="0"/>
        </w:rPr>
        <w:t xml:space="preserve">is "How does Angular detect a change in custom element?". </w:t>
      </w:r>
    </w:p>
    <w:p w:rsidR="00000000" w:rsidDel="00000000" w:rsidP="00000000" w:rsidRDefault="00000000" w:rsidRPr="00000000">
      <w:pPr>
        <w:contextualSpacing w:val="0"/>
      </w:pPr>
      <w:r w:rsidDel="00000000" w:rsidR="00000000" w:rsidRPr="00000000">
        <w:rPr>
          <w:rtl w:val="0"/>
        </w:rPr>
        <w:t xml:space="preserve">A custom element can change DOM attributes or Element property. Changes to DOM attributes can be detected using </w:t>
      </w:r>
      <w:hyperlink r:id="rId21">
        <w:r w:rsidDel="00000000" w:rsidR="00000000" w:rsidRPr="00000000">
          <w:rPr>
            <w:color w:val="1155cc"/>
            <w:u w:val="single"/>
            <w:rtl w:val="0"/>
          </w:rPr>
          <w:t xml:space="preserve">DOM Mutation Observers</w:t>
        </w:r>
      </w:hyperlink>
      <w:r w:rsidDel="00000000" w:rsidR="00000000" w:rsidRPr="00000000">
        <w:rPr>
          <w:rtl w:val="0"/>
        </w:rPr>
        <w:t xml:space="preserve">. Angular will set up listeners and then react to changes appropriately. </w:t>
      </w:r>
    </w:p>
    <w:p w:rsidR="00000000" w:rsidDel="00000000" w:rsidP="00000000" w:rsidRDefault="00000000" w:rsidRPr="00000000">
      <w:pPr>
        <w:contextualSpacing w:val="0"/>
      </w:pPr>
      <w:r w:rsidDel="00000000" w:rsidR="00000000" w:rsidRPr="00000000">
        <w:rPr>
          <w:rtl w:val="0"/>
        </w:rPr>
        <w:t xml:space="preserve">Detecting Element property changes is more complicated as there is no easy way of detecting changes to Element properties in JavaScript or DOM APIs. Our normal dirty-checking approach will not work here because DOM Elements are really proxies to native objects. Reading properties requires crossing from the VM to native code which is slow and would negatively impact the performance. </w:t>
      </w:r>
      <w:commentRangeStart w:id="23"/>
      <w:commentRangeStart w:id="24"/>
      <w:commentRangeStart w:id="25"/>
      <w:commentRangeStart w:id="26"/>
      <w:commentRangeStart w:id="27"/>
      <w:commentRangeStart w:id="28"/>
      <w:r w:rsidDel="00000000" w:rsidR="00000000" w:rsidRPr="00000000">
        <w:rPr>
          <w:rtl w:val="0"/>
        </w:rPr>
        <w:t xml:space="preserve">Object.observe</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 is also unlikely to support observing of element properties for the same reason.  This leaves listening to events as the only option to get notified of changes. Event listening is consistent with how native elements work. </w:t>
      </w:r>
    </w:p>
    <w:p w:rsidR="00000000" w:rsidDel="00000000" w:rsidP="00000000" w:rsidRDefault="00000000" w:rsidRPr="00000000">
      <w:pPr>
        <w:contextualSpacing w:val="0"/>
      </w:pPr>
      <w:r w:rsidDel="00000000" w:rsidR="00000000" w:rsidRPr="00000000">
        <w:rPr>
          <w:rtl w:val="0"/>
        </w:rPr>
        <w:t xml:space="preserve">Let's look at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element as an example of detecting changes and generalize to custom components. In vanila JavaScript one would set up an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event listener on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element to be notified of changes. Once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event is fired the listener can read the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property. The issue is that there is no way for Angular to know which events are associated which which properties. This can be solved by specifying event-property map to angular as additional configuration information along with the list of directives. Angular could then use this information to map properties to their corresponding events and setup detect property changes.</w:t>
      </w:r>
    </w:p>
    <w:p w:rsidR="00000000" w:rsidDel="00000000" w:rsidP="00000000" w:rsidRDefault="00000000" w:rsidRPr="00000000">
      <w:pPr>
        <w:contextualSpacing w:val="0"/>
      </w:pPr>
      <w:r w:rsidDel="00000000" w:rsidR="00000000" w:rsidRPr="00000000">
        <w:rPr>
          <w:rtl w:val="0"/>
        </w:rPr>
        <w:t xml:space="preserve">This approach works just as well with native elements as it does with </w:t>
      </w:r>
      <w:r w:rsidDel="00000000" w:rsidR="00000000" w:rsidRPr="00000000">
        <w:rPr>
          <w:rtl w:val="0"/>
        </w:rPr>
        <w:t xml:space="preserve">WebComponents</w:t>
      </w:r>
      <w:r w:rsidDel="00000000" w:rsidR="00000000" w:rsidRPr="00000000">
        <w:rPr>
          <w:rtl w:val="0"/>
        </w:rPr>
        <w:t xml:space="preserve">. WebComponents </w:t>
      </w:r>
      <w:del w:author="Rajneesh Aggarwal" w:id="8" w:date="2015-05-15T17:39:04Z">
        <w:r w:rsidDel="00000000" w:rsidR="00000000" w:rsidRPr="00000000">
          <w:rPr>
            <w:rtl w:val="0"/>
          </w:rPr>
          <w:delText xml:space="preserve">and </w:delText>
        </w:r>
      </w:del>
      <w:r w:rsidDel="00000000" w:rsidR="00000000" w:rsidRPr="00000000">
        <w:rPr>
          <w:rtl w:val="0"/>
        </w:rPr>
        <w:t xml:space="preserve">should not favor any one framework.  It should be usable without a framework as well as in traditional jQuery apps.  Using events is how this is achieved today in JavaScript by ui components whether or not they are WebComponents compliant. </w:t>
      </w:r>
    </w:p>
    <w:p w:rsidR="00000000" w:rsidDel="00000000" w:rsidP="00000000" w:rsidRDefault="00000000" w:rsidRPr="00000000">
      <w:pPr>
        <w:contextualSpacing w:val="0"/>
      </w:pPr>
      <w:r w:rsidDel="00000000" w:rsidR="00000000" w:rsidRPr="00000000">
        <w:rPr>
          <w:rtl w:val="0"/>
        </w:rPr>
        <w:t xml:space="preserve">One thing which Angular can do is to create a heuristic that it will automatically set up a </w:t>
      </w:r>
      <w:r w:rsidDel="00000000" w:rsidR="00000000" w:rsidRPr="00000000">
        <w:rPr>
          <w:rFonts w:ascii="Courier New" w:cs="Courier New" w:eastAsia="Courier New" w:hAnsi="Courier New"/>
          <w:rtl w:val="0"/>
        </w:rPr>
        <w:t xml:space="preserve">change</w:t>
      </w:r>
      <w:r w:rsidDel="00000000" w:rsidR="00000000" w:rsidRPr="00000000">
        <w:rPr>
          <w:rtl w:val="0"/>
        </w:rPr>
        <w:t xml:space="preserve"> event listener on all components. Any component which emits the event can then have its properties dirty checked for changes. Since Angular only has to dirty check the element which fired the event and only the properties which angular is binding to, the resulting set of property reads is very limited and hence will not have a negative impact on performance. Using a </w:t>
      </w:r>
      <w:r w:rsidDel="00000000" w:rsidR="00000000" w:rsidRPr="00000000">
        <w:rPr>
          <w:rFonts w:ascii="Courier New" w:cs="Courier New" w:eastAsia="Courier New" w:hAnsi="Courier New"/>
          <w:rtl w:val="0"/>
        </w:rPr>
        <w:t xml:space="preserve">change</w:t>
      </w:r>
      <w:r w:rsidDel="00000000" w:rsidR="00000000" w:rsidRPr="00000000">
        <w:rPr>
          <w:rtl w:val="0"/>
        </w:rPr>
        <w:t xml:space="preserve"> event is already consistent with many of the browser's built in elements as well as third-party components such as JQuery UI and </w:t>
      </w:r>
      <w:r w:rsidDel="00000000" w:rsidR="00000000" w:rsidRPr="00000000">
        <w:rPr>
          <w:rtl w:val="0"/>
        </w:rPr>
        <w:t xml:space="preserve">x</w:t>
      </w:r>
      <w:r w:rsidDel="00000000" w:rsidR="00000000" w:rsidRPr="00000000">
        <w:rPr>
          <w:rtl w:val="0"/>
        </w:rPr>
        <w:t xml:space="preserve">-tags.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pPr>
      <w:bookmarkStart w:colFirst="0" w:colLast="0" w:name="h.vep0bjmhch7k" w:id="17"/>
      <w:bookmarkEnd w:id="17"/>
      <w:commentRangeStart w:id="29"/>
      <w:commentRangeStart w:id="30"/>
      <w:r w:rsidDel="00000000" w:rsidR="00000000" w:rsidRPr="00000000">
        <w:rPr>
          <w:rtl w:val="0"/>
        </w:rPr>
        <w:t xml:space="preserve">Angular Component as a WebComponents</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In previous section we have discussed how Angular can consume custom-elements.  Now lets look at how Angular will create components so that it </w:t>
      </w:r>
      <w:ins w:author="Rajneesh Aggarwal" w:id="9" w:date="2015-05-15T17:42:01Z">
        <w:r w:rsidDel="00000000" w:rsidR="00000000" w:rsidRPr="00000000">
          <w:rPr>
            <w:rtl w:val="0"/>
          </w:rPr>
          <w:t xml:space="preserve">(</w:t>
        </w:r>
      </w:ins>
      <w:r w:rsidDel="00000000" w:rsidR="00000000" w:rsidRPr="00000000">
        <w:rPr>
          <w:rtl w:val="0"/>
        </w:rPr>
        <w:t xml:space="preserve">the element</w:t>
      </w:r>
      <w:ins w:author="Rajneesh Aggarwal" w:id="10" w:date="2015-05-15T17:42:04Z">
        <w:r w:rsidDel="00000000" w:rsidR="00000000" w:rsidRPr="00000000">
          <w:rPr>
            <w:rtl w:val="0"/>
          </w:rPr>
          <w:t xml:space="preserve">)</w:t>
        </w:r>
      </w:ins>
      <w:r w:rsidDel="00000000" w:rsidR="00000000" w:rsidRPr="00000000">
        <w:rPr>
          <w:rtl w:val="0"/>
        </w:rPr>
        <w:t xml:space="preserve"> behave as a custom element. </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The basic idea here is to have angular create a DOM element where all of the Events, properties and directive APIs are published so that it can be consumed by vanila JavaScript, other frameworks and be compliant with WebComponent standards.</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he4csgvcqbb" w:id="18"/>
      <w:bookmarkEnd w:id="18"/>
      <w:r w:rsidDel="00000000" w:rsidR="00000000" w:rsidRPr="00000000">
        <w:rPr>
          <w:rtl w:val="0"/>
        </w:rPr>
        <w:t xml:space="preserve">Publishing </w:t>
      </w:r>
      <w:commentRangeStart w:id="31"/>
      <w:commentRangeStart w:id="32"/>
      <w:r w:rsidDel="00000000" w:rsidR="00000000" w:rsidRPr="00000000">
        <w:rPr>
          <w:rtl w:val="0"/>
        </w:rPr>
        <w:t xml:space="preserve">events</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t xml:space="preserve">, properties and methods</w:t>
      </w:r>
    </w:p>
    <w:p w:rsidR="00000000" w:rsidDel="00000000" w:rsidP="00000000" w:rsidRDefault="00000000" w:rsidRPr="00000000">
      <w:pPr>
        <w:contextualSpacing w:val="0"/>
      </w:pPr>
      <w:r w:rsidDel="00000000" w:rsidR="00000000" w:rsidRPr="00000000">
        <w:rPr>
          <w:rtl w:val="0"/>
        </w:rPr>
        <w:t xml:space="preserve">Lets assume that you create a component in Angular like so.</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@ComponentDirective({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selector: 'x-zippy'</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template: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class ZippyComponent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constructor(events)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this.events;</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commentRangeStart w:id="33"/>
            <w:commentRangeStart w:id="34"/>
            <w:r w:rsidDel="00000000" w:rsidR="00000000" w:rsidRPr="00000000">
              <w:rPr>
                <w:rFonts w:ascii="Courier New" w:cs="Courier New" w:eastAsia="Courier New" w:hAnsi="Courier New"/>
                <w:rtl w:val="0"/>
              </w:rPr>
              <w:t xml:space="preserve">@Property('title')</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get title()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set title(value)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@Property('</w:t>
            </w:r>
            <w:commentRangeStart w:id="35"/>
            <w:commentRangeStart w:id="36"/>
            <w:commentRangeStart w:id="37"/>
            <w:commentRangeStart w:id="38"/>
            <w:r w:rsidDel="00000000" w:rsidR="00000000" w:rsidRPr="00000000">
              <w:rPr>
                <w:rFonts w:ascii="Courier New" w:cs="Courier New" w:eastAsia="Courier New" w:hAnsi="Courier New"/>
                <w:rtl w:val="0"/>
              </w:rPr>
              <w:t xml:space="preserve">isOpen</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get isOpen()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set isOpen(value)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if (value != this.isOpen) this.toggle();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@Publish('open')</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open()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this.isOpen = </w:t>
            </w:r>
            <w:ins w:author="Stijn Coolen" w:id="11" w:date="2015-02-09T08:33:17Z">
              <w:r w:rsidDel="00000000" w:rsidR="00000000" w:rsidRPr="00000000">
                <w:rPr>
                  <w:rFonts w:ascii="Courier New" w:cs="Courier New" w:eastAsia="Courier New" w:hAnsi="Courier New"/>
                  <w:rtl w:val="0"/>
                </w:rPr>
                <w:t xml:space="preserve">true</w:t>
              </w:r>
            </w:ins>
            <w:del w:author="Stijn Coolen" w:id="11" w:date="2015-02-09T08:33:17Z">
              <w:r w:rsidDel="00000000" w:rsidR="00000000" w:rsidRPr="00000000">
                <w:rPr>
                  <w:rFonts w:ascii="Courier New" w:cs="Courier New" w:eastAsia="Courier New" w:hAnsi="Courier New"/>
                  <w:rtl w:val="0"/>
                </w:rPr>
                <w:delText xml:space="preserve">false</w:delText>
              </w:r>
            </w:del>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this.events.fire('open');</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@Publish('close')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close() {</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this.isOpen = </w:t>
            </w:r>
            <w:ins w:author="Stijn Coolen" w:id="12" w:date="2015-02-09T08:33:14Z">
              <w:r w:rsidDel="00000000" w:rsidR="00000000" w:rsidRPr="00000000">
                <w:rPr>
                  <w:rFonts w:ascii="Courier New" w:cs="Courier New" w:eastAsia="Courier New" w:hAnsi="Courier New"/>
                  <w:rtl w:val="0"/>
                </w:rPr>
                <w:t xml:space="preserve">false</w:t>
              </w:r>
            </w:ins>
            <w:del w:author="Stijn Coolen" w:id="12" w:date="2015-02-09T08:33:14Z">
              <w:r w:rsidDel="00000000" w:rsidR="00000000" w:rsidRPr="00000000">
                <w:rPr>
                  <w:rFonts w:ascii="Courier New" w:cs="Courier New" w:eastAsia="Courier New" w:hAnsi="Courier New"/>
                  <w:rtl w:val="0"/>
                </w:rPr>
                <w:delText xml:space="preserve">true</w:delText>
              </w:r>
            </w:del>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this.events.fire('close');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@Publish('toggle')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toggle()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value ? close() : open();</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contextualSpacing w:val="0"/>
              <w:rPr/>
            </w:pPr>
            <w:r w:rsidDel="00000000" w:rsidR="00000000" w:rsidRPr="00000000">
              <w:rPr>
                <w:rtl w:val="0"/>
              </w:rPr>
            </w:r>
          </w:p>
        </w:tc>
      </w:tr>
    </w:tbl>
    <w:p w:rsidR="00000000" w:rsidDel="00000000" w:rsidP="00000000" w:rsidRDefault="00000000" w:rsidRPr="00000000">
      <w:pPr>
        <w:contextualSpacing w:val="0"/>
      </w:pPr>
      <w:commentRangeStart w:id="39"/>
      <w:commentRangeStart w:id="40"/>
      <w:commentRangeStart w:id="41"/>
      <w:commentRangeStart w:id="42"/>
      <w:r w:rsidDel="00000000" w:rsidR="00000000" w:rsidRPr="00000000">
        <w:rPr>
          <w:rtl w:val="0"/>
        </w:rPr>
        <w:t xml:space="preserve">Notice the presence of </w:t>
      </w:r>
      <w:r w:rsidDel="00000000" w:rsidR="00000000" w:rsidRPr="00000000">
        <w:rPr>
          <w:rFonts w:ascii="Courier New" w:cs="Courier New" w:eastAsia="Courier New" w:hAnsi="Courier New"/>
          <w:rtl w:val="0"/>
        </w:rPr>
        <w:t xml:space="preserve">@Property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@Publish</w:t>
      </w:r>
      <w:r w:rsidDel="00000000" w:rsidR="00000000" w:rsidRPr="00000000">
        <w:rPr>
          <w:rtl w:val="0"/>
        </w:rPr>
        <w:t xml:space="preserve"> annotations.</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t xml:space="preserve"> These annotations tell angular to expose these properties/methods onto the element so that they will become accessible from the element itself without any knowledge of Angular framework.</w:t>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component could be used like so:</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&lt;x-zippy title="Some clever title."&gt;</w:t>
            </w:r>
          </w:p>
          <w:p w:rsidR="00000000" w:rsidDel="00000000" w:rsidP="00000000" w:rsidRDefault="00000000" w:rsidRPr="00000000">
            <w:pPr>
              <w:spacing w:after="0" w:before="0" w:line="240" w:lineRule="auto"/>
              <w:contextualSpacing w:val="0"/>
              <w:rPr>
                <w:del w:author="Alex Spanos" w:id="13" w:date="2014-11-21T20:10:09Z"/>
              </w:rPr>
            </w:pPr>
            <w:r w:rsidDel="00000000" w:rsidR="00000000" w:rsidRPr="00000000">
              <w:rPr>
                <w:rFonts w:ascii="Courier New" w:cs="Courier New" w:eastAsia="Courier New" w:hAnsi="Courier New"/>
                <w:rtl w:val="0"/>
              </w:rPr>
              <w:t xml:space="preserve">  some content which is shown and hidden goes </w:t>
            </w:r>
            <w:del w:author="Alex Spanos" w:id="13" w:date="2014-11-21T20:10:09Z">
              <w:r w:rsidDel="00000000" w:rsidR="00000000" w:rsidRPr="00000000">
                <w:rPr>
                  <w:rFonts w:ascii="Courier New" w:cs="Courier New" w:eastAsia="Courier New" w:hAnsi="Courier New"/>
                  <w:rtl w:val="0"/>
                </w:rPr>
                <w:delText xml:space="preserve">here.</w:delText>
              </w:r>
            </w:del>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&lt;/x-tab&gt;</w:t>
            </w:r>
          </w:p>
        </w:tc>
      </w:tr>
    </w:tbl>
    <w:p w:rsidR="00000000" w:rsidDel="00000000" w:rsidP="00000000" w:rsidRDefault="00000000" w:rsidRPr="00000000">
      <w:pPr>
        <w:spacing w:line="240" w:lineRule="auto"/>
        <w:contextualSpacing w:val="0"/>
        <w:rPr>
          <w:ins w:author="Alex Spanos" w:id="13" w:date="2014-11-21T20:10:09Z"/>
        </w:rPr>
      </w:pPr>
      <w:ins w:author="Alex Spanos" w:id="13" w:date="2014-11-21T20:10:09Z">
        <w:r w:rsidDel="00000000" w:rsidR="00000000" w:rsidRPr="00000000">
          <w:rPr>
            <w:rtl w:val="0"/>
          </w:rPr>
        </w:r>
      </w:ins>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for the component to be indistinguishable from the native element it must behave as such:</w:t>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var tab = _lookup_custom_element_</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var log = null;</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tab.addEventListener('open', function() { log = 'open';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tab.addEventListener('close', function() { log = 'close';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tab.close();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expect(tab.isOpen).toEqual(false);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expect(log).toEqual('close');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tab.toggle();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expect(tab.isOpen).toEqual(true);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expect(log).toEqual('open');</w:t>
            </w:r>
          </w:p>
        </w:tc>
      </w:tr>
    </w:tbl>
    <w:p w:rsidR="00000000" w:rsidDel="00000000" w:rsidP="00000000" w:rsidRDefault="00000000" w:rsidRPr="00000000">
      <w:pPr>
        <w:contextualSpacing w:val="0"/>
      </w:pPr>
      <w:r w:rsidDel="00000000" w:rsidR="00000000" w:rsidRPr="00000000">
        <w:rPr>
          <w:rtl w:val="0"/>
        </w:rPr>
        <w:t xml:space="preserve">From the point of view of vanilla JavaScript this is indistinguishable from a native Element. It has properties, events, and methods just as native browsers or custom elements do. The important thing to realize is that Angular framework has set up the getter/setters/methods on the element. Angular will do this on any directive and it will even merge exports from multiple directives into a single Element. By doing this Angular components (and directives) can be used by </w:t>
      </w:r>
      <w:r w:rsidDel="00000000" w:rsidR="00000000" w:rsidRPr="00000000">
        <w:rPr>
          <w:rFonts w:ascii="Courier New" w:cs="Courier New" w:eastAsia="Courier New" w:hAnsi="Courier New"/>
          <w:rtl w:val="0"/>
        </w:rPr>
        <w:t xml:space="preserve">vanila.js</w:t>
      </w:r>
      <w:r w:rsidDel="00000000" w:rsidR="00000000" w:rsidRPr="00000000">
        <w:rPr>
          <w:rtl w:val="0"/>
        </w:rPr>
        <w:t xml:space="preserve"> as well as any third party framework because Angular elements act just like any other element in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qcrooqg7exv" w:id="19"/>
      <w:bookmarkEnd w:id="19"/>
      <w:commentRangeStart w:id="43"/>
      <w:commentRangeStart w:id="44"/>
      <w:commentRangeStart w:id="45"/>
      <w:commentRangeStart w:id="46"/>
      <w:commentRangeStart w:id="47"/>
      <w:commentRangeStart w:id="48"/>
      <w:r w:rsidDel="00000000" w:rsidR="00000000" w:rsidRPr="00000000">
        <w:rPr>
          <w:rtl w:val="0"/>
        </w:rPr>
        <w:t xml:space="preserve">Registering as Custom Element</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last piece of the puzzle is that we need to export Angular components as custom elements so that they can be </w:t>
      </w:r>
      <w:commentRangeStart w:id="49"/>
      <w:r w:rsidDel="00000000" w:rsidR="00000000" w:rsidRPr="00000000">
        <w:rPr>
          <w:rtl w:val="0"/>
        </w:rPr>
        <w:t xml:space="preserve">instantiated outside the scope of Angular</w:t>
      </w:r>
      <w:commentRangeEnd w:id="49"/>
      <w:r w:rsidDel="00000000" w:rsidR="00000000" w:rsidRPr="00000000">
        <w:commentReference w:id="49"/>
      </w:r>
      <w:r w:rsidDel="00000000" w:rsidR="00000000" w:rsidRPr="00000000">
        <w:rPr>
          <w:rtl w:val="0"/>
        </w:rPr>
        <w:t xml:space="preserve">. (NOTE: this API is speculative but it shows our line of thinking / intention)</w:t>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var injector = angular.createInjector(setOfModules);</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var customElementFactory = injector.get(CustomElementFactory);</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var Greeter = </w:t>
            </w:r>
            <w:commentRangeStart w:id="50"/>
            <w:commentRangeStart w:id="51"/>
            <w:r w:rsidDel="00000000" w:rsidR="00000000" w:rsidRPr="00000000">
              <w:rPr>
                <w:rFonts w:ascii="Courier New" w:cs="Courier New" w:eastAsia="Courier New" w:hAnsi="Courier New"/>
                <w:rtl w:val="0"/>
              </w:rPr>
              <w:t xml:space="preserve">customElementFactory</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Courier New" w:cs="Courier New" w:eastAsia="Courier New" w:hAnsi="Courier New"/>
                <w:rtl w:val="0"/>
              </w:rPr>
              <w:t xml:space="preserve">(GreeterDirective);</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document.registerElement('x-greeter', { prototype: Greeter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var div = document.createElement('div');</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div.innerHTML = '&lt;greeter&gt;'; // trigger internal DOM parser.</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var greeter = div.firstChild; // retrieve the greeter</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Notice that we are now instance of Greeter</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expect(greeter instanceOf Greeter).toBe(true);</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 Notice that it can be used just like any other DOM Element</w:t>
            </w:r>
          </w:p>
          <w:p w:rsidR="00000000" w:rsidDel="00000000" w:rsidP="00000000" w:rsidRDefault="00000000" w:rsidRPr="00000000">
            <w:pPr>
              <w:spacing w:after="0" w:before="0" w:line="240" w:lineRule="auto"/>
              <w:contextualSpacing w:val="0"/>
              <w:rPr/>
            </w:pPr>
            <w:commentRangeStart w:id="52"/>
            <w:commentRangeStart w:id="53"/>
            <w:r w:rsidDel="00000000" w:rsidR="00000000" w:rsidRPr="00000000">
              <w:rPr>
                <w:rFonts w:ascii="Courier New" w:cs="Courier New" w:eastAsia="Courier New" w:hAnsi="Courier New"/>
                <w:rtl w:val="0"/>
              </w:rPr>
              <w:t xml:space="preserve">greeter.name = 'world';</w:t>
            </w:r>
          </w:p>
          <w:p w:rsidR="00000000" w:rsidDel="00000000" w:rsidP="00000000" w:rsidRDefault="00000000" w:rsidRPr="00000000">
            <w:pPr>
              <w:spacing w:after="0" w:before="0" w:line="240" w:lineRule="auto"/>
              <w:contextualSpacing w:val="0"/>
              <w:rPr/>
            </w:pPr>
            <w:r w:rsidDel="00000000" w:rsidR="00000000" w:rsidRPr="00000000">
              <w:rPr>
                <w:rFonts w:ascii="Courier New" w:cs="Courier New" w:eastAsia="Courier New" w:hAnsi="Courier New"/>
                <w:rtl w:val="0"/>
              </w:rPr>
              <w:t xml:space="preserve">greeter.greet();</w:t>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p>
        </w:tc>
      </w:tr>
    </w:tbl>
    <w:p w:rsidR="00000000" w:rsidDel="00000000" w:rsidP="00000000" w:rsidRDefault="00000000" w:rsidRPr="00000000">
      <w:pPr>
        <w:contextualSpacing w:val="0"/>
        <w:rPr/>
      </w:pPr>
      <w:commentRangeStart w:id="54"/>
      <w:r w:rsidDel="00000000" w:rsidR="00000000" w:rsidRPr="00000000">
        <w:rPr>
          <w:rtl w:val="0"/>
        </w:rPr>
        <w:t xml:space="preserve">Angular will provide a </w:t>
      </w:r>
      <w:r w:rsidDel="00000000" w:rsidR="00000000" w:rsidRPr="00000000">
        <w:rPr>
          <w:rFonts w:ascii="Courier New" w:cs="Courier New" w:eastAsia="Courier New" w:hAnsi="Courier New"/>
          <w:rtl w:val="0"/>
        </w:rPr>
        <w:t xml:space="preserve">CustomElementFactory</w:t>
      </w:r>
      <w:r w:rsidDel="00000000" w:rsidR="00000000" w:rsidRPr="00000000">
        <w:rPr>
          <w:rtl w:val="0"/>
        </w:rPr>
        <w:t xml:space="preserve"> which will create a facade between the </w:t>
      </w:r>
      <w:r w:rsidDel="00000000" w:rsidR="00000000" w:rsidRPr="00000000">
        <w:rPr>
          <w:rFonts w:ascii="Courier New" w:cs="Courier New" w:eastAsia="Courier New" w:hAnsi="Courier New"/>
          <w:rtl w:val="0"/>
        </w:rPr>
        <w:t xml:space="preserve">registerElement</w:t>
      </w:r>
      <w:r w:rsidDel="00000000" w:rsidR="00000000" w:rsidRPr="00000000">
        <w:rPr>
          <w:rtl w:val="0"/>
        </w:rPr>
        <w:t xml:space="preserve"> API and Angular internals. The resulting facade can be registered with custom elements and become part of browser vocabulary.</w:t>
      </w:r>
      <w:commentRangeEnd w:id="54"/>
      <w:r w:rsidDel="00000000" w:rsidR="00000000" w:rsidRPr="00000000">
        <w:commentReference w:id="54"/>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ydr456a07ivp" w:id="20"/>
      <w:bookmarkEnd w:id="20"/>
      <w:r w:rsidDel="00000000" w:rsidR="00000000" w:rsidRPr="00000000">
        <w:rPr>
          <w:rtl w:val="0"/>
        </w:rPr>
        <w:t xml:space="preserve">Caveats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contextualSpacing w:val="0"/>
        <w:rPr/>
      </w:pPr>
      <w:bookmarkStart w:colFirst="0" w:colLast="0" w:name="h.qjnbvlr7uej1" w:id="21"/>
      <w:bookmarkEnd w:id="21"/>
      <w:r w:rsidDel="00000000" w:rsidR="00000000" w:rsidRPr="00000000">
        <w:rPr>
          <w:rtl w:val="0"/>
        </w:rPr>
        <w:t xml:space="preserve">Security Considerations</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s30znup8hx9j" w:id="22"/>
      <w:bookmarkEnd w:id="22"/>
      <w:r w:rsidDel="00000000" w:rsidR="00000000" w:rsidRPr="00000000">
        <w:rPr>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contextualSpacing w:val="0"/>
        <w:rPr/>
      </w:pPr>
      <w:bookmarkStart w:colFirst="0" w:colLast="0" w:name="h.59osdxvm5jwp" w:id="23"/>
      <w:bookmarkEnd w:id="23"/>
      <w:r w:rsidDel="00000000" w:rsidR="00000000" w:rsidRPr="00000000">
        <w:rPr>
          <w:rtl w:val="0"/>
        </w:rPr>
        <w:t xml:space="preserve">Work Breakdown</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highlight w:val="white"/>
          <w:rtl w:val="0"/>
        </w:rPr>
        <w:t xml:space="preserv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mes deBoer" w:id="49" w:date="2014-03-29T00:58: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Expand on the interaction with the Angular digest loop.</w:t>
      </w:r>
    </w:p>
  </w:comment>
  <w:comment w:author="James deBoer" w:id="52" w:date="2014-03-29T07:0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safest approach would be to run the Angular digest loop after each of these statements.</w:t>
      </w:r>
    </w:p>
  </w:comment>
  <w:comment w:author="Miško Hevery" w:id="53" w:date="2014-03-29T07:0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from the point of view of ngn-angular consumer. The digest loop needs to be hidden from them.</w:t>
      </w:r>
    </w:p>
  </w:comment>
  <w:comment w:author="Joshy Joseph" w:id="4" w:date="2014-09-02T23:16: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curious, do we expect that there will be many custom attributes that don't have corresponding properties? It isn't clear why wouldn't a component author expose properties for the custom attributes...</w:t>
      </w:r>
    </w:p>
  </w:comment>
  <w:comment w:author="Miško Hevery" w:id="5" w:date="2014-09-02T23:16: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not expect that. I would expect the webcomponents to use properties not attributes as described here: https://docs.google.com/document/d/1DuFQKElIq293FlhQHvAp__NfP1XV9r8femZFMigm4-k/edit#heading=h.xgjl2srtytjt</w:t>
      </w:r>
    </w:p>
  </w:comment>
  <w:comment w:author="James deBoer" w:id="0" w:date="2014-03-29T07:03: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can dictate how components behave.  I think it is fair to say: "Angular supports 'well-behaved' components out-of-the-box.  If you want to do something crazy, you are going to be in for some pain"</w:t>
      </w:r>
    </w:p>
  </w:comment>
  <w:comment w:author="Miško Hevery" w:id="1" w:date="2014-03-29T07:03: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this is about how we consume all components. You are right that well behaved once should be trivial, but even the ones which were not written with angular in mind should work.</w:t>
      </w:r>
    </w:p>
  </w:comment>
  <w:comment w:author="James deBoer" w:id="10" w:date="2014-04-18T00:0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problem could be solved trivially by an "ng-event" directive.  e.g.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&lt;div ng-event="on &lt;event&gt; do &lt;expr&gt;"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components are inventing entirely new events, there is going to be integration pain regardless.</w:t>
      </w:r>
    </w:p>
  </w:comment>
  <w:comment w:author="Miško Hevery" w:id="11" w:date="2014-03-29T07:05: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ng-event="on foo do x" is same as on-foo="x". The only thing different is the syntax.</w:t>
      </w:r>
    </w:p>
  </w:comment>
  <w:comment w:author="Paul Rohde" w:id="12" w:date="2014-04-18T00:0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Another problem you might quickly run into is if component developers decide to start registering on-foo as the event name instead 'foo'. I suppose you could disambiguate with on-on-foo for an event called on-foo, but that just starts looking weird.</w:t>
      </w:r>
    </w:p>
  </w:comment>
  <w:comment w:author="Daniel White" w:id="43" w:date="2014-04-04T11:03: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we would want is for the custom elements to be completely isolated Angular apps. We would want custom elements within custom elements (within custom elements) where any of them could be Angular apps.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feasible? We'd possibly even mix Dart/JS Angular/Polymer web components...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seems like it should be possible, but the worry on our team is about whether there is some incompatibility with Angular's design.</w:t>
      </w:r>
    </w:p>
  </w:comment>
  <w:comment w:author="Miško Hevery" w:id="44" w:date="2014-04-03T00:0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thought crossed my mind as well.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the goal of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to be able to mix/nest Angular/Polymer components. If that can be solved without resorting to nested apps, would that be acceptable?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Concerns about isolation?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Other???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 only concern, which I think we should be able to solve. Is how would change detection work if there are multiple concurrent applications running. Since change detection always watches by reference it could cause issues when component A passes object X to component B and something deep inside object X changes.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nothing which technically prevents one from having multiple AngularDart apps per page, my concern is with corner cases around data-binding. It may be misplaced concern, but we will not know until we try.</w:t>
      </w:r>
    </w:p>
  </w:comment>
  <w:comment w:author="Brad Green" w:id="45" w:date="2014-04-03T00:0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just to clarify, I think your requirements 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be able to have multiple apps per page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able to nest Angular &amp; Polymer components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 me know if I've got it wrong.</w:t>
      </w:r>
    </w:p>
  </w:comment>
  <w:comment w:author="Miško Hevery" w:id="46" w:date="2014-04-03T00:11: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we can do that today, but if the apps share common objects the data-binding behavior may be unpredictable on shared objects. Need to investigate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is an explicit goal of this doc.</w:t>
      </w:r>
    </w:p>
  </w:comment>
  <w:comment w:author="Daniel White" w:id="47" w:date="2014-04-03T15:3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Yep, thanks guys! On point 2 - we would want to nest Angular web components within other Angular web components too.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point 1 - is the worry that a change in component A would trigger changes in component B causing an event loop? I think for maximum flexibility we'd want to be able to edit object X by reference in either component... but obviously we'd follow best practices if there was a known issue.</w:t>
      </w:r>
    </w:p>
  </w:comment>
  <w:comment w:author="Miško Hevery" w:id="48" w:date="2014-04-04T11:03: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actually opposite worry. A change in A may not be picked up by B if A and B are separate apps. But I am sure we can work through these issues.</w:t>
      </w:r>
    </w:p>
  </w:comment>
  <w:comment w:author="Pascal Precht" w:id="14" w:date="2014-10-20T02:1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camel-cased names in dispatched events from inside a custom element transformed to dash-case then? So e.g. new CustomEvent('musicStopped') would be accessible via on-music-stopped, or on-musicstopped?</w:t>
      </w:r>
    </w:p>
  </w:comment>
  <w:comment w:author="Анатолий Попов" w:id="16" w:date="2015-09-29T13:2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it is impossible to generate the field?</w:t>
      </w:r>
    </w:p>
  </w:comment>
  <w:comment w:author="Nick Zalutskiy" w:id="15" w:date="2014-11-11T23:47: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another case here that I've run into. When you want a part of a bidirectional binding to be dynamic. Ex: ng-model="myObj.{{ propName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doesn't work in plain angular though.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seems like it should be a tricky but simple problem to solve, but I wasn't able to do it without all kinds of (pre-)compile magic.</w:t>
      </w:r>
    </w:p>
  </w:comment>
  <w:comment w:author="John Messerly" w:id="23" w:date="2014-04-05T02:4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following this paragraph...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Properties can be divided into two categories: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Native -- those specified in html.spec.whatwg.org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JavaScript -- anything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set of native properties that can be bound is fairly small. Everything else can be handled with Object.observe. The only downside to O.o is that the notification will be asynchronous.</w:t>
      </w:r>
    </w:p>
  </w:comment>
  <w:comment w:author="John Messerly" w:id="24" w:date="2014-04-04T07:51: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what is the concern over "crossing the VM boundary" and how is Angular avoiding that problem today?</w:t>
      </w:r>
    </w:p>
  </w:comment>
  <w:comment w:author="Miško Hevery" w:id="25" w:date="2014-04-04T11:0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you saying that Object.observe will work for non-native properties? I was not aware of that.</w:t>
      </w:r>
    </w:p>
  </w:comment>
  <w:comment w:author="John Messerly" w:id="26" w:date="2014-04-05T01:49: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what I meant is that properties on custom elements are almost certainly non-native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my mental model is wrong, but: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native properties --&gt; angular already handles these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custom element properties --&gt; the new thing that this document is considering support for. these are always non-native.</w:t>
      </w:r>
    </w:p>
  </w:comment>
  <w:comment w:author="Miško Hevery" w:id="27" w:date="2014-04-05T02:15: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document is our forward thinking about elements, and we would very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much like if from Angular's point of view there is no difference between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Native and custom Elements.</w:t>
      </w:r>
    </w:p>
  </w:comment>
  <w:comment w:author="John Messerly" w:id="28" w:date="2014-04-05T02:4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totally, it's good to be forward thinking! Just want to make sure that mistakes of the distant past in DOM don't carry forward into the brave new world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would be a shame if new designs ignore new features like Obj.observe because of a handful of crufty elements like &lt;input&gt; (which will become increasingly displaced by better designed custom elements)</w:t>
      </w:r>
    </w:p>
  </w:comment>
  <w:comment w:author="Nick Zalutskiy" w:id="13" w:date="2014-11-11T23:4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I've implemented this at some point and really liked the result over angular's specific ng-click, ng-focus, etc. Less code too.</w:t>
      </w:r>
    </w:p>
  </w:comment>
  <w:comment w:author="James deBoer" w:id="31" w:date="2014-03-29T07:0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show an example of an event.</w:t>
      </w:r>
    </w:p>
  </w:comment>
  <w:comment w:author="Miško Hevery" w:id="32" w:date="2014-03-29T07:0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Zippy publishes open/close event. Did you have some other event in mind?</w:t>
      </w:r>
    </w:p>
  </w:comment>
  <w:comment w:author="Paul Rohde" w:id="35" w:date="2014-10-19T00:1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Shouldn't html properties be is-open instead of relying on correct upper/lower casing?</w:t>
      </w:r>
    </w:p>
  </w:comment>
  <w:comment w:author="Pascal Precht" w:id="36" w:date="2014-10-18T22:51: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these are properties. Properties are camel-cased :)</w:t>
      </w:r>
    </w:p>
  </w:comment>
  <w:comment w:author="Paul Rohde" w:id="37" w:date="2014-10-18T23:13: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property imply that its available outside of the component as well or just available within the component template?</w:t>
      </w:r>
    </w:p>
  </w:comment>
  <w:comment w:author="Pascal Precht" w:id="38" w:date="2014-10-19T00:1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Element properties are part of every elements API so you can manipulate them from the outside.</w:t>
      </w:r>
    </w:p>
  </w:comment>
  <w:comment w:author="Joshy Joseph" w:id="29" w:date="2014-09-02T23:17: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 expectation that one can take _any_ angular component and expose it is a web component by adding a few annotations or do we expect that there will be additional constraints? Just an example, if an angular component injects Scope will it be possible to trivially expose that component as a web component?</w:t>
      </w:r>
    </w:p>
  </w:comment>
  <w:comment w:author="Miško Hevery" w:id="30" w:date="2014-09-02T23:17: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is a good question, and that is not fully worked out. I would expect that it would be a combination of some constraints and some extra work.</w:t>
      </w:r>
    </w:p>
  </w:comment>
  <w:comment w:author="Dylan Barrell" w:id="54" w:date="2015-03-21T05:3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Wondering what the status of this custom element factory is? It is currently possible to do everything except get an actual custom element that inherits from the prototype of the Angular component.</w:t>
      </w:r>
    </w:p>
  </w:comment>
  <w:comment w:author="Justin Fagnani" w:id="50" w:date="2014-04-04T11:02: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does this work in Dart?</w:t>
      </w:r>
    </w:p>
  </w:comment>
  <w:comment w:author="Miško Hevery" w:id="51" w:date="2014-04-04T11:02: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dart the user will have to manually write the Type which extends Element and forwards gettes/setters functions onto an angular facade.</w:t>
      </w:r>
    </w:p>
  </w:comment>
  <w:comment w:author="Joshy Joseph" w:id="33" w:date="2014-04-18T04:1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 expectation that there will be some automagic (leveraging js-interop) that will make properties of a JS component accessible from a dart app and vice versa? +misko@google.com +justinfagnani@google.com</w:t>
      </w:r>
    </w:p>
  </w:comment>
  <w:comment w:author="Justin Fagnani" w:id="34" w:date="2014-04-18T04:1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that's exactly the plan. JS custom elements will be usable from Dart and vice-versa. We're working on the implementations now.</w:t>
      </w:r>
    </w:p>
  </w:comment>
  <w:comment w:author="James deBoer" w:id="39" w:date="2014-04-19T03:16: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not expose them all?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Custom Element spec suggested that we provide a JS Prototype for the element.  Since there is a one-to-one mapping from ComponentDirective to element, this is a natural pairing.</w:t>
      </w:r>
    </w:p>
  </w:comment>
  <w:comment w:author="Miško Hevery" w:id="40" w:date="2014-03-29T07:0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the main reason is to make it clear which API is public and which is internal. The more things you expose the more likely you are to collide.</w:t>
      </w:r>
    </w:p>
  </w:comment>
  <w:comment w:author="Paul Rohde" w:id="41" w:date="2014-04-17T00:24: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there's definitely cases where your internal template will depend on internal implementation of a component (eg, a computed state) that you don't want to expose through the api.</w:t>
      </w:r>
    </w:p>
  </w:comment>
  <w:comment w:author="Rob Eisenberg" w:id="42" w:date="2014-04-19T03:16: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with James on this. Since the majority case will probably be to expose members on the element, is it worth considering using a convention to mitigate the extra typing and duplication? For example use _ to designate private properties/methods? If not, it would be great to have a hook into the pipeline so that I can write something like this an drop it in to ease development.</w:t>
      </w:r>
    </w:p>
  </w:comment>
  <w:comment w:author="Justin Fagnani" w:id="17" w:date="2014-04-04T11:09: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not put this in mustaches? It'll be clearer to the parser and user, IMO.</w:t>
      </w:r>
    </w:p>
  </w:comment>
  <w:comment w:author="Justin Fagnani" w:id="18" w:date="2014-04-04T05:48: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I see the "bind-" prefix... so what would happen if the expression was in mustaches?</w:t>
      </w:r>
    </w:p>
  </w:comment>
  <w:comment w:author="Miško Hevery" w:id="19" w:date="2014-04-04T11:09: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are having a lot of internal discussions about this. The reason why they can not be joined, is that {{}} implies string interpolation and unidirectionality. Where as bind- implies reference and bi-directionality. These two bindings are distinct in how they operate. And placing both in {{}} would complicate rather than simplify the binding process as well as the rules under which the template author would have to operate.</w:t>
      </w:r>
    </w:p>
  </w:comment>
  <w:comment w:author="Justin Fagnani" w:id="6" w:date="2014-10-06T15:1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might not be exactly true. When the app starts up, the tags might not be registered yet, so there is a phase where you may need to wait for elements to be upgraded, otherwise you see UnknownHtmlElement, rather than the custom class.</w:t>
      </w:r>
    </w:p>
  </w:comment>
  <w:comment w:author="John Messerly" w:id="7" w:date="2014-04-04T07:4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require them to be upgraded before Angular starts?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general you want elements to be upgraded very very early, before any code sees them.</w:t>
      </w:r>
    </w:p>
  </w:comment>
  <w:comment w:author="Miško Hevery" w:id="8" w:date="2014-04-04T11:10: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point.</w:t>
      </w:r>
    </w:p>
  </w:comment>
  <w:comment w:author="Pascal Precht" w:id="9" w:date="2014-10-06T15:1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@John It might be true that you want elements to be upgraded very early but AFAIK the registration is async. And now image one loads web components using HTML Imports. In that case you don't even have the control of how long it'll take until they're loaded. You can control the order though.</w:t>
      </w:r>
    </w:p>
  </w:comment>
  <w:comment w:author="Joshy Joseph" w:id="2" w:date="2014-04-18T08:2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complex cases like a data table, these properties can have complex objects as values, right? It will be nice to have an example (may be as an appendix) that covers a more complex component like a data table, that uses callbacks for fetching data incrementally, etc.. +isoos@google.com +misko@google.com</w:t>
      </w:r>
    </w:p>
  </w:comment>
  <w:comment w:author="Miško Hevery" w:id="3" w:date="2014-04-18T08:2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you can pass references to objects of arbitrary size/type</w:t>
      </w:r>
    </w:p>
  </w:comment>
  <w:comment w:author="Justin Fagnani" w:id="20" w:date="2015-01-28T22:4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curious: what is ng-id?</w:t>
      </w:r>
    </w:p>
  </w:comment>
  <w:comment w:author="Miško Hevery" w:id="21" w:date="2014-04-04T11:0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a way to publish the element into the scope under a particular name. This is needed so that on-click can trigger events on it.</w:t>
      </w:r>
    </w:p>
  </w:comment>
  <w:comment w:author="azure tang" w:id="22" w:date="2015-01-28T22:4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want to know about how to define ng-id in ng-repeat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a/google.com/document/d/1f5VWROeTI2kJwVKbNsrHuEz5IqtZe14OpoxM9fEYJNU/edit#heading=h.k972nqcof3e" TargetMode="External"/><Relationship Id="rId11" Type="http://schemas.openxmlformats.org/officeDocument/2006/relationships/hyperlink" Target="https://docs.google.com/document/d/1f5VWROeTI2kJwVKbNsrHuEz5IqtZe14OpoxM9fEYJNU/edit" TargetMode="External"/><Relationship Id="rId10" Type="http://schemas.openxmlformats.org/officeDocument/2006/relationships/hyperlink" Target="http://www.w3.org/TR/dom/#mutation-observers" TargetMode="External"/><Relationship Id="rId21" Type="http://schemas.openxmlformats.org/officeDocument/2006/relationships/hyperlink" Target="http://www.w3.org/TR/dom/#mutation-observers" TargetMode="External"/><Relationship Id="rId13" Type="http://schemas.openxmlformats.org/officeDocument/2006/relationships/hyperlink" Target="http://www.polymer-project.org/platform/custom-elements.html" TargetMode="External"/><Relationship Id="rId12" Type="http://schemas.openxmlformats.org/officeDocument/2006/relationships/hyperlink" Target="http://www.polymer-project.org/platform/shadow-dom.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3c.github.io/webcomponents/spec/custom/" TargetMode="External"/><Relationship Id="rId15" Type="http://schemas.openxmlformats.org/officeDocument/2006/relationships/hyperlink" Target="http://www.x-tags.org/" TargetMode="External"/><Relationship Id="rId14" Type="http://schemas.openxmlformats.org/officeDocument/2006/relationships/hyperlink" Target="https://github.com/Polymer/MutationObservers" TargetMode="External"/><Relationship Id="rId17" Type="http://schemas.openxmlformats.org/officeDocument/2006/relationships/hyperlink" Target="http://w3c.github.io/webcomponents/spec/custom/" TargetMode="External"/><Relationship Id="rId16" Type="http://schemas.openxmlformats.org/officeDocument/2006/relationships/hyperlink" Target="http://www.polymer-project.org/" TargetMode="External"/><Relationship Id="rId5" Type="http://schemas.openxmlformats.org/officeDocument/2006/relationships/styles" Target="styles.xml"/><Relationship Id="rId19" Type="http://schemas.openxmlformats.org/officeDocument/2006/relationships/image" Target="media/image01.png"/><Relationship Id="rId6" Type="http://schemas.openxmlformats.org/officeDocument/2006/relationships/hyperlink" Target="http://www.w3.org/TR/shadow-dom/" TargetMode="External"/><Relationship Id="rId18" Type="http://schemas.openxmlformats.org/officeDocument/2006/relationships/hyperlink" Target="http://www.w3.org/TR/shadow-dom/" TargetMode="External"/><Relationship Id="rId7" Type="http://schemas.openxmlformats.org/officeDocument/2006/relationships/hyperlink" Target="https://dvcs.w3.org/hg/webcomponents/raw-file/tip/spec/templates/index.html" TargetMode="External"/><Relationship Id="rId8" Type="http://schemas.openxmlformats.org/officeDocument/2006/relationships/hyperlink" Target="http://w3c.github.io/webcomponents/spec/impor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