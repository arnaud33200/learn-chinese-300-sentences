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0"/>
        <w:spacing w:after="0" w:before="0" w:line="276" w:lineRule="auto"/>
        <w:ind w:left="0" w:right="0" w:firstLine="0"/>
        <w:contextualSpacing w:val="0"/>
        <w:jc w:val="left"/>
        <w:rPr>
          <w:del w:author="E V Krishna" w:id="1" w:date="2015-03-06T17:29:45Z"/>
        </w:rPr>
        <w:pPrChange w:author="Eudis Oliveira" w:id="0" w:date="2015-09-20T20:54:50Z">
          <w:pPr>
            <w:pStyle w:val="Title"/>
            <w:widowControl w:val="0"/>
            <w:contextualSpacing w:val="0"/>
            <w:jc w:val="center"/>
          </w:pPr>
        </w:pPrChange>
      </w:pPr>
      <w:ins w:author="Fadhel Abid" w:id="0" w:date="2015-09-02T16:06:02Z">
        <w:r w:rsidDel="00000000" w:rsidR="00000000" w:rsidRPr="00000000">
          <w:rPr>
            <w:rtl w:val="0"/>
          </w:rPr>
          <w:t xml:space="preserve"> </w:t>
        </w:r>
      </w:ins>
      <w:del w:author="E V Krishna" w:id="1" w:date="2015-03-06T17:29:45Z">
        <w:bookmarkStart w:colFirst="0" w:colLast="0" w:name="h.rcjxs836qiki" w:id="0"/>
        <w:bookmarkEnd w:id="0"/>
        <w:r w:rsidDel="00000000" w:rsidR="00000000" w:rsidRPr="00000000">
          <w:rPr>
            <w:rtl w:val="0"/>
          </w:rPr>
          <w:delText xml:space="preserve">Touch Animations</w:delText>
        </w:r>
      </w:del>
    </w:p>
    <w:p w:rsidR="00000000" w:rsidDel="00000000" w:rsidP="00000000" w:rsidRDefault="00000000" w:rsidRPr="00000000">
      <w:pPr>
        <w:pStyle w:val="Title"/>
        <w:keepNext w:val="1"/>
        <w:keepLines w:val="1"/>
        <w:widowControl w:val="0"/>
        <w:spacing w:after="0" w:before="0" w:line="276" w:lineRule="auto"/>
        <w:ind w:left="0" w:right="0" w:firstLine="0"/>
        <w:contextualSpacing w:val="0"/>
        <w:jc w:val="left"/>
        <w:rPr>
          <w:del w:author="E V Krishna" w:id="1" w:date="2015-03-06T17:29:45Z"/>
        </w:rPr>
        <w:pPrChange w:author="Eudis Oliveira" w:id="0" w:date="2015-09-20T20:54:50Z">
          <w:pPr>
            <w:contextualSpacing w:val="0"/>
            <w:jc w:val="center"/>
          </w:pPr>
        </w:pPrChange>
      </w:pPr>
      <w:del w:author="E V Krishna" w:id="1" w:date="2015-03-06T17:29:45Z">
        <w:r w:rsidDel="00000000" w:rsidR="00000000" w:rsidRPr="00000000">
          <w:rPr>
            <w:rtl w:val="0"/>
          </w:rPr>
          <w:delText xml:space="preserve">Status: Draft</w:delText>
        </w:r>
      </w:del>
      <w:ins w:author="Ramzy Lb" w:id="3" w:date="2015-04-02T00:55:10Z">
        <w:del w:author="E V Krishna" w:id="1" w:date="2015-03-06T17:29:45Z">
          <w:r w:rsidDel="00000000" w:rsidR="00000000" w:rsidRPr="00000000">
            <w:rPr>
              <w:rtl w:val="0"/>
            </w:rPr>
            <w:delText xml:space="preserve"> </w:delText>
          </w:r>
        </w:del>
      </w:ins>
      <w:del w:author="E V Krishna" w:id="1" w:date="2015-03-06T17:29:45Z"/>
      <w:ins w:author="Dario Gonzalez" w:id="4" w:date="2015-10-23T22:28:40Z">
        <w:del w:author="E V Krishna" w:id="1" w:date="2015-03-06T17:29:45Z">
          <w:r w:rsidDel="00000000" w:rsidR="00000000" w:rsidRPr="00000000">
            <w:rPr>
              <w:rtl w:val="0"/>
            </w:rPr>
            <w:delText xml:space="preserve">edfsdfsdf</w:delText>
          </w:r>
        </w:del>
      </w:ins>
      <w:del w:author="E V Krishna" w:id="1" w:date="2015-03-06T17:29:45Z">
        <w:r w:rsidDel="00000000" w:rsidR="00000000" w:rsidRPr="00000000">
          <w:rPr>
            <w:rtl w:val="0"/>
          </w:rPr>
        </w:r>
      </w:del>
    </w:p>
    <w:p w:rsidR="00000000" w:rsidDel="00000000" w:rsidP="00000000" w:rsidRDefault="00000000" w:rsidRPr="00000000">
      <w:pPr>
        <w:pStyle w:val="Title"/>
        <w:keepNext w:val="1"/>
        <w:keepLines w:val="1"/>
        <w:widowControl w:val="0"/>
        <w:spacing w:after="0" w:before="0" w:line="276" w:lineRule="auto"/>
        <w:ind w:left="0" w:right="0" w:firstLine="0"/>
        <w:contextualSpacing w:val="0"/>
        <w:jc w:val="left"/>
        <w:pPrChange w:author="Eudis Oliveira" w:id="0" w:date="2015-09-20T20:54:50Z">
          <w:pPr>
            <w:contextualSpacing w:val="0"/>
            <w:jc w:val="center"/>
          </w:pPr>
        </w:pPrChange>
      </w:pPr>
      <w:del w:author="E V Krishna" w:id="1" w:date="2015-03-06T17:29:45Z">
        <w:r w:rsidDel="00000000" w:rsidR="00000000" w:rsidRPr="00000000">
          <w:rPr>
            <w:rtl w:val="0"/>
          </w:rPr>
          <w:delText xml:space="preserve">Authors</w:delText>
        </w:r>
      </w:del>
      <w:r w:rsidDel="00000000" w:rsidR="00000000" w:rsidRPr="00000000">
        <w:rPr>
          <w:rtl w:val="0"/>
        </w:rPr>
        <w:t xml:space="preserve">: tbosch@google.com</w:t>
      </w:r>
    </w:p>
    <w:p w:rsidR="00000000" w:rsidDel="00000000" w:rsidP="00000000" w:rsidRDefault="00000000" w:rsidRPr="00000000">
      <w:pPr>
        <w:pStyle w:val="Title"/>
        <w:keepNext w:val="1"/>
        <w:keepLines w:val="1"/>
        <w:widowControl w:val="0"/>
        <w:spacing w:after="0" w:before="0" w:line="276" w:lineRule="auto"/>
        <w:ind w:left="0" w:right="0" w:firstLine="0"/>
        <w:contextualSpacing w:val="0"/>
        <w:jc w:val="left"/>
        <w:pPrChange w:author="Eudis Oliveira" w:id="0" w:date="2015-09-20T20:54:50Z">
          <w:pPr>
            <w:contextualSpacing w:val="0"/>
          </w:pPr>
        </w:pPrChange>
      </w:pPr>
      <w:r w:rsidDel="00000000" w:rsidR="00000000" w:rsidRPr="00000000">
        <w:rPr>
          <w:rtl w:val="0"/>
        </w:rPr>
      </w:r>
    </w:p>
    <w:p w:rsidR="00000000" w:rsidDel="00000000" w:rsidP="00000000" w:rsidRDefault="00000000" w:rsidRPr="00000000">
      <w:pPr>
        <w:pStyle w:val="Title"/>
        <w:keepNext w:val="1"/>
        <w:keepLines w:val="1"/>
        <w:widowControl w:val="0"/>
        <w:spacing w:after="0" w:before="0" w:line="276" w:lineRule="auto"/>
        <w:ind w:left="0" w:right="0" w:firstLine="0"/>
        <w:contextualSpacing w:val="0"/>
        <w:jc w:val="left"/>
        <w:rPr/>
        <w:pPrChange w:author="Eudis Oliveira" w:id="0" w:date="2015-09-20T20:54:50Z">
          <w:pPr>
            <w:contextualSpacing w:val="0"/>
          </w:pPr>
        </w:pPrChange>
      </w:pPr>
      <w:r w:rsidDel="00000000" w:rsidR="00000000" w:rsidRPr="00000000">
        <w:rPr>
          <w:rtl w:val="0"/>
        </w:rPr>
      </w:r>
    </w:p>
    <w:p w:rsidR="00000000" w:rsidDel="00000000" w:rsidP="00000000" w:rsidRDefault="00000000" w:rsidRPr="00000000">
      <w:pPr>
        <w:ind w:left="360" w:firstLine="0"/>
        <w:contextualSpacing w:val="0"/>
        <w:rPr>
          <w:ins w:author="Anonymous" w:id="5" w:date="2015-10-07T12:18:09Z"/>
        </w:rPr>
      </w:pPr>
      <w:ins w:author="Anonymous" w:id="5" w:date="2015-10-07T12:18:09Z"/>
      <w:ins w:author="Anonymous" w:id="5" w:date="2015-10-07T12:18:09Z">
        <w:r w:rsidDel="00000000" w:rsidR="00000000" w:rsidRPr="00000000">
          <w:fldChar w:fldCharType="begin"/>
        </w:r>
        <w:r w:rsidDel="00000000" w:rsidR="00000000" w:rsidRPr="00000000">
          <w:instrText xml:space="preserve">HYPERLINK \l "heading=h.7rzuxm8b5yqs"</w:instrText>
        </w:r>
        <w:r w:rsidDel="00000000" w:rsidR="00000000" w:rsidRPr="00000000">
          <w:fldChar w:fldCharType="separate"/>
        </w:r>
        <w:r w:rsidDel="00000000" w:rsidR="00000000" w:rsidRPr="00000000">
          <w:rPr>
            <w:color w:val="1155cc"/>
            <w:u w:val="single"/>
            <w:rtl w:val="0"/>
          </w:rPr>
          <w:t xml:space="preserve">Objective</w:t>
        </w:r>
        <w:r w:rsidDel="00000000" w:rsidR="00000000" w:rsidRPr="00000000">
          <w:fldChar w:fldCharType="end"/>
        </w:r>
      </w:ins>
      <w:ins w:author="Anonymous" w:id="5" w:date="2015-10-07T12:18:09Z">
        <w:r w:rsidDel="00000000" w:rsidR="00000000" w:rsidRPr="00000000">
          <w:rPr>
            <w:rtl w:val="0"/>
          </w:rPr>
        </w:r>
      </w:ins>
    </w:p>
    <w:p w:rsidR="00000000" w:rsidDel="00000000" w:rsidP="00000000" w:rsidRDefault="00000000" w:rsidRPr="00000000">
      <w:pPr>
        <w:ind w:left="360" w:firstLine="0"/>
        <w:contextualSpacing w:val="0"/>
        <w:rPr>
          <w:ins w:author="Anonymous" w:id="5" w:date="2015-10-07T12:18:09Z"/>
        </w:rPr>
      </w:pPr>
      <w:ins w:author="Anonymous" w:id="5" w:date="2015-10-07T12:18:09Z"/>
      <w:ins w:author="Anonymous" w:id="5" w:date="2015-10-07T12:18:09Z">
        <w:r w:rsidDel="00000000" w:rsidR="00000000" w:rsidRPr="00000000">
          <w:fldChar w:fldCharType="begin"/>
        </w:r>
        <w:r w:rsidDel="00000000" w:rsidR="00000000" w:rsidRPr="00000000">
          <w:instrText xml:space="preserve">HYPERLINK \l "heading=h.xx0cggglnzv"</w: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t xml:space="preserve">Background</w:t>
        </w:r>
        <w:r w:rsidDel="00000000" w:rsidR="00000000" w:rsidRPr="00000000">
          <w:fldChar w:fldCharType="end"/>
        </w:r>
      </w:ins>
      <w:ins w:author="Anonymous" w:id="5" w:date="2015-10-07T12:18:09Z">
        <w:r w:rsidDel="00000000" w:rsidR="00000000" w:rsidRPr="00000000">
          <w:rPr>
            <w:rtl w:val="0"/>
          </w:rPr>
        </w:r>
      </w:ins>
    </w:p>
    <w:p w:rsidR="00000000" w:rsidDel="00000000" w:rsidP="00000000" w:rsidRDefault="00000000" w:rsidRPr="00000000">
      <w:pPr>
        <w:ind w:left="360" w:firstLine="0"/>
        <w:contextualSpacing w:val="0"/>
        <w:rPr>
          <w:ins w:author="Anonymous" w:id="5" w:date="2015-10-07T12:18:09Z"/>
        </w:rPr>
      </w:pPr>
      <w:ins w:author="Anonymous" w:id="5" w:date="2015-10-07T12:18:09Z"/>
      <w:ins w:author="Anonymous" w:id="5" w:date="2015-10-07T12:18:09Z">
        <w:r w:rsidDel="00000000" w:rsidR="00000000" w:rsidRPr="00000000">
          <w:fldChar w:fldCharType="begin"/>
        </w:r>
        <w:r w:rsidDel="00000000" w:rsidR="00000000" w:rsidRPr="00000000">
          <w:instrText xml:space="preserve">HYPERLINK \l "heading=h.xc6z08niy1ka"</w: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t xml:space="preserve">Prior Art</w:t>
        </w:r>
        <w:r w:rsidDel="00000000" w:rsidR="00000000" w:rsidRPr="00000000">
          <w:fldChar w:fldCharType="end"/>
        </w:r>
      </w:ins>
      <w:ins w:author="Anonymous" w:id="5" w:date="2015-10-07T12:18:09Z">
        <w:r w:rsidDel="00000000" w:rsidR="00000000" w:rsidRPr="00000000">
          <w:rPr>
            <w:rtl w:val="0"/>
          </w:rPr>
        </w:r>
      </w:ins>
    </w:p>
    <w:p w:rsidR="00000000" w:rsidDel="00000000" w:rsidP="00000000" w:rsidRDefault="00000000" w:rsidRPr="00000000">
      <w:pPr>
        <w:ind w:left="360" w:firstLine="0"/>
        <w:contextualSpacing w:val="0"/>
        <w:rPr>
          <w:ins w:author="Anonymous" w:id="5" w:date="2015-10-07T12:18:09Z"/>
        </w:rPr>
      </w:pPr>
      <w:ins w:author="Anonymous" w:id="5" w:date="2015-10-07T12:18:09Z"/>
      <w:ins w:author="Anonymous" w:id="5" w:date="2015-10-07T12:18:09Z">
        <w:r w:rsidDel="00000000" w:rsidR="00000000" w:rsidRPr="00000000">
          <w:fldChar w:fldCharType="begin"/>
        </w:r>
        <w:r w:rsidDel="00000000" w:rsidR="00000000" w:rsidRPr="00000000">
          <w:instrText xml:space="preserve">HYPERLINK \l "heading=h.xozd9evtwxw0"</w: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t xml:space="preserve">Detailed Design</w:t>
        </w:r>
        <w:r w:rsidDel="00000000" w:rsidR="00000000" w:rsidRPr="00000000">
          <w:fldChar w:fldCharType="end"/>
        </w:r>
      </w:ins>
      <w:ins w:author="Anonymous" w:id="5" w:date="2015-10-07T12:18:09Z">
        <w:r w:rsidDel="00000000" w:rsidR="00000000" w:rsidRPr="00000000">
          <w:rPr>
            <w:rtl w:val="0"/>
          </w:rPr>
        </w:r>
      </w:ins>
    </w:p>
    <w:p w:rsidR="00000000" w:rsidDel="00000000" w:rsidP="00000000" w:rsidRDefault="00000000" w:rsidRPr="00000000">
      <w:pPr>
        <w:ind w:left="720" w:firstLine="0"/>
        <w:contextualSpacing w:val="0"/>
        <w:rPr>
          <w:ins w:author="Anonymous" w:id="5" w:date="2015-10-07T12:18:09Z"/>
        </w:rPr>
      </w:pPr>
      <w:ins w:author="Anonymous" w:id="5" w:date="2015-10-07T12:18:09Z"/>
      <w:ins w:author="Anonymous" w:id="5" w:date="2015-10-07T12:18:09Z">
        <w:r w:rsidDel="00000000" w:rsidR="00000000" w:rsidRPr="00000000">
          <w:fldChar w:fldCharType="begin"/>
        </w:r>
        <w:r w:rsidDel="00000000" w:rsidR="00000000" w:rsidRPr="00000000">
          <w:instrText xml:space="preserve">HYPERLINK \l "heading=h.km9fh2zfi92m"</w: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t xml:space="preserve">Definitions</w:t>
        </w:r>
        <w:r w:rsidDel="00000000" w:rsidR="00000000" w:rsidRPr="00000000">
          <w:fldChar w:fldCharType="end"/>
        </w:r>
      </w:ins>
      <w:ins w:author="Anonymous" w:id="5" w:date="2015-10-07T12:18:09Z">
        <w:r w:rsidDel="00000000" w:rsidR="00000000" w:rsidRPr="00000000">
          <w:rPr>
            <w:rtl w:val="0"/>
          </w:rPr>
        </w:r>
      </w:ins>
    </w:p>
    <w:p w:rsidR="00000000" w:rsidDel="00000000" w:rsidP="00000000" w:rsidRDefault="00000000" w:rsidRPr="00000000">
      <w:pPr>
        <w:ind w:left="720" w:firstLine="0"/>
        <w:contextualSpacing w:val="0"/>
        <w:rPr>
          <w:ins w:author="Anonymous" w:id="5" w:date="2015-10-07T12:18:09Z"/>
        </w:rPr>
      </w:pPr>
      <w:ins w:author="Anonymous" w:id="5" w:date="2015-10-07T12:18:09Z"/>
      <w:ins w:author="Anonymous" w:id="5" w:date="2015-10-07T12:18:09Z">
        <w:r w:rsidDel="00000000" w:rsidR="00000000" w:rsidRPr="00000000">
          <w:fldChar w:fldCharType="begin"/>
        </w:r>
        <w:r w:rsidDel="00000000" w:rsidR="00000000" w:rsidRPr="00000000">
          <w:instrText xml:space="preserve">HYPERLINK \l "heading=h.83ddxi2a4m38"</w: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t xml:space="preserve">Use cases and features</w:t>
        </w:r>
        <w:r w:rsidDel="00000000" w:rsidR="00000000" w:rsidRPr="00000000">
          <w:fldChar w:fldCharType="end"/>
        </w:r>
      </w:ins>
      <w:ins w:author="Anonymous" w:id="5" w:date="2015-10-07T12:18:09Z">
        <w:r w:rsidDel="00000000" w:rsidR="00000000" w:rsidRPr="00000000">
          <w:rPr>
            <w:rtl w:val="0"/>
          </w:rPr>
        </w:r>
      </w:ins>
    </w:p>
    <w:p w:rsidR="00000000" w:rsidDel="00000000" w:rsidP="00000000" w:rsidRDefault="00000000" w:rsidRPr="00000000">
      <w:pPr>
        <w:ind w:left="720" w:firstLine="0"/>
        <w:contextualSpacing w:val="0"/>
        <w:rPr>
          <w:ins w:author="Anonymous" w:id="5" w:date="2015-10-07T12:18:09Z"/>
        </w:rPr>
      </w:pPr>
      <w:ins w:author="Anonymous" w:id="5" w:date="2015-10-07T12:18:09Z"/>
      <w:ins w:author="Anonymous" w:id="5" w:date="2015-10-07T12:18:09Z">
        <w:r w:rsidDel="00000000" w:rsidR="00000000" w:rsidRPr="00000000">
          <w:fldChar w:fldCharType="begin"/>
        </w:r>
        <w:r w:rsidDel="00000000" w:rsidR="00000000" w:rsidRPr="00000000">
          <w:instrText xml:space="preserve">HYPERLINK \l "heading=h.d55ck38iqav"</w: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t xml:space="preserve">Platforms/browsers to support</w:t>
        </w:r>
        <w:r w:rsidDel="00000000" w:rsidR="00000000" w:rsidRPr="00000000">
          <w:fldChar w:fldCharType="end"/>
        </w:r>
      </w:ins>
      <w:ins w:author="Anonymous" w:id="5" w:date="2015-10-07T12:18:09Z">
        <w:r w:rsidDel="00000000" w:rsidR="00000000" w:rsidRPr="00000000">
          <w:rPr>
            <w:rtl w:val="0"/>
          </w:rPr>
        </w:r>
      </w:ins>
    </w:p>
    <w:p w:rsidR="00000000" w:rsidDel="00000000" w:rsidP="00000000" w:rsidRDefault="00000000" w:rsidRPr="00000000">
      <w:pPr>
        <w:ind w:left="720" w:firstLine="0"/>
        <w:contextualSpacing w:val="0"/>
        <w:rPr>
          <w:ins w:author="Anonymous" w:id="5" w:date="2015-10-07T12:18:09Z"/>
        </w:rPr>
      </w:pPr>
      <w:ins w:author="Anonymous" w:id="5" w:date="2015-10-07T12:18:09Z"/>
      <w:ins w:author="Anonymous" w:id="5" w:date="2015-10-07T12:18:09Z">
        <w:r w:rsidDel="00000000" w:rsidR="00000000" w:rsidRPr="00000000">
          <w:fldChar w:fldCharType="begin"/>
        </w:r>
        <w:r w:rsidDel="00000000" w:rsidR="00000000" w:rsidRPr="00000000">
          <w:instrText xml:space="preserve">HYPERLINK \l "heading=h.v0g40pnuture"</w: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t xml:space="preserve">Implementation proposals</w:t>
        </w:r>
        <w:r w:rsidDel="00000000" w:rsidR="00000000" w:rsidRPr="00000000">
          <w:fldChar w:fldCharType="end"/>
        </w:r>
      </w:ins>
      <w:ins w:author="Anonymous" w:id="5" w:date="2015-10-07T12:18:09Z">
        <w:r w:rsidDel="00000000" w:rsidR="00000000" w:rsidRPr="00000000">
          <w:rPr>
            <w:rtl w:val="0"/>
          </w:rPr>
        </w:r>
      </w:ins>
    </w:p>
    <w:p w:rsidR="00000000" w:rsidDel="00000000" w:rsidP="00000000" w:rsidRDefault="00000000" w:rsidRPr="00000000">
      <w:pPr>
        <w:ind w:left="1080" w:firstLine="0"/>
        <w:contextualSpacing w:val="0"/>
        <w:rPr>
          <w:ins w:author="Anonymous" w:id="5" w:date="2015-10-07T12:18:09Z"/>
        </w:rPr>
      </w:pPr>
      <w:ins w:author="Anonymous" w:id="5" w:date="2015-10-07T12:18:09Z"/>
      <w:ins w:author="Anonymous" w:id="5" w:date="2015-10-07T12:18:09Z">
        <w:r w:rsidDel="00000000" w:rsidR="00000000" w:rsidRPr="00000000">
          <w:fldChar w:fldCharType="begin"/>
        </w:r>
        <w:r w:rsidDel="00000000" w:rsidR="00000000" w:rsidRPr="00000000">
          <w:instrText xml:space="preserve">HYPERLINK \l "heading=h.jsyvse16q9bl"</w: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t xml:space="preserve">Scrolling with scroll events</w:t>
        </w:r>
        <w:r w:rsidDel="00000000" w:rsidR="00000000" w:rsidRPr="00000000">
          <w:fldChar w:fldCharType="end"/>
        </w:r>
      </w:ins>
      <w:ins w:author="Anonymous" w:id="5" w:date="2015-10-07T12:18:09Z">
        <w:r w:rsidDel="00000000" w:rsidR="00000000" w:rsidRPr="00000000">
          <w:rPr>
            <w:rtl w:val="0"/>
          </w:rPr>
        </w:r>
      </w:ins>
    </w:p>
    <w:p w:rsidR="00000000" w:rsidDel="00000000" w:rsidP="00000000" w:rsidRDefault="00000000" w:rsidRPr="00000000">
      <w:pPr>
        <w:ind w:left="360" w:firstLine="0"/>
        <w:contextualSpacing w:val="0"/>
        <w:rPr>
          <w:ins w:author="Anonymous" w:id="5" w:date="2015-10-07T12:18:09Z"/>
        </w:rPr>
      </w:pPr>
      <w:ins w:author="Anonymous" w:id="5" w:date="2015-10-07T12:18:09Z"/>
      <w:ins w:author="Anonymous" w:id="5" w:date="2015-10-07T12:18:09Z">
        <w:r w:rsidDel="00000000" w:rsidR="00000000" w:rsidRPr="00000000">
          <w:fldChar w:fldCharType="begin"/>
        </w:r>
        <w:r w:rsidDel="00000000" w:rsidR="00000000" w:rsidRPr="00000000">
          <w:instrText xml:space="preserve">HYPERLINK \l "heading=h.xct7x8243fxc"</w: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t xml:space="preserve">Desktop</w:t>
        </w:r>
        <w:r w:rsidDel="00000000" w:rsidR="00000000" w:rsidRPr="00000000">
          <w:fldChar w:fldCharType="end"/>
        </w:r>
      </w:ins>
      <w:ins w:author="Anonymous" w:id="5" w:date="2015-10-07T12:18:09Z">
        <w:r w:rsidDel="00000000" w:rsidR="00000000" w:rsidRPr="00000000">
          <w:rPr>
            <w:rtl w:val="0"/>
          </w:rPr>
        </w:r>
      </w:ins>
    </w:p>
    <w:p w:rsidR="00000000" w:rsidDel="00000000" w:rsidP="00000000" w:rsidRDefault="00000000" w:rsidRPr="00000000">
      <w:pPr>
        <w:ind w:left="1080" w:firstLine="0"/>
        <w:contextualSpacing w:val="0"/>
        <w:rPr>
          <w:ins w:author="Anonymous" w:id="5" w:date="2015-10-07T12:18:09Z"/>
        </w:rPr>
      </w:pPr>
      <w:ins w:author="Anonymous" w:id="5" w:date="2015-10-07T12:18:09Z"/>
      <w:ins w:author="Anonymous" w:id="5" w:date="2015-10-07T12:18:09Z">
        <w:r w:rsidDel="00000000" w:rsidR="00000000" w:rsidRPr="00000000">
          <w:fldChar w:fldCharType="begin"/>
        </w:r>
        <w:r w:rsidDel="00000000" w:rsidR="00000000" w:rsidRPr="00000000">
          <w:instrText xml:space="preserve">HYPERLINK \l "heading=h.4ckfepbxs2vw"</w: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t xml:space="preserve">Snap points</w:t>
        </w:r>
        <w:r w:rsidDel="00000000" w:rsidR="00000000" w:rsidRPr="00000000">
          <w:fldChar w:fldCharType="end"/>
        </w:r>
      </w:ins>
      <w:ins w:author="Anonymous" w:id="5" w:date="2015-10-07T12:18:09Z">
        <w:r w:rsidDel="00000000" w:rsidR="00000000" w:rsidRPr="00000000">
          <w:rPr>
            <w:rtl w:val="0"/>
          </w:rPr>
        </w:r>
      </w:ins>
    </w:p>
    <w:p w:rsidR="00000000" w:rsidDel="00000000" w:rsidP="00000000" w:rsidRDefault="00000000" w:rsidRPr="00000000">
      <w:pPr>
        <w:ind w:left="1080" w:firstLine="0"/>
        <w:contextualSpacing w:val="0"/>
        <w:rPr>
          <w:ins w:author="Anonymous" w:id="5" w:date="2015-10-07T12:18:09Z"/>
        </w:rPr>
      </w:pPr>
      <w:ins w:author="Anonymous" w:id="5" w:date="2015-10-07T12:18:09Z"/>
      <w:ins w:author="Anonymous" w:id="5" w:date="2015-10-07T12:18:09Z">
        <w:r w:rsidDel="00000000" w:rsidR="00000000" w:rsidRPr="00000000">
          <w:fldChar w:fldCharType="begin"/>
        </w:r>
        <w:r w:rsidDel="00000000" w:rsidR="00000000" w:rsidRPr="00000000">
          <w:instrText xml:space="preserve">HYPERLINK \l "heading=h.n5zgl4n3asbv"</w: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t xml:space="preserve">Bouncing headers/footers</w:t>
        </w:r>
        <w:r w:rsidDel="00000000" w:rsidR="00000000" w:rsidRPr="00000000">
          <w:fldChar w:fldCharType="end"/>
        </w:r>
      </w:ins>
      <w:ins w:author="Anonymous" w:id="5" w:date="2015-10-07T12:18:09Z">
        <w:r w:rsidDel="00000000" w:rsidR="00000000" w:rsidRPr="00000000">
          <w:rPr>
            <w:rtl w:val="0"/>
          </w:rPr>
        </w:r>
      </w:ins>
    </w:p>
    <w:p w:rsidR="00000000" w:rsidDel="00000000" w:rsidP="00000000" w:rsidRDefault="00000000" w:rsidRPr="00000000">
      <w:pPr>
        <w:ind w:left="1080" w:firstLine="0"/>
        <w:contextualSpacing w:val="0"/>
        <w:rPr>
          <w:ins w:author="Anonymous" w:id="5" w:date="2015-10-07T12:18:09Z"/>
        </w:rPr>
      </w:pPr>
      <w:ins w:author="Anonymous" w:id="5" w:date="2015-10-07T12:18:09Z"/>
      <w:ins w:author="Anonymous" w:id="5" w:date="2015-10-07T12:18:09Z">
        <w:r w:rsidDel="00000000" w:rsidR="00000000" w:rsidRPr="00000000">
          <w:fldChar w:fldCharType="begin"/>
        </w:r>
        <w:r w:rsidDel="00000000" w:rsidR="00000000" w:rsidRPr="00000000">
          <w:instrText xml:space="preserve">HYPERLINK \l "heading=h.3axj5nfnfhda"</w: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t xml:space="preserve">Sticky headers</w:t>
        </w:r>
        <w:r w:rsidDel="00000000" w:rsidR="00000000" w:rsidRPr="00000000">
          <w:fldChar w:fldCharType="end"/>
        </w:r>
      </w:ins>
      <w:ins w:author="Anonymous" w:id="5" w:date="2015-10-07T12:18:09Z">
        <w:r w:rsidDel="00000000" w:rsidR="00000000" w:rsidRPr="00000000">
          <w:rPr>
            <w:rtl w:val="0"/>
          </w:rPr>
        </w:r>
      </w:ins>
    </w:p>
    <w:p w:rsidR="00000000" w:rsidDel="00000000" w:rsidP="00000000" w:rsidRDefault="00000000" w:rsidRPr="00000000">
      <w:pPr>
        <w:ind w:left="720" w:firstLine="0"/>
        <w:contextualSpacing w:val="0"/>
        <w:rPr>
          <w:ins w:author="Anonymous" w:id="5" w:date="2015-10-07T12:18:09Z"/>
        </w:rPr>
      </w:pPr>
      <w:ins w:author="Anonymous" w:id="5" w:date="2015-10-07T12:18:09Z"/>
      <w:ins w:author="Anonymous" w:id="5" w:date="2015-10-07T12:18:09Z">
        <w:r w:rsidDel="00000000" w:rsidR="00000000" w:rsidRPr="00000000">
          <w:fldChar w:fldCharType="begin"/>
        </w:r>
        <w:r w:rsidDel="00000000" w:rsidR="00000000" w:rsidRPr="00000000">
          <w:instrText xml:space="preserve">HYPERLINK \l "heading=h.hn36mm0p5zq"</w: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t xml:space="preserve">API</w:t>
        </w:r>
        <w:r w:rsidDel="00000000" w:rsidR="00000000" w:rsidRPr="00000000">
          <w:fldChar w:fldCharType="end"/>
        </w:r>
      </w:ins>
      <w:ins w:author="Anonymous" w:id="5" w:date="2015-10-07T12:18:09Z">
        <w:r w:rsidDel="00000000" w:rsidR="00000000" w:rsidRPr="00000000">
          <w:rPr>
            <w:rtl w:val="0"/>
          </w:rPr>
        </w:r>
      </w:ins>
    </w:p>
    <w:p w:rsidR="00000000" w:rsidDel="00000000" w:rsidP="00000000" w:rsidRDefault="00000000" w:rsidRPr="00000000">
      <w:pPr>
        <w:ind w:left="720" w:firstLine="0"/>
        <w:contextualSpacing w:val="0"/>
        <w:rPr>
          <w:ins w:author="Anonymous" w:id="5" w:date="2015-10-07T12:18:09Z"/>
        </w:rPr>
      </w:pPr>
      <w:ins w:author="Anonymous" w:id="5" w:date="2015-10-07T12:18:09Z"/>
      <w:ins w:author="Anonymous" w:id="5" w:date="2015-10-07T12:18:09Z">
        <w:r w:rsidDel="00000000" w:rsidR="00000000" w:rsidRPr="00000000">
          <w:fldChar w:fldCharType="begin"/>
        </w:r>
        <w:r w:rsidDel="00000000" w:rsidR="00000000" w:rsidRPr="00000000">
          <w:instrText xml:space="preserve">HYPERLINK \l "heading=h.7ssnwwxcifk3"</w: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t xml:space="preserve">Notes for the Implementation</w:t>
        </w:r>
        <w:r w:rsidDel="00000000" w:rsidR="00000000" w:rsidRPr="00000000">
          <w:fldChar w:fldCharType="end"/>
        </w:r>
      </w:ins>
      <w:ins w:author="Anonymous" w:id="5" w:date="2015-10-07T12:18:09Z">
        <w:r w:rsidDel="00000000" w:rsidR="00000000" w:rsidRPr="00000000">
          <w:rPr>
            <w:rtl w:val="0"/>
          </w:rPr>
        </w:r>
      </w:ins>
    </w:p>
    <w:p w:rsidR="00000000" w:rsidDel="00000000" w:rsidP="00000000" w:rsidRDefault="00000000" w:rsidRPr="00000000">
      <w:pPr>
        <w:ind w:left="360" w:firstLine="0"/>
        <w:contextualSpacing w:val="0"/>
        <w:rPr>
          <w:ins w:author="Anonymous" w:id="5" w:date="2015-10-07T12:18:09Z"/>
        </w:rPr>
      </w:pPr>
      <w:ins w:author="Anonymous" w:id="5" w:date="2015-10-07T12:18:09Z"/>
      <w:ins w:author="Anonymous" w:id="5" w:date="2015-10-07T12:18:09Z">
        <w:r w:rsidDel="00000000" w:rsidR="00000000" w:rsidRPr="00000000">
          <w:fldChar w:fldCharType="begin"/>
        </w:r>
        <w:r w:rsidDel="00000000" w:rsidR="00000000" w:rsidRPr="00000000">
          <w:instrText xml:space="preserve">HYPERLINK \l "heading=h.hd2gnw63lzim"</w: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t xml:space="preserve">Future work: Integration with Angular</w:t>
        </w:r>
        <w:r w:rsidDel="00000000" w:rsidR="00000000" w:rsidRPr="00000000">
          <w:fldChar w:fldCharType="end"/>
        </w:r>
      </w:ins>
      <w:ins w:author="Anonymous" w:id="5" w:date="2015-10-07T12:18:09Z">
        <w:r w:rsidDel="00000000" w:rsidR="00000000" w:rsidRPr="00000000">
          <w:rPr>
            <w:rtl w:val="0"/>
          </w:rPr>
        </w:r>
      </w:ins>
    </w:p>
    <w:p w:rsidR="00000000" w:rsidDel="00000000" w:rsidP="00000000" w:rsidRDefault="00000000" w:rsidRPr="00000000">
      <w:pPr>
        <w:ind w:left="360" w:firstLine="0"/>
        <w:contextualSpacing w:val="0"/>
        <w:rPr>
          <w:ins w:author="Anonymous" w:id="7" w:date="2015-09-15T18:07:57Z"/>
        </w:rPr>
      </w:pPr>
      <w:ins w:author="Anonymous" w:id="7" w:date="2015-09-15T18:07:57Z">
        <w:del w:author="Anonymous" w:id="5" w:date="2015-10-07T12:18:09Z"/>
      </w:ins>
      <w:ins w:author="Anonymous" w:id="7" w:date="2015-09-15T18:07:57Z">
        <w:del w:author="Anonymous" w:id="5" w:date="2015-10-07T12:18:09Z">
          <w:r w:rsidDel="00000000" w:rsidR="00000000" w:rsidRPr="00000000">
            <w:fldChar w:fldCharType="begin"/>
          </w:r>
          <w:r w:rsidDel="00000000" w:rsidR="00000000" w:rsidRPr="00000000">
            <w:delInstrText xml:space="preserve">HYPERLINK \l "heading=h.7rzuxm8b5yqs"</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Objective</w:delText>
          </w:r>
          <w:r w:rsidDel="00000000" w:rsidR="00000000" w:rsidRPr="00000000">
            <w:fldChar w:fldCharType="end"/>
          </w:r>
        </w:del>
      </w:ins>
      <w:ins w:author="Anonymous" w:id="7" w:date="2015-09-15T18:07:57Z">
        <w:del w:author="Anonymous" w:id="5" w:date="2015-10-07T12:18:09Z">
          <w:r w:rsidDel="00000000" w:rsidR="00000000" w:rsidRPr="00000000">
            <w:rPr>
              <w:rtl w:val="0"/>
            </w:rPr>
          </w:r>
        </w:del>
      </w:ins>
    </w:p>
    <w:p w:rsidR="00000000" w:rsidDel="00000000" w:rsidP="00000000" w:rsidRDefault="00000000" w:rsidRPr="00000000">
      <w:pPr>
        <w:ind w:left="360" w:firstLine="0"/>
        <w:contextualSpacing w:val="0"/>
        <w:rPr>
          <w:ins w:author="Anonymous" w:id="7" w:date="2015-09-15T18:07:57Z"/>
        </w:rPr>
      </w:pPr>
      <w:ins w:author="Anonymous" w:id="7" w:date="2015-09-15T18:07:57Z">
        <w:del w:author="Anonymous" w:id="5" w:date="2015-10-07T12:18:09Z"/>
      </w:ins>
      <w:ins w:author="Anonymous" w:id="7" w:date="2015-09-15T18:07:57Z">
        <w:del w:author="Anonymous" w:id="5" w:date="2015-10-07T12:18:09Z">
          <w:r w:rsidDel="00000000" w:rsidR="00000000" w:rsidRPr="00000000">
            <w:fldChar w:fldCharType="begin"/>
          </w:r>
          <w:r w:rsidDel="00000000" w:rsidR="00000000" w:rsidRPr="00000000">
            <w:delInstrText xml:space="preserve">HYPERLINK \l "heading=h.xx0cggglnzv"</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Background</w:delText>
          </w:r>
          <w:r w:rsidDel="00000000" w:rsidR="00000000" w:rsidRPr="00000000">
            <w:fldChar w:fldCharType="end"/>
          </w:r>
        </w:del>
      </w:ins>
      <w:ins w:author="Anonymous" w:id="7" w:date="2015-09-15T18:07:57Z">
        <w:del w:author="Anonymous" w:id="5" w:date="2015-10-07T12:18:09Z">
          <w:r w:rsidDel="00000000" w:rsidR="00000000" w:rsidRPr="00000000">
            <w:rPr>
              <w:rtl w:val="0"/>
            </w:rPr>
          </w:r>
        </w:del>
      </w:ins>
    </w:p>
    <w:p w:rsidR="00000000" w:rsidDel="00000000" w:rsidP="00000000" w:rsidRDefault="00000000" w:rsidRPr="00000000">
      <w:pPr>
        <w:ind w:left="360" w:firstLine="0"/>
        <w:contextualSpacing w:val="0"/>
        <w:rPr>
          <w:ins w:author="Anonymous" w:id="7" w:date="2015-09-15T18:07:57Z"/>
        </w:rPr>
      </w:pPr>
      <w:ins w:author="Anonymous" w:id="7" w:date="2015-09-15T18:07:57Z">
        <w:del w:author="Anonymous" w:id="5" w:date="2015-10-07T12:18:09Z"/>
      </w:ins>
      <w:ins w:author="Anonymous" w:id="7" w:date="2015-09-15T18:07:57Z">
        <w:del w:author="Anonymous" w:id="5" w:date="2015-10-07T12:18:09Z">
          <w:r w:rsidDel="00000000" w:rsidR="00000000" w:rsidRPr="00000000">
            <w:fldChar w:fldCharType="begin"/>
          </w:r>
          <w:r w:rsidDel="00000000" w:rsidR="00000000" w:rsidRPr="00000000">
            <w:delInstrText xml:space="preserve">HYPERLINK \l "heading=h.xc6z08niy1ka"</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Prior Art</w:delText>
          </w:r>
          <w:r w:rsidDel="00000000" w:rsidR="00000000" w:rsidRPr="00000000">
            <w:fldChar w:fldCharType="end"/>
          </w:r>
        </w:del>
      </w:ins>
      <w:ins w:author="Anonymous" w:id="7" w:date="2015-09-15T18:07:57Z">
        <w:del w:author="Anonymous" w:id="5" w:date="2015-10-07T12:18:09Z">
          <w:r w:rsidDel="00000000" w:rsidR="00000000" w:rsidRPr="00000000">
            <w:rPr>
              <w:rtl w:val="0"/>
            </w:rPr>
          </w:r>
        </w:del>
      </w:ins>
    </w:p>
    <w:p w:rsidR="00000000" w:rsidDel="00000000" w:rsidP="00000000" w:rsidRDefault="00000000" w:rsidRPr="00000000">
      <w:pPr>
        <w:ind w:left="360" w:firstLine="0"/>
        <w:contextualSpacing w:val="0"/>
        <w:rPr>
          <w:ins w:author="Anonymous" w:id="7" w:date="2015-09-15T18:07:57Z"/>
        </w:rPr>
      </w:pPr>
      <w:ins w:author="Anonymous" w:id="7" w:date="2015-09-15T18:07:57Z">
        <w:del w:author="Anonymous" w:id="5" w:date="2015-10-07T12:18:09Z"/>
      </w:ins>
      <w:ins w:author="Anonymous" w:id="7" w:date="2015-09-15T18:07:57Z">
        <w:del w:author="Anonymous" w:id="5" w:date="2015-10-07T12:18:09Z">
          <w:r w:rsidDel="00000000" w:rsidR="00000000" w:rsidRPr="00000000">
            <w:fldChar w:fldCharType="begin"/>
          </w:r>
          <w:r w:rsidDel="00000000" w:rsidR="00000000" w:rsidRPr="00000000">
            <w:delInstrText xml:space="preserve">HYPERLINK \l "heading=h.xozd9evtwxw0"</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Detailed Design</w:delText>
          </w:r>
          <w:r w:rsidDel="00000000" w:rsidR="00000000" w:rsidRPr="00000000">
            <w:fldChar w:fldCharType="end"/>
          </w:r>
        </w:del>
      </w:ins>
      <w:ins w:author="Anonymous" w:id="7" w:date="2015-09-15T18:07:57Z">
        <w:del w:author="Anonymous" w:id="5" w:date="2015-10-07T12:18:09Z">
          <w:r w:rsidDel="00000000" w:rsidR="00000000" w:rsidRPr="00000000">
            <w:rPr>
              <w:rtl w:val="0"/>
            </w:rPr>
          </w:r>
        </w:del>
      </w:ins>
    </w:p>
    <w:p w:rsidR="00000000" w:rsidDel="00000000" w:rsidP="00000000" w:rsidRDefault="00000000" w:rsidRPr="00000000">
      <w:pPr>
        <w:ind w:left="720" w:firstLine="0"/>
        <w:contextualSpacing w:val="0"/>
        <w:rPr>
          <w:ins w:author="Anonymous" w:id="7" w:date="2015-09-15T18:07:57Z"/>
        </w:rPr>
      </w:pPr>
      <w:ins w:author="Anonymous" w:id="7" w:date="2015-09-15T18:07:57Z">
        <w:del w:author="Anonymous" w:id="5" w:date="2015-10-07T12:18:09Z"/>
      </w:ins>
      <w:ins w:author="Anonymous" w:id="7" w:date="2015-09-15T18:07:57Z">
        <w:del w:author="Anonymous" w:id="5" w:date="2015-10-07T12:18:09Z">
          <w:r w:rsidDel="00000000" w:rsidR="00000000" w:rsidRPr="00000000">
            <w:fldChar w:fldCharType="begin"/>
          </w:r>
          <w:r w:rsidDel="00000000" w:rsidR="00000000" w:rsidRPr="00000000">
            <w:delInstrText xml:space="preserve">HYPERLINK \l "heading=h.km9fh2zfi92m"</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Definitions</w:delText>
          </w:r>
          <w:r w:rsidDel="00000000" w:rsidR="00000000" w:rsidRPr="00000000">
            <w:fldChar w:fldCharType="end"/>
          </w:r>
        </w:del>
      </w:ins>
      <w:ins w:author="Anonymous" w:id="7" w:date="2015-09-15T18:07:57Z">
        <w:del w:author="Anonymous" w:id="5" w:date="2015-10-07T12:18:09Z">
          <w:r w:rsidDel="00000000" w:rsidR="00000000" w:rsidRPr="00000000">
            <w:rPr>
              <w:rtl w:val="0"/>
            </w:rPr>
          </w:r>
        </w:del>
      </w:ins>
    </w:p>
    <w:p w:rsidR="00000000" w:rsidDel="00000000" w:rsidP="00000000" w:rsidRDefault="00000000" w:rsidRPr="00000000">
      <w:pPr>
        <w:ind w:left="720" w:firstLine="0"/>
        <w:contextualSpacing w:val="0"/>
        <w:rPr>
          <w:ins w:author="Anonymous" w:id="7" w:date="2015-09-15T18:07:57Z"/>
        </w:rPr>
      </w:pPr>
      <w:ins w:author="Anonymous" w:id="7" w:date="2015-09-15T18:07:57Z">
        <w:del w:author="Anonymous" w:id="5" w:date="2015-10-07T12:18:09Z"/>
      </w:ins>
      <w:ins w:author="Anonymous" w:id="7" w:date="2015-09-15T18:07:57Z">
        <w:del w:author="Anonymous" w:id="5" w:date="2015-10-07T12:18:09Z">
          <w:r w:rsidDel="00000000" w:rsidR="00000000" w:rsidRPr="00000000">
            <w:fldChar w:fldCharType="begin"/>
          </w:r>
          <w:r w:rsidDel="00000000" w:rsidR="00000000" w:rsidRPr="00000000">
            <w:delInstrText xml:space="preserve">HYPERLINK \l "heading=h.83ddxi2a4m38"</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Use cases and features</w:delText>
          </w:r>
          <w:r w:rsidDel="00000000" w:rsidR="00000000" w:rsidRPr="00000000">
            <w:fldChar w:fldCharType="end"/>
          </w:r>
        </w:del>
      </w:ins>
      <w:ins w:author="Anonymous" w:id="7" w:date="2015-09-15T18:07:57Z">
        <w:del w:author="Anonymous" w:id="5" w:date="2015-10-07T12:18:09Z">
          <w:r w:rsidDel="00000000" w:rsidR="00000000" w:rsidRPr="00000000">
            <w:rPr>
              <w:rtl w:val="0"/>
            </w:rPr>
          </w:r>
        </w:del>
      </w:ins>
    </w:p>
    <w:p w:rsidR="00000000" w:rsidDel="00000000" w:rsidP="00000000" w:rsidRDefault="00000000" w:rsidRPr="00000000">
      <w:pPr>
        <w:ind w:left="720" w:firstLine="0"/>
        <w:contextualSpacing w:val="0"/>
        <w:rPr>
          <w:ins w:author="Anonymous" w:id="7" w:date="2015-09-15T18:07:57Z"/>
        </w:rPr>
      </w:pPr>
      <w:ins w:author="Anonymous" w:id="7" w:date="2015-09-15T18:07:57Z">
        <w:del w:author="Anonymous" w:id="5" w:date="2015-10-07T12:18:09Z"/>
      </w:ins>
      <w:ins w:author="Anonymous" w:id="7" w:date="2015-09-15T18:07:57Z">
        <w:del w:author="Anonymous" w:id="5" w:date="2015-10-07T12:18:09Z">
          <w:r w:rsidDel="00000000" w:rsidR="00000000" w:rsidRPr="00000000">
            <w:fldChar w:fldCharType="begin"/>
          </w:r>
          <w:r w:rsidDel="00000000" w:rsidR="00000000" w:rsidRPr="00000000">
            <w:delInstrText xml:space="preserve">HYPERLINK \l "heading=h.d55ck38iqav"</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Platforms/browsers to support</w:delText>
          </w:r>
          <w:r w:rsidDel="00000000" w:rsidR="00000000" w:rsidRPr="00000000">
            <w:fldChar w:fldCharType="end"/>
          </w:r>
        </w:del>
      </w:ins>
      <w:ins w:author="Anonymous" w:id="7" w:date="2015-09-15T18:07:57Z">
        <w:del w:author="Anonymous" w:id="5" w:date="2015-10-07T12:18:09Z">
          <w:r w:rsidDel="00000000" w:rsidR="00000000" w:rsidRPr="00000000">
            <w:rPr>
              <w:rtl w:val="0"/>
            </w:rPr>
          </w:r>
        </w:del>
      </w:ins>
    </w:p>
    <w:p w:rsidR="00000000" w:rsidDel="00000000" w:rsidP="00000000" w:rsidRDefault="00000000" w:rsidRPr="00000000">
      <w:pPr>
        <w:ind w:left="720" w:firstLine="0"/>
        <w:contextualSpacing w:val="0"/>
        <w:rPr>
          <w:ins w:author="Anonymous" w:id="7" w:date="2015-09-15T18:07:57Z"/>
        </w:rPr>
      </w:pPr>
      <w:ins w:author="Anonymous" w:id="7" w:date="2015-09-15T18:07:57Z">
        <w:del w:author="Anonymous" w:id="5" w:date="2015-10-07T12:18:09Z"/>
      </w:ins>
      <w:ins w:author="Anonymous" w:id="7" w:date="2015-09-15T18:07:57Z">
        <w:del w:author="Anonymous" w:id="5" w:date="2015-10-07T12:18:09Z">
          <w:r w:rsidDel="00000000" w:rsidR="00000000" w:rsidRPr="00000000">
            <w:fldChar w:fldCharType="begin"/>
          </w:r>
          <w:r w:rsidDel="00000000" w:rsidR="00000000" w:rsidRPr="00000000">
            <w:delInstrText xml:space="preserve">HYPERLINK \l "heading=h.v0g40pnuture"</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Implementation proposals</w:delText>
          </w:r>
          <w:r w:rsidDel="00000000" w:rsidR="00000000" w:rsidRPr="00000000">
            <w:fldChar w:fldCharType="end"/>
          </w:r>
        </w:del>
      </w:ins>
      <w:ins w:author="Anonymous" w:id="7" w:date="2015-09-15T18:07:57Z">
        <w:del w:author="Anonymous" w:id="5" w:date="2015-10-07T12:18:09Z">
          <w:r w:rsidDel="00000000" w:rsidR="00000000" w:rsidRPr="00000000">
            <w:rPr>
              <w:rtl w:val="0"/>
            </w:rPr>
          </w:r>
        </w:del>
      </w:ins>
    </w:p>
    <w:p w:rsidR="00000000" w:rsidDel="00000000" w:rsidP="00000000" w:rsidRDefault="00000000" w:rsidRPr="00000000">
      <w:pPr>
        <w:ind w:left="1080" w:firstLine="0"/>
        <w:contextualSpacing w:val="0"/>
        <w:rPr>
          <w:ins w:author="Anonymous" w:id="7" w:date="2015-09-15T18:07:57Z"/>
        </w:rPr>
      </w:pPr>
      <w:ins w:author="Anonymous" w:id="7" w:date="2015-09-15T18:07:57Z">
        <w:del w:author="Anonymous" w:id="5" w:date="2015-10-07T12:18:09Z"/>
      </w:ins>
      <w:ins w:author="Anonymous" w:id="7" w:date="2015-09-15T18:07:57Z">
        <w:del w:author="Anonymous" w:id="5" w:date="2015-10-07T12:18:09Z">
          <w:r w:rsidDel="00000000" w:rsidR="00000000" w:rsidRPr="00000000">
            <w:fldChar w:fldCharType="begin"/>
          </w:r>
          <w:r w:rsidDel="00000000" w:rsidR="00000000" w:rsidRPr="00000000">
            <w:delInstrText xml:space="preserve">HYPERLINK \l "heading=h.jsyvse16q9bl"</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Scrolling with scroll events</w:delText>
          </w:r>
          <w:r w:rsidDel="00000000" w:rsidR="00000000" w:rsidRPr="00000000">
            <w:fldChar w:fldCharType="end"/>
          </w:r>
        </w:del>
      </w:ins>
      <w:ins w:author="Anonymous" w:id="7" w:date="2015-09-15T18:07:57Z">
        <w:del w:author="Anonymous" w:id="5" w:date="2015-10-07T12:18:09Z">
          <w:r w:rsidDel="00000000" w:rsidR="00000000" w:rsidRPr="00000000">
            <w:rPr>
              <w:rtl w:val="0"/>
            </w:rPr>
          </w:r>
        </w:del>
      </w:ins>
    </w:p>
    <w:p w:rsidR="00000000" w:rsidDel="00000000" w:rsidP="00000000" w:rsidRDefault="00000000" w:rsidRPr="00000000">
      <w:pPr>
        <w:ind w:left="360" w:firstLine="0"/>
        <w:contextualSpacing w:val="0"/>
        <w:rPr>
          <w:ins w:author="Anonymous" w:id="7" w:date="2015-09-15T18:07:57Z"/>
        </w:rPr>
      </w:pPr>
      <w:ins w:author="Anonymous" w:id="7" w:date="2015-09-15T18:07:57Z">
        <w:del w:author="Anonymous" w:id="5" w:date="2015-10-07T12:18:09Z"/>
      </w:ins>
      <w:ins w:author="Anonymous" w:id="7" w:date="2015-09-15T18:07:57Z">
        <w:del w:author="Anonymous" w:id="5" w:date="2015-10-07T12:18:09Z">
          <w:r w:rsidDel="00000000" w:rsidR="00000000" w:rsidRPr="00000000">
            <w:fldChar w:fldCharType="begin"/>
          </w:r>
          <w:r w:rsidDel="00000000" w:rsidR="00000000" w:rsidRPr="00000000">
            <w:delInstrText xml:space="preserve">HYPERLINK \l "heading=h.xct7x8243fxc"</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Desktop</w:delText>
          </w:r>
          <w:r w:rsidDel="00000000" w:rsidR="00000000" w:rsidRPr="00000000">
            <w:fldChar w:fldCharType="end"/>
          </w:r>
        </w:del>
      </w:ins>
      <w:ins w:author="Anonymous" w:id="7" w:date="2015-09-15T18:07:57Z">
        <w:del w:author="Anonymous" w:id="5" w:date="2015-10-07T12:18:09Z">
          <w:r w:rsidDel="00000000" w:rsidR="00000000" w:rsidRPr="00000000">
            <w:rPr>
              <w:rtl w:val="0"/>
            </w:rPr>
          </w:r>
        </w:del>
      </w:ins>
    </w:p>
    <w:p w:rsidR="00000000" w:rsidDel="00000000" w:rsidP="00000000" w:rsidRDefault="00000000" w:rsidRPr="00000000">
      <w:pPr>
        <w:ind w:left="1080" w:firstLine="0"/>
        <w:contextualSpacing w:val="0"/>
        <w:rPr>
          <w:ins w:author="Anonymous" w:id="7" w:date="2015-09-15T18:07:57Z"/>
        </w:rPr>
      </w:pPr>
      <w:ins w:author="Anonymous" w:id="7" w:date="2015-09-15T18:07:57Z">
        <w:del w:author="Anonymous" w:id="5" w:date="2015-10-07T12:18:09Z"/>
      </w:ins>
      <w:ins w:author="Anonymous" w:id="7" w:date="2015-09-15T18:07:57Z">
        <w:del w:author="Anonymous" w:id="5" w:date="2015-10-07T12:18:09Z">
          <w:r w:rsidDel="00000000" w:rsidR="00000000" w:rsidRPr="00000000">
            <w:fldChar w:fldCharType="begin"/>
          </w:r>
          <w:r w:rsidDel="00000000" w:rsidR="00000000" w:rsidRPr="00000000">
            <w:delInstrText xml:space="preserve">HYPERLINK \l "heading=h.4ckfepbxs2vw"</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Snap points</w:delText>
          </w:r>
          <w:r w:rsidDel="00000000" w:rsidR="00000000" w:rsidRPr="00000000">
            <w:fldChar w:fldCharType="end"/>
          </w:r>
        </w:del>
      </w:ins>
      <w:ins w:author="Anonymous" w:id="7" w:date="2015-09-15T18:07:57Z">
        <w:del w:author="Anonymous" w:id="5" w:date="2015-10-07T12:18:09Z">
          <w:r w:rsidDel="00000000" w:rsidR="00000000" w:rsidRPr="00000000">
            <w:rPr>
              <w:rtl w:val="0"/>
            </w:rPr>
          </w:r>
        </w:del>
      </w:ins>
    </w:p>
    <w:p w:rsidR="00000000" w:rsidDel="00000000" w:rsidP="00000000" w:rsidRDefault="00000000" w:rsidRPr="00000000">
      <w:pPr>
        <w:ind w:left="1080" w:firstLine="0"/>
        <w:contextualSpacing w:val="0"/>
        <w:rPr>
          <w:ins w:author="Anonymous" w:id="7" w:date="2015-09-15T18:07:57Z"/>
        </w:rPr>
      </w:pPr>
      <w:ins w:author="Anonymous" w:id="7" w:date="2015-09-15T18:07:57Z">
        <w:del w:author="Anonymous" w:id="5" w:date="2015-10-07T12:18:09Z"/>
      </w:ins>
      <w:ins w:author="Anonymous" w:id="7" w:date="2015-09-15T18:07:57Z">
        <w:del w:author="Anonymous" w:id="5" w:date="2015-10-07T12:18:09Z">
          <w:r w:rsidDel="00000000" w:rsidR="00000000" w:rsidRPr="00000000">
            <w:fldChar w:fldCharType="begin"/>
          </w:r>
          <w:r w:rsidDel="00000000" w:rsidR="00000000" w:rsidRPr="00000000">
            <w:delInstrText xml:space="preserve">HYPERLINK \l "heading=h.n5zgl4n3asbv"</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Bouncing headers/footers</w:delText>
          </w:r>
          <w:r w:rsidDel="00000000" w:rsidR="00000000" w:rsidRPr="00000000">
            <w:fldChar w:fldCharType="end"/>
          </w:r>
        </w:del>
      </w:ins>
      <w:ins w:author="Anonymous" w:id="7" w:date="2015-09-15T18:07:57Z">
        <w:del w:author="Anonymous" w:id="5" w:date="2015-10-07T12:18:09Z">
          <w:r w:rsidDel="00000000" w:rsidR="00000000" w:rsidRPr="00000000">
            <w:rPr>
              <w:rtl w:val="0"/>
            </w:rPr>
          </w:r>
        </w:del>
      </w:ins>
    </w:p>
    <w:p w:rsidR="00000000" w:rsidDel="00000000" w:rsidP="00000000" w:rsidRDefault="00000000" w:rsidRPr="00000000">
      <w:pPr>
        <w:ind w:left="1080" w:firstLine="0"/>
        <w:contextualSpacing w:val="0"/>
        <w:rPr>
          <w:ins w:author="Anonymous" w:id="7" w:date="2015-09-15T18:07:57Z"/>
        </w:rPr>
      </w:pPr>
      <w:ins w:author="Anonymous" w:id="7" w:date="2015-09-15T18:07:57Z">
        <w:del w:author="Anonymous" w:id="5" w:date="2015-10-07T12:18:09Z"/>
      </w:ins>
      <w:ins w:author="Anonymous" w:id="7" w:date="2015-09-15T18:07:57Z">
        <w:del w:author="Anonymous" w:id="5" w:date="2015-10-07T12:18:09Z">
          <w:r w:rsidDel="00000000" w:rsidR="00000000" w:rsidRPr="00000000">
            <w:fldChar w:fldCharType="begin"/>
          </w:r>
          <w:r w:rsidDel="00000000" w:rsidR="00000000" w:rsidRPr="00000000">
            <w:delInstrText xml:space="preserve">HYPERLINK \l "heading=h.3axj5nfnfhda"</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Sticky headers</w:delText>
          </w:r>
          <w:r w:rsidDel="00000000" w:rsidR="00000000" w:rsidRPr="00000000">
            <w:fldChar w:fldCharType="end"/>
          </w:r>
        </w:del>
      </w:ins>
      <w:ins w:author="Anonymous" w:id="7" w:date="2015-09-15T18:07:57Z">
        <w:del w:author="Anonymous" w:id="5" w:date="2015-10-07T12:18:09Z">
          <w:r w:rsidDel="00000000" w:rsidR="00000000" w:rsidRPr="00000000">
            <w:rPr>
              <w:rtl w:val="0"/>
            </w:rPr>
          </w:r>
        </w:del>
      </w:ins>
    </w:p>
    <w:p w:rsidR="00000000" w:rsidDel="00000000" w:rsidP="00000000" w:rsidRDefault="00000000" w:rsidRPr="00000000">
      <w:pPr>
        <w:ind w:left="720" w:firstLine="0"/>
        <w:contextualSpacing w:val="0"/>
        <w:rPr>
          <w:ins w:author="Anonymous" w:id="7" w:date="2015-09-15T18:07:57Z"/>
        </w:rPr>
      </w:pPr>
      <w:ins w:author="Anonymous" w:id="7" w:date="2015-09-15T18:07:57Z">
        <w:del w:author="Anonymous" w:id="5" w:date="2015-10-07T12:18:09Z"/>
      </w:ins>
      <w:ins w:author="Anonymous" w:id="7" w:date="2015-09-15T18:07:57Z">
        <w:del w:author="Anonymous" w:id="5" w:date="2015-10-07T12:18:09Z">
          <w:r w:rsidDel="00000000" w:rsidR="00000000" w:rsidRPr="00000000">
            <w:fldChar w:fldCharType="begin"/>
          </w:r>
          <w:r w:rsidDel="00000000" w:rsidR="00000000" w:rsidRPr="00000000">
            <w:delInstrText xml:space="preserve">HYPERLINK \l "heading=h.hn36mm0p5zq"</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API</w:delText>
          </w:r>
          <w:r w:rsidDel="00000000" w:rsidR="00000000" w:rsidRPr="00000000">
            <w:fldChar w:fldCharType="end"/>
          </w:r>
        </w:del>
      </w:ins>
      <w:ins w:author="Anonymous" w:id="7" w:date="2015-09-15T18:07:57Z">
        <w:del w:author="Anonymous" w:id="5" w:date="2015-10-07T12:18:09Z">
          <w:r w:rsidDel="00000000" w:rsidR="00000000" w:rsidRPr="00000000">
            <w:rPr>
              <w:rtl w:val="0"/>
            </w:rPr>
          </w:r>
        </w:del>
      </w:ins>
    </w:p>
    <w:p w:rsidR="00000000" w:rsidDel="00000000" w:rsidP="00000000" w:rsidRDefault="00000000" w:rsidRPr="00000000">
      <w:pPr>
        <w:ind w:left="720" w:firstLine="0"/>
        <w:contextualSpacing w:val="0"/>
        <w:rPr>
          <w:ins w:author="Anonymous" w:id="7" w:date="2015-09-15T18:07:57Z"/>
        </w:rPr>
      </w:pPr>
      <w:ins w:author="Anonymous" w:id="7" w:date="2015-09-15T18:07:57Z">
        <w:del w:author="Anonymous" w:id="5" w:date="2015-10-07T12:18:09Z"/>
      </w:ins>
      <w:ins w:author="Anonymous" w:id="7" w:date="2015-09-15T18:07:57Z">
        <w:del w:author="Anonymous" w:id="5" w:date="2015-10-07T12:18:09Z">
          <w:r w:rsidDel="00000000" w:rsidR="00000000" w:rsidRPr="00000000">
            <w:fldChar w:fldCharType="begin"/>
          </w:r>
          <w:r w:rsidDel="00000000" w:rsidR="00000000" w:rsidRPr="00000000">
            <w:delInstrText xml:space="preserve">HYPERLINK \l "heading=h.7ssnwwxcifk3"</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Notes for the Implementation</w:delText>
          </w:r>
          <w:r w:rsidDel="00000000" w:rsidR="00000000" w:rsidRPr="00000000">
            <w:fldChar w:fldCharType="end"/>
          </w:r>
        </w:del>
      </w:ins>
      <w:ins w:author="Anonymous" w:id="7" w:date="2015-09-15T18:07:57Z">
        <w:del w:author="Anonymous" w:id="5" w:date="2015-10-07T12:18:09Z">
          <w:r w:rsidDel="00000000" w:rsidR="00000000" w:rsidRPr="00000000">
            <w:rPr>
              <w:rtl w:val="0"/>
            </w:rPr>
          </w:r>
        </w:del>
      </w:ins>
    </w:p>
    <w:p w:rsidR="00000000" w:rsidDel="00000000" w:rsidP="00000000" w:rsidRDefault="00000000" w:rsidRPr="00000000">
      <w:pPr>
        <w:ind w:left="360" w:firstLine="0"/>
        <w:contextualSpacing w:val="0"/>
        <w:rPr>
          <w:ins w:author="Anonymous" w:id="7" w:date="2015-09-15T18:07:57Z"/>
        </w:rPr>
      </w:pPr>
      <w:ins w:author="Anonymous" w:id="7" w:date="2015-09-15T18:07:57Z">
        <w:del w:author="Anonymous" w:id="5" w:date="2015-10-07T12:18:09Z"/>
      </w:ins>
      <w:ins w:author="Anonymous" w:id="7" w:date="2015-09-15T18:07:57Z">
        <w:del w:author="Anonymous" w:id="5" w:date="2015-10-07T12:18:09Z">
          <w:r w:rsidDel="00000000" w:rsidR="00000000" w:rsidRPr="00000000">
            <w:fldChar w:fldCharType="begin"/>
          </w:r>
          <w:r w:rsidDel="00000000" w:rsidR="00000000" w:rsidRPr="00000000">
            <w:delInstrText xml:space="preserve">HYPERLINK \l "heading=h.hd2gnw63lzim"</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Future work: Integration with Angular</w:delText>
          </w:r>
          <w:r w:rsidDel="00000000" w:rsidR="00000000" w:rsidRPr="00000000">
            <w:fldChar w:fldCharType="end"/>
          </w:r>
        </w:del>
      </w:ins>
      <w:ins w:author="Anonymous" w:id="7" w:date="2015-09-15T18:07:57Z">
        <w:del w:author="Anonymous" w:id="5" w:date="2015-10-07T12:18:09Z">
          <w:r w:rsidDel="00000000" w:rsidR="00000000" w:rsidRPr="00000000">
            <w:rPr>
              <w:rtl w:val="0"/>
            </w:rPr>
          </w:r>
        </w:del>
      </w:ins>
    </w:p>
    <w:p w:rsidR="00000000" w:rsidDel="00000000" w:rsidP="00000000" w:rsidRDefault="00000000" w:rsidRPr="00000000">
      <w:pPr>
        <w:ind w:left="360" w:firstLine="0"/>
        <w:contextualSpacing w:val="0"/>
        <w:rPr>
          <w:ins w:author="Anonymous" w:id="8" w:date="2015-03-28T02:39:27Z"/>
        </w:rPr>
      </w:pPr>
      <w:ins w:author="Anonymous" w:id="8" w:date="2015-03-28T02:39:27Z">
        <w:del w:author="Anonymous" w:id="5" w:date="2015-10-07T12:18:09Z"/>
      </w:ins>
      <w:ins w:author="Anonymous" w:id="8" w:date="2015-03-28T02:39:27Z">
        <w:del w:author="Anonymous" w:id="5" w:date="2015-10-07T12:18:09Z">
          <w:r w:rsidDel="00000000" w:rsidR="00000000" w:rsidRPr="00000000">
            <w:fldChar w:fldCharType="begin"/>
          </w:r>
          <w:r w:rsidDel="00000000" w:rsidR="00000000" w:rsidRPr="00000000">
            <w:delInstrText xml:space="preserve">HYPERLINK \l "heading=h.7rzuxm8b5yqs"</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Objective</w:delText>
          </w:r>
          <w:r w:rsidDel="00000000" w:rsidR="00000000" w:rsidRPr="00000000">
            <w:fldChar w:fldCharType="end"/>
          </w:r>
        </w:del>
      </w:ins>
      <w:ins w:author="Anonymous" w:id="8" w:date="2015-03-28T02:39:27Z">
        <w:del w:author="Anonymous" w:id="5" w:date="2015-10-07T12:18:09Z"/>
      </w:ins>
      <w:ins w:author="Anonymous" w:id="9" w:date="2015-06-26T03:29:50Z">
        <w:del w:author="Anonymous" w:id="5" w:date="2015-10-07T12:18:09Z">
          <w:r w:rsidDel="00000000" w:rsidR="00000000" w:rsidRPr="00000000">
            <w:rPr>
              <w:rtl w:val="0"/>
            </w:rPr>
            <w:delText xml:space="preserve">h</w:delText>
          </w:r>
        </w:del>
      </w:ins>
      <w:ins w:author="Anonymous" w:id="8" w:date="2015-03-28T02:39:27Z">
        <w:del w:author="Anonymous" w:id="5" w:date="2015-10-07T12:18:09Z">
          <w:r w:rsidDel="00000000" w:rsidR="00000000" w:rsidRPr="00000000">
            <w:rPr>
              <w:rtl w:val="0"/>
            </w:rPr>
          </w:r>
        </w:del>
      </w:ins>
    </w:p>
    <w:p w:rsidR="00000000" w:rsidDel="00000000" w:rsidP="00000000" w:rsidRDefault="00000000" w:rsidRPr="00000000">
      <w:pPr>
        <w:ind w:left="360" w:firstLine="0"/>
        <w:contextualSpacing w:val="0"/>
        <w:rPr>
          <w:ins w:author="Anonymous" w:id="8" w:date="2015-03-28T02:39:27Z"/>
        </w:rPr>
      </w:pPr>
      <w:ins w:author="Anonymous" w:id="8" w:date="2015-03-28T02:39:27Z">
        <w:del w:author="Anonymous" w:id="5" w:date="2015-10-07T12:18:09Z"/>
      </w:ins>
      <w:ins w:author="Anonymous" w:id="8" w:date="2015-03-28T02:39:27Z">
        <w:del w:author="Anonymous" w:id="5" w:date="2015-10-07T12:18:09Z">
          <w:r w:rsidDel="00000000" w:rsidR="00000000" w:rsidRPr="00000000">
            <w:fldChar w:fldCharType="begin"/>
          </w:r>
          <w:r w:rsidDel="00000000" w:rsidR="00000000" w:rsidRPr="00000000">
            <w:delInstrText xml:space="preserve">HYPERLINK \l "heading=h.xx0cggglnzv"</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Background</w:delText>
          </w:r>
          <w:r w:rsidDel="00000000" w:rsidR="00000000" w:rsidRPr="00000000">
            <w:fldChar w:fldCharType="end"/>
          </w:r>
        </w:del>
      </w:ins>
      <w:ins w:author="Anonymous" w:id="8" w:date="2015-03-28T02:39:27Z">
        <w:del w:author="Anonymous" w:id="5" w:date="2015-10-07T12:18:09Z">
          <w:r w:rsidDel="00000000" w:rsidR="00000000" w:rsidRPr="00000000">
            <w:rPr>
              <w:rtl w:val="0"/>
            </w:rPr>
          </w:r>
        </w:del>
      </w:ins>
    </w:p>
    <w:p w:rsidR="00000000" w:rsidDel="00000000" w:rsidP="00000000" w:rsidRDefault="00000000" w:rsidRPr="00000000">
      <w:pPr>
        <w:ind w:left="360" w:firstLine="0"/>
        <w:contextualSpacing w:val="0"/>
        <w:rPr>
          <w:ins w:author="Anonymous" w:id="8" w:date="2015-03-28T02:39:27Z"/>
        </w:rPr>
      </w:pPr>
      <w:ins w:author="Anonymous" w:id="8" w:date="2015-03-28T02:39:27Z">
        <w:del w:author="Anonymous" w:id="5" w:date="2015-10-07T12:18:09Z"/>
      </w:ins>
      <w:ins w:author="Anonymous" w:id="8" w:date="2015-03-28T02:39:27Z">
        <w:del w:author="Anonymous" w:id="5" w:date="2015-10-07T12:18:09Z">
          <w:r w:rsidDel="00000000" w:rsidR="00000000" w:rsidRPr="00000000">
            <w:fldChar w:fldCharType="begin"/>
          </w:r>
          <w:r w:rsidDel="00000000" w:rsidR="00000000" w:rsidRPr="00000000">
            <w:delInstrText xml:space="preserve">HYPERLINK \l "heading=h.xc6z08niy1ka"</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Prior Art</w:delText>
          </w:r>
          <w:r w:rsidDel="00000000" w:rsidR="00000000" w:rsidRPr="00000000">
            <w:fldChar w:fldCharType="end"/>
          </w:r>
        </w:del>
      </w:ins>
      <w:ins w:author="Anonymous" w:id="8" w:date="2015-03-28T02:39:27Z">
        <w:del w:author="Anonymous" w:id="5" w:date="2015-10-07T12:18:09Z">
          <w:r w:rsidDel="00000000" w:rsidR="00000000" w:rsidRPr="00000000">
            <w:rPr>
              <w:rtl w:val="0"/>
            </w:rPr>
          </w:r>
        </w:del>
      </w:ins>
    </w:p>
    <w:p w:rsidR="00000000" w:rsidDel="00000000" w:rsidP="00000000" w:rsidRDefault="00000000" w:rsidRPr="00000000">
      <w:pPr>
        <w:ind w:left="360" w:firstLine="0"/>
        <w:contextualSpacing w:val="0"/>
        <w:rPr>
          <w:ins w:author="Anonymous" w:id="8" w:date="2015-03-28T02:39:27Z"/>
        </w:rPr>
      </w:pPr>
      <w:ins w:author="Anonymous" w:id="8" w:date="2015-03-28T02:39:27Z">
        <w:del w:author="Anonymous" w:id="5" w:date="2015-10-07T12:18:09Z"/>
      </w:ins>
      <w:ins w:author="Anonymous" w:id="8" w:date="2015-03-28T02:39:27Z">
        <w:del w:author="Anonymous" w:id="5" w:date="2015-10-07T12:18:09Z">
          <w:r w:rsidDel="00000000" w:rsidR="00000000" w:rsidRPr="00000000">
            <w:fldChar w:fldCharType="begin"/>
          </w:r>
          <w:r w:rsidDel="00000000" w:rsidR="00000000" w:rsidRPr="00000000">
            <w:delInstrText xml:space="preserve">HYPERLINK \l "heading=h.xozd9evtwxw0"</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Detailed Design</w:delText>
          </w:r>
          <w:r w:rsidDel="00000000" w:rsidR="00000000" w:rsidRPr="00000000">
            <w:fldChar w:fldCharType="end"/>
          </w:r>
        </w:del>
      </w:ins>
      <w:ins w:author="Anonymous" w:id="8" w:date="2015-03-28T02:39:27Z">
        <w:del w:author="Anonymous" w:id="5" w:date="2015-10-07T12:18:09Z">
          <w:r w:rsidDel="00000000" w:rsidR="00000000" w:rsidRPr="00000000">
            <w:rPr>
              <w:rtl w:val="0"/>
            </w:rPr>
          </w:r>
        </w:del>
      </w:ins>
    </w:p>
    <w:p w:rsidR="00000000" w:rsidDel="00000000" w:rsidP="00000000" w:rsidRDefault="00000000" w:rsidRPr="00000000">
      <w:pPr>
        <w:ind w:left="720" w:firstLine="0"/>
        <w:contextualSpacing w:val="0"/>
        <w:rPr>
          <w:ins w:author="Anonymous" w:id="8" w:date="2015-03-28T02:39:27Z"/>
        </w:rPr>
      </w:pPr>
      <w:ins w:author="Anonymous" w:id="8" w:date="2015-03-28T02:39:27Z">
        <w:del w:author="Anonymous" w:id="5" w:date="2015-10-07T12:18:09Z"/>
      </w:ins>
      <w:ins w:author="Anonymous" w:id="8" w:date="2015-03-28T02:39:27Z">
        <w:del w:author="Anonymous" w:id="5" w:date="2015-10-07T12:18:09Z">
          <w:r w:rsidDel="00000000" w:rsidR="00000000" w:rsidRPr="00000000">
            <w:fldChar w:fldCharType="begin"/>
          </w:r>
          <w:r w:rsidDel="00000000" w:rsidR="00000000" w:rsidRPr="00000000">
            <w:delInstrText xml:space="preserve">HYPERLINK \l "heading=h.km9fh2zfi92m"</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Definitions</w:delText>
          </w:r>
          <w:r w:rsidDel="00000000" w:rsidR="00000000" w:rsidRPr="00000000">
            <w:fldChar w:fldCharType="end"/>
          </w:r>
        </w:del>
      </w:ins>
      <w:ins w:author="Anonymous" w:id="8" w:date="2015-03-28T02:39:27Z">
        <w:del w:author="Anonymous" w:id="5" w:date="2015-10-07T12:18:09Z">
          <w:r w:rsidDel="00000000" w:rsidR="00000000" w:rsidRPr="00000000">
            <w:rPr>
              <w:rtl w:val="0"/>
            </w:rPr>
          </w:r>
        </w:del>
      </w:ins>
    </w:p>
    <w:p w:rsidR="00000000" w:rsidDel="00000000" w:rsidP="00000000" w:rsidRDefault="00000000" w:rsidRPr="00000000">
      <w:pPr>
        <w:ind w:left="720" w:firstLine="0"/>
        <w:contextualSpacing w:val="0"/>
        <w:rPr>
          <w:ins w:author="Anonymous" w:id="8" w:date="2015-03-28T02:39:27Z"/>
        </w:rPr>
      </w:pPr>
      <w:ins w:author="Anonymous" w:id="8" w:date="2015-03-28T02:39:27Z">
        <w:del w:author="Anonymous" w:id="5" w:date="2015-10-07T12:18:09Z"/>
      </w:ins>
      <w:ins w:author="Anonymous" w:id="8" w:date="2015-03-28T02:39:27Z">
        <w:del w:author="Anonymous" w:id="5" w:date="2015-10-07T12:18:09Z">
          <w:r w:rsidDel="00000000" w:rsidR="00000000" w:rsidRPr="00000000">
            <w:fldChar w:fldCharType="begin"/>
          </w:r>
          <w:r w:rsidDel="00000000" w:rsidR="00000000" w:rsidRPr="00000000">
            <w:delInstrText xml:space="preserve">HYPERLINK \l "heading=h.83ddxi2a4m38"</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Use cases and features</w:delText>
          </w:r>
          <w:r w:rsidDel="00000000" w:rsidR="00000000" w:rsidRPr="00000000">
            <w:fldChar w:fldCharType="end"/>
          </w:r>
        </w:del>
      </w:ins>
      <w:ins w:author="Anonymous" w:id="8" w:date="2015-03-28T02:39:27Z">
        <w:del w:author="Anonymous" w:id="5" w:date="2015-10-07T12:18:09Z">
          <w:r w:rsidDel="00000000" w:rsidR="00000000" w:rsidRPr="00000000">
            <w:rPr>
              <w:rtl w:val="0"/>
            </w:rPr>
          </w:r>
        </w:del>
      </w:ins>
    </w:p>
    <w:p w:rsidR="00000000" w:rsidDel="00000000" w:rsidP="00000000" w:rsidRDefault="00000000" w:rsidRPr="00000000">
      <w:pPr>
        <w:ind w:left="720" w:firstLine="0"/>
        <w:contextualSpacing w:val="0"/>
        <w:rPr>
          <w:ins w:author="Anonymous" w:id="8" w:date="2015-03-28T02:39:27Z"/>
        </w:rPr>
      </w:pPr>
      <w:ins w:author="Anonymous" w:id="8" w:date="2015-03-28T02:39:27Z">
        <w:del w:author="Anonymous" w:id="5" w:date="2015-10-07T12:18:09Z"/>
      </w:ins>
      <w:ins w:author="Anonymous" w:id="8" w:date="2015-03-28T02:39:27Z">
        <w:del w:author="Anonymous" w:id="5" w:date="2015-10-07T12:18:09Z">
          <w:r w:rsidDel="00000000" w:rsidR="00000000" w:rsidRPr="00000000">
            <w:fldChar w:fldCharType="begin"/>
          </w:r>
          <w:r w:rsidDel="00000000" w:rsidR="00000000" w:rsidRPr="00000000">
            <w:delInstrText xml:space="preserve">HYPERLINK \l "heading=h.d55ck38iqav"</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Platforms/browsers to support</w:delText>
          </w:r>
          <w:r w:rsidDel="00000000" w:rsidR="00000000" w:rsidRPr="00000000">
            <w:fldChar w:fldCharType="end"/>
          </w:r>
        </w:del>
      </w:ins>
      <w:ins w:author="Anonymous" w:id="8" w:date="2015-03-28T02:39:27Z">
        <w:del w:author="Anonymous" w:id="5" w:date="2015-10-07T12:18:09Z">
          <w:r w:rsidDel="00000000" w:rsidR="00000000" w:rsidRPr="00000000">
            <w:rPr>
              <w:rtl w:val="0"/>
            </w:rPr>
          </w:r>
        </w:del>
      </w:ins>
    </w:p>
    <w:p w:rsidR="00000000" w:rsidDel="00000000" w:rsidP="00000000" w:rsidRDefault="00000000" w:rsidRPr="00000000">
      <w:pPr>
        <w:ind w:left="720" w:firstLine="0"/>
        <w:contextualSpacing w:val="0"/>
        <w:rPr>
          <w:ins w:author="Anonymous" w:id="8" w:date="2015-03-28T02:39:27Z"/>
        </w:rPr>
      </w:pPr>
      <w:ins w:author="Anonymous" w:id="8" w:date="2015-03-28T02:39:27Z">
        <w:del w:author="Anonymous" w:id="5" w:date="2015-10-07T12:18:09Z"/>
      </w:ins>
      <w:ins w:author="Anonymous" w:id="8" w:date="2015-03-28T02:39:27Z">
        <w:del w:author="Anonymous" w:id="5" w:date="2015-10-07T12:18:09Z">
          <w:r w:rsidDel="00000000" w:rsidR="00000000" w:rsidRPr="00000000">
            <w:fldChar w:fldCharType="begin"/>
          </w:r>
          <w:r w:rsidDel="00000000" w:rsidR="00000000" w:rsidRPr="00000000">
            <w:delInstrText xml:space="preserve">HYPERLINK \l "heading=h.v0g40pnuture"</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Implementation proposals</w:delText>
          </w:r>
          <w:r w:rsidDel="00000000" w:rsidR="00000000" w:rsidRPr="00000000">
            <w:fldChar w:fldCharType="end"/>
          </w:r>
        </w:del>
      </w:ins>
      <w:ins w:author="Anonymous" w:id="8" w:date="2015-03-28T02:39:27Z">
        <w:del w:author="Anonymous" w:id="5" w:date="2015-10-07T12:18:09Z">
          <w:r w:rsidDel="00000000" w:rsidR="00000000" w:rsidRPr="00000000">
            <w:rPr>
              <w:rtl w:val="0"/>
            </w:rPr>
          </w:r>
        </w:del>
      </w:ins>
    </w:p>
    <w:p w:rsidR="00000000" w:rsidDel="00000000" w:rsidP="00000000" w:rsidRDefault="00000000" w:rsidRPr="00000000">
      <w:pPr>
        <w:ind w:left="1080" w:firstLine="0"/>
        <w:contextualSpacing w:val="0"/>
        <w:rPr>
          <w:ins w:author="Anonymous" w:id="8" w:date="2015-03-28T02:39:27Z"/>
        </w:rPr>
      </w:pPr>
      <w:ins w:author="Anonymous" w:id="8" w:date="2015-03-28T02:39:27Z">
        <w:del w:author="Anonymous" w:id="5" w:date="2015-10-07T12:18:09Z"/>
      </w:ins>
      <w:ins w:author="Anonymous" w:id="8" w:date="2015-03-28T02:39:27Z">
        <w:del w:author="Anonymous" w:id="5" w:date="2015-10-07T12:18:09Z">
          <w:r w:rsidDel="00000000" w:rsidR="00000000" w:rsidRPr="00000000">
            <w:fldChar w:fldCharType="begin"/>
          </w:r>
          <w:r w:rsidDel="00000000" w:rsidR="00000000" w:rsidRPr="00000000">
            <w:delInstrText xml:space="preserve">HYPERLINK \l "heading=h.jsyvse16q9bl"</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Scrolling with scroll events</w:delText>
          </w:r>
          <w:r w:rsidDel="00000000" w:rsidR="00000000" w:rsidRPr="00000000">
            <w:fldChar w:fldCharType="end"/>
          </w:r>
        </w:del>
      </w:ins>
      <w:ins w:author="Anonymous" w:id="8" w:date="2015-03-28T02:39:27Z">
        <w:del w:author="Anonymous" w:id="5" w:date="2015-10-07T12:18:09Z">
          <w:r w:rsidDel="00000000" w:rsidR="00000000" w:rsidRPr="00000000">
            <w:rPr>
              <w:rtl w:val="0"/>
            </w:rPr>
          </w:r>
        </w:del>
      </w:ins>
    </w:p>
    <w:p w:rsidR="00000000" w:rsidDel="00000000" w:rsidP="00000000" w:rsidRDefault="00000000" w:rsidRPr="00000000">
      <w:pPr>
        <w:ind w:left="1080" w:firstLine="0"/>
        <w:contextualSpacing w:val="0"/>
        <w:rPr>
          <w:ins w:author="Anonymous" w:id="8" w:date="2015-03-28T02:39:27Z"/>
        </w:rPr>
      </w:pPr>
      <w:ins w:author="Anonymous" w:id="8" w:date="2015-03-28T02:39:27Z">
        <w:del w:author="Anonymous" w:id="5" w:date="2015-10-07T12:18:09Z"/>
      </w:ins>
      <w:ins w:author="Anonymous" w:id="8" w:date="2015-03-28T02:39:27Z">
        <w:del w:author="Anonymous" w:id="5" w:date="2015-10-07T12:18:09Z">
          <w:r w:rsidDel="00000000" w:rsidR="00000000" w:rsidRPr="00000000">
            <w:fldChar w:fldCharType="begin"/>
          </w:r>
          <w:r w:rsidDel="00000000" w:rsidR="00000000" w:rsidRPr="00000000">
            <w:delInstrText xml:space="preserve">HYPERLINK \l "heading=h.4ckfepbxs2vw"</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Snap points</w:delText>
          </w:r>
          <w:r w:rsidDel="00000000" w:rsidR="00000000" w:rsidRPr="00000000">
            <w:fldChar w:fldCharType="end"/>
          </w:r>
        </w:del>
      </w:ins>
      <w:ins w:author="Anonymous" w:id="8" w:date="2015-03-28T02:39:27Z">
        <w:del w:author="Anonymous" w:id="5" w:date="2015-10-07T12:18:09Z">
          <w:r w:rsidDel="00000000" w:rsidR="00000000" w:rsidRPr="00000000">
            <w:rPr>
              <w:rtl w:val="0"/>
            </w:rPr>
          </w:r>
        </w:del>
      </w:ins>
    </w:p>
    <w:p w:rsidR="00000000" w:rsidDel="00000000" w:rsidP="00000000" w:rsidRDefault="00000000" w:rsidRPr="00000000">
      <w:pPr>
        <w:ind w:left="1080" w:firstLine="0"/>
        <w:contextualSpacing w:val="0"/>
        <w:rPr>
          <w:ins w:author="Anonymous" w:id="8" w:date="2015-03-28T02:39:27Z"/>
        </w:rPr>
      </w:pPr>
      <w:ins w:author="Anonymous" w:id="8" w:date="2015-03-28T02:39:27Z">
        <w:del w:author="Anonymous" w:id="5" w:date="2015-10-07T12:18:09Z"/>
      </w:ins>
      <w:ins w:author="Anonymous" w:id="8" w:date="2015-03-28T02:39:27Z">
        <w:del w:author="Anonymous" w:id="5" w:date="2015-10-07T12:18:09Z">
          <w:r w:rsidDel="00000000" w:rsidR="00000000" w:rsidRPr="00000000">
            <w:fldChar w:fldCharType="begin"/>
          </w:r>
          <w:r w:rsidDel="00000000" w:rsidR="00000000" w:rsidRPr="00000000">
            <w:delInstrText xml:space="preserve">HYPERLINK \l "heading=h.n5zgl4n3asbv"</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Bouncing headers/footers</w:delText>
          </w:r>
          <w:r w:rsidDel="00000000" w:rsidR="00000000" w:rsidRPr="00000000">
            <w:fldChar w:fldCharType="end"/>
          </w:r>
        </w:del>
      </w:ins>
      <w:ins w:author="Anonymous" w:id="8" w:date="2015-03-28T02:39:27Z">
        <w:del w:author="Anonymous" w:id="5" w:date="2015-10-07T12:18:09Z">
          <w:r w:rsidDel="00000000" w:rsidR="00000000" w:rsidRPr="00000000">
            <w:rPr>
              <w:rtl w:val="0"/>
            </w:rPr>
          </w:r>
        </w:del>
      </w:ins>
    </w:p>
    <w:p w:rsidR="00000000" w:rsidDel="00000000" w:rsidP="00000000" w:rsidRDefault="00000000" w:rsidRPr="00000000">
      <w:pPr>
        <w:ind w:left="1080" w:firstLine="0"/>
        <w:contextualSpacing w:val="0"/>
        <w:rPr>
          <w:ins w:author="Anonymous" w:id="8" w:date="2015-03-28T02:39:27Z"/>
        </w:rPr>
      </w:pPr>
      <w:ins w:author="Anonymous" w:id="8" w:date="2015-03-28T02:39:27Z">
        <w:del w:author="Anonymous" w:id="5" w:date="2015-10-07T12:18:09Z"/>
      </w:ins>
      <w:ins w:author="Anonymous" w:id="8" w:date="2015-03-28T02:39:27Z">
        <w:del w:author="Anonymous" w:id="5" w:date="2015-10-07T12:18:09Z">
          <w:r w:rsidDel="00000000" w:rsidR="00000000" w:rsidRPr="00000000">
            <w:fldChar w:fldCharType="begin"/>
          </w:r>
          <w:r w:rsidDel="00000000" w:rsidR="00000000" w:rsidRPr="00000000">
            <w:delInstrText xml:space="preserve">HYPERLINK \l "heading=h.3axj5nfnfhda"</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Sticky headers</w:delText>
          </w:r>
          <w:r w:rsidDel="00000000" w:rsidR="00000000" w:rsidRPr="00000000">
            <w:fldChar w:fldCharType="end"/>
          </w:r>
        </w:del>
      </w:ins>
      <w:ins w:author="Anonymous" w:id="8" w:date="2015-03-28T02:39:27Z">
        <w:del w:author="Anonymous" w:id="5" w:date="2015-10-07T12:18:09Z">
          <w:r w:rsidDel="00000000" w:rsidR="00000000" w:rsidRPr="00000000">
            <w:rPr>
              <w:rtl w:val="0"/>
            </w:rPr>
          </w:r>
        </w:del>
      </w:ins>
    </w:p>
    <w:p w:rsidR="00000000" w:rsidDel="00000000" w:rsidP="00000000" w:rsidRDefault="00000000" w:rsidRPr="00000000">
      <w:pPr>
        <w:ind w:left="720" w:firstLine="0"/>
        <w:contextualSpacing w:val="0"/>
        <w:rPr>
          <w:ins w:author="Anonymous" w:id="8" w:date="2015-03-28T02:39:27Z"/>
        </w:rPr>
      </w:pPr>
      <w:ins w:author="Anonymous" w:id="8" w:date="2015-03-28T02:39:27Z">
        <w:del w:author="Anonymous" w:id="5" w:date="2015-10-07T12:18:09Z"/>
      </w:ins>
      <w:ins w:author="Anonymous" w:id="8" w:date="2015-03-28T02:39:27Z">
        <w:del w:author="Anonymous" w:id="5" w:date="2015-10-07T12:18:09Z">
          <w:r w:rsidDel="00000000" w:rsidR="00000000" w:rsidRPr="00000000">
            <w:fldChar w:fldCharType="begin"/>
          </w:r>
          <w:r w:rsidDel="00000000" w:rsidR="00000000" w:rsidRPr="00000000">
            <w:delInstrText xml:space="preserve">HYPERLINK \l "heading=h.hn36mm0p5zq"</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API</w:delText>
          </w:r>
          <w:r w:rsidDel="00000000" w:rsidR="00000000" w:rsidRPr="00000000">
            <w:fldChar w:fldCharType="end"/>
          </w:r>
        </w:del>
      </w:ins>
      <w:ins w:author="Anonymous" w:id="8" w:date="2015-03-28T02:39:27Z">
        <w:del w:author="Anonymous" w:id="5" w:date="2015-10-07T12:18:09Z">
          <w:r w:rsidDel="00000000" w:rsidR="00000000" w:rsidRPr="00000000">
            <w:rPr>
              <w:rtl w:val="0"/>
            </w:rPr>
          </w:r>
        </w:del>
      </w:ins>
    </w:p>
    <w:p w:rsidR="00000000" w:rsidDel="00000000" w:rsidP="00000000" w:rsidRDefault="00000000" w:rsidRPr="00000000">
      <w:pPr>
        <w:ind w:left="720" w:firstLine="0"/>
        <w:contextualSpacing w:val="0"/>
        <w:rPr>
          <w:ins w:author="Anonymous" w:id="8" w:date="2015-03-28T02:39:27Z"/>
        </w:rPr>
      </w:pPr>
      <w:ins w:author="Anonymous" w:id="8" w:date="2015-03-28T02:39:27Z">
        <w:del w:author="Anonymous" w:id="5" w:date="2015-10-07T12:18:09Z"/>
      </w:ins>
      <w:ins w:author="Anonymous" w:id="8" w:date="2015-03-28T02:39:27Z">
        <w:del w:author="Anonymous" w:id="5" w:date="2015-10-07T12:18:09Z">
          <w:r w:rsidDel="00000000" w:rsidR="00000000" w:rsidRPr="00000000">
            <w:fldChar w:fldCharType="begin"/>
          </w:r>
          <w:r w:rsidDel="00000000" w:rsidR="00000000" w:rsidRPr="00000000">
            <w:delInstrText xml:space="preserve">HYPERLINK \l "heading=h.7ssnwwxcifk3"</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Notes for the Implementation</w:delText>
          </w:r>
          <w:r w:rsidDel="00000000" w:rsidR="00000000" w:rsidRPr="00000000">
            <w:fldChar w:fldCharType="end"/>
          </w:r>
        </w:del>
      </w:ins>
      <w:ins w:author="Anonymous" w:id="8" w:date="2015-03-28T02:39:27Z">
        <w:del w:author="Anonymous" w:id="5" w:date="2015-10-07T12:18:09Z">
          <w:r w:rsidDel="00000000" w:rsidR="00000000" w:rsidRPr="00000000">
            <w:rPr>
              <w:rtl w:val="0"/>
            </w:rPr>
          </w:r>
        </w:del>
      </w:ins>
    </w:p>
    <w:p w:rsidR="00000000" w:rsidDel="00000000" w:rsidP="00000000" w:rsidRDefault="00000000" w:rsidRPr="00000000">
      <w:pPr>
        <w:ind w:left="360" w:firstLine="0"/>
        <w:contextualSpacing w:val="0"/>
        <w:rPr>
          <w:ins w:author="Anonymous" w:id="8" w:date="2015-03-28T02:39:27Z"/>
        </w:rPr>
      </w:pPr>
      <w:ins w:author="Anonymous" w:id="8" w:date="2015-03-28T02:39:27Z">
        <w:del w:author="Anonymous" w:id="5" w:date="2015-10-07T12:18:09Z"/>
      </w:ins>
      <w:ins w:author="Anonymous" w:id="8" w:date="2015-03-28T02:39:27Z">
        <w:del w:author="Anonymous" w:id="5" w:date="2015-10-07T12:18:09Z">
          <w:r w:rsidDel="00000000" w:rsidR="00000000" w:rsidRPr="00000000">
            <w:fldChar w:fldCharType="begin"/>
          </w:r>
          <w:r w:rsidDel="00000000" w:rsidR="00000000" w:rsidRPr="00000000">
            <w:delInstrText xml:space="preserve">HYPERLINK \l "heading=h.hd2gnw63lzim"</w:delInstrText>
          </w:r>
          <w:r w:rsidDel="00000000" w:rsidR="00000000" w:rsidRPr="00000000">
            <w:fldChar w:fldCharType="separate"/>
          </w:r>
          <w:r w:rsidDel="00000000" w:rsidR="00000000" w:rsidRPr="00000000">
            <w:rPr>
              <w:color w:val="1155cc"/>
              <w:u w:val="single"/>
              <w:rtl w:val="0"/>
              <w:rPrChange w:author="Anonymous" w:id="6" w:date="2015-10-07T12:18:09Z">
                <w:rPr>
                  <w:color w:val="1155cc"/>
                  <w:u w:val="single"/>
                </w:rPr>
              </w:rPrChange>
            </w:rPr>
            <w:delText xml:space="preserve">Future work: Integration with Angular</w:delText>
          </w:r>
          <w:r w:rsidDel="00000000" w:rsidR="00000000" w:rsidRPr="00000000">
            <w:fldChar w:fldCharType="end"/>
          </w:r>
        </w:del>
      </w:ins>
      <w:ins w:author="Anonymous" w:id="8" w:date="2015-03-28T02:39:27Z">
        <w:del w:author="Anonymous" w:id="5" w:date="2015-10-07T12:18:09Z">
          <w:r w:rsidDel="00000000" w:rsidR="00000000" w:rsidRPr="00000000">
            <w:rPr>
              <w:rtl w:val="0"/>
            </w:rPr>
          </w:r>
        </w:del>
      </w:ins>
    </w:p>
    <w:p w:rsidR="00000000" w:rsidDel="00000000" w:rsidP="00000000" w:rsidRDefault="00000000" w:rsidRPr="00000000">
      <w:pPr>
        <w:ind w:left="360" w:firstLine="0"/>
        <w:contextualSpacing w:val="0"/>
        <w:rPr>
          <w:del w:author="Anonymous" w:id="5" w:date="2015-10-07T12:18:09Z"/>
        </w:rPr>
      </w:pPr>
      <w:del w:author="Anonymous" w:id="5" w:date="2015-10-07T12:18:09Z">
        <w:r w:rsidDel="00000000" w:rsidR="00000000" w:rsidRPr="00000000">
          <w:fldChar w:fldCharType="begin"/>
        </w:r>
        <w:r w:rsidDel="00000000" w:rsidR="00000000" w:rsidRPr="00000000">
          <w:delInstrText xml:space="preserve">HYPERLINK \l "h.7rzuxm8b5yqs"</w:delInstrText>
        </w:r>
        <w:r w:rsidDel="00000000" w:rsidR="00000000" w:rsidRPr="00000000">
          <w:fldChar w:fldCharType="separate"/>
        </w:r>
        <w:r w:rsidDel="00000000" w:rsidR="00000000" w:rsidRPr="00000000">
          <w:rPr>
            <w:color w:val="1155cc"/>
            <w:u w:val="single"/>
            <w:rtl w:val="0"/>
          </w:rPr>
          <w:delText xml:space="preserve">Objective</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Anonymous" w:id="5" w:date="2015-10-07T12:18:09Z"/>
        </w:rPr>
      </w:pPr>
      <w:del w:author="Anonymous" w:id="5" w:date="2015-10-07T12:18:09Z">
        <w:r w:rsidDel="00000000" w:rsidR="00000000" w:rsidRPr="00000000">
          <w:fldChar w:fldCharType="begin"/>
        </w:r>
        <w:r w:rsidDel="00000000" w:rsidR="00000000" w:rsidRPr="00000000">
          <w:delInstrText xml:space="preserve">HYPERLINK \l "h.xx0cggglnzv"</w:delInstrText>
        </w:r>
        <w:r w:rsidDel="00000000" w:rsidR="00000000" w:rsidRPr="00000000">
          <w:fldChar w:fldCharType="separate"/>
        </w:r>
        <w:r w:rsidDel="00000000" w:rsidR="00000000" w:rsidRPr="00000000">
          <w:rPr>
            <w:color w:val="1155cc"/>
            <w:u w:val="single"/>
            <w:rtl w:val="0"/>
          </w:rPr>
          <w:delText xml:space="preserve">Background</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Anonymous" w:id="5" w:date="2015-10-07T12:18:09Z"/>
        </w:rPr>
        <w:pPrChange w:author="Anonymous" w:id="0" w:date="2015-04-28T18:01:20Z">
          <w:pPr>
            <w:ind w:left="360" w:firstLine="0"/>
            <w:contextualSpacing w:val="0"/>
          </w:pPr>
        </w:pPrChange>
      </w:pPr>
      <w:del w:author="Anonymous" w:id="5" w:date="2015-10-07T12:18:09Z">
        <w:r w:rsidDel="00000000" w:rsidR="00000000" w:rsidRPr="00000000">
          <w:fldChar w:fldCharType="begin"/>
        </w:r>
        <w:r w:rsidDel="00000000" w:rsidR="00000000" w:rsidRPr="00000000">
          <w:delInstrText xml:space="preserve">HYPERLINK \l "h.xc6z08niy1ka"</w:delInstrText>
        </w:r>
        <w:r w:rsidDel="00000000" w:rsidR="00000000" w:rsidRPr="00000000">
          <w:fldChar w:fldCharType="separate"/>
        </w:r>
        <w:r w:rsidDel="00000000" w:rsidR="00000000" w:rsidRPr="00000000">
          <w:rPr>
            <w:color w:val="1155cc"/>
            <w:u w:val="single"/>
            <w:rtl w:val="0"/>
          </w:rPr>
          <w:delText xml:space="preserve">Prior Art</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Anonymous" w:id="5" w:date="2015-10-07T12:18:09Z"/>
        </w:rPr>
      </w:pPr>
      <w:del w:author="Anonymous" w:id="5" w:date="2015-10-07T12:18:09Z">
        <w:r w:rsidDel="00000000" w:rsidR="00000000" w:rsidRPr="00000000">
          <w:fldChar w:fldCharType="begin"/>
        </w:r>
        <w:r w:rsidDel="00000000" w:rsidR="00000000" w:rsidRPr="00000000">
          <w:delInstrText xml:space="preserve">HYPERLINK \l "h.xozd9evtwxw0"</w:delInstrText>
        </w:r>
        <w:r w:rsidDel="00000000" w:rsidR="00000000" w:rsidRPr="00000000">
          <w:fldChar w:fldCharType="separate"/>
        </w:r>
        <w:r w:rsidDel="00000000" w:rsidR="00000000" w:rsidRPr="00000000">
          <w:rPr>
            <w:color w:val="1155cc"/>
            <w:u w:val="single"/>
            <w:rtl w:val="0"/>
          </w:rPr>
          <w:delText xml:space="preserve">Detailed Desi</w:delText>
        </w:r>
        <w:r w:rsidDel="00000000" w:rsidR="00000000" w:rsidRPr="00000000">
          <w:fldChar w:fldCharType="end"/>
        </w:r>
        <w:r w:rsidDel="00000000" w:rsidR="00000000" w:rsidRPr="00000000">
          <w:fldChar w:fldCharType="begin"/>
        </w:r>
        <w:r w:rsidDel="00000000" w:rsidR="00000000" w:rsidRPr="00000000">
          <w:delInstrText xml:space="preserve">HYPERLINK \l "h.xozd9evtwxw0"</w:delInstrText>
        </w:r>
        <w:r w:rsidDel="00000000" w:rsidR="00000000" w:rsidRPr="00000000">
          <w:fldChar w:fldCharType="separate"/>
        </w:r>
        <w:r w:rsidDel="00000000" w:rsidR="00000000" w:rsidRPr="00000000">
          <w:rPr>
            <w:color w:val="1155cc"/>
            <w:u w:val="single"/>
            <w:rtl w:val="0"/>
          </w:rPr>
          <w:delText xml:space="preserve">g</w:delText>
        </w:r>
        <w:r w:rsidDel="00000000" w:rsidR="00000000" w:rsidRPr="00000000">
          <w:fldChar w:fldCharType="end"/>
        </w:r>
        <w:r w:rsidDel="00000000" w:rsidR="00000000" w:rsidRPr="00000000">
          <w:fldChar w:fldCharType="begin"/>
        </w:r>
        <w:r w:rsidDel="00000000" w:rsidR="00000000" w:rsidRPr="00000000">
          <w:delInstrText xml:space="preserve">HYPERLINK \l "h.xozd9evtwxw0"</w:delInstrText>
        </w:r>
        <w:r w:rsidDel="00000000" w:rsidR="00000000" w:rsidRPr="00000000">
          <w:fldChar w:fldCharType="separate"/>
        </w:r>
        <w:r w:rsidDel="00000000" w:rsidR="00000000" w:rsidRPr="00000000">
          <w:rPr>
            <w:color w:val="1155cc"/>
            <w:u w:val="single"/>
            <w:rtl w:val="0"/>
          </w:rPr>
          <w:delText xml:space="preserve">n</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Anonymous" w:id="5" w:date="2015-10-07T12:18:09Z"/>
        </w:rPr>
      </w:pPr>
      <w:del w:author="Anonymous" w:id="5" w:date="2015-10-07T12:18:09Z">
        <w:r w:rsidDel="00000000" w:rsidR="00000000" w:rsidRPr="00000000">
          <w:fldChar w:fldCharType="begin"/>
        </w:r>
        <w:r w:rsidDel="00000000" w:rsidR="00000000" w:rsidRPr="00000000">
          <w:delInstrText xml:space="preserve">HYPERLINK \l "h.km9fh2zfi92m"</w:delInstrText>
        </w:r>
        <w:r w:rsidDel="00000000" w:rsidR="00000000" w:rsidRPr="00000000">
          <w:fldChar w:fldCharType="separate"/>
        </w:r>
        <w:r w:rsidDel="00000000" w:rsidR="00000000" w:rsidRPr="00000000">
          <w:rPr>
            <w:color w:val="1155cc"/>
            <w:u w:val="single"/>
            <w:rtl w:val="0"/>
          </w:rPr>
          <w:delText xml:space="preserve">Definitions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Anonymous" w:id="5" w:date="2015-10-07T12:18:09Z"/>
        </w:rPr>
      </w:pPr>
      <w:del w:author="Anonymous" w:id="5" w:date="2015-10-07T12:18:09Z">
        <w:r w:rsidDel="00000000" w:rsidR="00000000" w:rsidRPr="00000000">
          <w:fldChar w:fldCharType="begin"/>
        </w:r>
        <w:r w:rsidDel="00000000" w:rsidR="00000000" w:rsidRPr="00000000">
          <w:delInstrText xml:space="preserve">HYPERLINK \l "h.83ddxi2a4m38"</w:delInstrText>
        </w:r>
        <w:r w:rsidDel="00000000" w:rsidR="00000000" w:rsidRPr="00000000">
          <w:fldChar w:fldCharType="separate"/>
        </w:r>
        <w:r w:rsidDel="00000000" w:rsidR="00000000" w:rsidRPr="00000000">
          <w:rPr>
            <w:color w:val="1155cc"/>
            <w:u w:val="single"/>
            <w:rtl w:val="0"/>
          </w:rPr>
          <w:delText xml:space="preserve">Use cases and features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Anonymous" w:id="5" w:date="2015-10-07T12:18:09Z"/>
        </w:rPr>
      </w:pPr>
      <w:del w:author="Anonymous" w:id="5" w:date="2015-10-07T12:18:09Z">
        <w:r w:rsidDel="00000000" w:rsidR="00000000" w:rsidRPr="00000000">
          <w:fldChar w:fldCharType="begin"/>
        </w:r>
        <w:r w:rsidDel="00000000" w:rsidR="00000000" w:rsidRPr="00000000">
          <w:delInstrText xml:space="preserve">HYPERLINK \l "h.d55ck38iqav"</w:delInstrText>
        </w:r>
        <w:r w:rsidDel="00000000" w:rsidR="00000000" w:rsidRPr="00000000">
          <w:fldChar w:fldCharType="separate"/>
        </w:r>
        <w:r w:rsidDel="00000000" w:rsidR="00000000" w:rsidRPr="00000000">
          <w:rPr>
            <w:color w:val="1155cc"/>
            <w:u w:val="single"/>
            <w:rtl w:val="0"/>
          </w:rPr>
          <w:delText xml:space="preserve">Platforms/browsers to support</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Anonymous" w:id="5" w:date="2015-10-07T12:18:09Z"/>
        </w:rPr>
      </w:pPr>
      <w:del w:author="Anonymous" w:id="5" w:date="2015-10-07T12:18:09Z">
        <w:r w:rsidDel="00000000" w:rsidR="00000000" w:rsidRPr="00000000">
          <w:fldChar w:fldCharType="begin"/>
        </w:r>
        <w:r w:rsidDel="00000000" w:rsidR="00000000" w:rsidRPr="00000000">
          <w:delInstrText xml:space="preserve">HYPERLINK \l "h.v0g40pnuture"</w:delInstrText>
        </w:r>
        <w:r w:rsidDel="00000000" w:rsidR="00000000" w:rsidRPr="00000000">
          <w:fldChar w:fldCharType="separate"/>
        </w:r>
        <w:r w:rsidDel="00000000" w:rsidR="00000000" w:rsidRPr="00000000">
          <w:rPr>
            <w:color w:val="1155cc"/>
            <w:u w:val="single"/>
            <w:rtl w:val="0"/>
          </w:rPr>
          <w:delText xml:space="preserve">Implementation proposals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Anonymous" w:id="5" w:date="2015-10-07T12:18:09Z"/>
        </w:rPr>
      </w:pPr>
      <w:del w:author="Anonymous" w:id="5" w:date="2015-10-07T12:18:09Z">
        <w:r w:rsidDel="00000000" w:rsidR="00000000" w:rsidRPr="00000000">
          <w:fldChar w:fldCharType="begin"/>
        </w:r>
        <w:r w:rsidDel="00000000" w:rsidR="00000000" w:rsidRPr="00000000">
          <w:delInstrText xml:space="preserve">HYPERLINK \l "h.jsyvse16q9bl"</w:delInstrText>
        </w:r>
        <w:r w:rsidDel="00000000" w:rsidR="00000000" w:rsidRPr="00000000">
          <w:fldChar w:fldCharType="separate"/>
        </w:r>
        <w:r w:rsidDel="00000000" w:rsidR="00000000" w:rsidRPr="00000000">
          <w:rPr>
            <w:color w:val="1155cc"/>
            <w:u w:val="single"/>
            <w:rtl w:val="0"/>
          </w:rPr>
          <w:delText xml:space="preserve">Scrolling with scroll events</w:delText>
        </w:r>
        <w:r w:rsidDel="00000000" w:rsidR="00000000" w:rsidRPr="00000000">
          <w:fldChar w:fldCharType="end"/>
        </w:r>
      </w:del>
      <w:ins w:author="Simon Marks" w:id="11" w:date="2015-03-16T21:37:52Z">
        <w:del w:author="Anonymous" w:id="5" w:date="2015-10-07T12:18:09Z">
          <w:r w:rsidDel="00000000" w:rsidR="00000000" w:rsidRPr="00000000">
            <w:rPr>
              <w:color w:val="1155cc"/>
              <w:u w:val="single"/>
              <w:rtl w:val="0"/>
              <w:rPrChange w:author="Anonymous" w:id="6" w:date="2015-10-07T12:18:09Z">
                <w:rPr/>
              </w:rPrChange>
            </w:rPr>
            <w:delText xml:space="preserve">http://boy-coy.com/#home</w:delText>
          </w:r>
        </w:del>
      </w:ins>
      <w:del w:author="Anonymous" w:id="5" w:date="2015-10-07T12:18:09Z">
        <w:r w:rsidDel="00000000" w:rsidR="00000000" w:rsidRPr="00000000">
          <w:rPr>
            <w:rtl w:val="0"/>
          </w:rPr>
        </w:r>
      </w:del>
    </w:p>
    <w:p w:rsidR="00000000" w:rsidDel="00000000" w:rsidP="00000000" w:rsidRDefault="00000000" w:rsidRPr="00000000">
      <w:pPr>
        <w:ind w:left="1080" w:firstLine="0"/>
        <w:contextualSpacing w:val="0"/>
        <w:rPr>
          <w:del w:author="Anonymous" w:id="5" w:date="2015-10-07T12:18:09Z"/>
        </w:rPr>
      </w:pPr>
      <w:del w:author="Anonymous" w:id="5" w:date="2015-10-07T12:18:09Z">
        <w:r w:rsidDel="00000000" w:rsidR="00000000" w:rsidRPr="00000000">
          <w:fldChar w:fldCharType="begin"/>
        </w:r>
        <w:r w:rsidDel="00000000" w:rsidR="00000000" w:rsidRPr="00000000">
          <w:delInstrText xml:space="preserve">HYPERLINK \l "h.4ckfepbxs2vw"</w:delInstrText>
        </w:r>
        <w:r w:rsidDel="00000000" w:rsidR="00000000" w:rsidRPr="00000000">
          <w:fldChar w:fldCharType="separate"/>
        </w:r>
        <w:r w:rsidDel="00000000" w:rsidR="00000000" w:rsidRPr="00000000">
          <w:rPr>
            <w:color w:val="1155cc"/>
            <w:u w:val="single"/>
            <w:rtl w:val="0"/>
          </w:rPr>
          <w:delText xml:space="preserve">Snap points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Anonymous" w:id="5" w:date="2015-10-07T12:18:09Z"/>
        </w:rPr>
      </w:pPr>
      <w:del w:author="Anonymous" w:id="5" w:date="2015-10-07T12:18:09Z">
        <w:r w:rsidDel="00000000" w:rsidR="00000000" w:rsidRPr="00000000">
          <w:fldChar w:fldCharType="begin"/>
        </w:r>
        <w:r w:rsidDel="00000000" w:rsidR="00000000" w:rsidRPr="00000000">
          <w:delInstrText xml:space="preserve">HYPERLINK \l "h.n5zgl4n3asbv"</w:delInstrText>
        </w:r>
        <w:r w:rsidDel="00000000" w:rsidR="00000000" w:rsidRPr="00000000">
          <w:fldChar w:fldCharType="separate"/>
        </w:r>
        <w:r w:rsidDel="00000000" w:rsidR="00000000" w:rsidRPr="00000000">
          <w:rPr>
            <w:color w:val="1155cc"/>
            <w:u w:val="single"/>
            <w:rtl w:val="0"/>
          </w:rPr>
          <w:delText xml:space="preserve">Bouncing headers/footers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Anonymous" w:id="5" w:date="2015-10-07T12:18:09Z"/>
        </w:rPr>
      </w:pPr>
      <w:del w:author="Anonymous" w:id="5" w:date="2015-10-07T12:18:09Z">
        <w:r w:rsidDel="00000000" w:rsidR="00000000" w:rsidRPr="00000000">
          <w:fldChar w:fldCharType="begin"/>
        </w:r>
        <w:r w:rsidDel="00000000" w:rsidR="00000000" w:rsidRPr="00000000">
          <w:delInstrText xml:space="preserve">HYPERLINK \l "h.3axj5nfnfhda"</w:delInstrText>
        </w:r>
        <w:r w:rsidDel="00000000" w:rsidR="00000000" w:rsidRPr="00000000">
          <w:fldChar w:fldCharType="separate"/>
        </w:r>
        <w:r w:rsidDel="00000000" w:rsidR="00000000" w:rsidRPr="00000000">
          <w:rPr>
            <w:color w:val="1155cc"/>
            <w:u w:val="single"/>
            <w:rtl w:val="0"/>
          </w:rPr>
          <w:delText xml:space="preserve">Sticky headers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Anonymous" w:id="5" w:date="2015-10-07T12:18:09Z"/>
        </w:rPr>
      </w:pPr>
      <w:del w:author="Anonymous" w:id="5" w:date="2015-10-07T12:18:09Z">
        <w:r w:rsidDel="00000000" w:rsidR="00000000" w:rsidRPr="00000000">
          <w:fldChar w:fldCharType="begin"/>
        </w:r>
        <w:r w:rsidDel="00000000" w:rsidR="00000000" w:rsidRPr="00000000">
          <w:delInstrText xml:space="preserve">HYPERLINK \l "h.hn36mm0p5zq"</w:delInstrText>
        </w:r>
        <w:r w:rsidDel="00000000" w:rsidR="00000000" w:rsidRPr="00000000">
          <w:fldChar w:fldCharType="separate"/>
        </w:r>
        <w:r w:rsidDel="00000000" w:rsidR="00000000" w:rsidRPr="00000000">
          <w:rPr>
            <w:color w:val="1155cc"/>
            <w:u w:val="single"/>
            <w:rtl w:val="0"/>
          </w:rPr>
          <w:delText xml:space="preserve">API</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Anonymous" w:id="5" w:date="2015-10-07T12:18:09Z"/>
        </w:rPr>
      </w:pPr>
      <w:del w:author="Anonymous" w:id="5" w:date="2015-10-07T12:18:09Z">
        <w:r w:rsidDel="00000000" w:rsidR="00000000" w:rsidRPr="00000000">
          <w:fldChar w:fldCharType="begin"/>
        </w:r>
        <w:r w:rsidDel="00000000" w:rsidR="00000000" w:rsidRPr="00000000">
          <w:delInstrText xml:space="preserve">HYPERLINK \l "h.7ssnwwxcifk3"</w:delInstrText>
        </w:r>
        <w:r w:rsidDel="00000000" w:rsidR="00000000" w:rsidRPr="00000000">
          <w:fldChar w:fldCharType="separate"/>
        </w:r>
        <w:r w:rsidDel="00000000" w:rsidR="00000000" w:rsidRPr="00000000">
          <w:rPr>
            <w:color w:val="1155cc"/>
            <w:u w:val="single"/>
            <w:rtl w:val="0"/>
          </w:rPr>
          <w:delText xml:space="preserve">Notes for the Implementation</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Anonymous" w:id="5" w:date="2015-10-07T12:18:09Z"/>
        </w:rPr>
      </w:pPr>
      <w:del w:author="Anonymous" w:id="5" w:date="2015-10-07T12:18:09Z">
        <w:r w:rsidDel="00000000" w:rsidR="00000000" w:rsidRPr="00000000">
          <w:fldChar w:fldCharType="begin"/>
        </w:r>
        <w:r w:rsidDel="00000000" w:rsidR="00000000" w:rsidRPr="00000000">
          <w:delInstrText xml:space="preserve">HYPERLINK \l "h.hd2gnw63lzim"</w:delInstrText>
        </w:r>
        <w:r w:rsidDel="00000000" w:rsidR="00000000" w:rsidRPr="00000000">
          <w:fldChar w:fldCharType="separate"/>
        </w:r>
        <w:r w:rsidDel="00000000" w:rsidR="00000000" w:rsidRPr="00000000">
          <w:rPr>
            <w:color w:val="1155cc"/>
            <w:u w:val="single"/>
            <w:rtl w:val="0"/>
          </w:rPr>
          <w:delText xml:space="preserve">Future work: Integration with Angular</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rzuxm8b5yqs" w:id="1"/>
      <w:bookmarkEnd w:id="1"/>
      <w:r w:rsidDel="00000000" w:rsidR="00000000" w:rsidRPr="00000000">
        <w:rPr>
          <w:rtl w:val="0"/>
        </w:rPr>
        <w:t xml:space="preserve">Objective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Provide basic features to implement common use cases for touch devices. The features</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can be implemented using the native features of browsers, at least for some browsers</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fallback to listening to touch events and change element position using transforms on devices that are fast enough</w:t>
      </w:r>
    </w:p>
    <w:p w:rsidR="00000000" w:rsidDel="00000000" w:rsidP="00000000" w:rsidRDefault="00000000" w:rsidRPr="00000000">
      <w:pPr>
        <w:widowControl w:val="0"/>
        <w:numPr>
          <w:ilvl w:val="0"/>
          <w:numId w:val="1"/>
        </w:numPr>
        <w:ind w:left="720" w:hanging="360"/>
        <w:contextualSpacing w:val="1"/>
        <w:rPr>
          <w:ins w:author="ChanX Singha" w:id="12" w:date="2015-02-05T19:54:05Z"/>
        </w:rPr>
      </w:pPr>
      <w:r w:rsidDel="00000000" w:rsidR="00000000" w:rsidRPr="00000000">
        <w:rPr>
          <w:rtl w:val="0"/>
        </w:rPr>
        <w:t xml:space="preserve">are performant: as fast as possible (goal is 60+ FPS)</w:t>
      </w:r>
      <w:ins w:author="ChanX Singha" w:id="12" w:date="2015-02-05T19:54:05Z">
        <w:r w:rsidDel="00000000" w:rsidR="00000000" w:rsidRPr="00000000">
          <w:rPr>
            <w:rtl w:val="0"/>
          </w:rPr>
        </w:r>
      </w:ins>
    </w:p>
    <w:p w:rsidR="00000000" w:rsidDel="00000000" w:rsidP="00000000" w:rsidRDefault="00000000" w:rsidRPr="00000000">
      <w:pPr>
        <w:widowControl w:val="0"/>
        <w:numPr>
          <w:ilvl w:val="0"/>
          <w:numId w:val="1"/>
        </w:numPr>
        <w:ind w:left="720" w:hanging="360"/>
        <w:contextualSpacing w:val="1"/>
        <w:rPr/>
        <w:pPrChange w:author="ChanX Singha" w:id="0" w:date="2015-02-05T19:54:05Z">
          <w:pPr>
            <w:widowControl w:val="0"/>
            <w:numPr>
              <w:ilvl w:val="0"/>
              <w:numId w:val="1"/>
            </w:numPr>
            <w:ind w:left="720" w:hanging="360"/>
            <w:contextualSpacing w:val="1"/>
          </w:pPr>
        </w:pPrChange>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x0cggglnzv" w:id="2"/>
      <w:bookmarkEnd w:id="2"/>
      <w:r w:rsidDel="00000000" w:rsidR="00000000" w:rsidRPr="00000000">
        <w:rPr>
          <w:rtl w:val="0"/>
        </w:rPr>
        <w:t xml:space="preserve">Background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Users are accustomed to certain touch aware usage patterns. E.g. scroll through a list using their finger, circle through pictures of a carousel, remove entries out of a list by swiping them away. However:</w:t>
      </w:r>
    </w:p>
    <w:p w:rsidR="00000000" w:rsidDel="00000000" w:rsidP="00000000" w:rsidRDefault="00000000" w:rsidRPr="00000000">
      <w:pPr>
        <w:widowControl w:val="0"/>
        <w:numPr>
          <w:ilvl w:val="0"/>
          <w:numId w:val="2"/>
        </w:numPr>
        <w:ind w:left="720" w:hanging="360"/>
        <w:contextualSpacing w:val="1"/>
        <w:rPr>
          <w:u w:val="none"/>
        </w:rPr>
      </w:pPr>
      <w:r w:rsidDel="00000000" w:rsidR="00000000" w:rsidRPr="00000000">
        <w:rPr>
          <w:rtl w:val="0"/>
        </w:rPr>
        <w:t xml:space="preserve">current implementations of carousel, infinite scrolling, … don’t share a common core and by this have a lot of redundancy and different approaches.</w:t>
      </w:r>
    </w:p>
    <w:p w:rsidR="00000000" w:rsidDel="00000000" w:rsidP="00000000" w:rsidRDefault="00000000" w:rsidRPr="00000000">
      <w:pPr>
        <w:widowControl w:val="0"/>
        <w:numPr>
          <w:ilvl w:val="0"/>
          <w:numId w:val="2"/>
        </w:numPr>
        <w:ind w:left="720" w:hanging="360"/>
        <w:contextualSpacing w:val="1"/>
        <w:rPr>
          <w:u w:val="none"/>
        </w:rPr>
      </w:pPr>
      <w:r w:rsidDel="00000000" w:rsidR="00000000" w:rsidRPr="00000000">
        <w:rPr>
          <w:rtl w:val="0"/>
        </w:rPr>
        <w:t xml:space="preserve">current implementations mostly don't provide an option to use native scroll events, as older browsers and also some current browsers don't support them well. However, by this they prevent the optimal performance on new devices.</w:t>
      </w:r>
    </w:p>
    <w:p w:rsidR="00000000" w:rsidDel="00000000" w:rsidP="00000000" w:rsidRDefault="00000000" w:rsidRPr="00000000">
      <w:pPr>
        <w:widowControl w:val="0"/>
        <w:contextualSpacing w:val="0"/>
        <w:rPr>
          <w:del w:author="Xavier Thomas" w:id="14" w:date="2015-04-02T07:12:15Z"/>
        </w:rPr>
      </w:pPr>
      <w:del w:author="Xavier Thomas" w:id="14" w:date="2015-04-02T07:12:15Z">
        <w:r w:rsidDel="00000000" w:rsidR="00000000" w:rsidRPr="00000000">
          <w:rPr>
            <w:rtl w:val="0"/>
          </w:rPr>
        </w:r>
      </w:del>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keepNext w:val="1"/>
        <w:keepLines w:val="1"/>
        <w:widowControl w:val="0"/>
        <w:spacing w:before="200" w:lineRule="auto"/>
        <w:contextualSpacing w:val="0"/>
      </w:pPr>
      <w:bookmarkStart w:colFirst="0" w:colLast="0" w:name="h.xc6z08niy1ka" w:id="3"/>
      <w:bookmarkEnd w:id="3"/>
      <w:r w:rsidDel="00000000" w:rsidR="00000000" w:rsidRPr="00000000">
        <w:rPr>
          <w:rtl w:val="0"/>
        </w:rPr>
        <w:t xml:space="preserve">Prior 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TODO: integrate beforescroll event of Chrome:</w:t>
      </w:r>
    </w:p>
    <w:p w:rsidR="00000000" w:rsidDel="00000000" w:rsidP="00000000" w:rsidRDefault="00000000" w:rsidRPr="00000000">
      <w:pPr>
        <w:numPr>
          <w:ilvl w:val="1"/>
          <w:numId w:val="5"/>
        </w:numPr>
        <w:ind w:left="1440" w:hanging="360"/>
        <w:contextualSpacing w:val="1"/>
        <w:rPr>
          <w:u w:val="none"/>
        </w:rPr>
      </w:pPr>
      <w:hyperlink r:id="rId6">
        <w:r w:rsidDel="00000000" w:rsidR="00000000" w:rsidRPr="00000000">
          <w:rPr>
            <w:color w:val="1155cc"/>
            <w:u w:val="single"/>
            <w:rtl w:val="0"/>
          </w:rPr>
          <w:t xml:space="preserve">https://docs.google.com/a/google.com/document/d/16Z6Lun15DoWNrE2imk7N-2WiRAaqc954LOfU2-2JSoI/edit#</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Separate widgets that implement one use case</w:t>
      </w:r>
    </w:p>
    <w:p w:rsidR="00000000" w:rsidDel="00000000" w:rsidP="00000000" w:rsidRDefault="00000000" w:rsidRPr="00000000">
      <w:pPr>
        <w:numPr>
          <w:ilvl w:val="1"/>
          <w:numId w:val="5"/>
        </w:numPr>
        <w:ind w:left="1440" w:hanging="360"/>
        <w:contextualSpacing w:val="1"/>
        <w:rPr>
          <w:ins w:author="Anonymous" w:id="15" w:date="2015-03-10T18:07:20Z"/>
        </w:rPr>
      </w:pPr>
      <w:r w:rsidDel="00000000" w:rsidR="00000000" w:rsidRPr="00000000">
        <w:rPr>
          <w:rtl w:val="0"/>
        </w:rPr>
        <w:t xml:space="preserve">Carousel for Angula</w:t>
      </w:r>
      <w:ins w:author="Anonymous" w:id="15" w:date="2015-03-10T18:07:20Z"/>
      <w:ins w:author="Anonymous" w:id="15" w:date="2015-03-10T18:07:20Z">
        <w:r w:rsidDel="00000000" w:rsidR="00000000" w:rsidRPr="00000000">
          <w:fldChar w:fldCharType="begin"/>
        </w:r>
        <w:r w:rsidDel="00000000" w:rsidR="00000000" w:rsidRPr="00000000">
          <w:instrText xml:space="preserve">HYPERLINK "https://github.com/revolunet/angular-carousel"</w:instrText>
        </w:r>
        <w:r w:rsidDel="00000000" w:rsidR="00000000" w:rsidRPr="00000000">
          <w:fldChar w:fldCharType="separate"/>
        </w:r>
        <w:r w:rsidDel="00000000" w:rsidR="00000000" w:rsidRPr="00000000">
          <w:rPr>
            <w:color w:val="1155cc"/>
            <w:u w:val="single"/>
            <w:rtl w:val="0"/>
          </w:rPr>
          <w:t xml:space="preserve">https://github.com/revolunet/angular-carousel</w:t>
        </w:r>
        <w:r w:rsidDel="00000000" w:rsidR="00000000" w:rsidRPr="00000000">
          <w:fldChar w:fldCharType="end"/>
        </w:r>
      </w:ins>
      <w:ins w:author="Anonymous" w:id="15" w:date="2015-03-10T18:07:20Z">
        <w:r w:rsidDel="00000000" w:rsidR="00000000" w:rsidRPr="00000000">
          <w:rPr>
            <w:rtl w:val="0"/>
          </w:rPr>
        </w:r>
      </w:ins>
    </w:p>
    <w:p w:rsidR="00000000" w:rsidDel="00000000" w:rsidP="00000000" w:rsidRDefault="00000000" w:rsidRPr="00000000">
      <w:pPr>
        <w:numPr>
          <w:ilvl w:val="1"/>
          <w:numId w:val="5"/>
        </w:numPr>
        <w:ind w:left="1440" w:hanging="360"/>
        <w:contextualSpacing w:val="1"/>
        <w:rPr>
          <w:del w:author="Anonymous" w:id="15" w:date="2015-03-10T18:07:20Z"/>
          <w:u w:val="none"/>
        </w:rPr>
      </w:pPr>
      <w:r w:rsidDel="00000000" w:rsidR="00000000" w:rsidRPr="00000000">
        <w:rPr>
          <w:rtl w:val="0"/>
        </w:rPr>
        <w:t xml:space="preserve">r</w:t>
      </w:r>
      <w:r w:rsidDel="00000000" w:rsidR="00000000" w:rsidRPr="00000000">
        <w:rPr>
          <w:rtl w:val="0"/>
        </w:rPr>
        <w:t xml:space="preserve">: </w:t>
      </w:r>
      <w:del w:author="Anonymous" w:id="15" w:date="2015-03-10T18:07:20Z">
        <w:r w:rsidDel="00000000" w:rsidR="00000000" w:rsidRPr="00000000">
          <w:fldChar w:fldCharType="begin"/>
        </w:r>
        <w:r w:rsidDel="00000000" w:rsidR="00000000" w:rsidRPr="00000000">
          <w:delInstrText xml:space="preserve">HYPERLINK "https://github.com/revolunet/angular-carousel"</w:delInstrText>
        </w:r>
        <w:r w:rsidDel="00000000" w:rsidR="00000000" w:rsidRPr="00000000">
          <w:fldChar w:fldCharType="separate"/>
        </w:r>
        <w:r w:rsidDel="00000000" w:rsidR="00000000" w:rsidRPr="00000000">
          <w:rPr>
            <w:color w:val="1155cc"/>
            <w:u w:val="single"/>
            <w:rtl w:val="0"/>
          </w:rPr>
          <w:delText xml:space="preserve">https://github.com/revolunet/angular-carousel</w:delText>
        </w:r>
        <w:r w:rsidDel="00000000" w:rsidR="00000000" w:rsidRPr="00000000">
          <w:fldChar w:fldCharType="end"/>
        </w:r>
        <w:r w:rsidDel="00000000" w:rsidR="00000000" w:rsidRPr="00000000">
          <w:rPr>
            <w:rtl w:val="0"/>
          </w:rPr>
        </w:r>
      </w:del>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And many others...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iScroll: Fake scrolling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Scrolling through time approach</w:t>
      </w:r>
    </w:p>
    <w:p w:rsidR="00000000" w:rsidDel="00000000" w:rsidP="00000000" w:rsidRDefault="00000000" w:rsidRPr="00000000">
      <w:pPr>
        <w:numPr>
          <w:ilvl w:val="1"/>
          <w:numId w:val="5"/>
        </w:numPr>
        <w:ind w:left="1440" w:hanging="360"/>
        <w:contextualSpacing w:val="1"/>
        <w:rPr>
          <w:u w:val="none"/>
        </w:rPr>
      </w:pPr>
      <w:hyperlink r:id="rId7">
        <w:r w:rsidDel="00000000" w:rsidR="00000000" w:rsidRPr="00000000">
          <w:rPr>
            <w:color w:val="1155cc"/>
            <w:u w:val="single"/>
            <w:rtl w:val="0"/>
          </w:rPr>
          <w:t xml:space="preserve">https://docs.google.com/a/google.com/document/d/1vRUo_g1il-evZs975eNzGPOuJS7H5UBxs-iZmXHux48/edit</w:t>
        </w:r>
      </w:hyperlink>
      <w:r w:rsidDel="00000000" w:rsidR="00000000" w:rsidRPr="00000000">
        <w:rPr>
          <w:rtl w:val="0"/>
        </w:rPr>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Implemented using web-animations: </w:t>
      </w:r>
      <w:hyperlink r:id="rId8">
        <w:r w:rsidDel="00000000" w:rsidR="00000000" w:rsidRPr="00000000">
          <w:rPr>
            <w:color w:val="1155cc"/>
            <w:u w:val="single"/>
            <w:rtl w:val="0"/>
          </w:rPr>
          <w:t xml:space="preserve">https://github.com/tbosch/touch-animation</w:t>
        </w:r>
      </w:hyperlink>
      <w:r w:rsidDel="00000000" w:rsidR="00000000" w:rsidRPr="00000000">
        <w:rPr>
          <w:rtl w:val="0"/>
        </w:rPr>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not used as web animations are hard to update when the layout in the DOM changes</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not used as too slow (e.g. on Nexus 5)</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ozd9evtwxw0" w:id="4"/>
      <w:bookmarkEnd w:id="4"/>
      <w:r w:rsidDel="00000000" w:rsidR="00000000" w:rsidRPr="00000000">
        <w:rPr>
          <w:rtl w:val="0"/>
        </w:rPr>
        <w:t xml:space="preserve">Detailed Design</w:t>
      </w:r>
    </w:p>
    <w:p w:rsidR="00000000" w:rsidDel="00000000" w:rsidP="00000000" w:rsidRDefault="00000000" w:rsidRPr="00000000">
      <w:pPr>
        <w:pStyle w:val="Heading2"/>
        <w:contextualSpacing w:val="0"/>
        <w:rPr/>
      </w:pPr>
      <w:bookmarkStart w:colFirst="0" w:colLast="0" w:name="h.km9fh2zfi92m" w:id="5"/>
      <w:bookmarkEnd w:id="5"/>
      <w:r w:rsidDel="00000000" w:rsidR="00000000" w:rsidRPr="00000000">
        <w:rPr>
          <w:rtl w:val="0"/>
        </w:rPr>
        <w:t xml:space="preserve">Definitions</w:t>
      </w:r>
    </w:p>
    <w:p w:rsidR="00000000" w:rsidDel="00000000" w:rsidP="00000000" w:rsidRDefault="00000000" w:rsidRPr="00000000">
      <w:pPr>
        <w:keepNext w:val="0"/>
        <w:keepLines w:val="0"/>
        <w:numPr>
          <w:ilvl w:val="0"/>
          <w:numId w:val="8"/>
        </w:numPr>
        <w:spacing w:before="0" w:lineRule="auto"/>
        <w:ind w:left="720" w:hanging="360"/>
        <w:contextualSpacing w:val="1"/>
        <w:rPr>
          <w:rFonts w:ascii="Arial" w:cs="Arial" w:eastAsia="Arial" w:hAnsi="Arial"/>
          <w:b w:val="0"/>
          <w:sz w:val="22"/>
          <w:szCs w:val="22"/>
        </w:rPr>
      </w:pPr>
      <w:r w:rsidDel="00000000" w:rsidR="00000000" w:rsidRPr="00000000">
        <w:rPr>
          <w:rtl w:val="0"/>
        </w:rPr>
        <w:t xml:space="preserve">fake scrolling: implementation of scrolling that listens for touch events and moves the content by changing </w:t>
      </w:r>
      <w:r w:rsidDel="00000000" w:rsidR="00000000" w:rsidRPr="00000000">
        <w:rPr>
          <w:rFonts w:ascii="Courier New" w:cs="Courier New" w:eastAsia="Courier New" w:hAnsi="Courier New"/>
          <w:rtl w:val="0"/>
        </w:rPr>
        <w:t xml:space="preserve">element.style.transform</w:t>
      </w:r>
      <w:r w:rsidDel="00000000" w:rsidR="00000000" w:rsidRPr="00000000">
        <w:rPr>
          <w:rtl w:val="0"/>
        </w:rPr>
        <w:t xml:space="preserve">.</w:t>
      </w:r>
    </w:p>
    <w:p w:rsidR="00000000" w:rsidDel="00000000" w:rsidP="00000000" w:rsidRDefault="00000000" w:rsidRPr="00000000">
      <w:pPr>
        <w:pStyle w:val="Heading2"/>
        <w:keepNext w:val="1"/>
        <w:keepLines w:val="1"/>
        <w:widowControl w:val="0"/>
        <w:spacing w:before="200" w:lineRule="auto"/>
        <w:contextualSpacing w:val="0"/>
      </w:pPr>
      <w:bookmarkStart w:colFirst="0" w:colLast="0" w:name="h.umzhusfgv8l9" w:id="6"/>
      <w:bookmarkEnd w:id="6"/>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rPr/>
      </w:pPr>
      <w:bookmarkStart w:colFirst="0" w:colLast="0" w:name="h.83ddxi2a4m38" w:id="7"/>
      <w:bookmarkEnd w:id="7"/>
      <w:r w:rsidDel="00000000" w:rsidR="00000000" w:rsidRPr="00000000">
        <w:rPr>
          <w:rtl w:val="0"/>
        </w:rPr>
        <w:t xml:space="preserve">Use cases</w:t>
      </w:r>
      <w:r w:rsidDel="00000000" w:rsidR="00000000" w:rsidRPr="00000000">
        <w:rPr>
          <w:rtl w:val="0"/>
        </w:rPr>
        <w:t xml:space="preserve"> and features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numPr>
          <w:ilvl w:val="0"/>
          <w:numId w:val="10"/>
        </w:numPr>
        <w:ind w:left="720" w:hanging="360"/>
        <w:contextualSpacing w:val="1"/>
        <w:rPr>
          <w:del w:author="Francesco Micchetti" w:id="16" w:date="2015-09-10T23:11:55Z"/>
        </w:rPr>
      </w:pPr>
      <w:r w:rsidDel="00000000" w:rsidR="00000000" w:rsidRPr="00000000">
        <w:rPr>
          <w:rtl w:val="0"/>
        </w:rPr>
        <w:t xml:space="preserve">sc</w:t>
      </w:r>
      <w:del w:author="Francesco Micchetti" w:id="16" w:date="2015-09-10T23:11:55Z">
        <w:r w:rsidDel="00000000" w:rsidR="00000000" w:rsidRPr="00000000">
          <w:rPr>
            <w:rtl w:val="0"/>
          </w:rPr>
          <w:delText xml:space="preserve">roll with inertia</w:delText>
        </w:r>
      </w:del>
    </w:p>
    <w:p w:rsidR="00000000" w:rsidDel="00000000" w:rsidP="00000000" w:rsidRDefault="00000000" w:rsidRPr="00000000">
      <w:pPr>
        <w:widowControl w:val="0"/>
        <w:numPr>
          <w:ilvl w:val="0"/>
          <w:numId w:val="10"/>
        </w:numPr>
        <w:ind w:left="720" w:hanging="360"/>
        <w:contextualSpacing w:val="1"/>
        <w:rPr>
          <w:ins w:author="Francesco Micchetti" w:id="16" w:date="2015-09-10T23:11:55Z"/>
        </w:rPr>
      </w:pPr>
      <w:r w:rsidDel="00000000" w:rsidR="00000000" w:rsidRPr="00000000">
        <w:rPr>
          <w:rtl w:val="0"/>
        </w:rPr>
        <w:t xml:space="preserve">virtual scrolling</w:t>
      </w:r>
      <w:ins w:author="Francesco Micchetti" w:id="16" w:date="2015-09-10T23:11:55Z">
        <w:r w:rsidDel="00000000" w:rsidR="00000000" w:rsidRPr="00000000">
          <w:rPr>
            <w:rtl w:val="0"/>
          </w:rPr>
          <w:t xml:space="preserve">roll with inertia</w:t>
        </w:r>
      </w:ins>
    </w:p>
    <w:p w:rsidR="00000000" w:rsidDel="00000000" w:rsidP="00000000" w:rsidRDefault="00000000" w:rsidRPr="00000000">
      <w:pPr>
        <w:widowControl w:val="0"/>
        <w:numPr>
          <w:ilvl w:val="0"/>
          <w:numId w:val="10"/>
        </w:numPr>
        <w:ind w:left="720" w:hanging="360"/>
        <w:contextualSpacing w:val="1"/>
        <w:rPr/>
        <w:pPrChange w:author="Francesco Micchetti" w:id="0" w:date="2015-09-10T23:11:55Z">
          <w:pPr>
            <w:widowControl w:val="0"/>
            <w:numPr>
              <w:ilvl w:val="0"/>
              <w:numId w:val="10"/>
            </w:numPr>
            <w:ind w:left="720" w:hanging="360"/>
            <w:contextualSpacing w:val="1"/>
          </w:pPr>
        </w:pPrChange>
      </w:pPr>
      <w:r w:rsidDel="00000000" w:rsidR="00000000" w:rsidRPr="00000000">
        <w:rPr>
          <w:rtl w:val="0"/>
        </w:rPr>
      </w:r>
    </w:p>
    <w:p w:rsidR="00000000" w:rsidDel="00000000" w:rsidP="00000000" w:rsidRDefault="00000000" w:rsidRPr="00000000">
      <w:pPr>
        <w:widowControl w:val="0"/>
        <w:numPr>
          <w:ilvl w:val="1"/>
          <w:numId w:val="10"/>
        </w:numPr>
        <w:ind w:left="1440" w:hanging="360"/>
        <w:contextualSpacing w:val="1"/>
        <w:rPr/>
      </w:pPr>
      <w:r w:rsidDel="00000000" w:rsidR="00000000" w:rsidRPr="00000000">
        <w:rPr>
          <w:rtl w:val="0"/>
        </w:rPr>
        <w:t xml:space="preserve">only keep the rows that are visible in the DOM and update them while scrolling. </w:t>
      </w:r>
      <w:r w:rsidDel="00000000" w:rsidR="00000000" w:rsidRPr="00000000">
        <w:rPr>
          <w:rtl w:val="0"/>
        </w:rPr>
        <w:t xml:space="preserve">Needed to scroll through large data sets</w:t>
      </w:r>
      <w:r w:rsidDel="00000000" w:rsidR="00000000" w:rsidRPr="00000000">
        <w:rPr>
          <w:rtl w:val="0"/>
        </w:rPr>
      </w:r>
    </w:p>
    <w:p w:rsidR="00000000" w:rsidDel="00000000" w:rsidP="00000000" w:rsidRDefault="00000000" w:rsidRPr="00000000">
      <w:pPr>
        <w:widowControl w:val="0"/>
        <w:numPr>
          <w:ilvl w:val="1"/>
          <w:numId w:val="10"/>
        </w:numPr>
        <w:ind w:left="1440" w:hanging="360"/>
        <w:contextualSpacing w:val="1"/>
        <w:rPr/>
      </w:pPr>
      <w:r w:rsidDel="00000000" w:rsidR="00000000" w:rsidRPr="00000000">
        <w:rPr>
          <w:rtl w:val="0"/>
        </w:rPr>
        <w:t xml:space="preserve">infinite scrolling is a special case where data is pulled in the from the backend on demand</w:t>
      </w:r>
    </w:p>
    <w:p w:rsidR="00000000" w:rsidDel="00000000" w:rsidP="00000000" w:rsidRDefault="00000000" w:rsidRPr="00000000">
      <w:pPr>
        <w:widowControl w:val="0"/>
        <w:numPr>
          <w:ilvl w:val="0"/>
          <w:numId w:val="10"/>
        </w:numPr>
        <w:ind w:left="720" w:hanging="360"/>
        <w:contextualSpacing w:val="1"/>
        <w:rPr/>
      </w:pPr>
      <w:r w:rsidDel="00000000" w:rsidR="00000000" w:rsidRPr="00000000">
        <w:rPr>
          <w:rtl w:val="0"/>
        </w:rPr>
        <w:t xml:space="preserve">pull to refresh</w:t>
      </w:r>
    </w:p>
    <w:p w:rsidR="00000000" w:rsidDel="00000000" w:rsidP="00000000" w:rsidRDefault="00000000" w:rsidRPr="00000000">
      <w:pPr>
        <w:widowControl w:val="0"/>
        <w:numPr>
          <w:ilvl w:val="0"/>
          <w:numId w:val="10"/>
        </w:numPr>
        <w:ind w:left="720" w:hanging="360"/>
        <w:contextualSpacing w:val="1"/>
        <w:rPr/>
      </w:pPr>
      <w:r w:rsidDel="00000000" w:rsidR="00000000" w:rsidRPr="00000000">
        <w:rPr>
          <w:rtl w:val="0"/>
        </w:rPr>
        <w:t xml:space="preserve">carousel</w:t>
      </w:r>
    </w:p>
    <w:p w:rsidR="00000000" w:rsidDel="00000000" w:rsidP="00000000" w:rsidRDefault="00000000" w:rsidRPr="00000000">
      <w:pPr>
        <w:widowControl w:val="0"/>
        <w:numPr>
          <w:ilvl w:val="0"/>
          <w:numId w:val="10"/>
        </w:numPr>
        <w:ind w:left="720" w:hanging="360"/>
        <w:contextualSpacing w:val="1"/>
        <w:rPr/>
      </w:pPr>
      <w:r w:rsidDel="00000000" w:rsidR="00000000" w:rsidRPr="00000000">
        <w:rPr>
          <w:rtl w:val="0"/>
        </w:rPr>
        <w:t xml:space="preserve">swipe to delete (see Gmail)</w:t>
      </w:r>
    </w:p>
    <w:p w:rsidR="00000000" w:rsidDel="00000000" w:rsidP="00000000" w:rsidRDefault="00000000" w:rsidRPr="00000000">
      <w:pPr>
        <w:widowControl w:val="0"/>
        <w:numPr>
          <w:ilvl w:val="0"/>
          <w:numId w:val="10"/>
        </w:numPr>
        <w:ind w:left="720" w:hanging="360"/>
        <w:contextualSpacing w:val="1"/>
        <w:rPr/>
      </w:pPr>
      <w:r w:rsidDel="00000000" w:rsidR="00000000" w:rsidRPr="00000000">
        <w:rPr>
          <w:rtl w:val="0"/>
        </w:rPr>
        <w:t xml:space="preserve">sticky header</w:t>
      </w:r>
    </w:p>
    <w:p w:rsidR="00000000" w:rsidDel="00000000" w:rsidP="00000000" w:rsidRDefault="00000000" w:rsidRPr="00000000">
      <w:pPr>
        <w:widowControl w:val="0"/>
        <w:numPr>
          <w:ilvl w:val="0"/>
          <w:numId w:val="10"/>
        </w:numPr>
        <w:ind w:left="720" w:hanging="360"/>
        <w:contextualSpacing w:val="1"/>
        <w:rPr/>
      </w:pPr>
      <w:r w:rsidDel="00000000" w:rsidR="00000000" w:rsidRPr="00000000">
        <w:rPr>
          <w:rtl w:val="0"/>
        </w:rPr>
        <w:t xml:space="preserve">parallax scrolling (e.g. </w:t>
      </w:r>
      <w:del w:author="Simon Marks" w:id="11" w:date="2015-03-16T21:37:52Z">
        <w:r w:rsidDel="00000000" w:rsidR="00000000" w:rsidRPr="00000000">
          <w:rPr>
            <w:rtl w:val="0"/>
          </w:rPr>
          <w:delText xml:space="preserve">http://boy-coy.com/#home</w:delText>
        </w:r>
      </w:del>
      <w:r w:rsidDel="00000000" w:rsidR="00000000" w:rsidRPr="00000000">
        <w:rPr>
          <w:rtl w:val="0"/>
        </w:rPr>
        <w:t xml:space="preserv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Related use cases for project silk:</w:t>
      </w:r>
    </w:p>
    <w:p w:rsidR="00000000" w:rsidDel="00000000" w:rsidP="00000000" w:rsidRDefault="00000000" w:rsidRPr="00000000">
      <w:pPr>
        <w:widowControl w:val="0"/>
        <w:numPr>
          <w:ilvl w:val="0"/>
          <w:numId w:val="20"/>
        </w:numPr>
        <w:ind w:left="720" w:hanging="360"/>
        <w:contextualSpacing w:val="1"/>
        <w:rPr/>
      </w:pPr>
      <w:r w:rsidDel="00000000" w:rsidR="00000000" w:rsidRPr="00000000">
        <w:rPr>
          <w:rtl w:val="0"/>
        </w:rPr>
        <w:t xml:space="preserve">http://src.chromium.org/chrome/trunk/src/tools/perf/page_sets/key_silk_cases.json</w:t>
      </w:r>
    </w:p>
    <w:p w:rsidR="00000000" w:rsidDel="00000000" w:rsidP="00000000" w:rsidRDefault="00000000" w:rsidRPr="00000000">
      <w:pPr>
        <w:widowControl w:val="0"/>
        <w:numPr>
          <w:ilvl w:val="0"/>
          <w:numId w:val="20"/>
        </w:numPr>
        <w:ind w:left="720" w:hanging="360"/>
        <w:contextualSpacing w:val="1"/>
        <w:rPr/>
      </w:pPr>
      <w:hyperlink r:id="rId9">
        <w:r w:rsidDel="00000000" w:rsidR="00000000" w:rsidRPr="00000000">
          <w:rPr>
            <w:color w:val="1155cc"/>
            <w:u w:val="single"/>
            <w:rtl w:val="0"/>
          </w:rPr>
          <w:t xml:space="preserve">https://docs.google.com/a/google.com/spreadsheet/ccc?key=0AmUAouCtyY6-dGdhWGE2RW54T0VBOWlkc2tLNXdVbUE&amp;usp=drive_web</w:t>
        </w:r>
      </w:hyperlink>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use cases above can be implemented given the following basic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Scrolling with scroll events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during touch </w:t>
      </w:r>
      <w:r w:rsidDel="00000000" w:rsidR="00000000" w:rsidRPr="00000000">
        <w:rPr>
          <w:i w:val="1"/>
          <w:rtl w:val="0"/>
        </w:rPr>
        <w:t xml:space="preserve">and</w:t>
      </w:r>
      <w:r w:rsidDel="00000000" w:rsidR="00000000" w:rsidRPr="00000000">
        <w:rPr>
          <w:rtl w:val="0"/>
        </w:rPr>
        <w:t xml:space="preserve"> inertia phase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for parallax scrolling, virtual scrolling, sticky header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Snap points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for carousel, swipe to delete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Bouncing headers/footers that can be stopped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for pull to refresh</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Sticky header</w:t>
      </w:r>
    </w:p>
    <w:p w:rsidR="00000000" w:rsidDel="00000000" w:rsidP="00000000" w:rsidRDefault="00000000" w:rsidRPr="00000000">
      <w:pPr>
        <w:numPr>
          <w:ilvl w:val="1"/>
          <w:numId w:val="4"/>
        </w:numPr>
        <w:ind w:left="1440" w:hanging="360"/>
        <w:contextualSpacing w:val="1"/>
        <w:rPr>
          <w:ins w:author="Lyle Lacey" w:id="18" w:date="2015-02-08T04:59:56Z"/>
        </w:rPr>
      </w:pPr>
      <w:r w:rsidDel="00000000" w:rsidR="00000000" w:rsidRPr="00000000">
        <w:rPr>
          <w:rtl w:val="0"/>
        </w:rPr>
        <w:t xml:space="preserve">needs scrolling with scroll events</w:t>
      </w:r>
      <w:ins w:author="Lyle Lacey" w:id="18" w:date="2015-02-08T04:59:56Z">
        <w:r w:rsidDel="00000000" w:rsidR="00000000" w:rsidRPr="00000000">
          <w:rPr>
            <w:rtl w:val="0"/>
          </w:rPr>
        </w:r>
      </w:ins>
    </w:p>
    <w:p w:rsidR="00000000" w:rsidDel="00000000" w:rsidP="00000000" w:rsidRDefault="00000000" w:rsidRPr="00000000">
      <w:pPr>
        <w:ind w:left="720" w:firstLine="0"/>
        <w:contextualSpacing w:val="1"/>
        <w:rPr>
          <w:u w:val="none"/>
        </w:rPr>
        <w:pPrChange w:author="Balagangadhar Addanki" w:id="0" w:date="2015-06-06T23:48:46Z">
          <w:pPr>
            <w:numPr>
              <w:ilvl w:val="1"/>
              <w:numId w:val="4"/>
            </w:numPr>
            <w:ind w:left="1440" w:hanging="360"/>
            <w:contextualSpacing w:val="1"/>
          </w:pPr>
        </w:pPrChange>
      </w:pPr>
      <w:ins w:author="Lyle Lacey" w:id="18" w:date="2015-02-08T04:59:56Z">
        <w:del w:author="Balagangadhar Addanki" w:id="19" w:date="2015-06-06T23:48:45Z">
          <w:r w:rsidDel="00000000" w:rsidR="00000000" w:rsidRPr="00000000">
            <w:rPr>
              <w:rtl w:val="0"/>
            </w:rPr>
            <w:delText xml:space="preserve">Android </w:delText>
          </w:r>
        </w:del>
      </w:ins>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rPr/>
      </w:pPr>
      <w:bookmarkStart w:colFirst="0" w:colLast="0" w:name="h.d55ck38iqav" w:id="8"/>
      <w:bookmarkEnd w:id="8"/>
      <w:r w:rsidDel="00000000" w:rsidR="00000000" w:rsidRPr="00000000">
        <w:rPr>
          <w:rtl w:val="0"/>
        </w:rPr>
        <w:t xml:space="preserve">Platforms/browsers to support</w:t>
      </w:r>
    </w:p>
    <w:p w:rsidR="00000000" w:rsidDel="00000000" w:rsidP="00000000" w:rsidRDefault="00000000" w:rsidRPr="00000000">
      <w:pPr>
        <w:numPr>
          <w:ilvl w:val="0"/>
          <w:numId w:val="13"/>
        </w:numPr>
        <w:ind w:left="720" w:hanging="360"/>
        <w:contextualSpacing w:val="1"/>
        <w:rPr>
          <w:del w:author="Lyle Lacey" w:id="18" w:date="2015-02-08T04:59:56Z"/>
        </w:rPr>
      </w:pPr>
      <w:r w:rsidDel="00000000" w:rsidR="00000000" w:rsidRPr="00000000">
        <w:rPr>
          <w:rtl w:val="0"/>
        </w:rPr>
        <w:t xml:space="preserve">Desktop: Chrome</w:t>
      </w:r>
      <w:r w:rsidDel="00000000" w:rsidR="00000000" w:rsidRPr="00000000">
        <w:rPr>
          <w:rtl w:val="0"/>
        </w:rPr>
        <w:t xml:space="preserve">, Safari, IE10+, </w:t>
      </w:r>
      <w:r w:rsidDel="00000000" w:rsidR="00000000" w:rsidRPr="00000000">
        <w:rPr>
          <w:rtl w:val="0"/>
        </w:rPr>
        <w:t xml:space="preserve">Firefox</w:t>
      </w:r>
      <w:del w:author="Lyle Lacey" w:id="18" w:date="2015-02-08T04:59:56Z">
        <w:r w:rsidDel="00000000" w:rsidR="00000000" w:rsidRPr="00000000">
          <w:rPr>
            <w:rtl w:val="0"/>
          </w:rPr>
        </w:r>
      </w:del>
    </w:p>
    <w:p w:rsidR="00000000" w:rsidDel="00000000" w:rsidP="00000000" w:rsidRDefault="00000000" w:rsidRPr="00000000">
      <w:pPr>
        <w:numPr>
          <w:ilvl w:val="0"/>
          <w:numId w:val="13"/>
        </w:numPr>
        <w:ind w:left="720" w:hanging="360"/>
        <w:contextualSpacing w:val="1"/>
        <w:rPr/>
      </w:pPr>
      <w:del w:author="Lyle Lacey" w:id="18" w:date="2015-02-08T04:59:56Z">
        <w:r w:rsidDel="00000000" w:rsidR="00000000" w:rsidRPr="00000000">
          <w:rPr>
            <w:rtl w:val="0"/>
          </w:rPr>
          <w:delText xml:space="preserve">Android </w:delText>
        </w:r>
      </w:del>
      <w:r w:rsidDel="00000000" w:rsidR="00000000" w:rsidRPr="00000000">
        <w:rPr>
          <w:rtl w:val="0"/>
        </w:rPr>
        <w:t xml:space="preserve">(</w:t>
      </w:r>
      <w:hyperlink r:id="rId10">
        <w:r w:rsidDel="00000000" w:rsidR="00000000" w:rsidRPr="00000000">
          <w:rPr>
            <w:color w:val="1155cc"/>
            <w:u w:val="single"/>
            <w:rtl w:val="0"/>
          </w:rPr>
          <w:t xml:space="preserve">http://developer.android.com/about/dashboards/index.html?utm_source=ausdroid.net</w:t>
        </w:r>
      </w:hyperlink>
      <w:r w:rsidDel="00000000" w:rsidR="00000000" w:rsidRPr="00000000">
        <w:rPr>
          <w:rtl w:val="0"/>
        </w:rPr>
        <w:t xml:space="preserve">)</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 Android Browser for Android</w:t>
      </w:r>
      <w:r w:rsidDel="00000000" w:rsidR="00000000" w:rsidRPr="00000000">
        <w:rPr>
          <w:rtl w:val="0"/>
        </w:rPr>
        <w:t xml:space="preserve"> 2</w:t>
      </w:r>
      <w:r w:rsidDel="00000000" w:rsidR="00000000" w:rsidRPr="00000000">
        <w:rPr>
          <w:rtl w:val="0"/>
        </w:rPr>
        <w:t xml:space="preserve">.3 ?? (20%)</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Android Browser for Android 4.0-4.3 (76.8%)</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Chrome for Android (1.4%)</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Firefox for Android</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iOS (</w:t>
      </w:r>
      <w:hyperlink r:id="rId11">
        <w:r w:rsidDel="00000000" w:rsidR="00000000" w:rsidRPr="00000000">
          <w:rPr>
            <w:color w:val="1155cc"/>
            <w:u w:val="single"/>
            <w:rtl w:val="0"/>
          </w:rPr>
          <w:t xml:space="preserve">https://developer.apple.com/support/appstore/</w:t>
        </w:r>
      </w:hyperlink>
      <w:r w:rsidDel="00000000" w:rsidR="00000000" w:rsidRPr="00000000">
        <w:rPr>
          <w:rtl w:val="0"/>
        </w:rPr>
        <w:t xml:space="preserve">)</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Mobile Safari for iOS6 (15%)</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Mobile Safari for iOS7 (82%)</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Windows Phone: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Only start with Windows Phone 8 as this is the first OS with IE10+ and the distribution of Windows Phone 7 is not so big.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0g40pnuture" w:id="9"/>
      <w:bookmarkEnd w:id="9"/>
      <w:r w:rsidDel="00000000" w:rsidR="00000000" w:rsidRPr="00000000">
        <w:rPr>
          <w:rtl w:val="0"/>
        </w:rPr>
        <w:t xml:space="preserve">Implementation proposals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syvse16q9bl" w:id="10"/>
      <w:bookmarkEnd w:id="10"/>
      <w:r w:rsidDel="00000000" w:rsidR="00000000" w:rsidRPr="00000000">
        <w:rPr>
          <w:rtl w:val="0"/>
        </w:rPr>
        <w:t xml:space="preserve">Scrolling with scroll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7"/>
        </w:numPr>
        <w:ind w:left="720" w:hanging="360"/>
        <w:contextualSpacing w:val="1"/>
        <w:rPr>
          <w:u w:val="none"/>
        </w:rPr>
        <w:pPrChange w:author="Anonymous" w:id="0" w:date="2015-09-02T19:39:19Z">
          <w:pPr>
            <w:numPr>
              <w:ilvl w:val="0"/>
              <w:numId w:val="17"/>
            </w:numPr>
            <w:ind w:left="720" w:hanging="360"/>
            <w:contextualSpacing w:val="1"/>
          </w:pPr>
        </w:pPrChange>
      </w:pPr>
      <w:r w:rsidDel="00000000" w:rsidR="00000000" w:rsidRPr="00000000">
        <w:rPr>
          <w:rtl w:val="0"/>
        </w:rPr>
        <w:t xml:space="preserve">Desktop</w:t>
      </w:r>
      <w:commentRangeStart w:id="0"/>
      <w:commentRangeEnd w:id="0"/>
      <w:r w:rsidDel="00000000" w:rsidR="00000000" w:rsidRPr="00000000">
        <w:commentReference w:id="0"/>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fires scroll events as expected</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inertia depends on the input device (e.g. </w:t>
      </w:r>
      <w:r w:rsidDel="00000000" w:rsidR="00000000" w:rsidRPr="00000000">
        <w:rPr>
          <w:rtl w:val="0"/>
        </w:rPr>
        <w:t xml:space="preserve">Mac Touchpad gives inertia scrolling</w:t>
      </w:r>
      <w:r w:rsidDel="00000000" w:rsidR="00000000" w:rsidRPr="00000000">
        <w:rPr>
          <w:rtl w:val="0"/>
        </w:rPr>
        <w:t xml:space="preserve">, logitech mouse wheel does not)</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iOS6+</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does not fire scroll events during inertia</w:t>
      </w:r>
      <w:r w:rsidDel="00000000" w:rsidR="00000000" w:rsidRPr="00000000">
        <w:rPr>
          <w:rtl w:val="0"/>
        </w:rPr>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workaround: deactivate native inertia (</w:t>
      </w:r>
      <w:r w:rsidDel="00000000" w:rsidR="00000000" w:rsidRPr="00000000">
        <w:rPr>
          <w:rFonts w:ascii="Courier New" w:cs="Courier New" w:eastAsia="Courier New" w:hAnsi="Courier New"/>
          <w:rtl w:val="0"/>
        </w:rPr>
        <w:t xml:space="preserve">-webkit-overflow-scrolling:none</w:t>
      </w:r>
      <w:r w:rsidDel="00000000" w:rsidR="00000000" w:rsidRPr="00000000">
        <w:rPr>
          <w:rtl w:val="0"/>
        </w:rPr>
        <w:t xml:space="preserve">), implement inertia manually using css transitions</w:t>
      </w:r>
    </w:p>
    <w:p w:rsidR="00000000" w:rsidDel="00000000" w:rsidP="00000000" w:rsidRDefault="00000000" w:rsidRPr="00000000">
      <w:pPr>
        <w:numPr>
          <w:ilvl w:val="2"/>
          <w:numId w:val="17"/>
        </w:numPr>
        <w:ind w:left="2160" w:hanging="360"/>
        <w:contextualSpacing w:val="1"/>
        <w:rPr>
          <w:u w:val="none"/>
        </w:rPr>
      </w:pPr>
      <w:r w:rsidDel="00000000" w:rsidR="00000000" w:rsidRPr="00000000">
        <w:rPr>
          <w:rtl w:val="0"/>
        </w:rPr>
        <w:t xml:space="preserve">fire scroll events during inertia using polling for transition position inside of a requestAnimationFrame loop.</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Android</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Android browser 2.3+</w:t>
      </w:r>
    </w:p>
    <w:p w:rsidR="00000000" w:rsidDel="00000000" w:rsidP="00000000" w:rsidRDefault="00000000" w:rsidRPr="00000000">
      <w:pPr>
        <w:numPr>
          <w:ilvl w:val="2"/>
          <w:numId w:val="17"/>
        </w:numPr>
        <w:ind w:left="2160" w:hanging="360"/>
        <w:contextualSpacing w:val="1"/>
        <w:rPr/>
      </w:pPr>
      <w:r w:rsidDel="00000000" w:rsidR="00000000" w:rsidRPr="00000000">
        <w:rPr>
          <w:rtl w:val="0"/>
        </w:rPr>
        <w:t xml:space="preserve">does not support (overflow) scrolling at all</w:t>
      </w:r>
    </w:p>
    <w:p w:rsidR="00000000" w:rsidDel="00000000" w:rsidP="00000000" w:rsidRDefault="00000000" w:rsidRPr="00000000">
      <w:pPr>
        <w:numPr>
          <w:ilvl w:val="2"/>
          <w:numId w:val="17"/>
        </w:numPr>
        <w:ind w:left="2160" w:hanging="360"/>
        <w:contextualSpacing w:val="1"/>
        <w:rPr/>
      </w:pPr>
      <w:r w:rsidDel="00000000" w:rsidR="00000000" w:rsidRPr="00000000">
        <w:rPr>
          <w:rtl w:val="0"/>
        </w:rPr>
        <w:t xml:space="preserve">use fake scrolling</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Android browser 4+: TBD</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Chrome for Android:</w:t>
      </w:r>
    </w:p>
    <w:p w:rsidR="00000000" w:rsidDel="00000000" w:rsidP="00000000" w:rsidRDefault="00000000" w:rsidRPr="00000000">
      <w:pPr>
        <w:numPr>
          <w:ilvl w:val="2"/>
          <w:numId w:val="17"/>
        </w:numPr>
        <w:ind w:left="2160" w:hanging="360"/>
        <w:contextualSpacing w:val="1"/>
        <w:rPr>
          <w:u w:val="none"/>
        </w:rPr>
      </w:pPr>
      <w:r w:rsidDel="00000000" w:rsidR="00000000" w:rsidRPr="00000000">
        <w:rPr>
          <w:rtl w:val="0"/>
        </w:rPr>
        <w:t xml:space="preserve">fires scroll events as expected</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Firefox for Android:</w:t>
      </w:r>
    </w:p>
    <w:p w:rsidR="00000000" w:rsidDel="00000000" w:rsidP="00000000" w:rsidRDefault="00000000" w:rsidRPr="00000000">
      <w:pPr>
        <w:numPr>
          <w:ilvl w:val="2"/>
          <w:numId w:val="17"/>
        </w:numPr>
        <w:ind w:left="2160" w:hanging="360"/>
        <w:contextualSpacing w:val="1"/>
        <w:rPr/>
      </w:pPr>
      <w:r w:rsidDel="00000000" w:rsidR="00000000" w:rsidRPr="00000000">
        <w:rPr>
          <w:rtl w:val="0"/>
        </w:rPr>
        <w:t xml:space="preserve">fires scroll events as expected</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IE10 mobile</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fires scroll events as 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ckfepbxs2vw" w:id="11"/>
      <w:bookmarkEnd w:id="11"/>
      <w:r w:rsidDel="00000000" w:rsidR="00000000" w:rsidRPr="00000000">
        <w:rPr>
          <w:rtl w:val="0"/>
        </w:rPr>
        <w:t xml:space="preserve">Snap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Strategies:</w:t>
      </w:r>
    </w:p>
    <w:p w:rsidR="00000000" w:rsidDel="00000000" w:rsidP="00000000" w:rsidRDefault="00000000" w:rsidRPr="00000000">
      <w:pPr>
        <w:numPr>
          <w:ilvl w:val="0"/>
          <w:numId w:val="14"/>
        </w:numPr>
        <w:ind w:left="720" w:hanging="360"/>
        <w:contextualSpacing w:val="1"/>
        <w:rPr>
          <w:u w:val="none"/>
        </w:rPr>
        <w:pPrChange w:author="Chinmay Rawal" w:id="0" w:date="2015-10-10T04:20:50Z">
          <w:pPr>
            <w:numPr>
              <w:ilvl w:val="0"/>
              <w:numId w:val="14"/>
            </w:numPr>
            <w:ind w:left="720" w:hanging="360"/>
            <w:contextualSpacing w:val="1"/>
          </w:pPr>
        </w:pPrChange>
      </w:pPr>
      <w:r w:rsidDel="00000000" w:rsidR="00000000" w:rsidRPr="00000000">
        <w:rPr>
          <w:rtl w:val="0"/>
        </w:rPr>
        <w:t xml:space="preserve">Strategy 1 (preferred if applicable)</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modify the inertia so that the scroll always ends at a snap point</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only possible when inertia is controllable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Strategy 2</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wait until end of scroll and then do a css transition to the new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Browsers: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Desktop: Strategy 2</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E.g. Mac Touchpad creates inertia scrolling by the OS, can't be stopped. Using </w:t>
      </w:r>
      <w:r w:rsidDel="00000000" w:rsidR="00000000" w:rsidRPr="00000000">
        <w:rPr>
          <w:rFonts w:ascii="Courier New" w:cs="Courier New" w:eastAsia="Courier New" w:hAnsi="Courier New"/>
          <w:rtl w:val="0"/>
        </w:rPr>
        <w:t xml:space="preserve">container.style.overflow='hidden'</w:t>
      </w:r>
      <w:r w:rsidDel="00000000" w:rsidR="00000000" w:rsidRPr="00000000">
        <w:rPr>
          <w:rtl w:val="0"/>
        </w:rPr>
        <w:t xml:space="preserve"> to stop scrolling does work, but switching the property back again to </w:t>
      </w:r>
      <w:r w:rsidDel="00000000" w:rsidR="00000000" w:rsidRPr="00000000">
        <w:rPr>
          <w:rFonts w:ascii="Courier New" w:cs="Courier New" w:eastAsia="Courier New" w:hAnsi="Courier New"/>
          <w:rtl w:val="0"/>
        </w:rPr>
        <w:t xml:space="preserve">'scroll'</w:t>
      </w:r>
      <w:r w:rsidDel="00000000" w:rsidR="00000000" w:rsidRPr="00000000">
        <w:rPr>
          <w:rtl w:val="0"/>
        </w:rPr>
        <w:t xml:space="preserve"> to be ready for the next user scroll could continue the old scroll</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iOS6+: Strategy 1</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scrolling (see above) uses fake inertia, can be controlled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Android:</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Android browser 2.3+: Strategy 1</w:t>
      </w:r>
    </w:p>
    <w:p w:rsidR="00000000" w:rsidDel="00000000" w:rsidP="00000000" w:rsidRDefault="00000000" w:rsidRPr="00000000">
      <w:pPr>
        <w:numPr>
          <w:ilvl w:val="2"/>
          <w:numId w:val="14"/>
        </w:numPr>
        <w:ind w:left="2160" w:hanging="360"/>
        <w:contextualSpacing w:val="1"/>
        <w:rPr/>
      </w:pPr>
      <w:r w:rsidDel="00000000" w:rsidR="00000000" w:rsidRPr="00000000">
        <w:rPr>
          <w:rtl w:val="0"/>
        </w:rPr>
        <w:t xml:space="preserve">use fake scrolling</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Android browser 4+: TBD</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Chrome for Android: Strategy 2</w:t>
      </w:r>
    </w:p>
    <w:p w:rsidR="00000000" w:rsidDel="00000000" w:rsidP="00000000" w:rsidRDefault="00000000" w:rsidRPr="00000000">
      <w:pPr>
        <w:numPr>
          <w:ilvl w:val="2"/>
          <w:numId w:val="14"/>
        </w:numPr>
        <w:ind w:left="2160" w:hanging="360"/>
        <w:contextualSpacing w:val="1"/>
        <w:rPr/>
      </w:pPr>
      <w:r w:rsidDel="00000000" w:rsidR="00000000" w:rsidRPr="00000000">
        <w:rPr>
          <w:rtl w:val="0"/>
        </w:rPr>
        <w:t xml:space="preserve">can't stop the scrolling and use a css transition, as scrollTop is already old when passed to the scroll handler, so stopping scroll using container.style.overflow='hidden' results in jumps</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Firefox for Android: TBD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IE10+: Strategy 1</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use native css property </w:t>
      </w:r>
      <w:r w:rsidDel="00000000" w:rsidR="00000000" w:rsidRPr="00000000">
        <w:rPr>
          <w:rFonts w:ascii="Courier New" w:cs="Courier New" w:eastAsia="Courier New" w:hAnsi="Courier New"/>
          <w:rtl w:val="0"/>
        </w:rPr>
        <w:t xml:space="preserve">-ms-scroll-snap-points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5zgl4n3asbv" w:id="12"/>
      <w:bookmarkEnd w:id="12"/>
      <w:r w:rsidDel="00000000" w:rsidR="00000000" w:rsidRPr="00000000">
        <w:rPr>
          <w:rtl w:val="0"/>
        </w:rPr>
        <w:t xml:space="preserve">Bouncing headers/footers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Strategies: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Strategy 1: directly integrate into scrolling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right now only with fake scrolling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iOS7 allows to do this natively with </w:t>
      </w:r>
      <w:r w:rsidDel="00000000" w:rsidR="00000000" w:rsidRPr="00000000">
        <w:rPr>
          <w:rFonts w:ascii="Courier New" w:cs="Courier New" w:eastAsia="Courier New" w:hAnsi="Courier New"/>
          <w:rtl w:val="0"/>
        </w:rPr>
        <w:t xml:space="preserve">-webkit-overflow-scrolling:touch</w:t>
      </w:r>
      <w:r w:rsidDel="00000000" w:rsidR="00000000" w:rsidRPr="00000000">
        <w:rPr>
          <w:rtl w:val="0"/>
        </w:rPr>
        <w:t xml:space="preserve">, but this is in contradiction with our scrolling with scroll events for iOS.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Strategy 2: use nested scrolling areas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set </w:t>
      </w:r>
      <w:r w:rsidDel="00000000" w:rsidR="00000000" w:rsidRPr="00000000">
        <w:rPr>
          <w:rFonts w:ascii="Courier New" w:cs="Courier New" w:eastAsia="Courier New" w:hAnsi="Courier New"/>
          <w:rtl w:val="0"/>
        </w:rPr>
        <w:t xml:space="preserve">style.overflow='hidden'</w:t>
      </w:r>
      <w:r w:rsidDel="00000000" w:rsidR="00000000" w:rsidRPr="00000000">
        <w:rPr>
          <w:rtl w:val="0"/>
        </w:rPr>
        <w:t xml:space="preserve"> of child during bounce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use a css transform for the bounce, update </w:t>
      </w:r>
      <w:r w:rsidDel="00000000" w:rsidR="00000000" w:rsidRPr="00000000">
        <w:rPr>
          <w:rFonts w:ascii="Courier New" w:cs="Courier New" w:eastAsia="Courier New" w:hAnsi="Courier New"/>
          <w:rtl w:val="0"/>
        </w:rPr>
        <w:t xml:space="preserve">scrollTop</w:t>
      </w:r>
      <w:r w:rsidDel="00000000" w:rsidR="00000000" w:rsidRPr="00000000">
        <w:rPr>
          <w:rtl w:val="0"/>
        </w:rPr>
        <w:t xml:space="preserve"> only once when the css transform is done.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note: does not move the scrolling slower when in overflow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We don't want to mix fake scrolling with non fake scrolling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e.g. if we have native scrolling, it would also react to differently to the mouse wheel / maybe not support it at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Browsers: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Desktop: Strategy 2</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iOS6+: Strategy 2</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There is a native way to do this, but this requires webkit-overflow-scrolling: touch, which can't be used as we want to get scroll events during scroll: </w:t>
      </w:r>
      <w:hyperlink r:id="rId12">
        <w:r w:rsidDel="00000000" w:rsidR="00000000" w:rsidRPr="00000000">
          <w:rPr>
            <w:color w:val="1155cc"/>
            <w:u w:val="single"/>
            <w:rtl w:val="0"/>
          </w:rPr>
          <w:t xml:space="preserve">http://damien.antipa.at/2012/10/16/ios-pull-to-refresh-in-mobile-safari-with-native-scrolling/</w:t>
        </w:r>
      </w:hyperlink>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Android</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Android browser (all): Strategy 1</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all use fake scrolling, so also use it for header/footer</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Chrome for Android: Strategy 2</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Firefox for Android: Strategy 2</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IE10+: Strategy 2</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can be implemented using nested scrolling and snap points, see </w:t>
      </w:r>
      <w:hyperlink r:id="rId13">
        <w:r w:rsidDel="00000000" w:rsidR="00000000" w:rsidRPr="00000000">
          <w:rPr>
            <w:color w:val="1155cc"/>
            <w:u w:val="single"/>
            <w:rtl w:val="0"/>
          </w:rPr>
          <w:t xml:space="preserve">http://dwcares.com/pull-to-refresh-2/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axj5nfnfhda" w:id="13"/>
      <w:bookmarkEnd w:id="13"/>
      <w:r w:rsidDel="00000000" w:rsidR="00000000" w:rsidRPr="00000000">
        <w:rPr>
          <w:rtl w:val="0"/>
        </w:rPr>
        <w:t xml:space="preserve">Sticky headers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Same for all browsers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switch between </w:t>
      </w:r>
      <w:r w:rsidDel="00000000" w:rsidR="00000000" w:rsidRPr="00000000">
        <w:rPr>
          <w:rFonts w:ascii="Courier New" w:cs="Courier New" w:eastAsia="Courier New" w:hAnsi="Courier New"/>
          <w:rtl w:val="0"/>
        </w:rPr>
        <w:t xml:space="preserve">position:static</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position:fixed</w:t>
      </w:r>
      <w:r w:rsidDel="00000000" w:rsidR="00000000" w:rsidRPr="00000000">
        <w:rPr>
          <w:rtl w:val="0"/>
        </w:rPr>
        <w:t xml:space="preserve"> based on the position of the element during scrolling</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Fonts w:ascii="Courier New" w:cs="Courier New" w:eastAsia="Courier New" w:hAnsi="Courier New"/>
          <w:rtl w:val="0"/>
        </w:rPr>
        <w:t xml:space="preserve">position:fixed</w:t>
      </w:r>
      <w:r w:rsidDel="00000000" w:rsidR="00000000" w:rsidRPr="00000000">
        <w:rPr>
          <w:rtl w:val="0"/>
        </w:rPr>
        <w:t xml:space="preserve"> is supported on all mentioned browsers </w:t>
      </w:r>
      <w:r w:rsidDel="00000000" w:rsidR="00000000" w:rsidRPr="00000000">
        <w:rPr>
          <w:rtl w:val="0"/>
        </w:rPr>
        <w:t xml:space="preserve">(</w:t>
      </w:r>
      <w:hyperlink r:id="rId14">
        <w:r w:rsidDel="00000000" w:rsidR="00000000" w:rsidRPr="00000000">
          <w:rPr>
            <w:color w:val="1155cc"/>
            <w:u w:val="single"/>
            <w:rtl w:val="0"/>
          </w:rPr>
          <w:t xml:space="preserve">http://caniuse.com/css-fixed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n36mm0p5zq" w:id="14"/>
      <w:bookmarkEnd w:id="14"/>
      <w:r w:rsidDel="00000000" w:rsidR="00000000" w:rsidRPr="00000000">
        <w:rPr>
          <w:rtl w:val="0"/>
        </w:rPr>
        <w:t xml:space="preserve">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General API:</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use css classes to mark elements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use event delegation on the document element for events to implement the fixes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Scrolling:</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Note: The scrollable content needs to be wrapped into a div so that it can be used more easily with fake scrolling (fake scrolling needs to have an element to assign the css transform to).</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 class="scroll"&gt;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&lt;div class="content"&gt;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 content here will be scrolled</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Snap points: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use a class </w:t>
      </w:r>
      <w:r w:rsidDel="00000000" w:rsidR="00000000" w:rsidRPr="00000000">
        <w:rPr>
          <w:rFonts w:ascii="Courier New" w:cs="Courier New" w:eastAsia="Courier New" w:hAnsi="Courier New"/>
          <w:rtl w:val="0"/>
        </w:rPr>
        <w:t xml:space="preserve">snap</w:t>
      </w:r>
      <w:r w:rsidDel="00000000" w:rsidR="00000000" w:rsidRPr="00000000">
        <w:rPr>
          <w:rtl w:val="0"/>
        </w:rPr>
        <w:t xml:space="preserve"> that means "snap this element to the container border if there is no other element with the </w:t>
      </w:r>
      <w:r w:rsidDel="00000000" w:rsidR="00000000" w:rsidRPr="00000000">
        <w:rPr>
          <w:rFonts w:ascii="Courier New" w:cs="Courier New" w:eastAsia="Courier New" w:hAnsi="Courier New"/>
          <w:rtl w:val="0"/>
        </w:rPr>
        <w:t xml:space="preserve">snap</w:t>
      </w:r>
      <w:r w:rsidDel="00000000" w:rsidR="00000000" w:rsidRPr="00000000">
        <w:rPr>
          <w:rtl w:val="0"/>
        </w:rPr>
        <w:t xml:space="preserve"> class that is closer to the container border"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only moves elements so that they will be visible at the end of the snap</w:t>
      </w:r>
    </w:p>
    <w:p w:rsidR="00000000" w:rsidDel="00000000" w:rsidP="00000000" w:rsidRDefault="00000000" w:rsidRPr="00000000">
      <w:pPr>
        <w:contextualSpacing w:val="0"/>
        <w:rPr/>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&lt;div class="scroll"&gt;</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&lt;div class="content"&gt;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&lt;img class="snap"&gt;</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&lt;/div&gt;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Bouncy header/footer:</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use a container div with child header/footer/content divs </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 class="scroll"&gt;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&lt;div class="header"&gt;...&lt;/div&gt;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&lt;div class="content"&gt;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This content here will be scrolled</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&lt;div class="footer"&gt;...&lt;/div&gt;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Sticky headers:</w:t>
      </w:r>
    </w:p>
    <w:p w:rsidR="00000000" w:rsidDel="00000000" w:rsidP="00000000" w:rsidRDefault="00000000" w:rsidRPr="00000000">
      <w:pPr>
        <w:keepNext w:val="0"/>
        <w:keepLines w:val="0"/>
        <w:numPr>
          <w:ilvl w:val="0"/>
          <w:numId w:val="3"/>
        </w:numPr>
        <w:spacing w:before="0" w:lineRule="auto"/>
        <w:ind w:left="720" w:hanging="360"/>
        <w:contextualSpacing w:val="1"/>
        <w:rPr>
          <w:rFonts w:ascii="Arial" w:cs="Arial" w:eastAsia="Arial" w:hAnsi="Arial"/>
          <w:b w:val="0"/>
          <w:sz w:val="22"/>
          <w:szCs w:val="22"/>
        </w:rPr>
      </w:pPr>
      <w:r w:rsidDel="00000000" w:rsidR="00000000" w:rsidRPr="00000000">
        <w:rPr>
          <w:rtl w:val="0"/>
        </w:rPr>
        <w:t xml:space="preserve">use css classes to mark the fixed headers</w:t>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 class="scroll"&gt;</w:t>
            </w:r>
          </w:p>
          <w:p w:rsidR="00000000" w:rsidDel="00000000" w:rsidP="00000000" w:rsidRDefault="00000000" w:rsidRPr="00000000">
            <w:pPr>
              <w:keepNext w:val="0"/>
              <w:keepLines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&lt;div class="content"&gt;</w:t>
            </w:r>
          </w:p>
          <w:p w:rsidR="00000000" w:rsidDel="00000000" w:rsidP="00000000" w:rsidRDefault="00000000" w:rsidRPr="00000000">
            <w:pPr>
              <w:keepNext w:val="0"/>
              <w:keepLines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keepNext w:val="0"/>
              <w:keepLines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&lt;div class="sticky-header"&gt;first header&lt;/div&gt;</w:t>
            </w:r>
          </w:p>
          <w:p w:rsidR="00000000" w:rsidDel="00000000" w:rsidP="00000000" w:rsidRDefault="00000000" w:rsidRPr="00000000">
            <w:pPr>
              <w:keepNext w:val="0"/>
              <w:keepLines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Content for paragraph 1</w:t>
            </w:r>
          </w:p>
          <w:p w:rsidR="00000000" w:rsidDel="00000000" w:rsidP="00000000" w:rsidRDefault="00000000" w:rsidRPr="00000000">
            <w:pPr>
              <w:keepNext w:val="0"/>
              <w:keepLines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keepNext w:val="0"/>
              <w:keepLines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keepNext w:val="0"/>
              <w:keepLines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&lt;div class="sticky-header"&gt;another header&lt;/div&gt;</w:t>
            </w:r>
          </w:p>
          <w:p w:rsidR="00000000" w:rsidDel="00000000" w:rsidP="00000000" w:rsidRDefault="00000000" w:rsidRPr="00000000">
            <w:pPr>
              <w:keepNext w:val="0"/>
              <w:keepLines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Content for paragraph 2</w:t>
            </w:r>
          </w:p>
          <w:p w:rsidR="00000000" w:rsidDel="00000000" w:rsidP="00000000" w:rsidRDefault="00000000" w:rsidRPr="00000000">
            <w:pPr>
              <w:keepNext w:val="0"/>
              <w:keepLines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keepNext w:val="0"/>
              <w:keepLines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keepNext w:val="0"/>
              <w:keepLines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&lt;/div&gt;</w:t>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ssnwwxcifk3" w:id="15"/>
      <w:bookmarkEnd w:id="15"/>
      <w:r w:rsidDel="00000000" w:rsidR="00000000" w:rsidRPr="00000000">
        <w:rPr>
          <w:rtl w:val="0"/>
        </w:rPr>
        <w:t xml:space="preserve">Notes for the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numPr>
          <w:ilvl w:val="0"/>
          <w:numId w:val="21"/>
        </w:numPr>
        <w:spacing w:before="0" w:lineRule="auto"/>
        <w:ind w:left="720" w:hanging="360"/>
        <w:contextualSpacing w:val="1"/>
        <w:rPr>
          <w:u w:val="none"/>
        </w:rPr>
      </w:pPr>
      <w:r w:rsidDel="00000000" w:rsidR="00000000" w:rsidRPr="00000000">
        <w:rPr>
          <w:rtl w:val="0"/>
        </w:rPr>
        <w:t xml:space="preserve">implement performance tests while implementing this so we know that it is jank free</w:t>
      </w:r>
    </w:p>
    <w:p w:rsidR="00000000" w:rsidDel="00000000" w:rsidP="00000000" w:rsidRDefault="00000000" w:rsidRPr="00000000">
      <w:pPr>
        <w:keepNext w:val="0"/>
        <w:keepLines w:val="0"/>
        <w:numPr>
          <w:ilvl w:val="0"/>
          <w:numId w:val="21"/>
        </w:numPr>
        <w:spacing w:before="0" w:lineRule="auto"/>
        <w:ind w:left="720" w:hanging="360"/>
        <w:contextualSpacing w:val="1"/>
        <w:rPr>
          <w:u w:val="none"/>
        </w:rPr>
      </w:pPr>
      <w:r w:rsidDel="00000000" w:rsidR="00000000" w:rsidRPr="00000000">
        <w:rPr>
          <w:rtl w:val="0"/>
        </w:rPr>
        <w:t xml:space="preserve">The touchmove polling rate is intolerably slow on many mobile devices, this causes sluggish scrolling when users move their finger slowly, however once they have released the inertia is very fluid</w:t>
      </w:r>
    </w:p>
    <w:p w:rsidR="00000000" w:rsidDel="00000000" w:rsidP="00000000" w:rsidRDefault="00000000" w:rsidRPr="00000000">
      <w:pPr>
        <w:keepNext w:val="0"/>
        <w:keepLines w:val="0"/>
        <w:numPr>
          <w:ilvl w:val="0"/>
          <w:numId w:val="21"/>
        </w:numPr>
        <w:spacing w:before="0" w:lineRule="auto"/>
        <w:ind w:left="720" w:hanging="360"/>
        <w:contextualSpacing w:val="1"/>
        <w:rPr>
          <w:u w:val="none"/>
        </w:rPr>
      </w:pPr>
      <w:r w:rsidDel="00000000" w:rsidR="00000000" w:rsidRPr="00000000">
        <w:rPr>
          <w:rtl w:val="0"/>
        </w:rPr>
        <w:t xml:space="preserve">Look into predicting finger location in situations where touchmove events aren’t frequent enough to provide a good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d2gnw63lzim" w:id="16"/>
      <w:bookmarkEnd w:id="16"/>
      <w:r w:rsidDel="00000000" w:rsidR="00000000" w:rsidRPr="00000000">
        <w:rPr>
          <w:rtl w:val="0"/>
        </w:rPr>
        <w:t xml:space="preserve">Future work: Integration with Angular</w:t>
      </w:r>
    </w:p>
    <w:p w:rsidR="00000000" w:rsidDel="00000000" w:rsidP="00000000" w:rsidRDefault="00000000" w:rsidRPr="00000000">
      <w:pPr>
        <w:contextualSpacing w:val="0"/>
      </w:pPr>
      <w:ins w:author="Anonymous" w:id="23" w:date="2015-05-02T19:12:14Z">
        <w:r w:rsidDel="00000000" w:rsidR="00000000" w:rsidRPr="00000000">
          <w:rPr>
            <w:rtl w:val="0"/>
          </w:rPr>
          <w:t xml:space="preserve">z</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implementing a general framework for touch animations we will create special directives that integrate TouchAnimations with Angular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Integrate with ngView so that pages can be swiped through</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Virtual scrolling directive that is as easy to use as ngRepeat</w:t>
      </w:r>
    </w:p>
    <w:p w:rsidR="00000000" w:rsidDel="00000000" w:rsidP="00000000" w:rsidRDefault="00000000" w:rsidRPr="00000000">
      <w:pPr>
        <w:numPr>
          <w:ilvl w:val="0"/>
          <w:numId w:val="7"/>
        </w:numPr>
        <w:ind w:left="720" w:hanging="360"/>
        <w:contextualSpacing w:val="1"/>
        <w:rPr>
          <w:ins w:author="Anonymous" w:id="26" w:date="2015-04-13T23:43:44Z"/>
          <w:u w:val="none"/>
        </w:rPr>
      </w:pPr>
      <w:r w:rsidDel="00000000" w:rsidR="00000000" w:rsidRPr="00000000">
        <w:rPr>
          <w:rtl w:val="0"/>
        </w:rPr>
        <w:t xml:space="preserve">Panel directive for mobile apps, for sho</w:t>
      </w:r>
      <w:ins w:author="Romain Lavoix" w:id="24" w:date="2015-04-27T13:13:10Z">
        <w:del w:author="Felipe Ceglia" w:id="25" w:date="2015-04-27T15:51:41Z">
          <w:r w:rsidDel="00000000" w:rsidR="00000000" w:rsidRPr="00000000">
            <w:rPr>
              <w:rtl w:val="0"/>
            </w:rPr>
            <w:delText xml:space="preserve">z</w:delText>
          </w:r>
        </w:del>
      </w:ins>
      <w:r w:rsidDel="00000000" w:rsidR="00000000" w:rsidRPr="00000000">
        <w:rPr>
          <w:rtl w:val="0"/>
        </w:rPr>
        <w:t xml:space="preserve">wing menus</w:t>
      </w:r>
      <w:ins w:author="Anonymous" w:id="26" w:date="2015-04-13T23:43:44Z">
        <w:del w:author="Ryan Fruit" w:id="27" w:date="2015-05-02T02:46:51Z">
          <w:r w:rsidDel="00000000" w:rsidR="00000000" w:rsidRPr="00000000">
            <w:rPr>
              <w:rtl w:val="0"/>
            </w:rPr>
          </w:r>
        </w:del>
      </w:ins>
    </w:p>
    <w:p w:rsidR="00000000" w:rsidDel="00000000" w:rsidP="00000000" w:rsidRDefault="00000000" w:rsidRPr="00000000">
      <w:pPr>
        <w:numPr>
          <w:ilvl w:val="0"/>
          <w:numId w:val="7"/>
        </w:numPr>
        <w:ind w:left="720" w:hanging="360"/>
        <w:contextualSpacing w:val="1"/>
        <w:rPr>
          <w:ins w:author="Anonymous" w:id="26" w:date="2015-04-13T23:43:44Z"/>
          <w:u w:val="none"/>
        </w:rPr>
        <w:pPrChange w:author="Ryan Fruit" w:id="0" w:date="2015-05-02T02:46:51Z">
          <w:pPr>
            <w:numPr>
              <w:ilvl w:val="0"/>
              <w:numId w:val="7"/>
            </w:numPr>
            <w:ind w:left="720" w:hanging="360"/>
            <w:contextualSpacing w:val="1"/>
          </w:pPr>
        </w:pPrChange>
      </w:pPr>
      <w:ins w:author="Anonymous" w:id="26" w:date="2015-04-13T23:43:44Z">
        <w:del w:author="Ryan Fruit" w:id="27" w:date="2015-05-02T02:46:51Z">
          <w:r w:rsidDel="00000000" w:rsidR="00000000" w:rsidRPr="00000000">
            <w:rPr>
              <w:rtl w:val="0"/>
            </w:rPr>
            <w:delText xml:space="preserve">asdfasdf</w:delText>
          </w:r>
          <w:r w:rsidDel="00000000" w:rsidR="00000000" w:rsidRPr="00000000">
            <w:rPr>
              <w:rtl w:val="0"/>
            </w:rPr>
          </w:r>
        </w:del>
      </w:ins>
    </w:p>
    <w:p w:rsidR="00000000" w:rsidDel="00000000" w:rsidP="00000000" w:rsidRDefault="00000000" w:rsidRPr="00000000">
      <w:pPr>
        <w:contextualSpacing w:val="1"/>
        <w:rPr>
          <w:del w:author="Ryan Fruit" w:id="27" w:date="2015-05-02T02:46:51Z"/>
          <w:u w:val="none"/>
        </w:rPr>
        <w:pPrChange w:author="Anonymous" w:id="0" w:date="2015-04-13T23:43:43Z">
          <w:pPr>
            <w:numPr>
              <w:ilvl w:val="0"/>
              <w:numId w:val="7"/>
            </w:numPr>
            <w:ind w:left="720" w:hanging="360"/>
            <w:contextualSpacing w:val="1"/>
          </w:pPr>
        </w:pPrChange>
      </w:pPr>
      <w:ins w:author="Anonymous" w:id="26" w:date="2015-04-13T23:43:44Z">
        <w:del w:author="Ryan Fruit" w:id="27" w:date="2015-05-02T02:46:51Z">
          <w:r w:rsidDel="00000000" w:rsidR="00000000" w:rsidRPr="00000000">
            <w:rPr>
              <w:rtl w:val="0"/>
            </w:rPr>
            <w:delText xml:space="preserve">afasdf</w:delText>
          </w:r>
        </w:del>
      </w:ins>
      <w:del w:author="Ryan Fruit" w:id="27" w:date="2015-05-02T02:46:51Z">
        <w:r w:rsidDel="00000000" w:rsidR="00000000" w:rsidRPr="00000000">
          <w:rPr>
            <w:rtl w:val="0"/>
          </w:rPr>
        </w:r>
      </w:del>
    </w:p>
    <w:p w:rsidR="00000000" w:rsidDel="00000000" w:rsidP="00000000" w:rsidRDefault="00000000" w:rsidRPr="00000000">
      <w:pPr>
        <w:contextualSpacing w:val="0"/>
        <w:rPr>
          <w:del w:author="Marvin Brunner" w:id="30" w:date="2015-10-15T01:41:26Z"/>
        </w:rPr>
      </w:pPr>
      <w:del w:author="Marvin Brunner" w:id="30" w:date="2015-10-15T01:41:26Z">
        <w:r w:rsidDel="00000000" w:rsidR="00000000" w:rsidRPr="00000000">
          <w:rPr>
            <w:rtl w:val="0"/>
          </w:rPr>
        </w:r>
      </w:del>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onymous" w:id="0" w:date="2015-09-02T19:39: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pple.com/support/appstore/" TargetMode="External"/><Relationship Id="rId10" Type="http://schemas.openxmlformats.org/officeDocument/2006/relationships/hyperlink" Target="http://developer.android.com/about/dashboards/index.html?utm_source=ausdroid.net" TargetMode="External"/><Relationship Id="rId13" Type="http://schemas.openxmlformats.org/officeDocument/2006/relationships/hyperlink" Target="http://dwcares.com/pull-to-refresh-2/" TargetMode="External"/><Relationship Id="rId12" Type="http://schemas.openxmlformats.org/officeDocument/2006/relationships/hyperlink" Target="http://damien.antipa.at/2012/10/16/ios-pull-to-refresh-in-mobile-safari-with-native-scrolling/"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a/google.com/spreadsheet/ccc?key=0AmUAouCtyY6-dGdhWGE2RW54T0VBOWlkc2tLNXdVbUE&amp;usp=drive_web" TargetMode="External"/><Relationship Id="rId14" Type="http://schemas.openxmlformats.org/officeDocument/2006/relationships/hyperlink" Target="http://caniuse.com/css-fixed" TargetMode="External"/><Relationship Id="rId5" Type="http://schemas.openxmlformats.org/officeDocument/2006/relationships/styles" Target="styles.xml"/><Relationship Id="rId6" Type="http://schemas.openxmlformats.org/officeDocument/2006/relationships/hyperlink" Target="https://docs.google.com/a/google.com/document/d/16Z6Lun15DoWNrE2imk7N-2WiRAaqc954LOfU2-2JSoI/edit#" TargetMode="External"/><Relationship Id="rId7" Type="http://schemas.openxmlformats.org/officeDocument/2006/relationships/hyperlink" Target="https://docs.google.com/a/google.com/document/d/1vRUo_g1il-evZs975eNzGPOuJS7H5UBxs-iZmXHux48/edit" TargetMode="External"/><Relationship Id="rId8" Type="http://schemas.openxmlformats.org/officeDocument/2006/relationships/hyperlink" Target="https://github.com/tbosch/touch-animation" TargetMode="External"/></Relationships>
</file>