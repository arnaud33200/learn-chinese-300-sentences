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keepNext w:val="0"/>
        <w:keepLines w:val="0"/>
        <w:widowControl w:val="0"/>
        <w:contextualSpacing w:val="0"/>
      </w:pPr>
      <w:bookmarkStart w:colFirst="0" w:colLast="0" w:name="h.eef998wyx8qg" w:id="0"/>
      <w:bookmarkEnd w:id="0"/>
      <w:del w:author="Ankur Dayal" w:id="0" w:date="2015-09-04T14:12:00Z">
        <w:r w:rsidDel="00000000" w:rsidR="00000000" w:rsidRPr="00000000">
          <w:rPr>
            <w:rtl w:val="0"/>
          </w:rPr>
          <w:delText xml:space="preserve">An</w:delText>
        </w:r>
      </w:del>
      <w:r w:rsidDel="00000000" w:rsidR="00000000" w:rsidRPr="00000000">
        <w:rPr>
          <w:rtl w:val="0"/>
        </w:rPr>
        <w:t xml:space="preserve">gularJS - Code Quality Analysis (Linting)</w:t>
      </w:r>
    </w:p>
    <w:p w:rsidR="00000000" w:rsidDel="00000000" w:rsidP="00000000" w:rsidRDefault="00000000" w:rsidRPr="00000000">
      <w:pPr>
        <w:pStyle w:val="Heading1"/>
        <w:keepNext w:val="0"/>
        <w:keepLines w:val="0"/>
        <w:widowControl w:val="0"/>
        <w:contextualSpacing w:val="0"/>
      </w:pPr>
      <w:bookmarkStart w:colFirst="0" w:colLast="0" w:name="h.1r5lo27vgu99" w:id="1"/>
      <w:bookmarkEnd w:id="1"/>
      <w:r w:rsidDel="00000000" w:rsidR="00000000" w:rsidRPr="00000000">
        <w:rPr>
          <w:rtl w:val="0"/>
        </w:rPr>
        <w:t xml:space="preserve">Motivation</w:t>
      </w:r>
    </w:p>
    <w:p w:rsidR="00000000" w:rsidDel="00000000" w:rsidP="00000000" w:rsidRDefault="00000000" w:rsidRPr="00000000">
      <w:pPr>
        <w:keepNext w:val="0"/>
        <w:keepLines w:val="0"/>
        <w:widowControl w:val="0"/>
        <w:contextualSpacing w:val="0"/>
      </w:pPr>
      <w:r w:rsidDel="00000000" w:rsidR="00000000" w:rsidRPr="00000000">
        <w:rPr>
          <w:rtl w:val="0"/>
        </w:rPr>
        <w:t xml:space="preserve">Douglas Crockford explains the motivation for linting JavaScript far better than I can: </w:t>
      </w:r>
      <w:hyperlink r:id="rId5">
        <w:r w:rsidDel="00000000" w:rsidR="00000000" w:rsidRPr="00000000">
          <w:rPr>
            <w:color w:val="1155cc"/>
            <w:u w:val="single"/>
            <w:rtl w:val="0"/>
          </w:rPr>
          <w:t xml:space="preserve">http://www.jslint.com/lint.html</w:t>
        </w:r>
      </w:hyperlink>
      <w:r w:rsidDel="00000000" w:rsidR="00000000" w:rsidRPr="00000000">
        <w:rPr>
          <w:rtl w:val="0"/>
        </w:rPr>
        <w:t xml:space="preserve">.  Here is an edited quote from the page:</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 xml:space="preserve">JavaScript is a sloppy language, but inside it there is an elegant, better language. Linting helps you to program in that better language and to avoid most of the slop ... A lint tool will reject programs that browsers will accept because it defines a professional subset of JavaScript, a stricter language than that defined by </w:t>
      </w:r>
      <w:hyperlink r:id="rId6">
        <w:r w:rsidDel="00000000" w:rsidR="00000000" w:rsidRPr="00000000">
          <w:rPr>
            <w:color w:val="1155cc"/>
            <w:u w:val="single"/>
            <w:rtl w:val="0"/>
          </w:rPr>
          <w:t xml:space="preserve">Third Edition of the ECMAScript Programming Language Standard</w:t>
        </w:r>
      </w:hyperlink>
      <w:r w:rsidDel="00000000" w:rsidR="00000000" w:rsidRPr="00000000">
        <w:rPr>
          <w:rtl w:val="0"/>
        </w:rPr>
        <w:t xml:space="preserve">. The subset is related to recommendations found in </w:t>
      </w:r>
      <w:hyperlink r:id="rId7">
        <w:r w:rsidDel="00000000" w:rsidR="00000000" w:rsidRPr="00000000">
          <w:rPr>
            <w:color w:val="1155cc"/>
            <w:u w:val="single"/>
            <w:rtl w:val="0"/>
          </w:rPr>
          <w:t xml:space="preserve">Code Conventions for the JavaScript Programming Language</w:t>
        </w:r>
      </w:hyperlink>
      <w:r w:rsidDel="00000000" w:rsidR="00000000" w:rsidRPr="00000000">
        <w:rPr>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t xml:space="preserve">Basically, Linting is just another tool, freely available to us, to help improve code quality.</w:t>
      </w: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h.24er76h2cwcn" w:id="2"/>
      <w:bookmarkEnd w:id="2"/>
      <w:r w:rsidDel="00000000" w:rsidR="00000000" w:rsidRPr="00000000">
        <w:rPr>
          <w:rtl w:val="0"/>
        </w:rPr>
        <w:t xml:space="preserve">Which Tool?</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There are a number of JavaScript linting utilities. Here is an overview:</w:t>
      </w:r>
    </w:p>
    <w:p w:rsidR="00000000" w:rsidDel="00000000" w:rsidP="00000000" w:rsidRDefault="00000000" w:rsidRPr="00000000">
      <w:pPr>
        <w:keepNext w:val="0"/>
        <w:keepLines w:val="0"/>
        <w:widowControl w:val="0"/>
        <w:numPr>
          <w:ilvl w:val="0"/>
          <w:numId w:val="12"/>
        </w:numPr>
        <w:ind w:left="720" w:hanging="360"/>
        <w:contextualSpacing w:val="1"/>
        <w:rPr>
          <w:u w:val="none"/>
        </w:rPr>
      </w:pPr>
      <w:hyperlink r:id="rId8">
        <w:r w:rsidDel="00000000" w:rsidR="00000000" w:rsidRPr="00000000">
          <w:rPr>
            <w:color w:val="1155cc"/>
            <w:u w:val="single"/>
            <w:rtl w:val="0"/>
          </w:rPr>
          <w:t xml:space="preserve">JSLint</w:t>
        </w:r>
      </w:hyperlink>
      <w:r w:rsidDel="00000000" w:rsidR="00000000" w:rsidRPr="00000000">
        <w:rPr>
          <w:rtl w:val="0"/>
        </w:rPr>
        <w:t xml:space="preserve">: The original JavaScript linting tool was written by Douglas Crockford. While it got the ball rolling, it was not very configurable. So along came Anton Kovalyov... </w:t>
      </w:r>
    </w:p>
    <w:p w:rsidR="00000000" w:rsidDel="00000000" w:rsidP="00000000" w:rsidRDefault="00000000" w:rsidRPr="00000000">
      <w:pPr>
        <w:keepNext w:val="0"/>
        <w:keepLines w:val="0"/>
        <w:widowControl w:val="0"/>
        <w:numPr>
          <w:ilvl w:val="0"/>
          <w:numId w:val="12"/>
        </w:numPr>
        <w:ind w:left="720" w:hanging="360"/>
        <w:contextualSpacing w:val="1"/>
        <w:rPr>
          <w:u w:val="none"/>
        </w:rPr>
      </w:pPr>
      <w:hyperlink r:id="rId9">
        <w:r w:rsidDel="00000000" w:rsidR="00000000" w:rsidRPr="00000000">
          <w:rPr>
            <w:color w:val="1155cc"/>
            <w:u w:val="single"/>
            <w:rtl w:val="0"/>
          </w:rPr>
          <w:t xml:space="preserve">JSHint</w:t>
        </w:r>
      </w:hyperlink>
      <w:r w:rsidDel="00000000" w:rsidR="00000000" w:rsidRPr="00000000">
        <w:rPr>
          <w:rtl w:val="0"/>
        </w:rPr>
        <w:t xml:space="preserve">: A more configurable version of JSLint. Here is a link to Anton’s reasons for forking JSLint: </w:t>
      </w:r>
      <w:hyperlink r:id="rId10">
        <w:r w:rsidDel="00000000" w:rsidR="00000000" w:rsidRPr="00000000">
          <w:rPr>
            <w:color w:val="1155cc"/>
            <w:u w:val="single"/>
            <w:rtl w:val="0"/>
          </w:rPr>
          <w:t xml:space="preserve">http://anton.kovalyov.net/p/why-jshint/</w:t>
        </w:r>
      </w:hyperlink>
      <w:r w:rsidDel="00000000" w:rsidR="00000000" w:rsidRPr="00000000">
        <w:rPr>
          <w:rtl w:val="0"/>
        </w:rPr>
        <w:t xml:space="preserve">.  While it is configurable, there is no facility in JSHint for creating your own rules.</w:t>
      </w:r>
      <w:r w:rsidDel="00000000" w:rsidR="00000000" w:rsidRPr="00000000">
        <w:rPr>
          <w:rtl w:val="0"/>
        </w:rPr>
      </w:r>
    </w:p>
    <w:p w:rsidR="00000000" w:rsidDel="00000000" w:rsidP="00000000" w:rsidRDefault="00000000" w:rsidRPr="00000000">
      <w:pPr>
        <w:keepNext w:val="0"/>
        <w:keepLines w:val="0"/>
        <w:widowControl w:val="0"/>
        <w:numPr>
          <w:ilvl w:val="0"/>
          <w:numId w:val="12"/>
        </w:numPr>
        <w:ind w:left="720" w:hanging="360"/>
        <w:contextualSpacing w:val="1"/>
        <w:rPr>
          <w:u w:val="none"/>
        </w:rPr>
      </w:pPr>
      <w:hyperlink r:id="rId11">
        <w:r w:rsidDel="00000000" w:rsidR="00000000" w:rsidRPr="00000000">
          <w:rPr>
            <w:color w:val="1155cc"/>
            <w:u w:val="single"/>
            <w:rtl w:val="0"/>
          </w:rPr>
          <w:t xml:space="preserve">ESLint</w:t>
        </w:r>
      </w:hyperlink>
      <w:r w:rsidDel="00000000" w:rsidR="00000000" w:rsidRPr="00000000">
        <w:rPr>
          <w:rtl w:val="0"/>
        </w:rPr>
        <w:t xml:space="preserve">: Nikolas Zakas wanted to make JSHint even more modular, to plug in his own rules, so he created another project. Here are his </w:t>
      </w:r>
      <w:hyperlink r:id="rId12">
        <w:r w:rsidDel="00000000" w:rsidR="00000000" w:rsidRPr="00000000">
          <w:rPr>
            <w:color w:val="1155cc"/>
            <w:u w:val="single"/>
            <w:rtl w:val="0"/>
          </w:rPr>
          <w:t xml:space="preserve">thoughts</w:t>
        </w:r>
      </w:hyperlink>
      <w:r w:rsidDel="00000000" w:rsidR="00000000" w:rsidRPr="00000000">
        <w:rPr>
          <w:rtl w:val="0"/>
        </w:rPr>
        <w:t xml:space="preserve">. This tool is very cool and uses the </w:t>
      </w:r>
      <w:hyperlink r:id="rId13">
        <w:r w:rsidDel="00000000" w:rsidR="00000000" w:rsidRPr="00000000">
          <w:rPr>
            <w:color w:val="1155cc"/>
            <w:u w:val="single"/>
            <w:rtl w:val="0"/>
          </w:rPr>
          <w:t xml:space="preserve">esprima</w:t>
        </w:r>
      </w:hyperlink>
      <w:r w:rsidDel="00000000" w:rsidR="00000000" w:rsidRPr="00000000">
        <w:rPr>
          <w:rtl w:val="0"/>
        </w:rPr>
        <w:t xml:space="preserve"> engine to parse the JavaScript/ECMAScript.  You can write your own ELint rules. It looks good but it is, by its own admission, pre-alpha: there are rules missing and the API is not guaranteed to be stable. Also, there are no plugins for the major editors available yet for ESLint.</w:t>
      </w:r>
      <w:r w:rsidDel="00000000" w:rsidR="00000000" w:rsidRPr="00000000">
        <w:rPr>
          <w:rtl w:val="0"/>
        </w:rPr>
      </w:r>
    </w:p>
    <w:p w:rsidR="00000000" w:rsidDel="00000000" w:rsidP="00000000" w:rsidRDefault="00000000" w:rsidRPr="00000000">
      <w:pPr>
        <w:keepNext w:val="0"/>
        <w:keepLines w:val="0"/>
        <w:widowControl w:val="0"/>
        <w:numPr>
          <w:ilvl w:val="0"/>
          <w:numId w:val="12"/>
        </w:numPr>
        <w:ind w:left="720" w:hanging="360"/>
        <w:contextualSpacing w:val="1"/>
        <w:rPr>
          <w:u w:val="none"/>
        </w:rPr>
      </w:pPr>
      <w:hyperlink r:id="rId14">
        <w:r w:rsidDel="00000000" w:rsidR="00000000" w:rsidRPr="00000000">
          <w:rPr>
            <w:color w:val="1155cc"/>
            <w:u w:val="single"/>
            <w:rtl w:val="0"/>
          </w:rPr>
          <w:t xml:space="preserve">Closure Linter</w:t>
        </w:r>
      </w:hyperlink>
      <w:r w:rsidDel="00000000" w:rsidR="00000000" w:rsidRPr="00000000">
        <w:rPr>
          <w:rtl w:val="0"/>
        </w:rPr>
        <w:t xml:space="preserve">: A python utility built by Google to check that JavaScript adheres to the Google styleguide. The dependency on python is a shame, since, apart from the closure compiler, all the other tools we use only have dependency on node.js.</w:t>
      </w:r>
    </w:p>
    <w:p w:rsidR="00000000" w:rsidDel="00000000" w:rsidP="00000000" w:rsidRDefault="00000000" w:rsidRPr="00000000">
      <w:pPr>
        <w:keepNext w:val="0"/>
        <w:keepLines w:val="0"/>
        <w:widowControl w:val="0"/>
        <w:numPr>
          <w:ilvl w:val="0"/>
          <w:numId w:val="12"/>
        </w:numPr>
        <w:ind w:left="720" w:hanging="360"/>
        <w:contextualSpacing w:val="1"/>
        <w:rPr>
          <w:del w:author="Anonymous" w:id="1" w:date="2015-02-23T18:38:28Z"/>
          <w:u w:val="none"/>
        </w:rPr>
      </w:pPr>
      <w:hyperlink r:id="rId15">
        <w:r w:rsidDel="00000000" w:rsidR="00000000" w:rsidRPr="00000000">
          <w:rPr>
            <w:color w:val="1155cc"/>
            <w:u w:val="single"/>
            <w:rtl w:val="0"/>
          </w:rPr>
          <w:t xml:space="preserve">Closure Compiler</w:t>
        </w:r>
      </w:hyperlink>
      <w:r w:rsidDel="00000000" w:rsidR="00000000" w:rsidRPr="00000000">
        <w:rPr>
          <w:rtl w:val="0"/>
        </w:rPr>
        <w:t xml:space="preserve">: An Java utility that compiles JavaScript into better JavaScript. The AngularJS project is using this compiler to minify its built files.  The compiler can provide some </w:t>
      </w:r>
      <w:hyperlink r:id="rId16">
        <w:r w:rsidDel="00000000" w:rsidR="00000000" w:rsidRPr="00000000">
          <w:rPr>
            <w:color w:val="1155cc"/>
            <w:u w:val="single"/>
            <w:rtl w:val="0"/>
          </w:rPr>
          <w:t xml:space="preserve">limited style checking</w:t>
        </w:r>
      </w:hyperlink>
      <w:r w:rsidDel="00000000" w:rsidR="00000000" w:rsidRPr="00000000">
        <w:rPr>
          <w:rtl w:val="0"/>
        </w:rPr>
        <w:t xml:space="preserve"> but this requires the compiler to run and there is no integration with editors.</w:t>
      </w:r>
      <w:del w:author="Anonymous" w:id="1" w:date="2015-02-23T18:38:28Z">
        <w:r w:rsidDel="00000000" w:rsidR="00000000" w:rsidRPr="00000000">
          <w:rPr>
            <w:rtl w:val="0"/>
          </w:rPr>
        </w:r>
      </w:del>
    </w:p>
    <w:p w:rsidR="00000000" w:rsidDel="00000000" w:rsidP="00000000" w:rsidRDefault="00000000" w:rsidRPr="00000000">
      <w:pPr>
        <w:widowControl w:val="0"/>
        <w:numPr>
          <w:ilvl w:val="0"/>
          <w:numId w:val="12"/>
        </w:numPr>
        <w:ind w:left="720" w:hanging="360"/>
        <w:contextualSpacing w:val="1"/>
        <w:rPr>
          <w:ins w:author="Anonymous" w:id="1" w:date="2015-02-23T18:38:28Z"/>
        </w:rPr>
      </w:pPr>
      <w:r w:rsidDel="00000000" w:rsidR="00000000" w:rsidRPr="00000000">
        <w:rPr>
          <w:rtl w:val="0"/>
        </w:rPr>
        <w:t xml:space="preserve">In th</w:t>
      </w:r>
      <w:ins w:author="Anonymous" w:id="1" w:date="2015-02-23T18:38:28Z">
        <w:r w:rsidDel="00000000" w:rsidR="00000000" w:rsidRPr="00000000">
          <w:rPr>
            <w:rtl w:val="0"/>
          </w:rPr>
        </w:r>
      </w:ins>
    </w:p>
    <w:p w:rsidR="00000000" w:rsidDel="00000000" w:rsidP="00000000" w:rsidRDefault="00000000" w:rsidRPr="00000000">
      <w:pPr>
        <w:keepNext w:val="0"/>
        <w:keepLines w:val="0"/>
        <w:widowControl w:val="0"/>
        <w:numPr>
          <w:ilvl w:val="0"/>
          <w:numId w:val="12"/>
        </w:numPr>
        <w:ind w:left="720" w:hanging="360"/>
        <w:contextualSpacing w:val="1"/>
        <w:pPrChange w:author="Anonymous" w:id="0" w:date="2015-02-23T18:38:28Z">
          <w:pPr>
            <w:keepNext w:val="0"/>
            <w:keepLines w:val="0"/>
            <w:widowControl w:val="0"/>
            <w:contextualSpacing w:val="0"/>
          </w:pPr>
        </w:pPrChange>
      </w:pPr>
      <w:r w:rsidDel="00000000" w:rsidR="00000000" w:rsidRPr="00000000">
        <w:rPr>
          <w:rtl w:val="0"/>
        </w:rPr>
        <w:t xml:space="preserve">e long term, we should look to use ESLint; it aims to achieve rule parity with JSHint by v1.0 but there is currently no published timescale for this release.</w:t>
      </w:r>
    </w:p>
    <w:p w:rsidR="00000000" w:rsidDel="00000000" w:rsidP="00000000" w:rsidRDefault="00000000" w:rsidRPr="00000000">
      <w:pPr>
        <w:keepNext w:val="0"/>
        <w:keepLines w:val="0"/>
        <w:widowControl w:val="0"/>
        <w:contextualSpacing w:val="0"/>
      </w:pPr>
      <w:r w:rsidDel="00000000" w:rsidR="00000000" w:rsidRPr="00000000">
        <w:rPr>
          <w:rtl w:val="0"/>
        </w:rPr>
        <w:t xml:space="preserve">ESLint aims to be a superset of JSHint. Migrating JSHint configuration to ESLint configuration will be fairly straightforward. Both have very similar CLI tools and GruntJ</w:t>
      </w:r>
      <w:ins w:author="Cristina Luppi" w:id="3" w:date="2015-08-26T17:04:15Z">
        <w:r w:rsidDel="00000000" w:rsidR="00000000" w:rsidRPr="00000000">
          <w:rPr>
            <w:rtl w:val="0"/>
          </w:rPr>
          <w:t xml:space="preserve"> </w:t>
        </w:r>
      </w:ins>
      <w:r w:rsidDel="00000000" w:rsidR="00000000" w:rsidRPr="00000000">
        <w:rPr>
          <w:rtl w:val="0"/>
        </w:rPr>
        <w:t xml:space="preserve">S task plugins.</w:t>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Based on configurability, minimizing dependencies, stability and integration with code editors, it seems that, right now, it would be best to go with JSHint and monitor ESLint. When ESLint is stable and has the required features we should migrate over.</w:t>
      </w: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h.oii4cemj8skf" w:id="3"/>
      <w:bookmarkEnd w:id="3"/>
      <w:r w:rsidDel="00000000" w:rsidR="00000000" w:rsidRPr="00000000">
        <w:rPr>
          <w:rtl w:val="0"/>
        </w:rPr>
        <w:t xml:space="preserve">JSHint</w:t>
      </w:r>
    </w:p>
    <w:p w:rsidR="00000000" w:rsidDel="00000000" w:rsidP="00000000" w:rsidRDefault="00000000" w:rsidRPr="00000000">
      <w:pPr>
        <w:keepNext w:val="0"/>
        <w:keepLines w:val="0"/>
        <w:widowControl w:val="0"/>
        <w:contextualSpacing w:val="0"/>
        <w:rPr>
          <w:del w:author="Anonymous" w:id="4" w:date="2015-02-16T20:00:56Z"/>
        </w:rPr>
      </w:pPr>
      <w:r w:rsidDel="00000000" w:rsidR="00000000" w:rsidRPr="00000000">
        <w:rPr>
          <w:rtl w:val="0"/>
        </w:rPr>
        <w:t xml:space="preserve">JSHint comes packaged with both a command line interface (CLI) that takes the a list of files to be analysed as an argument and a node.js library. Both can be configured via configuration files or di</w:t>
      </w:r>
      <w:del w:author="Anonymous" w:id="4" w:date="2015-02-16T20:00:56Z">
        <w:r w:rsidDel="00000000" w:rsidR="00000000" w:rsidRPr="00000000">
          <w:rPr>
            <w:rtl w:val="0"/>
          </w:rPr>
          <w:delText xml:space="preserve">rectives in code comments. It also has various plugins for build systems and editors. </w:delText>
        </w:r>
        <w:r w:rsidDel="00000000" w:rsidR="00000000" w:rsidRPr="00000000">
          <w:rPr>
            <w:rtl w:val="0"/>
          </w:rPr>
          <w:delText xml:space="preserve">See the </w:delText>
        </w:r>
        <w:r w:rsidDel="00000000" w:rsidR="00000000" w:rsidRPr="00000000">
          <w:fldChar w:fldCharType="begin"/>
        </w:r>
        <w:r w:rsidDel="00000000" w:rsidR="00000000" w:rsidRPr="00000000">
          <w:delInstrText xml:space="preserve">HYPERLINK \l "h.hcnf2ib9q1k7"</w:delInstrText>
        </w:r>
        <w:r w:rsidDel="00000000" w:rsidR="00000000" w:rsidRPr="00000000">
          <w:fldChar w:fldCharType="separate"/>
        </w:r>
        <w:r w:rsidDel="00000000" w:rsidR="00000000" w:rsidRPr="00000000">
          <w:rPr>
            <w:color w:val="1155cc"/>
            <w:u w:val="single"/>
            <w:rtl w:val="0"/>
          </w:rPr>
          <w:delText xml:space="preserve">Plugins</w:delText>
        </w:r>
        <w:r w:rsidDel="00000000" w:rsidR="00000000" w:rsidRPr="00000000">
          <w:fldChar w:fldCharType="end"/>
        </w:r>
        <w:r w:rsidDel="00000000" w:rsidR="00000000" w:rsidRPr="00000000">
          <w:rPr>
            <w:rtl w:val="0"/>
          </w:rPr>
          <w:delText xml:space="preserve"> section below.</w:delText>
        </w:r>
        <w:r w:rsidDel="00000000" w:rsidR="00000000" w:rsidRPr="00000000">
          <w:rPr>
            <w:rtl w:val="0"/>
          </w:rPr>
        </w:r>
      </w:del>
    </w:p>
    <w:p w:rsidR="00000000" w:rsidDel="00000000" w:rsidP="00000000" w:rsidRDefault="00000000" w:rsidRPr="00000000">
      <w:pPr>
        <w:keepNext w:val="0"/>
        <w:keepLines w:val="0"/>
        <w:widowControl w:val="0"/>
        <w:contextualSpacing w:val="0"/>
        <w:pPrChange w:author="Anonymous" w:id="0" w:date="2015-02-16T20:00:56Z">
          <w:pPr>
            <w:pStyle w:val="Heading2"/>
            <w:keepNext w:val="0"/>
            <w:keepLines w:val="0"/>
            <w:widowControl w:val="0"/>
            <w:contextualSpacing w:val="0"/>
          </w:pPr>
        </w:pPrChange>
      </w:pPr>
      <w:bookmarkStart w:colFirst="0" w:colLast="0" w:name="h.l1nze0j3cl7i" w:id="4"/>
      <w:bookmarkEnd w:id="4"/>
      <w:r w:rsidDel="00000000" w:rsidR="00000000" w:rsidRPr="00000000">
        <w:rPr>
          <w:rtl w:val="0"/>
        </w:rPr>
        <w:t xml:space="preserve">Configuration</w:t>
      </w:r>
    </w:p>
    <w:p w:rsidR="00000000" w:rsidDel="00000000" w:rsidP="00000000" w:rsidRDefault="00000000" w:rsidRPr="00000000">
      <w:pPr>
        <w:widowControl w:val="0"/>
        <w:contextualSpacing w:val="0"/>
        <w:rPr>
          <w:ins w:author="Anonymous" w:id="4" w:date="2015-02-16T20:00:56Z"/>
        </w:rPr>
      </w:pPr>
      <w:r w:rsidDel="00000000" w:rsidR="00000000" w:rsidRPr="00000000">
        <w:rPr>
          <w:rtl w:val="0"/>
        </w:rPr>
        <w:t xml:space="preserve">JSHint checks the code against a set of rules.  Each of these rules can be </w:t>
      </w:r>
      <w:r w:rsidDel="00000000" w:rsidR="00000000" w:rsidRPr="00000000">
        <w:rPr>
          <w:rtl w:val="0"/>
        </w:rPr>
        <w:t xml:space="preserve">turned </w:t>
      </w:r>
      <w:r w:rsidDel="00000000" w:rsidR="00000000" w:rsidRPr="00000000">
        <w:rPr>
          <w:rtl w:val="0"/>
        </w:rPr>
        <w:t xml:space="preserve">on and off, a</w:t>
      </w:r>
      <w:ins w:author="Anonymous" w:id="4" w:date="2015-02-16T20:00:56Z">
        <w:r w:rsidDel="00000000" w:rsidR="00000000" w:rsidRPr="00000000">
          <w:rPr>
            <w:rtl w:val="0"/>
          </w:rPr>
          <w:t xml:space="preserve">rectives in code comments. It also has various plugins for build systems and editors. See the </w:t>
        </w:r>
      </w:ins>
      <w:ins w:author="Anonymous" w:id="4" w:date="2015-02-16T20:00:56Z">
        <w:r w:rsidDel="00000000" w:rsidR="00000000" w:rsidRPr="00000000">
          <w:fldChar w:fldCharType="begin"/>
        </w:r>
        <w:r w:rsidDel="00000000" w:rsidR="00000000" w:rsidRPr="00000000">
          <w:instrText xml:space="preserve">HYPERLINK \l "heading=h.hcnf2ib9q1k7"</w:instrText>
        </w:r>
        <w:r w:rsidDel="00000000" w:rsidR="00000000" w:rsidRPr="00000000">
          <w:fldChar w:fldCharType="separate"/>
        </w:r>
        <w:r w:rsidDel="00000000" w:rsidR="00000000" w:rsidRPr="00000000">
          <w:rPr>
            <w:color w:val="1155cc"/>
            <w:u w:val="single"/>
            <w:rtl w:val="0"/>
            <w:rPrChange w:author="Anonymous" w:id="5" w:date="2015-02-16T20:00:56Z">
              <w:rPr>
                <w:color w:val="1155cc"/>
                <w:u w:val="single"/>
              </w:rPr>
            </w:rPrChange>
          </w:rPr>
          <w:t xml:space="preserve">Plugins</w:t>
        </w:r>
        <w:r w:rsidDel="00000000" w:rsidR="00000000" w:rsidRPr="00000000">
          <w:fldChar w:fldCharType="end"/>
        </w:r>
      </w:ins>
      <w:ins w:author="Anonymous" w:id="4" w:date="2015-02-16T20:00:56Z">
        <w:r w:rsidDel="00000000" w:rsidR="00000000" w:rsidRPr="00000000">
          <w:rPr>
            <w:rtl w:val="0"/>
          </w:rPr>
          <w:t xml:space="preserve"> section below.</w:t>
        </w:r>
      </w:ins>
    </w:p>
    <w:p w:rsidR="00000000" w:rsidDel="00000000" w:rsidP="00000000" w:rsidRDefault="00000000" w:rsidRPr="00000000">
      <w:pPr>
        <w:keepNext w:val="0"/>
        <w:keepLines w:val="0"/>
        <w:widowControl w:val="0"/>
        <w:contextualSpacing w:val="0"/>
      </w:pPr>
      <w:r w:rsidDel="00000000" w:rsidR="00000000" w:rsidRPr="00000000">
        <w:rPr>
          <w:rtl w:val="0"/>
        </w:rPr>
        <w:t xml:space="preserve">nd in some cases configured further.  There are two configuration methods:</w:t>
      </w:r>
    </w:p>
    <w:p w:rsidR="00000000" w:rsidDel="00000000" w:rsidP="00000000" w:rsidRDefault="00000000" w:rsidRPr="00000000">
      <w:pPr>
        <w:keepNext w:val="0"/>
        <w:keepLines w:val="0"/>
        <w:widowControl w:val="0"/>
        <w:numPr>
          <w:ilvl w:val="0"/>
          <w:numId w:val="2"/>
        </w:numPr>
        <w:ind w:left="720" w:hanging="360"/>
        <w:contextualSpacing w:val="1"/>
        <w:rPr>
          <w:u w:val="none"/>
        </w:rPr>
      </w:pPr>
      <w:r w:rsidDel="00000000" w:rsidR="00000000" w:rsidRPr="00000000">
        <w:rPr>
          <w:b w:val="1"/>
          <w:rtl w:val="0"/>
        </w:rPr>
        <w:t xml:space="preserve">Configuration Files</w:t>
      </w:r>
      <w:r w:rsidDel="00000000" w:rsidR="00000000" w:rsidRPr="00000000">
        <w:rPr>
          <w:rtl w:val="0"/>
        </w:rPr>
        <w:t xml:space="preserve">: JSHint configuration is stored as JSON in a file, which contains an object where, for each property, the name identifies the rule and the value configures that rule. You can specify this file when running JSHint or it can search for a file called .jshintrc. When searching it will look up the folder hierarchy from the current working folder for this .jshintrc file. </w:t>
      </w:r>
      <w:r w:rsidDel="00000000" w:rsidR="00000000" w:rsidRPr="00000000">
        <w:rPr>
          <w:i w:val="1"/>
          <w:rtl w:val="0"/>
        </w:rPr>
        <w:t xml:space="preserve">(Alternatively, one can specify rules in the package.json file but this is not appropriate for the AnglarJS project because we need different configuration for different parts of the project.)</w:t>
      </w:r>
    </w:p>
    <w:p w:rsidR="00000000" w:rsidDel="00000000" w:rsidP="00000000" w:rsidRDefault="00000000" w:rsidRPr="00000000">
      <w:pPr>
        <w:keepNext w:val="0"/>
        <w:keepLines w:val="0"/>
        <w:widowControl w:val="0"/>
        <w:numPr>
          <w:ilvl w:val="0"/>
          <w:numId w:val="2"/>
        </w:numPr>
        <w:ind w:left="720" w:hanging="360"/>
        <w:contextualSpacing w:val="1"/>
        <w:rPr>
          <w:u w:val="none"/>
        </w:rPr>
      </w:pPr>
      <w:r w:rsidDel="00000000" w:rsidR="00000000" w:rsidRPr="00000000">
        <w:rPr>
          <w:b w:val="1"/>
          <w:rtl w:val="0"/>
        </w:rPr>
        <w:t xml:space="preserve">Code Comments</w:t>
      </w:r>
      <w:r w:rsidDel="00000000" w:rsidR="00000000" w:rsidRPr="00000000">
        <w:rPr>
          <w:rtl w:val="0"/>
        </w:rPr>
        <w:t xml:space="preserve">: when analysing files, the configured rules can be further modified or overridden by “directives”, which are stored as code comments in the code being analysed. This is useful for exceptional situation where you purposefully break one of the analysis rules on a one-off basis.</w:t>
      </w:r>
    </w:p>
    <w:p w:rsidR="00000000" w:rsidDel="00000000" w:rsidP="00000000" w:rsidRDefault="00000000" w:rsidRPr="00000000">
      <w:pPr>
        <w:pStyle w:val="Heading2"/>
        <w:keepNext w:val="0"/>
        <w:keepLines w:val="0"/>
        <w:widowControl w:val="0"/>
        <w:contextualSpacing w:val="0"/>
        <w:rPr/>
      </w:pPr>
      <w:bookmarkStart w:colFirst="0" w:colLast="0" w:name="h.n8njzh97cfip" w:id="5"/>
      <w:bookmarkEnd w:id="5"/>
      <w:r w:rsidDel="00000000" w:rsidR="00000000" w:rsidRPr="00000000">
        <w:rPr>
          <w:rtl w:val="0"/>
        </w:rPr>
        <w:t xml:space="preserve">Plugins</w:t>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t xml:space="preserve">JSHint has numerous plugins for both build systems and editors/IDEs.</w:t>
      </w:r>
    </w:p>
    <w:p w:rsidR="00000000" w:rsidDel="00000000" w:rsidP="00000000" w:rsidRDefault="00000000" w:rsidRPr="00000000">
      <w:pPr>
        <w:keepNext w:val="0"/>
        <w:keepLines w:val="0"/>
        <w:widowControl w:val="0"/>
        <w:numPr>
          <w:ilvl w:val="0"/>
          <w:numId w:val="7"/>
        </w:numPr>
        <w:spacing w:before="0" w:lineRule="auto"/>
        <w:ind w:left="720" w:hanging="360"/>
        <w:contextualSpacing w:val="1"/>
        <w:rPr>
          <w:u w:val="none"/>
        </w:rPr>
      </w:pPr>
      <w:r w:rsidDel="00000000" w:rsidR="00000000" w:rsidRPr="00000000">
        <w:rPr>
          <w:rtl w:val="0"/>
        </w:rPr>
        <w:t xml:space="preserve">Build Tool Plugins: AngularJS uses GruntJS to build and there is a JSHint task plugin for GruntJS available: </w:t>
      </w:r>
      <w:hyperlink r:id="rId17">
        <w:r w:rsidDel="00000000" w:rsidR="00000000" w:rsidRPr="00000000">
          <w:rPr>
            <w:color w:val="1155cc"/>
            <w:u w:val="single"/>
            <w:rtl w:val="0"/>
          </w:rPr>
          <w:t xml:space="preserve">grunt-contrib-jshint</w:t>
        </w:r>
      </w:hyperlink>
      <w:r w:rsidDel="00000000" w:rsidR="00000000" w:rsidRPr="00000000">
        <w:rPr>
          <w:rtl w:val="0"/>
        </w:rPr>
        <w:t xml:space="preserve">.</w:t>
      </w:r>
    </w:p>
    <w:p w:rsidR="00000000" w:rsidDel="00000000" w:rsidP="00000000" w:rsidRDefault="00000000" w:rsidRPr="00000000">
      <w:pPr>
        <w:keepNext w:val="0"/>
        <w:keepLines w:val="0"/>
        <w:widowControl w:val="0"/>
        <w:numPr>
          <w:ilvl w:val="0"/>
          <w:numId w:val="7"/>
        </w:numPr>
        <w:spacing w:before="0" w:lineRule="auto"/>
        <w:ind w:left="720" w:hanging="360"/>
        <w:contextualSpacing w:val="1"/>
        <w:rPr>
          <w:u w:val="none"/>
        </w:rPr>
      </w:pPr>
      <w:r w:rsidDel="00000000" w:rsidR="00000000" w:rsidRPr="00000000">
        <w:rPr>
          <w:rtl w:val="0"/>
        </w:rPr>
        <w:t xml:space="preserve">Editor Plugins: Running the analysis inside your editor is the fastest method for discovering code issues as you write or review code. There are a wide range of JSHint plugins for most code editors. See </w:t>
      </w:r>
      <w:hyperlink r:id="rId18">
        <w:r w:rsidDel="00000000" w:rsidR="00000000" w:rsidRPr="00000000">
          <w:rPr>
            <w:color w:val="1155cc"/>
            <w:u w:val="single"/>
            <w:rtl w:val="0"/>
          </w:rPr>
          <w:t xml:space="preserve">http://www.jshint.com/install/</w:t>
        </w:r>
      </w:hyperlink>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h.rgh2244c5s6a" w:id="6"/>
      <w:bookmarkEnd w:id="6"/>
      <w:r w:rsidDel="00000000" w:rsidR="00000000" w:rsidRPr="00000000">
        <w:rPr>
          <w:rtl w:val="0"/>
        </w:rPr>
        <w:t xml:space="preserve">Implementation</w:t>
      </w:r>
    </w:p>
    <w:p w:rsidR="00000000" w:rsidDel="00000000" w:rsidP="00000000" w:rsidRDefault="00000000" w:rsidRPr="00000000">
      <w:pPr>
        <w:keepNext w:val="0"/>
        <w:keepLines w:val="0"/>
        <w:widowControl w:val="0"/>
        <w:spacing w:after="200" w:lineRule="auto"/>
        <w:contextualSpacing w:val="0"/>
      </w:pPr>
      <w:r w:rsidDel="00000000" w:rsidR="00000000" w:rsidRPr="00000000">
        <w:rPr>
          <w:rtl w:val="0"/>
        </w:rPr>
        <w:t xml:space="preserve">In AngularJS there are different sets of code that should have subtly different configuration, source code, tests, build utilities, helper scripts, generated documentation, etc. We need to be able to analyse all these different code types regularly to ensure their quality.</w:t>
      </w:r>
    </w:p>
    <w:p w:rsidR="00000000" w:rsidDel="00000000" w:rsidP="00000000" w:rsidRDefault="00000000" w:rsidRPr="00000000">
      <w:pPr>
        <w:keepNext w:val="0"/>
        <w:keepLines w:val="0"/>
        <w:widowControl w:val="0"/>
        <w:spacing w:after="200" w:before="0" w:lineRule="auto"/>
        <w:contextualSpacing w:val="0"/>
        <w:rPr/>
      </w:pPr>
      <w:r w:rsidDel="00000000" w:rsidR="00000000" w:rsidRPr="00000000">
        <w:rPr>
          <w:rtl w:val="0"/>
        </w:rPr>
        <w:t xml:space="preserve">This section suggests a specific approach to using JSHint for the AngularJS project and what would need to change in the project to accommodate it.</w:t>
      </w:r>
    </w:p>
    <w:p w:rsidR="00000000" w:rsidDel="00000000" w:rsidP="00000000" w:rsidRDefault="00000000" w:rsidRPr="00000000">
      <w:pPr>
        <w:pStyle w:val="Heading2"/>
        <w:keepNext w:val="0"/>
        <w:keepLines w:val="0"/>
        <w:widowControl w:val="0"/>
        <w:contextualSpacing w:val="0"/>
      </w:pPr>
      <w:bookmarkStart w:colFirst="0" w:colLast="0" w:name="h.3muglhfn9a79" w:id="7"/>
      <w:bookmarkEnd w:id="7"/>
      <w:r w:rsidDel="00000000" w:rsidR="00000000" w:rsidRPr="00000000">
        <w:rPr>
          <w:rtl w:val="0"/>
        </w:rPr>
        <w:t xml:space="preserve">Running JSHint</w:t>
      </w:r>
    </w:p>
    <w:p w:rsidR="00000000" w:rsidDel="00000000" w:rsidP="00000000" w:rsidRDefault="00000000" w:rsidRPr="00000000">
      <w:pPr>
        <w:keepNext w:val="0"/>
        <w:keepLines w:val="0"/>
        <w:widowControl w:val="0"/>
        <w:contextualSpacing w:val="0"/>
      </w:pPr>
      <w:r w:rsidDel="00000000" w:rsidR="00000000" w:rsidRPr="00000000">
        <w:rPr>
          <w:rtl w:val="0"/>
        </w:rPr>
        <w:t xml:space="preserve">Editors should be set up to run JSHint on any file that is being edited.  Developers should ensure that there are no JSHint warnings when writing or reviewing a code file.</w:t>
      </w:r>
    </w:p>
    <w:p w:rsidR="00000000" w:rsidDel="00000000" w:rsidP="00000000" w:rsidRDefault="00000000" w:rsidRPr="00000000">
      <w:pPr>
        <w:keepNext w:val="0"/>
        <w:keepLines w:val="0"/>
        <w:widowControl w:val="0"/>
        <w:contextualSpacing w:val="0"/>
      </w:pPr>
      <w:r w:rsidDel="00000000" w:rsidR="00000000" w:rsidRPr="00000000">
        <w:rPr>
          <w:rtl w:val="0"/>
        </w:rPr>
        <w:t xml:space="preserve">When building the project there should be build tasks that run JSHint to analyse every javascript file in the project. We should analyse each of the files in the `src` and `test` folders but also the utility files used to do the build and the helper scripts.</w:t>
      </w:r>
    </w:p>
    <w:p w:rsidR="00000000" w:rsidDel="00000000" w:rsidP="00000000" w:rsidRDefault="00000000" w:rsidRPr="00000000">
      <w:pPr>
        <w:pStyle w:val="Heading2"/>
        <w:keepNext w:val="0"/>
        <w:keepLines w:val="0"/>
        <w:widowControl w:val="0"/>
        <w:contextualSpacing w:val="0"/>
      </w:pPr>
      <w:bookmarkStart w:colFirst="0" w:colLast="0" w:name="h.hnplle8j78f4" w:id="8"/>
      <w:bookmarkEnd w:id="8"/>
      <w:r w:rsidDel="00000000" w:rsidR="00000000" w:rsidRPr="00000000">
        <w:rPr>
          <w:rtl w:val="0"/>
        </w:rPr>
        <w:t xml:space="preserve">Configuration</w:t>
      </w:r>
    </w:p>
    <w:p w:rsidR="00000000" w:rsidDel="00000000" w:rsidP="00000000" w:rsidRDefault="00000000" w:rsidRPr="00000000">
      <w:pPr>
        <w:keepNext w:val="0"/>
        <w:keepLines w:val="0"/>
        <w:widowControl w:val="0"/>
        <w:contextualSpacing w:val="0"/>
      </w:pPr>
      <w:r w:rsidDel="00000000" w:rsidR="00000000" w:rsidRPr="00000000">
        <w:rPr>
          <w:rtl w:val="0"/>
        </w:rPr>
        <w:t xml:space="preserve">We should configure the rules for JSHint through .jshintrc files placed at suitable points in the folder structure.  Specific rules should be overridden on a case-by-case basis through JSHint code comment directives. This allows the following:</w:t>
      </w:r>
    </w:p>
    <w:p w:rsidR="00000000" w:rsidDel="00000000" w:rsidP="00000000" w:rsidRDefault="00000000" w:rsidRPr="00000000">
      <w:pPr>
        <w:keepNext w:val="0"/>
        <w:keepLines w:val="0"/>
        <w:widowControl w:val="0"/>
        <w:numPr>
          <w:ilvl w:val="0"/>
          <w:numId w:val="5"/>
        </w:numPr>
        <w:ind w:left="720" w:hanging="360"/>
        <w:contextualSpacing w:val="1"/>
        <w:rPr>
          <w:u w:val="none"/>
        </w:rPr>
      </w:pPr>
      <w:r w:rsidDel="00000000" w:rsidR="00000000" w:rsidRPr="00000000">
        <w:rPr>
          <w:rtl w:val="0"/>
        </w:rPr>
        <w:t xml:space="preserve">Editor plugins to find the appropriate configuration for the file that is being edited.</w:t>
      </w:r>
    </w:p>
    <w:p w:rsidR="00000000" w:rsidDel="00000000" w:rsidP="00000000" w:rsidRDefault="00000000" w:rsidRPr="00000000">
      <w:pPr>
        <w:keepNext w:val="0"/>
        <w:keepLines w:val="0"/>
        <w:widowControl w:val="0"/>
        <w:numPr>
          <w:ilvl w:val="0"/>
          <w:numId w:val="5"/>
        </w:numPr>
        <w:ind w:left="720" w:hanging="360"/>
        <w:contextualSpacing w:val="1"/>
        <w:rPr>
          <w:u w:val="none"/>
        </w:rPr>
      </w:pPr>
      <w:r w:rsidDel="00000000" w:rsidR="00000000" w:rsidRPr="00000000">
        <w:rPr>
          <w:rtl w:val="0"/>
        </w:rPr>
        <w:t xml:space="preserve">The grunt build task to run different configurations for code that requires similar rules.</w:t>
      </w:r>
    </w:p>
    <w:p w:rsidR="00000000" w:rsidDel="00000000" w:rsidP="00000000" w:rsidRDefault="00000000" w:rsidRPr="00000000">
      <w:pPr>
        <w:pStyle w:val="Heading2"/>
        <w:keepNext w:val="0"/>
        <w:keepLines w:val="0"/>
        <w:widowControl w:val="0"/>
        <w:contextualSpacing w:val="0"/>
      </w:pPr>
      <w:bookmarkStart w:colFirst="0" w:colLast="0" w:name="h.yjabmyq8ms1u" w:id="9"/>
      <w:bookmarkEnd w:id="9"/>
      <w:r w:rsidDel="00000000" w:rsidR="00000000" w:rsidRPr="00000000">
        <w:rPr>
          <w:rtl w:val="0"/>
        </w:rPr>
        <w:t xml:space="preserve">Project Folder Structure</w:t>
      </w:r>
    </w:p>
    <w:p w:rsidR="00000000" w:rsidDel="00000000" w:rsidP="00000000" w:rsidRDefault="00000000" w:rsidRPr="00000000">
      <w:pPr>
        <w:keepNext w:val="0"/>
        <w:keepLines w:val="0"/>
        <w:widowControl w:val="0"/>
        <w:contextualSpacing w:val="0"/>
      </w:pPr>
      <w:r w:rsidDel="00000000" w:rsidR="00000000" w:rsidRPr="00000000">
        <w:rPr>
          <w:rtl w:val="0"/>
        </w:rPr>
        <w:t xml:space="preserve">Since the JSHint will search up the folder structure to find a .jshintrc configuration file, it makes sense to structure the source-code folders so that code with common rule configuration (shared globals, for instance) are grouped in the same folder.</w:t>
      </w:r>
    </w:p>
    <w:p w:rsidR="00000000" w:rsidDel="00000000" w:rsidP="00000000" w:rsidRDefault="00000000" w:rsidRPr="00000000">
      <w:pPr>
        <w:pStyle w:val="Heading3"/>
        <w:keepNext w:val="0"/>
        <w:keepLines w:val="0"/>
        <w:widowControl w:val="0"/>
        <w:contextualSpacing w:val="0"/>
      </w:pPr>
      <w:bookmarkStart w:colFirst="0" w:colLast="0" w:name="h.krky84o8966z" w:id="10"/>
      <w:bookmarkEnd w:id="10"/>
      <w:r w:rsidDel="00000000" w:rsidR="00000000" w:rsidRPr="00000000">
        <w:rPr>
          <w:rtl w:val="0"/>
        </w:rPr>
        <w:t xml:space="preserve">Source Files</w:t>
      </w:r>
    </w:p>
    <w:p w:rsidR="00000000" w:rsidDel="00000000" w:rsidP="00000000" w:rsidRDefault="00000000" w:rsidRPr="00000000">
      <w:pPr>
        <w:keepNext w:val="0"/>
        <w:keepLines w:val="0"/>
        <w:widowControl w:val="0"/>
        <w:contextualSpacing w:val="0"/>
      </w:pPr>
      <w:r w:rsidDel="00000000" w:rsidR="00000000" w:rsidRPr="00000000">
        <w:rPr>
          <w:rtl w:val="0"/>
        </w:rPr>
        <w:t xml:space="preserve">Right now the “external” modules source code (ngRoute, ngResource, etc) is placed in the same folder as the core source code (`src/`). To specify configuration for this via .jshintrc files for this folder structure causes unwanted duplication. We would need the following .jshintrc files:</w:t>
      </w:r>
    </w:p>
    <w:p w:rsidR="00000000" w:rsidDel="00000000" w:rsidP="00000000" w:rsidRDefault="00000000" w:rsidRPr="00000000">
      <w:pPr>
        <w:keepNext w:val="0"/>
        <w:keepLines w:val="0"/>
        <w:widowControl w:val="0"/>
        <w:numPr>
          <w:ilvl w:val="0"/>
          <w:numId w:val="17"/>
        </w:numPr>
        <w:ind w:left="720" w:hanging="360"/>
        <w:contextualSpacing w:val="1"/>
        <w:rPr>
          <w:u w:val="none"/>
        </w:rPr>
      </w:pPr>
      <w:r w:rsidDel="00000000" w:rsidR="00000000" w:rsidRPr="00000000">
        <w:rPr>
          <w:rtl w:val="0"/>
        </w:rPr>
        <w:t xml:space="preserve">src </w:t>
      </w:r>
      <w:r w:rsidDel="00000000" w:rsidR="00000000" w:rsidRPr="00000000">
        <w:rPr>
          <w:i w:val="1"/>
          <w:rtl w:val="0"/>
        </w:rPr>
        <w:t xml:space="preserve">(core .jshintrc)</w:t>
      </w:r>
    </w:p>
    <w:p w:rsidR="00000000" w:rsidDel="00000000" w:rsidP="00000000" w:rsidRDefault="00000000" w:rsidRPr="00000000">
      <w:pPr>
        <w:keepNext w:val="0"/>
        <w:keepLines w:val="0"/>
        <w:widowControl w:val="0"/>
        <w:numPr>
          <w:ilvl w:val="1"/>
          <w:numId w:val="17"/>
        </w:numPr>
        <w:ind w:left="1440" w:hanging="360"/>
        <w:contextualSpacing w:val="1"/>
        <w:rPr>
          <w:u w:val="none"/>
        </w:rPr>
      </w:pPr>
      <w:r w:rsidDel="00000000" w:rsidR="00000000" w:rsidRPr="00000000">
        <w:rPr>
          <w:rtl w:val="0"/>
        </w:rPr>
        <w:t xml:space="preserve">ng</w:t>
      </w:r>
    </w:p>
    <w:p w:rsidR="00000000" w:rsidDel="00000000" w:rsidP="00000000" w:rsidRDefault="00000000" w:rsidRPr="00000000">
      <w:pPr>
        <w:keepNext w:val="0"/>
        <w:keepLines w:val="0"/>
        <w:widowControl w:val="0"/>
        <w:numPr>
          <w:ilvl w:val="1"/>
          <w:numId w:val="17"/>
        </w:numPr>
        <w:ind w:left="1440" w:hanging="360"/>
        <w:contextualSpacing w:val="1"/>
        <w:rPr>
          <w:u w:val="none"/>
        </w:rPr>
      </w:pPr>
      <w:r w:rsidDel="00000000" w:rsidR="00000000" w:rsidRPr="00000000">
        <w:rPr>
          <w:rtl w:val="0"/>
        </w:rPr>
        <w:t xml:space="preserve">ngAnimate</w:t>
      </w:r>
      <w:r w:rsidDel="00000000" w:rsidR="00000000" w:rsidRPr="00000000">
        <w:rPr>
          <w:i w:val="1"/>
          <w:rtl w:val="0"/>
        </w:rPr>
        <w:t xml:space="preserve"> (external module .jshintrc)</w:t>
      </w:r>
    </w:p>
    <w:p w:rsidR="00000000" w:rsidDel="00000000" w:rsidP="00000000" w:rsidRDefault="00000000" w:rsidRPr="00000000">
      <w:pPr>
        <w:keepNext w:val="0"/>
        <w:keepLines w:val="0"/>
        <w:widowControl w:val="0"/>
        <w:numPr>
          <w:ilvl w:val="1"/>
          <w:numId w:val="17"/>
        </w:numPr>
        <w:ind w:left="1440" w:hanging="360"/>
        <w:contextualSpacing w:val="1"/>
        <w:rPr>
          <w:u w:val="none"/>
        </w:rPr>
      </w:pPr>
      <w:r w:rsidDel="00000000" w:rsidR="00000000" w:rsidRPr="00000000">
        <w:rPr>
          <w:rtl w:val="0"/>
        </w:rPr>
        <w:t xml:space="preserve">ngCookies</w:t>
      </w:r>
      <w:r w:rsidDel="00000000" w:rsidR="00000000" w:rsidRPr="00000000">
        <w:rPr>
          <w:i w:val="1"/>
          <w:rtl w:val="0"/>
        </w:rPr>
        <w:t xml:space="preserve"> (external module .jshintrc)</w:t>
      </w:r>
      <w:r w:rsidDel="00000000" w:rsidR="00000000" w:rsidRPr="00000000">
        <w:rPr>
          <w:rtl w:val="0"/>
        </w:rPr>
      </w:r>
    </w:p>
    <w:p w:rsidR="00000000" w:rsidDel="00000000" w:rsidP="00000000" w:rsidRDefault="00000000" w:rsidRPr="00000000">
      <w:pPr>
        <w:keepNext w:val="0"/>
        <w:keepLines w:val="0"/>
        <w:widowControl w:val="0"/>
        <w:numPr>
          <w:ilvl w:val="1"/>
          <w:numId w:val="17"/>
        </w:numPr>
        <w:ind w:left="1440" w:hanging="360"/>
        <w:contextualSpacing w:val="1"/>
        <w:rPr>
          <w:u w:val="none"/>
        </w:rPr>
      </w:pPr>
      <w:r w:rsidDel="00000000" w:rsidR="00000000" w:rsidRPr="00000000">
        <w:rPr>
          <w:rtl w:val="0"/>
        </w:rPr>
        <w:t xml:space="preserve">ngLocale</w:t>
      </w:r>
      <w:r w:rsidDel="00000000" w:rsidR="00000000" w:rsidRPr="00000000">
        <w:rPr>
          <w:i w:val="1"/>
          <w:rtl w:val="0"/>
        </w:rPr>
        <w:t xml:space="preserve"> (external module .jshintrc)</w:t>
      </w:r>
      <w:r w:rsidDel="00000000" w:rsidR="00000000" w:rsidRPr="00000000">
        <w:rPr>
          <w:rtl w:val="0"/>
        </w:rPr>
      </w:r>
    </w:p>
    <w:p w:rsidR="00000000" w:rsidDel="00000000" w:rsidP="00000000" w:rsidRDefault="00000000" w:rsidRPr="00000000">
      <w:pPr>
        <w:keepNext w:val="0"/>
        <w:keepLines w:val="0"/>
        <w:widowControl w:val="0"/>
        <w:numPr>
          <w:ilvl w:val="1"/>
          <w:numId w:val="17"/>
        </w:numPr>
        <w:ind w:left="1440" w:hanging="360"/>
        <w:contextualSpacing w:val="1"/>
        <w:rPr>
          <w:u w:val="none"/>
        </w:rPr>
      </w:pPr>
      <w:r w:rsidDel="00000000" w:rsidR="00000000" w:rsidRPr="00000000">
        <w:rPr>
          <w:rtl w:val="0"/>
        </w:rPr>
        <w:t xml:space="preserve">ngMock</w:t>
      </w:r>
      <w:r w:rsidDel="00000000" w:rsidR="00000000" w:rsidRPr="00000000">
        <w:rPr>
          <w:i w:val="1"/>
          <w:rtl w:val="0"/>
        </w:rPr>
        <w:t xml:space="preserve"> (external module .jshintrc)</w:t>
      </w:r>
      <w:r w:rsidDel="00000000" w:rsidR="00000000" w:rsidRPr="00000000">
        <w:rPr>
          <w:rtl w:val="0"/>
        </w:rPr>
      </w:r>
    </w:p>
    <w:p w:rsidR="00000000" w:rsidDel="00000000" w:rsidP="00000000" w:rsidRDefault="00000000" w:rsidRPr="00000000">
      <w:pPr>
        <w:keepNext w:val="0"/>
        <w:keepLines w:val="0"/>
        <w:widowControl w:val="0"/>
        <w:numPr>
          <w:ilvl w:val="1"/>
          <w:numId w:val="17"/>
        </w:numPr>
        <w:ind w:left="1440" w:hanging="360"/>
        <w:contextualSpacing w:val="1"/>
        <w:rPr>
          <w:u w:val="none"/>
        </w:rPr>
      </w:pPr>
      <w:r w:rsidDel="00000000" w:rsidR="00000000" w:rsidRPr="00000000">
        <w:rPr>
          <w:rtl w:val="0"/>
        </w:rPr>
        <w:t xml:space="preserve">ngResource</w:t>
      </w:r>
      <w:r w:rsidDel="00000000" w:rsidR="00000000" w:rsidRPr="00000000">
        <w:rPr>
          <w:i w:val="1"/>
          <w:rtl w:val="0"/>
        </w:rPr>
        <w:t xml:space="preserve"> (external module .jshintrc)</w:t>
      </w:r>
      <w:r w:rsidDel="00000000" w:rsidR="00000000" w:rsidRPr="00000000">
        <w:rPr>
          <w:rtl w:val="0"/>
        </w:rPr>
      </w:r>
    </w:p>
    <w:p w:rsidR="00000000" w:rsidDel="00000000" w:rsidP="00000000" w:rsidRDefault="00000000" w:rsidRPr="00000000">
      <w:pPr>
        <w:keepNext w:val="0"/>
        <w:keepLines w:val="0"/>
        <w:widowControl w:val="0"/>
        <w:numPr>
          <w:ilvl w:val="1"/>
          <w:numId w:val="17"/>
        </w:numPr>
        <w:ind w:left="1440" w:hanging="360"/>
        <w:contextualSpacing w:val="1"/>
        <w:rPr>
          <w:u w:val="none"/>
        </w:rPr>
      </w:pPr>
      <w:r w:rsidDel="00000000" w:rsidR="00000000" w:rsidRPr="00000000">
        <w:rPr>
          <w:rtl w:val="0"/>
        </w:rPr>
        <w:t xml:space="preserve">ngRoute</w:t>
      </w:r>
      <w:r w:rsidDel="00000000" w:rsidR="00000000" w:rsidRPr="00000000">
        <w:rPr>
          <w:i w:val="1"/>
          <w:rtl w:val="0"/>
        </w:rPr>
        <w:t xml:space="preserve"> (external module .jshintrc)</w:t>
      </w:r>
      <w:r w:rsidDel="00000000" w:rsidR="00000000" w:rsidRPr="00000000">
        <w:rPr>
          <w:rtl w:val="0"/>
        </w:rPr>
      </w:r>
    </w:p>
    <w:p w:rsidR="00000000" w:rsidDel="00000000" w:rsidP="00000000" w:rsidRDefault="00000000" w:rsidRPr="00000000">
      <w:pPr>
        <w:keepNext w:val="0"/>
        <w:keepLines w:val="0"/>
        <w:widowControl w:val="0"/>
        <w:numPr>
          <w:ilvl w:val="1"/>
          <w:numId w:val="17"/>
        </w:numPr>
        <w:ind w:left="1440" w:hanging="360"/>
        <w:contextualSpacing w:val="1"/>
        <w:rPr>
          <w:u w:val="none"/>
        </w:rPr>
      </w:pPr>
      <w:r w:rsidDel="00000000" w:rsidR="00000000" w:rsidRPr="00000000">
        <w:rPr>
          <w:rtl w:val="0"/>
        </w:rPr>
        <w:t xml:space="preserve">ngSanitize</w:t>
      </w:r>
      <w:r w:rsidDel="00000000" w:rsidR="00000000" w:rsidRPr="00000000">
        <w:rPr>
          <w:i w:val="1"/>
          <w:rtl w:val="0"/>
        </w:rPr>
        <w:t xml:space="preserve"> (external module .jshintrc)</w:t>
      </w:r>
      <w:r w:rsidDel="00000000" w:rsidR="00000000" w:rsidRPr="00000000">
        <w:rPr>
          <w:rtl w:val="0"/>
        </w:rPr>
      </w:r>
    </w:p>
    <w:p w:rsidR="00000000" w:rsidDel="00000000" w:rsidP="00000000" w:rsidRDefault="00000000" w:rsidRPr="00000000">
      <w:pPr>
        <w:keepNext w:val="0"/>
        <w:keepLines w:val="0"/>
        <w:widowControl w:val="0"/>
        <w:numPr>
          <w:ilvl w:val="1"/>
          <w:numId w:val="17"/>
        </w:numPr>
        <w:ind w:left="1440" w:hanging="360"/>
        <w:contextualSpacing w:val="1"/>
        <w:rPr>
          <w:u w:val="none"/>
        </w:rPr>
      </w:pPr>
      <w:r w:rsidDel="00000000" w:rsidR="00000000" w:rsidRPr="00000000">
        <w:rPr>
          <w:rtl w:val="0"/>
        </w:rPr>
        <w:t xml:space="preserve">ngScenario</w:t>
      </w:r>
      <w:r w:rsidDel="00000000" w:rsidR="00000000" w:rsidRPr="00000000">
        <w:rPr>
          <w:i w:val="1"/>
          <w:rtl w:val="0"/>
        </w:rPr>
        <w:t xml:space="preserve"> (ngScenario .jshintrc)</w:t>
      </w:r>
      <w:r w:rsidDel="00000000" w:rsidR="00000000" w:rsidRPr="00000000">
        <w:rPr>
          <w:rtl w:val="0"/>
        </w:rPr>
      </w:r>
    </w:p>
    <w:p w:rsidR="00000000" w:rsidDel="00000000" w:rsidP="00000000" w:rsidRDefault="00000000" w:rsidRPr="00000000">
      <w:pPr>
        <w:keepNext w:val="0"/>
        <w:keepLines w:val="0"/>
        <w:widowControl w:val="0"/>
        <w:numPr>
          <w:ilvl w:val="1"/>
          <w:numId w:val="17"/>
        </w:numPr>
        <w:ind w:left="1440" w:hanging="360"/>
        <w:contextualSpacing w:val="1"/>
        <w:rPr>
          <w:u w:val="none"/>
        </w:rPr>
      </w:pPr>
      <w:r w:rsidDel="00000000" w:rsidR="00000000" w:rsidRPr="00000000">
        <w:rPr>
          <w:rtl w:val="0"/>
        </w:rPr>
        <w:t xml:space="preserve">ngTouch</w:t>
      </w:r>
      <w:r w:rsidDel="00000000" w:rsidR="00000000" w:rsidRPr="00000000">
        <w:rPr>
          <w:i w:val="1"/>
          <w:rtl w:val="0"/>
        </w:rPr>
        <w:t xml:space="preserve"> (external module .jshintrc)</w:t>
      </w:r>
    </w:p>
    <w:p w:rsidR="00000000" w:rsidDel="00000000" w:rsidP="00000000" w:rsidRDefault="00000000" w:rsidRPr="00000000">
      <w:pPr>
        <w:keepNext w:val="0"/>
        <w:keepLines w:val="0"/>
        <w:widowControl w:val="0"/>
        <w:numPr>
          <w:ilvl w:val="1"/>
          <w:numId w:val="17"/>
        </w:numPr>
        <w:ind w:left="1440" w:hanging="360"/>
        <w:contextualSpacing w:val="1"/>
        <w:rPr>
          <w:i w:val="1"/>
          <w:u w:val="none"/>
        </w:rPr>
      </w:pPr>
      <w:r w:rsidDel="00000000" w:rsidR="00000000" w:rsidRPr="00000000">
        <w:rPr>
          <w:i w:val="1"/>
          <w:rtl w:val="0"/>
        </w:rPr>
        <w:t xml:space="preserve">various core files such as angular.js, ...</w:t>
      </w:r>
    </w:p>
    <w:p w:rsidR="00000000" w:rsidDel="00000000" w:rsidP="00000000" w:rsidRDefault="00000000" w:rsidRPr="00000000">
      <w:pPr>
        <w:keepNext w:val="0"/>
        <w:keepLines w:val="0"/>
        <w:widowControl w:val="0"/>
        <w:contextualSpacing w:val="0"/>
      </w:pPr>
      <w:r w:rsidDel="00000000" w:rsidR="00000000" w:rsidRPr="00000000">
        <w:rPr>
          <w:rtl w:val="0"/>
        </w:rPr>
        <w:t xml:space="preserve">Note that the </w:t>
      </w:r>
      <w:r w:rsidDel="00000000" w:rsidR="00000000" w:rsidRPr="00000000">
        <w:rPr>
          <w:i w:val="1"/>
          <w:rtl w:val="0"/>
        </w:rPr>
        <w:t xml:space="preserve">external module .jshintrc</w:t>
      </w:r>
      <w:r w:rsidDel="00000000" w:rsidR="00000000" w:rsidRPr="00000000">
        <w:rPr>
          <w:rtl w:val="0"/>
        </w:rPr>
        <w:t xml:space="preserve"> must be repeated for each module.  We can simplify this if we move the folders and files from the root of the `src` folder into subfolders:</w:t>
      </w:r>
    </w:p>
    <w:p w:rsidR="00000000" w:rsidDel="00000000" w:rsidP="00000000" w:rsidRDefault="00000000" w:rsidRPr="00000000">
      <w:pPr>
        <w:keepNext w:val="0"/>
        <w:keepLines w:val="0"/>
        <w:widowControl w:val="0"/>
        <w:numPr>
          <w:ilvl w:val="0"/>
          <w:numId w:val="8"/>
        </w:numPr>
        <w:ind w:left="720" w:hanging="360"/>
        <w:contextualSpacing w:val="1"/>
        <w:rPr>
          <w:u w:val="none"/>
        </w:rPr>
      </w:pPr>
      <w:r w:rsidDel="00000000" w:rsidR="00000000" w:rsidRPr="00000000">
        <w:rPr>
          <w:rtl w:val="0"/>
        </w:rPr>
        <w:t xml:space="preserve">src (basic .jshintrc)</w:t>
      </w:r>
    </w:p>
    <w:p w:rsidR="00000000" w:rsidDel="00000000" w:rsidP="00000000" w:rsidRDefault="00000000" w:rsidRPr="00000000">
      <w:pPr>
        <w:keepNext w:val="0"/>
        <w:keepLines w:val="0"/>
        <w:widowControl w:val="0"/>
        <w:numPr>
          <w:ilvl w:val="1"/>
          <w:numId w:val="8"/>
        </w:numPr>
        <w:ind w:left="1440" w:hanging="360"/>
        <w:contextualSpacing w:val="1"/>
        <w:rPr>
          <w:u w:val="none"/>
        </w:rPr>
      </w:pPr>
      <w:r w:rsidDel="00000000" w:rsidR="00000000" w:rsidRPr="00000000">
        <w:rPr>
          <w:rtl w:val="0"/>
        </w:rPr>
        <w:t xml:space="preserve">core </w:t>
      </w:r>
      <w:r w:rsidDel="00000000" w:rsidR="00000000" w:rsidRPr="00000000">
        <w:rPr>
          <w:i w:val="1"/>
          <w:rtl w:val="0"/>
        </w:rPr>
        <w:t xml:space="preserve">(core .jshintrc)</w:t>
      </w:r>
    </w:p>
    <w:p w:rsidR="00000000" w:rsidDel="00000000" w:rsidP="00000000" w:rsidRDefault="00000000" w:rsidRPr="00000000">
      <w:pPr>
        <w:keepNext w:val="0"/>
        <w:keepLines w:val="0"/>
        <w:widowControl w:val="0"/>
        <w:numPr>
          <w:ilvl w:val="2"/>
          <w:numId w:val="8"/>
        </w:numPr>
        <w:ind w:left="2160" w:hanging="360"/>
        <w:contextualSpacing w:val="1"/>
        <w:rPr>
          <w:u w:val="none"/>
        </w:rPr>
      </w:pPr>
      <w:r w:rsidDel="00000000" w:rsidR="00000000" w:rsidRPr="00000000">
        <w:rPr>
          <w:rtl w:val="0"/>
        </w:rPr>
        <w:t xml:space="preserve">ng</w:t>
      </w:r>
    </w:p>
    <w:p w:rsidR="00000000" w:rsidDel="00000000" w:rsidP="00000000" w:rsidRDefault="00000000" w:rsidRPr="00000000">
      <w:pPr>
        <w:keepNext w:val="0"/>
        <w:keepLines w:val="0"/>
        <w:widowControl w:val="0"/>
        <w:numPr>
          <w:ilvl w:val="2"/>
          <w:numId w:val="8"/>
        </w:numPr>
        <w:ind w:left="2160" w:hanging="360"/>
        <w:contextualSpacing w:val="1"/>
        <w:rPr>
          <w:u w:val="none"/>
        </w:rPr>
      </w:pPr>
      <w:r w:rsidDel="00000000" w:rsidR="00000000" w:rsidRPr="00000000">
        <w:rPr>
          <w:rtl w:val="0"/>
        </w:rPr>
        <w:t xml:space="preserve">AUTO</w:t>
      </w:r>
    </w:p>
    <w:p w:rsidR="00000000" w:rsidDel="00000000" w:rsidP="00000000" w:rsidRDefault="00000000" w:rsidRPr="00000000">
      <w:pPr>
        <w:keepNext w:val="0"/>
        <w:keepLines w:val="0"/>
        <w:widowControl w:val="0"/>
        <w:numPr>
          <w:ilvl w:val="2"/>
          <w:numId w:val="8"/>
        </w:numPr>
        <w:ind w:left="2160" w:hanging="360"/>
        <w:contextualSpacing w:val="1"/>
        <w:rPr>
          <w:u w:val="none"/>
        </w:rPr>
      </w:pPr>
      <w:r w:rsidDel="00000000" w:rsidR="00000000" w:rsidRPr="00000000">
        <w:rPr>
          <w:i w:val="1"/>
          <w:rtl w:val="0"/>
        </w:rPr>
        <w:t xml:space="preserve">various core files such as angular.js, ...</w:t>
      </w:r>
      <w:r w:rsidDel="00000000" w:rsidR="00000000" w:rsidRPr="00000000">
        <w:rPr>
          <w:rtl w:val="0"/>
        </w:rPr>
      </w:r>
    </w:p>
    <w:p w:rsidR="00000000" w:rsidDel="00000000" w:rsidP="00000000" w:rsidRDefault="00000000" w:rsidRPr="00000000">
      <w:pPr>
        <w:keepNext w:val="0"/>
        <w:keepLines w:val="0"/>
        <w:widowControl w:val="0"/>
        <w:numPr>
          <w:ilvl w:val="1"/>
          <w:numId w:val="8"/>
        </w:numPr>
        <w:ind w:left="1440" w:hanging="360"/>
        <w:contextualSpacing w:val="1"/>
        <w:rPr>
          <w:u w:val="none"/>
        </w:rPr>
      </w:pPr>
      <w:r w:rsidDel="00000000" w:rsidR="00000000" w:rsidRPr="00000000">
        <w:rPr>
          <w:rtl w:val="0"/>
        </w:rPr>
        <w:t xml:space="preserve">modules </w:t>
      </w:r>
      <w:r w:rsidDel="00000000" w:rsidR="00000000" w:rsidRPr="00000000">
        <w:rPr>
          <w:i w:val="1"/>
          <w:rtl w:val="0"/>
        </w:rPr>
        <w:t xml:space="preserve">(external module .jshintrc)</w:t>
      </w:r>
      <w:r w:rsidDel="00000000" w:rsidR="00000000" w:rsidRPr="00000000">
        <w:rPr>
          <w:rtl w:val="0"/>
        </w:rPr>
      </w:r>
    </w:p>
    <w:p w:rsidR="00000000" w:rsidDel="00000000" w:rsidP="00000000" w:rsidRDefault="00000000" w:rsidRPr="00000000">
      <w:pPr>
        <w:keepNext w:val="0"/>
        <w:keepLines w:val="0"/>
        <w:widowControl w:val="0"/>
        <w:numPr>
          <w:ilvl w:val="2"/>
          <w:numId w:val="8"/>
        </w:numPr>
        <w:ind w:left="2160" w:hanging="360"/>
        <w:contextualSpacing w:val="1"/>
        <w:rPr/>
      </w:pPr>
      <w:r w:rsidDel="00000000" w:rsidR="00000000" w:rsidRPr="00000000">
        <w:rPr>
          <w:rtl w:val="0"/>
        </w:rPr>
        <w:t xml:space="preserve">ngAnimate</w:t>
      </w:r>
      <w:r w:rsidDel="00000000" w:rsidR="00000000" w:rsidRPr="00000000">
        <w:rPr>
          <w:rtl w:val="0"/>
        </w:rPr>
      </w:r>
    </w:p>
    <w:p w:rsidR="00000000" w:rsidDel="00000000" w:rsidP="00000000" w:rsidRDefault="00000000" w:rsidRPr="00000000">
      <w:pPr>
        <w:keepNext w:val="0"/>
        <w:keepLines w:val="0"/>
        <w:widowControl w:val="0"/>
        <w:numPr>
          <w:ilvl w:val="2"/>
          <w:numId w:val="8"/>
        </w:numPr>
        <w:ind w:left="2160" w:hanging="360"/>
        <w:contextualSpacing w:val="1"/>
        <w:rPr/>
      </w:pPr>
      <w:r w:rsidDel="00000000" w:rsidR="00000000" w:rsidRPr="00000000">
        <w:rPr>
          <w:rtl w:val="0"/>
        </w:rPr>
        <w:t xml:space="preserve">ngCookies</w:t>
      </w:r>
    </w:p>
    <w:p w:rsidR="00000000" w:rsidDel="00000000" w:rsidP="00000000" w:rsidRDefault="00000000" w:rsidRPr="00000000">
      <w:pPr>
        <w:keepNext w:val="0"/>
        <w:keepLines w:val="0"/>
        <w:widowControl w:val="0"/>
        <w:numPr>
          <w:ilvl w:val="2"/>
          <w:numId w:val="8"/>
        </w:numPr>
        <w:ind w:left="2160" w:hanging="360"/>
        <w:contextualSpacing w:val="1"/>
        <w:rPr/>
      </w:pPr>
      <w:r w:rsidDel="00000000" w:rsidR="00000000" w:rsidRPr="00000000">
        <w:rPr>
          <w:rtl w:val="0"/>
        </w:rPr>
        <w:t xml:space="preserve">ngLocale</w:t>
      </w:r>
    </w:p>
    <w:p w:rsidR="00000000" w:rsidDel="00000000" w:rsidP="00000000" w:rsidRDefault="00000000" w:rsidRPr="00000000">
      <w:pPr>
        <w:keepNext w:val="0"/>
        <w:keepLines w:val="0"/>
        <w:widowControl w:val="0"/>
        <w:numPr>
          <w:ilvl w:val="2"/>
          <w:numId w:val="8"/>
        </w:numPr>
        <w:ind w:left="2160" w:hanging="360"/>
        <w:contextualSpacing w:val="1"/>
        <w:rPr/>
      </w:pPr>
      <w:r w:rsidDel="00000000" w:rsidR="00000000" w:rsidRPr="00000000">
        <w:rPr>
          <w:rtl w:val="0"/>
        </w:rPr>
        <w:t xml:space="preserve">ngMock</w:t>
      </w:r>
    </w:p>
    <w:p w:rsidR="00000000" w:rsidDel="00000000" w:rsidP="00000000" w:rsidRDefault="00000000" w:rsidRPr="00000000">
      <w:pPr>
        <w:keepNext w:val="0"/>
        <w:keepLines w:val="0"/>
        <w:widowControl w:val="0"/>
        <w:numPr>
          <w:ilvl w:val="2"/>
          <w:numId w:val="8"/>
        </w:numPr>
        <w:ind w:left="2160" w:hanging="360"/>
        <w:contextualSpacing w:val="1"/>
        <w:rPr/>
      </w:pPr>
      <w:r w:rsidDel="00000000" w:rsidR="00000000" w:rsidRPr="00000000">
        <w:rPr>
          <w:rtl w:val="0"/>
        </w:rPr>
        <w:t xml:space="preserve">ngResource</w:t>
      </w:r>
    </w:p>
    <w:p w:rsidR="00000000" w:rsidDel="00000000" w:rsidP="00000000" w:rsidRDefault="00000000" w:rsidRPr="00000000">
      <w:pPr>
        <w:keepNext w:val="0"/>
        <w:keepLines w:val="0"/>
        <w:widowControl w:val="0"/>
        <w:numPr>
          <w:ilvl w:val="2"/>
          <w:numId w:val="8"/>
        </w:numPr>
        <w:ind w:left="2160" w:hanging="360"/>
        <w:contextualSpacing w:val="1"/>
        <w:rPr/>
      </w:pPr>
      <w:r w:rsidDel="00000000" w:rsidR="00000000" w:rsidRPr="00000000">
        <w:rPr>
          <w:rtl w:val="0"/>
        </w:rPr>
        <w:t xml:space="preserve">ngRoute</w:t>
      </w:r>
    </w:p>
    <w:p w:rsidR="00000000" w:rsidDel="00000000" w:rsidP="00000000" w:rsidRDefault="00000000" w:rsidRPr="00000000">
      <w:pPr>
        <w:keepNext w:val="0"/>
        <w:keepLines w:val="0"/>
        <w:widowControl w:val="0"/>
        <w:numPr>
          <w:ilvl w:val="2"/>
          <w:numId w:val="8"/>
        </w:numPr>
        <w:ind w:left="2160" w:hanging="360"/>
        <w:contextualSpacing w:val="1"/>
        <w:rPr/>
      </w:pPr>
      <w:r w:rsidDel="00000000" w:rsidR="00000000" w:rsidRPr="00000000">
        <w:rPr>
          <w:rtl w:val="0"/>
        </w:rPr>
        <w:t xml:space="preserve">ngSanitize</w:t>
      </w:r>
    </w:p>
    <w:p w:rsidR="00000000" w:rsidDel="00000000" w:rsidP="00000000" w:rsidRDefault="00000000" w:rsidRPr="00000000">
      <w:pPr>
        <w:keepNext w:val="0"/>
        <w:keepLines w:val="0"/>
        <w:widowControl w:val="0"/>
        <w:numPr>
          <w:ilvl w:val="2"/>
          <w:numId w:val="8"/>
        </w:numPr>
        <w:ind w:left="2160" w:hanging="360"/>
        <w:contextualSpacing w:val="1"/>
        <w:rPr/>
      </w:pPr>
      <w:r w:rsidDel="00000000" w:rsidR="00000000" w:rsidRPr="00000000">
        <w:rPr>
          <w:rtl w:val="0"/>
        </w:rPr>
        <w:t xml:space="preserve">ngTouch</w:t>
      </w:r>
    </w:p>
    <w:p w:rsidR="00000000" w:rsidDel="00000000" w:rsidP="00000000" w:rsidRDefault="00000000" w:rsidRPr="00000000">
      <w:pPr>
        <w:keepNext w:val="0"/>
        <w:keepLines w:val="0"/>
        <w:widowControl w:val="0"/>
        <w:numPr>
          <w:ilvl w:val="1"/>
          <w:numId w:val="8"/>
        </w:numPr>
        <w:ind w:left="1440" w:hanging="360"/>
        <w:contextualSpacing w:val="1"/>
        <w:rPr/>
      </w:pPr>
      <w:r w:rsidDel="00000000" w:rsidR="00000000" w:rsidRPr="00000000">
        <w:rPr>
          <w:rtl w:val="0"/>
        </w:rPr>
        <w:t xml:space="preserve">ngScenario (</w:t>
      </w:r>
      <w:r w:rsidDel="00000000" w:rsidR="00000000" w:rsidRPr="00000000">
        <w:rPr>
          <w:i w:val="1"/>
          <w:rtl w:val="0"/>
        </w:rPr>
        <w:t xml:space="preserve">scenario .jshintrc</w:t>
      </w:r>
      <w:r w:rsidDel="00000000" w:rsidR="00000000" w:rsidRPr="00000000">
        <w:rPr>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This folder structure groups files by their type so that they can share rules:</w:t>
      </w:r>
    </w:p>
    <w:p w:rsidR="00000000" w:rsidDel="00000000" w:rsidP="00000000" w:rsidRDefault="00000000" w:rsidRPr="00000000">
      <w:pPr>
        <w:keepNext w:val="0"/>
        <w:keepLines w:val="0"/>
        <w:widowControl w:val="0"/>
        <w:numPr>
          <w:ilvl w:val="0"/>
          <w:numId w:val="16"/>
        </w:numPr>
        <w:ind w:left="720" w:hanging="360"/>
        <w:contextualSpacing w:val="1"/>
        <w:rPr>
          <w:u w:val="none"/>
        </w:rPr>
      </w:pPr>
      <w:r w:rsidDel="00000000" w:rsidR="00000000" w:rsidRPr="00000000">
        <w:rPr>
          <w:rtl w:val="0"/>
        </w:rPr>
        <w:t xml:space="preserve">The modules folder holds all the external modules. We just have a single configuration file for all the modules inside.</w:t>
      </w:r>
    </w:p>
    <w:p w:rsidR="00000000" w:rsidDel="00000000" w:rsidP="00000000" w:rsidRDefault="00000000" w:rsidRPr="00000000">
      <w:pPr>
        <w:keepNext w:val="0"/>
        <w:keepLines w:val="0"/>
        <w:widowControl w:val="0"/>
        <w:numPr>
          <w:ilvl w:val="0"/>
          <w:numId w:val="16"/>
        </w:numPr>
        <w:ind w:left="720" w:hanging="360"/>
        <w:contextualSpacing w:val="1"/>
        <w:rPr>
          <w:u w:val="none"/>
        </w:rPr>
      </w:pPr>
      <w:r w:rsidDel="00000000" w:rsidR="00000000" w:rsidRPr="00000000">
        <w:rPr>
          <w:rtl w:val="0"/>
        </w:rPr>
        <w:t xml:space="preserve">Files such as angular.js and jqLite, etc, are placed within core folder with the core .jshintrc configuration file.</w:t>
      </w:r>
    </w:p>
    <w:p w:rsidR="00000000" w:rsidDel="00000000" w:rsidP="00000000" w:rsidRDefault="00000000" w:rsidRPr="00000000">
      <w:pPr>
        <w:keepNext w:val="0"/>
        <w:keepLines w:val="0"/>
        <w:widowControl w:val="0"/>
        <w:numPr>
          <w:ilvl w:val="0"/>
          <w:numId w:val="16"/>
        </w:numPr>
        <w:ind w:left="720" w:hanging="360"/>
        <w:contextualSpacing w:val="1"/>
        <w:rPr>
          <w:u w:val="none"/>
        </w:rPr>
      </w:pPr>
      <w:r w:rsidDel="00000000" w:rsidR="00000000" w:rsidRPr="00000000">
        <w:rPr>
          <w:rtl w:val="0"/>
        </w:rPr>
        <w:t xml:space="preserve">The ngScenario code has its own folder - it is not actually an Angular module and it needs a different configuration file to the modules.</w:t>
      </w:r>
    </w:p>
    <w:p w:rsidR="00000000" w:rsidDel="00000000" w:rsidP="00000000" w:rsidRDefault="00000000" w:rsidRPr="00000000">
      <w:pPr>
        <w:pStyle w:val="Heading3"/>
        <w:keepNext w:val="0"/>
        <w:keepLines w:val="0"/>
        <w:widowControl w:val="0"/>
        <w:contextualSpacing w:val="0"/>
      </w:pPr>
      <w:bookmarkStart w:colFirst="0" w:colLast="0" w:name="h.niyps3wrm14b" w:id="11"/>
      <w:bookmarkEnd w:id="11"/>
      <w:r w:rsidDel="00000000" w:rsidR="00000000" w:rsidRPr="00000000">
        <w:rPr>
          <w:rtl w:val="0"/>
        </w:rPr>
        <w:t xml:space="preserve">Test Files</w:t>
      </w:r>
    </w:p>
    <w:p w:rsidR="00000000" w:rsidDel="00000000" w:rsidP="00000000" w:rsidRDefault="00000000" w:rsidRPr="00000000">
      <w:pPr>
        <w:keepNext w:val="0"/>
        <w:keepLines w:val="0"/>
        <w:widowControl w:val="0"/>
        <w:contextualSpacing w:val="0"/>
      </w:pPr>
      <w:r w:rsidDel="00000000" w:rsidR="00000000" w:rsidRPr="00000000">
        <w:rPr>
          <w:rtl w:val="0"/>
        </w:rPr>
        <w:t xml:space="preserve">A similar folder structure to the src folder, above, should be provided for the code in the test folder.</w:t>
      </w:r>
    </w:p>
    <w:p w:rsidR="00000000" w:rsidDel="00000000" w:rsidP="00000000" w:rsidRDefault="00000000" w:rsidRPr="00000000">
      <w:pPr>
        <w:pStyle w:val="Heading3"/>
        <w:keepNext w:val="0"/>
        <w:keepLines w:val="0"/>
        <w:widowControl w:val="0"/>
        <w:contextualSpacing w:val="0"/>
      </w:pPr>
      <w:bookmarkStart w:colFirst="0" w:colLast="0" w:name="h.xekf5kxs76z2" w:id="12"/>
      <w:bookmarkEnd w:id="12"/>
      <w:r w:rsidDel="00000000" w:rsidR="00000000" w:rsidRPr="00000000">
        <w:rPr>
          <w:rtl w:val="0"/>
        </w:rPr>
        <w:t xml:space="preserve">Generated Documentation Files</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AngularJS documentation contains lots of example code.  This code is held inside the “ngdoc” documentation themselves. This area is traditionally an area where code errors easily slip in.  Currently, we run any e2e tests found in these examples, but no unit tests.</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AngularJS documentation website is an AngularJS application itself, which exposes and runs the example code on the fly. Since the example code is stored inside the HTML files JSHint cannot directly parse and analyse this code.</w:t>
      </w:r>
    </w:p>
    <w:p w:rsidR="00000000" w:rsidDel="00000000" w:rsidP="00000000" w:rsidRDefault="00000000" w:rsidRPr="00000000">
      <w:pPr>
        <w:keepNext w:val="0"/>
        <w:keepLines w:val="0"/>
        <w:widowControl w:val="0"/>
        <w:contextualSpacing w:val="0"/>
      </w:pPr>
      <w:r w:rsidDel="00000000" w:rsidR="00000000" w:rsidRPr="00000000">
        <w:rPr>
          <w:rtl w:val="0"/>
        </w:rPr>
        <w:t xml:space="preserve">In the future, we need a way to write and test code examples separately from the code itself.  Maybe we could create a build task/script to extract example code from documentation files, then analyse and test them independently. Or maybe example code should be moved into their own files - but this then leads to additional complexity for linking them up and keeping them in synch.</w:t>
      </w:r>
    </w:p>
    <w:p w:rsidR="00000000" w:rsidDel="00000000" w:rsidP="00000000" w:rsidRDefault="00000000" w:rsidRPr="00000000">
      <w:pPr>
        <w:pStyle w:val="Heading3"/>
        <w:keepNext w:val="0"/>
        <w:keepLines w:val="0"/>
        <w:widowControl w:val="0"/>
        <w:contextualSpacing w:val="0"/>
      </w:pPr>
      <w:bookmarkStart w:colFirst="0" w:colLast="0" w:name="h.e4k9w6639huf" w:id="13"/>
      <w:bookmarkEnd w:id="13"/>
      <w:r w:rsidDel="00000000" w:rsidR="00000000" w:rsidRPr="00000000">
        <w:rPr>
          <w:rtl w:val="0"/>
        </w:rPr>
        <w:t xml:space="preserve">Library Files</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There is a lib folder containing local libraries that have not been imported using npm or bower.  These should be analysed.</w:t>
      </w:r>
    </w:p>
    <w:p w:rsidR="00000000" w:rsidDel="00000000" w:rsidP="00000000" w:rsidRDefault="00000000" w:rsidRPr="00000000">
      <w:pPr>
        <w:pStyle w:val="Heading3"/>
        <w:keepNext w:val="0"/>
        <w:keepLines w:val="0"/>
        <w:widowControl w:val="0"/>
        <w:contextualSpacing w:val="0"/>
      </w:pPr>
      <w:bookmarkStart w:colFirst="0" w:colLast="0" w:name="h.kg1qfmdsryxs" w:id="14"/>
      <w:bookmarkEnd w:id="14"/>
      <w:r w:rsidDel="00000000" w:rsidR="00000000" w:rsidRPr="00000000">
        <w:rPr>
          <w:rtl w:val="0"/>
        </w:rPr>
        <w:t xml:space="preserve">Other Files (Build, Scripts, etc)</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following folders contain code that could be analysed:</w:t>
      </w:r>
    </w:p>
    <w:p w:rsidR="00000000" w:rsidDel="00000000" w:rsidP="00000000" w:rsidRDefault="00000000" w:rsidRPr="00000000">
      <w:pPr>
        <w:keepNext w:val="0"/>
        <w:keepLines w:val="0"/>
        <w:widowControl w:val="0"/>
        <w:numPr>
          <w:ilvl w:val="0"/>
          <w:numId w:val="18"/>
        </w:numPr>
        <w:ind w:left="720" w:hanging="360"/>
        <w:contextualSpacing w:val="1"/>
        <w:rPr>
          <w:u w:val="none"/>
        </w:rPr>
      </w:pPr>
      <w:r w:rsidDel="00000000" w:rsidR="00000000" w:rsidRPr="00000000">
        <w:rPr>
          <w:rtl w:val="0"/>
        </w:rPr>
        <w:t xml:space="preserve">docs</w:t>
      </w:r>
    </w:p>
    <w:p w:rsidR="00000000" w:rsidDel="00000000" w:rsidP="00000000" w:rsidRDefault="00000000" w:rsidRPr="00000000">
      <w:pPr>
        <w:keepNext w:val="0"/>
        <w:keepLines w:val="0"/>
        <w:widowControl w:val="0"/>
        <w:numPr>
          <w:ilvl w:val="1"/>
          <w:numId w:val="18"/>
        </w:numPr>
        <w:ind w:left="1440" w:hanging="360"/>
        <w:contextualSpacing w:val="1"/>
        <w:rPr>
          <w:u w:val="none"/>
        </w:rPr>
      </w:pPr>
      <w:r w:rsidDel="00000000" w:rsidR="00000000" w:rsidRPr="00000000">
        <w:rPr>
          <w:rtl w:val="0"/>
        </w:rPr>
        <w:t xml:space="preserve">components</w:t>
      </w:r>
    </w:p>
    <w:p w:rsidR="00000000" w:rsidDel="00000000" w:rsidP="00000000" w:rsidRDefault="00000000" w:rsidRPr="00000000">
      <w:pPr>
        <w:keepNext w:val="0"/>
        <w:keepLines w:val="0"/>
        <w:widowControl w:val="0"/>
        <w:numPr>
          <w:ilvl w:val="1"/>
          <w:numId w:val="18"/>
        </w:numPr>
        <w:ind w:left="1440" w:hanging="360"/>
        <w:contextualSpacing w:val="1"/>
        <w:rPr>
          <w:u w:val="none"/>
        </w:rPr>
      </w:pPr>
      <w:r w:rsidDel="00000000" w:rsidR="00000000" w:rsidRPr="00000000">
        <w:rPr>
          <w:rtl w:val="0"/>
        </w:rPr>
        <w:t xml:space="preserve">component-spec</w:t>
      </w:r>
    </w:p>
    <w:p w:rsidR="00000000" w:rsidDel="00000000" w:rsidP="00000000" w:rsidRDefault="00000000" w:rsidRPr="00000000">
      <w:pPr>
        <w:keepNext w:val="0"/>
        <w:keepLines w:val="0"/>
        <w:widowControl w:val="0"/>
        <w:numPr>
          <w:ilvl w:val="1"/>
          <w:numId w:val="18"/>
        </w:numPr>
        <w:ind w:left="1440" w:hanging="360"/>
        <w:contextualSpacing w:val="1"/>
        <w:rPr>
          <w:u w:val="none"/>
        </w:rPr>
      </w:pPr>
      <w:r w:rsidDel="00000000" w:rsidR="00000000" w:rsidRPr="00000000">
        <w:rPr>
          <w:rtl w:val="0"/>
        </w:rPr>
        <w:t xml:space="preserve">src</w:t>
      </w:r>
    </w:p>
    <w:p w:rsidR="00000000" w:rsidDel="00000000" w:rsidP="00000000" w:rsidRDefault="00000000" w:rsidRPr="00000000">
      <w:pPr>
        <w:keepNext w:val="0"/>
        <w:keepLines w:val="0"/>
        <w:widowControl w:val="0"/>
        <w:numPr>
          <w:ilvl w:val="1"/>
          <w:numId w:val="18"/>
        </w:numPr>
        <w:ind w:left="1440" w:hanging="360"/>
        <w:contextualSpacing w:val="1"/>
        <w:rPr>
          <w:u w:val="none"/>
        </w:rPr>
      </w:pPr>
      <w:r w:rsidDel="00000000" w:rsidR="00000000" w:rsidRPr="00000000">
        <w:rPr>
          <w:rtl w:val="0"/>
        </w:rPr>
        <w:t xml:space="preserve">spec</w:t>
      </w:r>
    </w:p>
    <w:p w:rsidR="00000000" w:rsidDel="00000000" w:rsidP="00000000" w:rsidRDefault="00000000" w:rsidRPr="00000000">
      <w:pPr>
        <w:keepNext w:val="0"/>
        <w:keepLines w:val="0"/>
        <w:widowControl w:val="0"/>
        <w:numPr>
          <w:ilvl w:val="0"/>
          <w:numId w:val="18"/>
        </w:numPr>
        <w:ind w:left="720" w:hanging="360"/>
        <w:contextualSpacing w:val="1"/>
        <w:rPr>
          <w:u w:val="none"/>
        </w:rPr>
      </w:pPr>
      <w:r w:rsidDel="00000000" w:rsidR="00000000" w:rsidRPr="00000000">
        <w:rPr>
          <w:rtl w:val="0"/>
        </w:rPr>
        <w:t xml:space="preserve">example</w:t>
      </w:r>
      <w:r w:rsidDel="00000000" w:rsidR="00000000" w:rsidRPr="00000000">
        <w:rPr>
          <w:rtl w:val="0"/>
        </w:rPr>
      </w:r>
    </w:p>
    <w:p w:rsidR="00000000" w:rsidDel="00000000" w:rsidP="00000000" w:rsidRDefault="00000000" w:rsidRPr="00000000">
      <w:pPr>
        <w:keepNext w:val="0"/>
        <w:keepLines w:val="0"/>
        <w:widowControl w:val="0"/>
        <w:numPr>
          <w:ilvl w:val="0"/>
          <w:numId w:val="18"/>
        </w:numPr>
        <w:ind w:left="720" w:hanging="360"/>
        <w:contextualSpacing w:val="1"/>
        <w:rPr>
          <w:u w:val="none"/>
        </w:rPr>
      </w:pPr>
      <w:r w:rsidDel="00000000" w:rsidR="00000000" w:rsidRPr="00000000">
        <w:rPr>
          <w:rtl w:val="0"/>
        </w:rPr>
        <w:t xml:space="preserve">i18n</w:t>
      </w:r>
    </w:p>
    <w:p w:rsidR="00000000" w:rsidDel="00000000" w:rsidP="00000000" w:rsidRDefault="00000000" w:rsidRPr="00000000">
      <w:pPr>
        <w:keepNext w:val="0"/>
        <w:keepLines w:val="0"/>
        <w:widowControl w:val="0"/>
        <w:numPr>
          <w:ilvl w:val="1"/>
          <w:numId w:val="18"/>
        </w:numPr>
        <w:ind w:left="1440" w:hanging="360"/>
        <w:contextualSpacing w:val="1"/>
        <w:rPr>
          <w:u w:val="none"/>
        </w:rPr>
      </w:pPr>
      <w:r w:rsidDel="00000000" w:rsidR="00000000" w:rsidRPr="00000000">
        <w:rPr>
          <w:rtl w:val="0"/>
        </w:rPr>
        <w:t xml:space="preserve">src</w:t>
      </w:r>
    </w:p>
    <w:p w:rsidR="00000000" w:rsidDel="00000000" w:rsidP="00000000" w:rsidRDefault="00000000" w:rsidRPr="00000000">
      <w:pPr>
        <w:keepNext w:val="0"/>
        <w:keepLines w:val="0"/>
        <w:widowControl w:val="0"/>
        <w:numPr>
          <w:ilvl w:val="1"/>
          <w:numId w:val="18"/>
        </w:numPr>
        <w:ind w:left="1440" w:hanging="360"/>
        <w:contextualSpacing w:val="1"/>
        <w:rPr>
          <w:u w:val="none"/>
        </w:rPr>
      </w:pPr>
      <w:r w:rsidDel="00000000" w:rsidR="00000000" w:rsidRPr="00000000">
        <w:rPr>
          <w:rtl w:val="0"/>
        </w:rPr>
        <w:t xml:space="preserve">spec</w:t>
      </w:r>
    </w:p>
    <w:p w:rsidR="00000000" w:rsidDel="00000000" w:rsidP="00000000" w:rsidRDefault="00000000" w:rsidRPr="00000000">
      <w:pPr>
        <w:keepNext w:val="0"/>
        <w:keepLines w:val="0"/>
        <w:widowControl w:val="0"/>
        <w:numPr>
          <w:ilvl w:val="1"/>
          <w:numId w:val="18"/>
        </w:numPr>
        <w:ind w:left="1440" w:hanging="360"/>
        <w:contextualSpacing w:val="1"/>
        <w:rPr>
          <w:u w:val="none"/>
        </w:rPr>
      </w:pPr>
      <w:r w:rsidDel="00000000" w:rsidR="00000000" w:rsidRPr="00000000">
        <w:rPr>
          <w:rtl w:val="0"/>
        </w:rPr>
        <w:t xml:space="preserve">e2e</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These files should probably be moved out into separate projects:</w:t>
      </w:r>
    </w:p>
    <w:p w:rsidR="00000000" w:rsidDel="00000000" w:rsidP="00000000" w:rsidRDefault="00000000" w:rsidRPr="00000000">
      <w:pPr>
        <w:keepNext w:val="0"/>
        <w:keepLines w:val="0"/>
        <w:widowControl w:val="0"/>
        <w:numPr>
          <w:ilvl w:val="0"/>
          <w:numId w:val="13"/>
        </w:numPr>
        <w:ind w:left="720" w:hanging="360"/>
        <w:contextualSpacing w:val="1"/>
        <w:rPr>
          <w:u w:val="none"/>
        </w:rPr>
      </w:pPr>
      <w:r w:rsidDel="00000000" w:rsidR="00000000" w:rsidRPr="00000000">
        <w:rPr>
          <w:rtl w:val="0"/>
        </w:rPr>
        <w:t xml:space="preserve">We should consider moving the documentation generation code and the i18n import code out into their own projects and importing them into the AngularJS project as npm modules, similar to Karma and what will happen with ngScenario -&gt; Protractor.</w:t>
      </w:r>
    </w:p>
    <w:p w:rsidR="00000000" w:rsidDel="00000000" w:rsidP="00000000" w:rsidRDefault="00000000" w:rsidRPr="00000000">
      <w:pPr>
        <w:keepNext w:val="0"/>
        <w:keepLines w:val="0"/>
        <w:widowControl w:val="0"/>
        <w:numPr>
          <w:ilvl w:val="0"/>
          <w:numId w:val="13"/>
        </w:numPr>
        <w:ind w:left="720" w:hanging="360"/>
        <w:contextualSpacing w:val="1"/>
        <w:rPr>
          <w:u w:val="none"/>
        </w:rPr>
      </w:pPr>
      <w:r w:rsidDel="00000000" w:rsidR="00000000" w:rsidRPr="00000000">
        <w:rPr>
          <w:rtl w:val="0"/>
        </w:rPr>
        <w:t xml:space="preserve">Are the files in the example folder used anywhere? The buzz example is clearly out of date (and has been for over a year).  Perhaps this should be removed from the project altogether?</w:t>
      </w:r>
    </w:p>
    <w:p w:rsidR="00000000" w:rsidDel="00000000" w:rsidP="00000000" w:rsidRDefault="00000000" w:rsidRPr="00000000">
      <w:pPr>
        <w:keepNext w:val="0"/>
        <w:keepLines w:val="0"/>
        <w:widowControl w:val="0"/>
        <w:numPr>
          <w:ilvl w:val="0"/>
          <w:numId w:val="13"/>
        </w:numPr>
        <w:ind w:left="720" w:hanging="360"/>
        <w:contextualSpacing w:val="1"/>
        <w:rPr>
          <w:u w:val="none"/>
        </w:rPr>
      </w:pPr>
      <w:r w:rsidDel="00000000" w:rsidR="00000000" w:rsidRPr="00000000">
        <w:rPr>
          <w:rtl w:val="0"/>
        </w:rPr>
        <w:t xml:space="preserve">Is lib/htmlparser/htmlparser.js used anywhere? The code is duplicated inside ngSanitize/sanitize.js.</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There are also various utility scripts in the root folder as well, such as changelog.js, compare-master-to-stable.js, etc. </w:t>
      </w:r>
    </w:p>
    <w:p w:rsidR="00000000" w:rsidDel="00000000" w:rsidP="00000000" w:rsidRDefault="00000000" w:rsidRPr="00000000">
      <w:pPr>
        <w:pStyle w:val="Heading2"/>
        <w:keepNext w:val="0"/>
        <w:keepLines w:val="0"/>
        <w:widowControl w:val="0"/>
        <w:contextualSpacing w:val="0"/>
      </w:pPr>
      <w:bookmarkStart w:colFirst="0" w:colLast="0" w:name="h.nkcgcxg5ngr3" w:id="15"/>
      <w:bookmarkEnd w:id="15"/>
      <w:r w:rsidDel="00000000" w:rsidR="00000000" w:rsidRPr="00000000">
        <w:rPr>
          <w:rtl w:val="0"/>
        </w:rPr>
        <w:t xml:space="preserve">Grunt Tasks</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w:t>
      </w:r>
      <w:hyperlink r:id="rId19">
        <w:r w:rsidDel="00000000" w:rsidR="00000000" w:rsidRPr="00000000">
          <w:rPr>
            <w:color w:val="1155cc"/>
            <w:u w:val="single"/>
            <w:rtl w:val="0"/>
          </w:rPr>
          <w:t xml:space="preserve">grunt-contrib-jshint</w:t>
        </w:r>
      </w:hyperlink>
      <w:r w:rsidDel="00000000" w:rsidR="00000000" w:rsidRPr="00000000">
        <w:rPr>
          <w:rtl w:val="0"/>
        </w:rPr>
        <w:t xml:space="preserve"> plugin provides a </w:t>
      </w:r>
      <w:hyperlink r:id="rId20">
        <w:r w:rsidDel="00000000" w:rsidR="00000000" w:rsidRPr="00000000">
          <w:rPr>
            <w:color w:val="1155cc"/>
            <w:u w:val="single"/>
            <w:rtl w:val="0"/>
          </w:rPr>
          <w:t xml:space="preserve">GruntJS multi-task</w:t>
        </w:r>
      </w:hyperlink>
      <w:r w:rsidDel="00000000" w:rsidR="00000000" w:rsidRPr="00000000">
        <w:rPr>
          <w:rtl w:val="0"/>
        </w:rPr>
        <w:t xml:space="preserve"> to run JSHint against an arbitrary set of targets.  Each target will take a list of files to analyse and a set of options.  For example:</w:t>
      </w:r>
    </w:p>
    <w:p w:rsidR="00000000" w:rsidDel="00000000" w:rsidP="00000000" w:rsidRDefault="00000000" w:rsidRPr="00000000">
      <w:pPr>
        <w:keepNext w:val="0"/>
        <w:keepLines w:val="0"/>
        <w:widowControl w:val="0"/>
        <w:spacing w:after="0" w:lineRule="auto"/>
        <w:ind w:left="720" w:firstLine="0"/>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keepNext w:val="0"/>
        <w:keepLines w:val="0"/>
        <w:widowControl w:val="0"/>
        <w:spacing w:after="0" w:lineRule="auto"/>
        <w:ind w:left="720" w:firstLine="0"/>
        <w:contextualSpacing w:val="0"/>
      </w:pPr>
      <w:r w:rsidDel="00000000" w:rsidR="00000000" w:rsidRPr="00000000">
        <w:rPr>
          <w:rFonts w:ascii="Courier New" w:cs="Courier New" w:eastAsia="Courier New" w:hAnsi="Courier New"/>
          <w:sz w:val="20"/>
          <w:szCs w:val="20"/>
          <w:rtl w:val="0"/>
        </w:rPr>
        <w:t xml:space="preserve">  jshint: {</w:t>
      </w:r>
    </w:p>
    <w:p w:rsidR="00000000" w:rsidDel="00000000" w:rsidP="00000000" w:rsidRDefault="00000000" w:rsidRPr="00000000">
      <w:pPr>
        <w:keepNext w:val="0"/>
        <w:keepLines w:val="0"/>
        <w:widowControl w:val="0"/>
        <w:spacing w:after="0" w:lineRule="auto"/>
        <w:ind w:left="720" w:firstLine="0"/>
        <w:contextualSpacing w:val="0"/>
      </w:pPr>
      <w:r w:rsidDel="00000000" w:rsidR="00000000" w:rsidRPr="00000000">
        <w:rPr>
          <w:rFonts w:ascii="Courier New" w:cs="Courier New" w:eastAsia="Courier New" w:hAnsi="Courier New"/>
          <w:sz w:val="20"/>
          <w:szCs w:val="20"/>
          <w:rtl w:val="0"/>
        </w:rPr>
        <w:t xml:space="preserve">    src: {</w:t>
      </w:r>
    </w:p>
    <w:p w:rsidR="00000000" w:rsidDel="00000000" w:rsidP="00000000" w:rsidRDefault="00000000" w:rsidRPr="00000000">
      <w:pPr>
        <w:keepNext w:val="0"/>
        <w:keepLines w:val="0"/>
        <w:widowControl w:val="0"/>
        <w:spacing w:after="0" w:lineRule="auto"/>
        <w:ind w:left="720" w:firstLine="0"/>
        <w:contextualSpacing w:val="0"/>
      </w:pPr>
      <w:r w:rsidDel="00000000" w:rsidR="00000000" w:rsidRPr="00000000">
        <w:rPr>
          <w:rFonts w:ascii="Courier New" w:cs="Courier New" w:eastAsia="Courier New" w:hAnsi="Courier New"/>
          <w:sz w:val="20"/>
          <w:szCs w:val="20"/>
          <w:rtl w:val="0"/>
        </w:rPr>
        <w:t xml:space="preserve">      core: {</w:t>
      </w:r>
    </w:p>
    <w:p w:rsidR="00000000" w:rsidDel="00000000" w:rsidP="00000000" w:rsidRDefault="00000000" w:rsidRPr="00000000">
      <w:pPr>
        <w:keepNext w:val="0"/>
        <w:keepLines w:val="0"/>
        <w:widowControl w:val="0"/>
        <w:spacing w:after="0" w:lineRule="auto"/>
        <w:ind w:left="720" w:firstLine="0"/>
        <w:contextualSpacing w:val="0"/>
      </w:pPr>
      <w:r w:rsidDel="00000000" w:rsidR="00000000" w:rsidRPr="00000000">
        <w:rPr>
          <w:rFonts w:ascii="Courier New" w:cs="Courier New" w:eastAsia="Courier New" w:hAnsi="Courier New"/>
          <w:sz w:val="20"/>
          <w:szCs w:val="20"/>
          <w:rtl w:val="0"/>
        </w:rPr>
        <w:t xml:space="preserve">        files: files['angularSrc'],</w:t>
      </w:r>
    </w:p>
    <w:p w:rsidR="00000000" w:rsidDel="00000000" w:rsidP="00000000" w:rsidRDefault="00000000" w:rsidRPr="00000000">
      <w:pPr>
        <w:keepNext w:val="0"/>
        <w:keepLines w:val="0"/>
        <w:widowControl w:val="0"/>
        <w:spacing w:after="0" w:lineRule="auto"/>
        <w:ind w:left="720" w:firstLine="0"/>
        <w:contextualSpacing w:val="0"/>
      </w:pPr>
      <w:r w:rsidDel="00000000" w:rsidR="00000000" w:rsidRPr="00000000">
        <w:rPr>
          <w:rFonts w:ascii="Courier New" w:cs="Courier New" w:eastAsia="Courier New" w:hAnsi="Courier New"/>
          <w:sz w:val="20"/>
          <w:szCs w:val="20"/>
          <w:rtl w:val="0"/>
        </w:rPr>
        <w:t xml:space="preserve">        jshintrc: ’sr</w:t>
      </w:r>
      <w:r w:rsidDel="00000000" w:rsidR="00000000" w:rsidRPr="00000000">
        <w:rPr>
          <w:rFonts w:ascii="Courier New" w:cs="Courier New" w:eastAsia="Courier New" w:hAnsi="Courier New"/>
          <w:sz w:val="20"/>
          <w:szCs w:val="20"/>
          <w:rtl w:val="0"/>
        </w:rPr>
        <w:t xml:space="preserve">c</w:t>
      </w:r>
      <w:r w:rsidDel="00000000" w:rsidR="00000000" w:rsidRPr="00000000">
        <w:rPr>
          <w:rFonts w:ascii="Courier New" w:cs="Courier New" w:eastAsia="Courier New" w:hAnsi="Courier New"/>
          <w:sz w:val="20"/>
          <w:szCs w:val="20"/>
          <w:rtl w:val="0"/>
        </w:rPr>
        <w:t xml:space="preserve">/core/.jshintrc’</w:t>
      </w:r>
    </w:p>
    <w:p w:rsidR="00000000" w:rsidDel="00000000" w:rsidP="00000000" w:rsidRDefault="00000000" w:rsidRPr="00000000">
      <w:pPr>
        <w:keepNext w:val="0"/>
        <w:keepLines w:val="0"/>
        <w:widowControl w:val="0"/>
        <w:spacing w:after="0" w:lineRule="auto"/>
        <w:ind w:left="720" w:firstLine="0"/>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keepNext w:val="0"/>
        <w:keepLines w:val="0"/>
        <w:widowControl w:val="0"/>
        <w:spacing w:after="0" w:lineRule="auto"/>
        <w:ind w:left="720" w:firstLine="0"/>
        <w:contextualSpacing w:val="0"/>
      </w:pPr>
      <w:r w:rsidDel="00000000" w:rsidR="00000000" w:rsidRPr="00000000">
        <w:rPr>
          <w:rFonts w:ascii="Courier New" w:cs="Courier New" w:eastAsia="Courier New" w:hAnsi="Courier New"/>
          <w:sz w:val="20"/>
          <w:szCs w:val="20"/>
          <w:rtl w:val="0"/>
        </w:rPr>
        <w:t xml:space="preserve">      modules: {</w:t>
      </w:r>
    </w:p>
    <w:p w:rsidR="00000000" w:rsidDel="00000000" w:rsidP="00000000" w:rsidRDefault="00000000" w:rsidRPr="00000000">
      <w:pPr>
        <w:keepNext w:val="0"/>
        <w:keepLines w:val="0"/>
        <w:widowControl w:val="0"/>
        <w:spacing w:after="0" w:lineRule="auto"/>
        <w:ind w:left="720" w:firstLine="0"/>
        <w:contextualSpacing w:val="0"/>
        <w:rPr/>
      </w:pPr>
      <w:r w:rsidDel="00000000" w:rsidR="00000000" w:rsidRPr="00000000">
        <w:rPr>
          <w:rFonts w:ascii="Courier New" w:cs="Courier New" w:eastAsia="Courier New" w:hAnsi="Courier New"/>
          <w:sz w:val="20"/>
          <w:szCs w:val="20"/>
          <w:rtl w:val="0"/>
        </w:rPr>
        <w:t xml:space="preserve">        files: files[angularSrcModules'],</w:t>
      </w:r>
    </w:p>
    <w:p w:rsidR="00000000" w:rsidDel="00000000" w:rsidP="00000000" w:rsidRDefault="00000000" w:rsidRPr="00000000">
      <w:pPr>
        <w:keepNext w:val="0"/>
        <w:keepLines w:val="0"/>
        <w:widowControl w:val="0"/>
        <w:spacing w:after="0" w:lineRule="auto"/>
        <w:ind w:left="720" w:firstLine="0"/>
        <w:contextualSpacing w:val="0"/>
        <w:rPr/>
      </w:pPr>
      <w:r w:rsidDel="00000000" w:rsidR="00000000" w:rsidRPr="00000000">
        <w:rPr>
          <w:rFonts w:ascii="Courier New" w:cs="Courier New" w:eastAsia="Courier New" w:hAnsi="Courier New"/>
          <w:sz w:val="20"/>
          <w:szCs w:val="20"/>
          <w:rtl w:val="0"/>
        </w:rPr>
        <w:t xml:space="preserve">        jshintrc: ’src/modules/.jshintrc’</w:t>
      </w:r>
    </w:p>
    <w:p w:rsidR="00000000" w:rsidDel="00000000" w:rsidP="00000000" w:rsidRDefault="00000000" w:rsidRPr="00000000">
      <w:pPr>
        <w:keepNext w:val="0"/>
        <w:keepLines w:val="0"/>
        <w:widowControl w:val="0"/>
        <w:spacing w:after="0" w:lineRule="auto"/>
        <w:ind w:left="720" w:firstLine="0"/>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keepNext w:val="0"/>
        <w:keepLines w:val="0"/>
        <w:widowControl w:val="0"/>
        <w:spacing w:after="0" w:lineRule="auto"/>
        <w:ind w:left="720" w:firstLine="0"/>
        <w:contextualSpacing w:val="0"/>
      </w:pPr>
      <w:r w:rsidDel="00000000" w:rsidR="00000000" w:rsidRPr="00000000">
        <w:rPr>
          <w:rFonts w:ascii="Courier New" w:cs="Courier New" w:eastAsia="Courier New" w:hAnsi="Courier New"/>
          <w:sz w:val="20"/>
          <w:szCs w:val="20"/>
          <w:rtl w:val="0"/>
        </w:rPr>
        <w:t xml:space="preserve">      ngScenario: {</w:t>
      </w:r>
    </w:p>
    <w:p w:rsidR="00000000" w:rsidDel="00000000" w:rsidP="00000000" w:rsidRDefault="00000000" w:rsidRPr="00000000">
      <w:pPr>
        <w:keepNext w:val="0"/>
        <w:keepLines w:val="0"/>
        <w:widowControl w:val="0"/>
        <w:spacing w:after="0" w:lineRule="auto"/>
        <w:ind w:left="720" w:firstLine="0"/>
        <w:contextualSpacing w:val="0"/>
        <w:rPr/>
      </w:pPr>
      <w:r w:rsidDel="00000000" w:rsidR="00000000" w:rsidRPr="00000000">
        <w:rPr>
          <w:rFonts w:ascii="Courier New" w:cs="Courier New" w:eastAsia="Courier New" w:hAnsi="Courier New"/>
          <w:sz w:val="20"/>
          <w:szCs w:val="20"/>
          <w:rtl w:val="0"/>
        </w:rPr>
        <w:t xml:space="preserve">        files: files['angularScenario'],</w:t>
      </w:r>
    </w:p>
    <w:p w:rsidR="00000000" w:rsidDel="00000000" w:rsidP="00000000" w:rsidRDefault="00000000" w:rsidRPr="00000000">
      <w:pPr>
        <w:keepNext w:val="0"/>
        <w:keepLines w:val="0"/>
        <w:widowControl w:val="0"/>
        <w:spacing w:after="0" w:lineRule="auto"/>
        <w:ind w:left="720" w:firstLine="0"/>
        <w:contextualSpacing w:val="0"/>
        <w:rPr/>
      </w:pPr>
      <w:r w:rsidDel="00000000" w:rsidR="00000000" w:rsidRPr="00000000">
        <w:rPr>
          <w:rFonts w:ascii="Courier New" w:cs="Courier New" w:eastAsia="Courier New" w:hAnsi="Courier New"/>
          <w:sz w:val="20"/>
          <w:szCs w:val="20"/>
          <w:rtl w:val="0"/>
        </w:rPr>
        <w:t xml:space="preserve">        jshintrc: ’src/ngScenario/.jshintrc’</w:t>
      </w:r>
    </w:p>
    <w:p w:rsidR="00000000" w:rsidDel="00000000" w:rsidP="00000000" w:rsidRDefault="00000000" w:rsidRPr="00000000">
      <w:pPr>
        <w:keepNext w:val="0"/>
        <w:keepLines w:val="0"/>
        <w:widowControl w:val="0"/>
        <w:spacing w:after="0" w:lineRule="auto"/>
        <w:ind w:left="720" w:firstLine="0"/>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keepNext w:val="0"/>
        <w:keepLines w:val="0"/>
        <w:widowControl w:val="0"/>
        <w:spacing w:after="0" w:lineRule="auto"/>
        <w:ind w:left="720" w:firstLine="0"/>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keepNext w:val="0"/>
        <w:keepLines w:val="0"/>
        <w:widowControl w:val="0"/>
        <w:spacing w:after="0" w:lineRule="auto"/>
        <w:ind w:left="720" w:firstLine="0"/>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keepNext w:val="0"/>
        <w:keepLines w:val="0"/>
        <w:widowControl w:val="0"/>
        <w:spacing w:after="0" w:lineRule="auto"/>
        <w:ind w:left="720" w:firstLine="0"/>
        <w:contextualSpacing w:val="0"/>
      </w:pPr>
      <w:r w:rsidDel="00000000" w:rsidR="00000000" w:rsidRPr="00000000">
        <w:rPr>
          <w:rFonts w:ascii="Courier New" w:cs="Courier New" w:eastAsia="Courier New" w:hAnsi="Courier New"/>
          <w:sz w:val="20"/>
          <w:szCs w:val="20"/>
          <w:rtl w:val="0"/>
        </w:rPr>
        <w:t xml:space="preserve">    test: {</w:t>
      </w:r>
    </w:p>
    <w:p w:rsidR="00000000" w:rsidDel="00000000" w:rsidP="00000000" w:rsidRDefault="00000000" w:rsidRPr="00000000">
      <w:pPr>
        <w:keepNext w:val="0"/>
        <w:keepLines w:val="0"/>
        <w:widowControl w:val="0"/>
        <w:spacing w:after="0" w:lineRule="auto"/>
        <w:ind w:left="720" w:firstLine="0"/>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keepNext w:val="0"/>
        <w:keepLines w:val="0"/>
        <w:widowControl w:val="0"/>
        <w:spacing w:after="0" w:lineRule="auto"/>
        <w:ind w:left="720" w:firstLine="0"/>
        <w:contextualSpacing w:val="0"/>
      </w:pPr>
      <w:r w:rsidDel="00000000" w:rsidR="00000000" w:rsidRPr="00000000">
        <w:rPr>
          <w:rFonts w:ascii="Courier New" w:cs="Courier New" w:eastAsia="Courier New" w:hAnsi="Courier New"/>
          <w:sz w:val="20"/>
          <w:szCs w:val="20"/>
          <w:rtl w:val="0"/>
        </w:rPr>
        <w:t xml:space="preserve">    }    </w:t>
      </w:r>
    </w:p>
    <w:p w:rsidR="00000000" w:rsidDel="00000000" w:rsidP="00000000" w:rsidRDefault="00000000" w:rsidRPr="00000000">
      <w:pPr>
        <w:keepNext w:val="0"/>
        <w:keepLines w:val="0"/>
        <w:widowControl w:val="0"/>
        <w:spacing w:after="0" w:lineRule="auto"/>
        <w:ind w:left="720" w:firstLine="0"/>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keepNext w:val="0"/>
        <w:keepLines w:val="0"/>
        <w:widowControl w:val="0"/>
        <w:spacing w:after="0" w:lineRule="auto"/>
        <w:ind w:left="720" w:firstLine="0"/>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Style w:val="Heading3"/>
        <w:keepNext w:val="0"/>
        <w:keepLines w:val="0"/>
        <w:widowControl w:val="0"/>
        <w:contextualSpacing w:val="0"/>
      </w:pPr>
      <w:bookmarkStart w:colFirst="0" w:colLast="0" w:name="h.rhiznss84zfw" w:id="16"/>
      <w:bookmarkEnd w:id="16"/>
      <w:r w:rsidDel="00000000" w:rsidR="00000000" w:rsidRPr="00000000">
        <w:rPr>
          <w:rtl w:val="0"/>
        </w:rPr>
        <w:t xml:space="preserve">Task </w:t>
      </w:r>
      <w:r w:rsidDel="00000000" w:rsidR="00000000" w:rsidRPr="00000000">
        <w:rPr>
          <w:rtl w:val="0"/>
        </w:rPr>
        <w:t xml:space="preserve">Targets</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angularFiles.js file should be used to generate the list of files for each target. Currently, angularFiles is coded primarily to support creating the karma configuration files. This should be refactored to expose the lists of the test files separately from the files only needed for the karma tests.</w:t>
      </w:r>
    </w:p>
    <w:p w:rsidR="00000000" w:rsidDel="00000000" w:rsidP="00000000" w:rsidRDefault="00000000" w:rsidRPr="00000000">
      <w:pPr>
        <w:pStyle w:val="Heading3"/>
        <w:keepNext w:val="0"/>
        <w:keepLines w:val="0"/>
        <w:widowControl w:val="0"/>
        <w:contextualSpacing w:val="0"/>
      </w:pPr>
      <w:bookmarkStart w:colFirst="0" w:colLast="0" w:name="h.kmkvgek3nrr0" w:id="17"/>
      <w:bookmarkEnd w:id="17"/>
      <w:r w:rsidDel="00000000" w:rsidR="00000000" w:rsidRPr="00000000">
        <w:rPr>
          <w:rtl w:val="0"/>
        </w:rPr>
        <w:t xml:space="preserve">Task Options</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following options should be provided in the grunt confguration:</w:t>
      </w:r>
    </w:p>
    <w:p w:rsidR="00000000" w:rsidDel="00000000" w:rsidP="00000000" w:rsidRDefault="00000000" w:rsidRPr="00000000">
      <w:pPr>
        <w:keepNext w:val="0"/>
        <w:keepLines w:val="0"/>
        <w:widowControl w:val="0"/>
        <w:numPr>
          <w:ilvl w:val="0"/>
          <w:numId w:val="14"/>
        </w:numPr>
        <w:ind w:left="720" w:hanging="360"/>
        <w:contextualSpacing w:val="1"/>
        <w:rPr>
          <w:u w:val="none"/>
        </w:rPr>
      </w:pPr>
      <w:r w:rsidDel="00000000" w:rsidR="00000000" w:rsidRPr="00000000">
        <w:rPr>
          <w:b w:val="1"/>
          <w:rtl w:val="0"/>
        </w:rPr>
        <w:t xml:space="preserve">jshintrc</w:t>
      </w:r>
      <w:r w:rsidDel="00000000" w:rsidR="00000000" w:rsidRPr="00000000">
        <w:rPr>
          <w:rtl w:val="0"/>
        </w:rPr>
        <w:t xml:space="preserve">: Specify what .jshintrc file to load for this target</w:t>
      </w:r>
    </w:p>
    <w:p w:rsidR="00000000" w:rsidDel="00000000" w:rsidP="00000000" w:rsidRDefault="00000000" w:rsidRPr="00000000">
      <w:pPr>
        <w:keepNext w:val="0"/>
        <w:keepLines w:val="0"/>
        <w:widowControl w:val="0"/>
        <w:numPr>
          <w:ilvl w:val="0"/>
          <w:numId w:val="14"/>
        </w:numPr>
        <w:ind w:left="720" w:hanging="360"/>
        <w:contextualSpacing w:val="1"/>
        <w:rPr>
          <w:u w:val="none"/>
        </w:rPr>
      </w:pPr>
      <w:r w:rsidDel="00000000" w:rsidR="00000000" w:rsidRPr="00000000">
        <w:rPr>
          <w:b w:val="1"/>
          <w:rtl w:val="0"/>
        </w:rPr>
        <w:t xml:space="preserve">reporter</w:t>
      </w:r>
      <w:r w:rsidDel="00000000" w:rsidR="00000000" w:rsidRPr="00000000">
        <w:rPr>
          <w:rtl w:val="0"/>
        </w:rPr>
        <w:t xml:space="preserve">: what reporter to use to format the result from the analysis</w:t>
      </w:r>
    </w:p>
    <w:p w:rsidR="00000000" w:rsidDel="00000000" w:rsidP="00000000" w:rsidRDefault="00000000" w:rsidRPr="00000000">
      <w:pPr>
        <w:keepNext w:val="0"/>
        <w:keepLines w:val="0"/>
        <w:widowControl w:val="0"/>
        <w:numPr>
          <w:ilvl w:val="0"/>
          <w:numId w:val="14"/>
        </w:numPr>
        <w:ind w:left="720" w:hanging="360"/>
        <w:contextualSpacing w:val="1"/>
        <w:rPr>
          <w:u w:val="none"/>
        </w:rPr>
      </w:pPr>
      <w:r w:rsidDel="00000000" w:rsidR="00000000" w:rsidRPr="00000000">
        <w:rPr>
          <w:b w:val="1"/>
          <w:rtl w:val="0"/>
        </w:rPr>
        <w:t xml:space="preserve">force</w:t>
      </w:r>
      <w:r w:rsidDel="00000000" w:rsidR="00000000" w:rsidRPr="00000000">
        <w:rPr>
          <w:rtl w:val="0"/>
        </w:rPr>
        <w:t xml:space="preserve">: whether to fail the task if the code breaks the rules.</w:t>
      </w:r>
    </w:p>
    <w:p w:rsidR="00000000" w:rsidDel="00000000" w:rsidP="00000000" w:rsidRDefault="00000000" w:rsidRPr="00000000">
      <w:pPr>
        <w:keepNext w:val="0"/>
        <w:keepLines w:val="0"/>
        <w:widowControl w:val="0"/>
        <w:contextualSpacing w:val="0"/>
      </w:pPr>
      <w:r w:rsidDel="00000000" w:rsidR="00000000" w:rsidRPr="00000000">
        <w:rPr>
          <w:rtl w:val="0"/>
        </w:rPr>
        <w:t xml:space="preserve">Initially, the force option should be set to true.  This is similar to how minErr reporting works right now.  The task would give feedback during builds on what is breaking the JSHint rules, while not preventing the build from completing.</w:t>
      </w:r>
    </w:p>
    <w:p w:rsidR="00000000" w:rsidDel="00000000" w:rsidP="00000000" w:rsidRDefault="00000000" w:rsidRPr="00000000">
      <w:pPr>
        <w:keepNext w:val="0"/>
        <w:keepLines w:val="0"/>
        <w:widowControl w:val="0"/>
        <w:contextualSpacing w:val="0"/>
      </w:pPr>
      <w:r w:rsidDel="00000000" w:rsidR="00000000" w:rsidRPr="00000000">
        <w:rPr>
          <w:rtl w:val="0"/>
        </w:rPr>
        <w:t xml:space="preserve">Once the project code base has been cleaned up and is not breaking the rules, the force option can be turned off to ensure future commits do not introduce invalid code.</w:t>
      </w:r>
    </w:p>
    <w:p w:rsidR="00000000" w:rsidDel="00000000" w:rsidP="00000000" w:rsidRDefault="00000000" w:rsidRPr="00000000">
      <w:pPr>
        <w:pStyle w:val="Heading1"/>
        <w:keepNext w:val="0"/>
        <w:keepLines w:val="0"/>
        <w:widowControl w:val="0"/>
        <w:contextualSpacing w:val="0"/>
      </w:pPr>
      <w:bookmarkStart w:colFirst="0" w:colLast="0" w:name="h.22iqb9pxx05u" w:id="18"/>
      <w:bookmarkEnd w:id="18"/>
      <w:r w:rsidDel="00000000" w:rsidR="00000000" w:rsidRPr="00000000">
        <w:rPr>
          <w:rtl w:val="0"/>
        </w:rPr>
        <w:t xml:space="preserve">What Rules To Enforce?</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list of JSHint options/rules can be found here: </w:t>
      </w:r>
      <w:hyperlink r:id="rId21">
        <w:r w:rsidDel="00000000" w:rsidR="00000000" w:rsidRPr="00000000">
          <w:rPr>
            <w:color w:val="1155cc"/>
            <w:u w:val="single"/>
            <w:rtl w:val="0"/>
          </w:rPr>
          <w:t xml:space="preserve">http://www.jshint.com/docs/options/</w:t>
        </w:r>
      </w:hyperlink>
      <w:r w:rsidDel="00000000" w:rsidR="00000000" w:rsidRPr="00000000">
        <w:rPr>
          <w:rtl w:val="0"/>
        </w:rPr>
        <w:t xml:space="preserve">. There is not a one-to-one correspondence between the AngularJS coding standards and the JSHint rules. Until ESLint is ready we must pick the JSHint rules to enforce that provide the maximum improvement in code quality without breaking what the AngularJS project considers valid code.</w:t>
      </w:r>
    </w:p>
    <w:p w:rsidR="00000000" w:rsidDel="00000000" w:rsidP="00000000" w:rsidRDefault="00000000" w:rsidRPr="00000000">
      <w:pPr>
        <w:keepNext w:val="0"/>
        <w:keepLines w:val="0"/>
        <w:widowControl w:val="0"/>
        <w:contextualSpacing w:val="0"/>
      </w:pPr>
      <w:r w:rsidDel="00000000" w:rsidR="00000000" w:rsidRPr="00000000">
        <w:rPr>
          <w:rtl w:val="0"/>
        </w:rPr>
        <w:t xml:space="preserve">Rules should be turned on one at a time and the code that breaks the rule should be fixed or the rule should be disabled for that particular instance. Here is a list of a basic rules, which should be applied across the board for jshint:</w:t>
      </w:r>
    </w:p>
    <w:p w:rsidR="00000000" w:rsidDel="00000000" w:rsidP="00000000" w:rsidRDefault="00000000" w:rsidRPr="00000000">
      <w:pPr>
        <w:keepNext w:val="0"/>
        <w:keepLines w:val="0"/>
        <w:widowControl w:val="0"/>
        <w:numPr>
          <w:ilvl w:val="0"/>
          <w:numId w:val="15"/>
        </w:numPr>
        <w:ind w:left="720" w:hanging="360"/>
        <w:contextualSpacing w:val="1"/>
        <w:rPr>
          <w:u w:val="none"/>
        </w:rPr>
      </w:pPr>
      <w:r w:rsidDel="00000000" w:rsidR="00000000" w:rsidRPr="00000000">
        <w:rPr>
          <w:b w:val="1"/>
          <w:rtl w:val="0"/>
        </w:rPr>
        <w:t xml:space="preserve">bitwise</w:t>
      </w:r>
      <w:r w:rsidDel="00000000" w:rsidR="00000000" w:rsidRPr="00000000">
        <w:rPr>
          <w:rtl w:val="0"/>
        </w:rPr>
        <w:t xml:space="preserve">: </w:t>
      </w:r>
      <w:r w:rsidDel="00000000" w:rsidR="00000000" w:rsidRPr="00000000">
        <w:rPr>
          <w:color w:val="333333"/>
          <w:shd w:fill="f9f9f9" w:val="clear"/>
          <w:rtl w:val="0"/>
        </w:rPr>
        <w:t xml:space="preserve">prohibits the use of bitwise operators such as </w:t>
      </w:r>
      <w:r w:rsidDel="00000000" w:rsidR="00000000" w:rsidRPr="00000000">
        <w:rPr>
          <w:rFonts w:ascii="Consolas" w:cs="Consolas" w:eastAsia="Consolas" w:hAnsi="Consolas"/>
          <w:color w:val="c7254e"/>
          <w:shd w:fill="f9f2f4" w:val="clear"/>
          <w:rtl w:val="0"/>
        </w:rPr>
        <w:t xml:space="preserve">^</w:t>
      </w:r>
      <w:r w:rsidDel="00000000" w:rsidR="00000000" w:rsidRPr="00000000">
        <w:rPr>
          <w:color w:val="333333"/>
          <w:shd w:fill="f9f9f9" w:val="clear"/>
          <w:rtl w:val="0"/>
        </w:rPr>
        <w:t xml:space="preserve"> (XOR), </w:t>
      </w:r>
      <w:r w:rsidDel="00000000" w:rsidR="00000000" w:rsidRPr="00000000">
        <w:rPr>
          <w:rFonts w:ascii="Consolas" w:cs="Consolas" w:eastAsia="Consolas" w:hAnsi="Consolas"/>
          <w:color w:val="c7254e"/>
          <w:shd w:fill="f9f2f4" w:val="clear"/>
          <w:rtl w:val="0"/>
        </w:rPr>
        <w:t xml:space="preserve">|</w:t>
      </w:r>
      <w:r w:rsidDel="00000000" w:rsidR="00000000" w:rsidRPr="00000000">
        <w:rPr>
          <w:color w:val="333333"/>
          <w:shd w:fill="f9f9f9" w:val="clear"/>
          <w:rtl w:val="0"/>
        </w:rPr>
        <w:t xml:space="preserve"> (OR) and others. Bitwise operators are very rare in JavaScript programs and quite often </w:t>
      </w:r>
      <w:r w:rsidDel="00000000" w:rsidR="00000000" w:rsidRPr="00000000">
        <w:rPr>
          <w:rFonts w:ascii="Consolas" w:cs="Consolas" w:eastAsia="Consolas" w:hAnsi="Consolas"/>
          <w:color w:val="c7254e"/>
          <w:shd w:fill="f9f2f4" w:val="clear"/>
          <w:rtl w:val="0"/>
        </w:rPr>
        <w:t xml:space="preserve">&amp;</w:t>
      </w:r>
      <w:r w:rsidDel="00000000" w:rsidR="00000000" w:rsidRPr="00000000">
        <w:rPr>
          <w:color w:val="333333"/>
          <w:shd w:fill="f9f9f9" w:val="clear"/>
          <w:rtl w:val="0"/>
        </w:rPr>
        <w:t xml:space="preserve"> is simply a mistyped </w:t>
      </w:r>
      <w:r w:rsidDel="00000000" w:rsidR="00000000" w:rsidRPr="00000000">
        <w:rPr>
          <w:rFonts w:ascii="Consolas" w:cs="Consolas" w:eastAsia="Consolas" w:hAnsi="Consolas"/>
          <w:color w:val="c7254e"/>
          <w:shd w:fill="f9f2f4" w:val="clear"/>
          <w:rtl w:val="0"/>
        </w:rPr>
        <w:t xml:space="preserve">&amp;&amp;</w:t>
      </w:r>
      <w:r w:rsidDel="00000000" w:rsidR="00000000" w:rsidRPr="00000000">
        <w:rPr>
          <w:color w:val="333333"/>
          <w:shd w:fill="f9f9f9" w:val="clear"/>
          <w:rtl w:val="0"/>
        </w:rPr>
        <w:t xml:space="preserve">. The AngularJS src folder only contains three valid instances of a bitwise operator, which could be overridden inline.</w:t>
      </w:r>
      <w:r w:rsidDel="00000000" w:rsidR="00000000" w:rsidRPr="00000000">
        <w:rPr>
          <w:rtl w:val="0"/>
        </w:rPr>
      </w:r>
    </w:p>
    <w:p w:rsidR="00000000" w:rsidDel="00000000" w:rsidP="00000000" w:rsidRDefault="00000000" w:rsidRPr="00000000">
      <w:pPr>
        <w:keepNext w:val="0"/>
        <w:keepLines w:val="0"/>
        <w:widowControl w:val="0"/>
        <w:numPr>
          <w:ilvl w:val="0"/>
          <w:numId w:val="15"/>
        </w:numPr>
        <w:ind w:left="720" w:hanging="360"/>
        <w:contextualSpacing w:val="1"/>
        <w:rPr>
          <w:u w:val="none"/>
        </w:rPr>
      </w:pPr>
      <w:r w:rsidDel="00000000" w:rsidR="00000000" w:rsidRPr="00000000">
        <w:rPr>
          <w:b w:val="1"/>
          <w:rtl w:val="0"/>
        </w:rPr>
        <w:t xml:space="preserve">immed</w:t>
      </w:r>
      <w:r w:rsidDel="00000000" w:rsidR="00000000" w:rsidRPr="00000000">
        <w:rPr>
          <w:rtl w:val="0"/>
        </w:rPr>
        <w:t xml:space="preserve">: </w:t>
      </w:r>
      <w:r w:rsidDel="00000000" w:rsidR="00000000" w:rsidRPr="00000000">
        <w:rPr>
          <w:color w:val="333333"/>
          <w:shd w:fill="f9f9f9" w:val="clear"/>
          <w:rtl w:val="0"/>
        </w:rPr>
        <w:t xml:space="preserve">prohibits the use of immediate function invocations without wrapping them in parentheses.</w:t>
      </w:r>
      <w:r w:rsidDel="00000000" w:rsidR="00000000" w:rsidRPr="00000000">
        <w:rPr>
          <w:rtl w:val="0"/>
        </w:rPr>
      </w:r>
    </w:p>
    <w:p w:rsidR="00000000" w:rsidDel="00000000" w:rsidP="00000000" w:rsidRDefault="00000000" w:rsidRPr="00000000">
      <w:pPr>
        <w:keepNext w:val="0"/>
        <w:keepLines w:val="0"/>
        <w:widowControl w:val="0"/>
        <w:numPr>
          <w:ilvl w:val="0"/>
          <w:numId w:val="15"/>
        </w:numPr>
        <w:ind w:left="720" w:hanging="360"/>
        <w:contextualSpacing w:val="1"/>
        <w:rPr>
          <w:u w:val="none"/>
        </w:rPr>
      </w:pPr>
      <w:r w:rsidDel="00000000" w:rsidR="00000000" w:rsidRPr="00000000">
        <w:rPr>
          <w:b w:val="1"/>
          <w:rtl w:val="0"/>
        </w:rPr>
        <w:t xml:space="preserve">newcap</w:t>
      </w:r>
      <w:r w:rsidDel="00000000" w:rsidR="00000000" w:rsidRPr="00000000">
        <w:rPr>
          <w:rtl w:val="0"/>
        </w:rPr>
        <w:t xml:space="preserve">: </w:t>
      </w:r>
      <w:r w:rsidDel="00000000" w:rsidR="00000000" w:rsidRPr="00000000">
        <w:rPr>
          <w:color w:val="333333"/>
          <w:highlight w:val="white"/>
          <w:rtl w:val="0"/>
        </w:rPr>
        <w:t xml:space="preserve">requires you to capitalize names of constructor functions.</w:t>
      </w:r>
      <w:r w:rsidDel="00000000" w:rsidR="00000000" w:rsidRPr="00000000">
        <w:rPr>
          <w:rtl w:val="0"/>
        </w:rPr>
      </w:r>
    </w:p>
    <w:p w:rsidR="00000000" w:rsidDel="00000000" w:rsidP="00000000" w:rsidRDefault="00000000" w:rsidRPr="00000000">
      <w:pPr>
        <w:keepNext w:val="0"/>
        <w:keepLines w:val="0"/>
        <w:widowControl w:val="0"/>
        <w:numPr>
          <w:ilvl w:val="0"/>
          <w:numId w:val="15"/>
        </w:numPr>
        <w:ind w:left="720" w:hanging="360"/>
        <w:contextualSpacing w:val="1"/>
        <w:rPr>
          <w:u w:val="none"/>
        </w:rPr>
      </w:pPr>
      <w:r w:rsidDel="00000000" w:rsidR="00000000" w:rsidRPr="00000000">
        <w:rPr>
          <w:b w:val="1"/>
          <w:rtl w:val="0"/>
        </w:rPr>
        <w:t xml:space="preserve">noarg</w:t>
      </w:r>
      <w:r w:rsidDel="00000000" w:rsidR="00000000" w:rsidRPr="00000000">
        <w:rPr>
          <w:rtl w:val="0"/>
        </w:rPr>
        <w:t xml:space="preserve">: </w:t>
      </w:r>
      <w:r w:rsidDel="00000000" w:rsidR="00000000" w:rsidRPr="00000000">
        <w:rPr>
          <w:color w:val="333333"/>
          <w:shd w:fill="f9f9f9" w:val="clear"/>
          <w:rtl w:val="0"/>
        </w:rPr>
        <w:t xml:space="preserve">prohibits the use of </w:t>
      </w:r>
      <w:r w:rsidDel="00000000" w:rsidR="00000000" w:rsidRPr="00000000">
        <w:rPr>
          <w:rFonts w:ascii="Consolas" w:cs="Consolas" w:eastAsia="Consolas" w:hAnsi="Consolas"/>
          <w:color w:val="c7254e"/>
          <w:shd w:fill="f9f2f4" w:val="clear"/>
          <w:rtl w:val="0"/>
        </w:rPr>
        <w:t xml:space="preserve">arguments.caller</w:t>
      </w:r>
      <w:r w:rsidDel="00000000" w:rsidR="00000000" w:rsidRPr="00000000">
        <w:rPr>
          <w:color w:val="333333"/>
          <w:shd w:fill="f9f9f9" w:val="clear"/>
          <w:rtl w:val="0"/>
        </w:rPr>
        <w:t xml:space="preserve"> and </w:t>
      </w:r>
      <w:r w:rsidDel="00000000" w:rsidR="00000000" w:rsidRPr="00000000">
        <w:rPr>
          <w:rFonts w:ascii="Consolas" w:cs="Consolas" w:eastAsia="Consolas" w:hAnsi="Consolas"/>
          <w:color w:val="c7254e"/>
          <w:shd w:fill="f9f2f4" w:val="clear"/>
          <w:rtl w:val="0"/>
        </w:rPr>
        <w:t xml:space="preserve">arguments.callee</w:t>
      </w:r>
      <w:r w:rsidDel="00000000" w:rsidR="00000000" w:rsidRPr="00000000">
        <w:rPr>
          <w:color w:val="333333"/>
          <w:shd w:fill="f9f9f9" w:val="clear"/>
          <w:rtl w:val="0"/>
        </w:rPr>
        <w:t xml:space="preserve">. </w:t>
      </w:r>
      <w:r w:rsidDel="00000000" w:rsidR="00000000" w:rsidRPr="00000000">
        <w:rPr>
          <w:rtl w:val="0"/>
        </w:rPr>
      </w:r>
    </w:p>
    <w:p w:rsidR="00000000" w:rsidDel="00000000" w:rsidP="00000000" w:rsidRDefault="00000000" w:rsidRPr="00000000">
      <w:pPr>
        <w:keepNext w:val="0"/>
        <w:keepLines w:val="0"/>
        <w:widowControl w:val="0"/>
        <w:numPr>
          <w:ilvl w:val="0"/>
          <w:numId w:val="15"/>
        </w:numPr>
        <w:ind w:left="720" w:hanging="360"/>
        <w:contextualSpacing w:val="1"/>
        <w:rPr>
          <w:u w:val="none"/>
        </w:rPr>
      </w:pPr>
      <w:r w:rsidDel="00000000" w:rsidR="00000000" w:rsidRPr="00000000">
        <w:rPr>
          <w:b w:val="1"/>
          <w:rtl w:val="0"/>
        </w:rPr>
        <w:t xml:space="preserve">noempty</w:t>
      </w:r>
      <w:r w:rsidDel="00000000" w:rsidR="00000000" w:rsidRPr="00000000">
        <w:rPr>
          <w:rtl w:val="0"/>
        </w:rPr>
        <w:t xml:space="preserve">: </w:t>
      </w:r>
      <w:r w:rsidDel="00000000" w:rsidR="00000000" w:rsidRPr="00000000">
        <w:rPr>
          <w:color w:val="333333"/>
          <w:highlight w:val="white"/>
          <w:rtl w:val="0"/>
        </w:rPr>
        <w:t xml:space="preserve"> warns when you have an empty block in your code.</w:t>
      </w:r>
      <w:r w:rsidDel="00000000" w:rsidR="00000000" w:rsidRPr="00000000">
        <w:rPr>
          <w:rtl w:val="0"/>
        </w:rPr>
      </w:r>
    </w:p>
    <w:p w:rsidR="00000000" w:rsidDel="00000000" w:rsidP="00000000" w:rsidRDefault="00000000" w:rsidRPr="00000000">
      <w:pPr>
        <w:keepNext w:val="0"/>
        <w:keepLines w:val="0"/>
        <w:widowControl w:val="0"/>
        <w:numPr>
          <w:ilvl w:val="0"/>
          <w:numId w:val="15"/>
        </w:numPr>
        <w:ind w:left="720" w:hanging="360"/>
        <w:contextualSpacing w:val="1"/>
        <w:rPr>
          <w:u w:val="none"/>
        </w:rPr>
      </w:pPr>
      <w:r w:rsidDel="00000000" w:rsidR="00000000" w:rsidRPr="00000000">
        <w:rPr>
          <w:b w:val="1"/>
          <w:rtl w:val="0"/>
        </w:rPr>
        <w:t xml:space="preserve">nonew</w:t>
      </w:r>
      <w:r w:rsidDel="00000000" w:rsidR="00000000" w:rsidRPr="00000000">
        <w:rPr>
          <w:rtl w:val="0"/>
        </w:rPr>
        <w:t xml:space="preserve">: </w:t>
      </w:r>
      <w:r w:rsidDel="00000000" w:rsidR="00000000" w:rsidRPr="00000000">
        <w:rPr>
          <w:color w:val="333333"/>
          <w:shd w:fill="f9f9f9" w:val="clear"/>
          <w:rtl w:val="0"/>
        </w:rPr>
        <w:t xml:space="preserve"> prohibits the use of constructor functions for side-effects.</w:t>
      </w:r>
    </w:p>
    <w:p w:rsidR="00000000" w:rsidDel="00000000" w:rsidP="00000000" w:rsidRDefault="00000000" w:rsidRPr="00000000">
      <w:pPr>
        <w:keepNext w:val="0"/>
        <w:keepLines w:val="0"/>
        <w:widowControl w:val="0"/>
        <w:numPr>
          <w:ilvl w:val="0"/>
          <w:numId w:val="15"/>
        </w:numPr>
        <w:ind w:left="720" w:hanging="360"/>
        <w:contextualSpacing w:val="1"/>
        <w:rPr>
          <w:color w:val="333333"/>
          <w:u w:val="none"/>
          <w:shd w:fill="f9f9f9" w:val="clear"/>
        </w:rPr>
      </w:pPr>
      <w:r w:rsidDel="00000000" w:rsidR="00000000" w:rsidRPr="00000000">
        <w:rPr>
          <w:b w:val="1"/>
          <w:color w:val="333333"/>
          <w:shd w:fill="f9f9f9" w:val="clear"/>
          <w:rtl w:val="0"/>
        </w:rPr>
        <w:t xml:space="preserve">trailing</w:t>
      </w:r>
      <w:r w:rsidDel="00000000" w:rsidR="00000000" w:rsidRPr="00000000">
        <w:rPr>
          <w:color w:val="333333"/>
          <w:shd w:fill="f9f9f9" w:val="clear"/>
          <w:rtl w:val="0"/>
        </w:rPr>
        <w:t xml:space="preserve">: makes it an error to leave a trailing whitespace in your code.</w:t>
      </w:r>
    </w:p>
    <w:p w:rsidR="00000000" w:rsidDel="00000000" w:rsidP="00000000" w:rsidRDefault="00000000" w:rsidRPr="00000000">
      <w:pPr>
        <w:keepNext w:val="0"/>
        <w:keepLines w:val="0"/>
        <w:widowControl w:val="0"/>
        <w:numPr>
          <w:ilvl w:val="0"/>
          <w:numId w:val="15"/>
        </w:numPr>
        <w:ind w:left="720" w:hanging="360"/>
        <w:contextualSpacing w:val="1"/>
        <w:rPr>
          <w:color w:val="333333"/>
          <w:u w:val="none"/>
          <w:shd w:fill="f9f9f9" w:val="clear"/>
        </w:rPr>
      </w:pPr>
      <w:r w:rsidDel="00000000" w:rsidR="00000000" w:rsidRPr="00000000">
        <w:rPr>
          <w:b w:val="1"/>
          <w:color w:val="333333"/>
          <w:shd w:fill="f9f9f9" w:val="clear"/>
          <w:rtl w:val="0"/>
        </w:rPr>
        <w:t xml:space="preserve">maxlen</w:t>
      </w:r>
      <w:r w:rsidDel="00000000" w:rsidR="00000000" w:rsidRPr="00000000">
        <w:rPr>
          <w:color w:val="333333"/>
          <w:shd w:fill="f9f9f9" w:val="clear"/>
          <w:rtl w:val="0"/>
        </w:rPr>
        <w:t xml:space="preserve">: </w:t>
      </w:r>
      <w:r w:rsidDel="00000000" w:rsidR="00000000" w:rsidRPr="00000000">
        <w:rPr>
          <w:color w:val="333333"/>
          <w:highlight w:val="white"/>
          <w:rtl w:val="0"/>
        </w:rPr>
        <w:t xml:space="preserve"> lets you set the maximum length of a line.</w:t>
      </w:r>
      <w:r w:rsidDel="00000000" w:rsidR="00000000" w:rsidRPr="00000000">
        <w:rPr>
          <w:rtl w:val="0"/>
        </w:rPr>
      </w:r>
    </w:p>
    <w:p w:rsidR="00000000" w:rsidDel="00000000" w:rsidP="00000000" w:rsidRDefault="00000000" w:rsidRPr="00000000">
      <w:pPr>
        <w:keepNext w:val="0"/>
        <w:keepLines w:val="0"/>
        <w:widowControl w:val="0"/>
        <w:numPr>
          <w:ilvl w:val="0"/>
          <w:numId w:val="15"/>
        </w:numPr>
        <w:ind w:left="720" w:hanging="360"/>
        <w:contextualSpacing w:val="1"/>
        <w:rPr>
          <w:u w:val="none"/>
        </w:rPr>
      </w:pPr>
      <w:r w:rsidDel="00000000" w:rsidR="00000000" w:rsidRPr="00000000">
        <w:rPr>
          <w:b w:val="1"/>
          <w:rtl w:val="0"/>
        </w:rPr>
        <w:t xml:space="preserve">boss</w:t>
      </w:r>
      <w:r w:rsidDel="00000000" w:rsidR="00000000" w:rsidRPr="00000000">
        <w:rPr>
          <w:rtl w:val="0"/>
        </w:rPr>
        <w:t xml:space="preserve">: </w:t>
      </w:r>
      <w:r w:rsidDel="00000000" w:rsidR="00000000" w:rsidRPr="00000000">
        <w:rPr>
          <w:color w:val="333333"/>
          <w:highlight w:val="white"/>
          <w:rtl w:val="0"/>
        </w:rPr>
        <w:t xml:space="preserve"> suppresses warnings about the use of assignments in cases where comparisons are expected. This is done often in the AngularJS code base.</w:t>
      </w:r>
      <w:r w:rsidDel="00000000" w:rsidR="00000000" w:rsidRPr="00000000">
        <w:rPr>
          <w:rtl w:val="0"/>
        </w:rPr>
      </w:r>
    </w:p>
    <w:p w:rsidR="00000000" w:rsidDel="00000000" w:rsidP="00000000" w:rsidRDefault="00000000" w:rsidRPr="00000000">
      <w:pPr>
        <w:keepNext w:val="0"/>
        <w:keepLines w:val="0"/>
        <w:widowControl w:val="0"/>
        <w:numPr>
          <w:ilvl w:val="0"/>
          <w:numId w:val="15"/>
        </w:numPr>
        <w:ind w:left="720" w:hanging="360"/>
        <w:contextualSpacing w:val="1"/>
        <w:rPr>
          <w:u w:val="none"/>
        </w:rPr>
      </w:pPr>
      <w:r w:rsidDel="00000000" w:rsidR="00000000" w:rsidRPr="00000000">
        <w:rPr>
          <w:b w:val="1"/>
          <w:rtl w:val="0"/>
        </w:rPr>
        <w:t xml:space="preserve">eqnull</w:t>
      </w:r>
      <w:r w:rsidDel="00000000" w:rsidR="00000000" w:rsidRPr="00000000">
        <w:rPr>
          <w:rtl w:val="0"/>
        </w:rPr>
        <w:t xml:space="preserve">: </w:t>
      </w:r>
      <w:r w:rsidDel="00000000" w:rsidR="00000000" w:rsidRPr="00000000">
        <w:rPr>
          <w:color w:val="333333"/>
          <w:highlight w:val="white"/>
          <w:rtl w:val="0"/>
        </w:rPr>
        <w:t xml:space="preserve">suppresses warnings about </w:t>
      </w:r>
      <w:r w:rsidDel="00000000" w:rsidR="00000000" w:rsidRPr="00000000">
        <w:rPr>
          <w:rFonts w:ascii="Consolas" w:cs="Consolas" w:eastAsia="Consolas" w:hAnsi="Consolas"/>
          <w:color w:val="c7254e"/>
          <w:shd w:fill="f9f2f4" w:val="clear"/>
          <w:rtl w:val="0"/>
        </w:rPr>
        <w:t xml:space="preserve">== null</w:t>
      </w:r>
      <w:r w:rsidDel="00000000" w:rsidR="00000000" w:rsidRPr="00000000">
        <w:rPr>
          <w:color w:val="333333"/>
          <w:highlight w:val="white"/>
          <w:rtl w:val="0"/>
        </w:rPr>
        <w:t xml:space="preserve"> comparisons. This could eventually be removed.</w:t>
      </w:r>
      <w:r w:rsidDel="00000000" w:rsidR="00000000" w:rsidRPr="00000000">
        <w:rPr>
          <w:rtl w:val="0"/>
        </w:rPr>
      </w:r>
    </w:p>
    <w:p w:rsidR="00000000" w:rsidDel="00000000" w:rsidP="00000000" w:rsidRDefault="00000000" w:rsidRPr="00000000">
      <w:pPr>
        <w:keepNext w:val="0"/>
        <w:keepLines w:val="0"/>
        <w:widowControl w:val="0"/>
        <w:numPr>
          <w:ilvl w:val="0"/>
          <w:numId w:val="15"/>
        </w:numPr>
        <w:ind w:left="720" w:hanging="360"/>
        <w:contextualSpacing w:val="1"/>
        <w:rPr/>
      </w:pPr>
      <w:r w:rsidDel="00000000" w:rsidR="00000000" w:rsidRPr="00000000">
        <w:rPr>
          <w:b w:val="1"/>
          <w:rtl w:val="0"/>
        </w:rPr>
        <w:t xml:space="preserve">expr</w:t>
      </w:r>
      <w:r w:rsidDel="00000000" w:rsidR="00000000" w:rsidRPr="00000000">
        <w:rPr>
          <w:rtl w:val="0"/>
        </w:rPr>
        <w:t xml:space="preserve">: </w:t>
      </w:r>
      <w:r w:rsidDel="00000000" w:rsidR="00000000" w:rsidRPr="00000000">
        <w:rPr>
          <w:color w:val="333333"/>
          <w:shd w:fill="f9f9f9" w:val="clear"/>
          <w:rtl w:val="0"/>
        </w:rPr>
        <w:t xml:space="preserve">suppresses warnings about the use of expressions where normally you would expect to see assignments or function calls. We often have code that looks like this:</w:t>
        <w:br w:type="textWrapping"/>
        <w:t xml:space="preserve">   </w:t>
      </w:r>
      <w:r w:rsidDel="00000000" w:rsidR="00000000" w:rsidRPr="00000000">
        <w:rPr>
          <w:rFonts w:ascii="Courier New" w:cs="Courier New" w:eastAsia="Courier New" w:hAnsi="Courier New"/>
          <w:color w:val="333333"/>
          <w:shd w:fill="f9f9f9" w:val="clear"/>
          <w:rtl w:val="0"/>
        </w:rPr>
        <w:t xml:space="preserve">event.target &amp;&amp; event.target.blur();</w:t>
      </w:r>
      <w:r w:rsidDel="00000000" w:rsidR="00000000" w:rsidRPr="00000000">
        <w:rPr>
          <w:color w:val="333333"/>
          <w:shd w:fill="f9f9f9" w:val="clear"/>
          <w:rtl w:val="0"/>
        </w:rPr>
        <w:br w:type="textWrapping"/>
        <w:t xml:space="preserve">where we are calling a method with a side-effect but only if the object containing the method exists.</w:t>
      </w:r>
    </w:p>
    <w:p w:rsidR="00000000" w:rsidDel="00000000" w:rsidP="00000000" w:rsidRDefault="00000000" w:rsidRPr="00000000">
      <w:pPr>
        <w:keepNext w:val="0"/>
        <w:keepLines w:val="0"/>
        <w:widowControl w:val="0"/>
        <w:numPr>
          <w:ilvl w:val="0"/>
          <w:numId w:val="15"/>
        </w:numPr>
        <w:ind w:left="720" w:hanging="360"/>
        <w:contextualSpacing w:val="1"/>
        <w:rPr>
          <w:u w:val="none"/>
        </w:rPr>
      </w:pPr>
      <w:r w:rsidDel="00000000" w:rsidR="00000000" w:rsidRPr="00000000">
        <w:rPr>
          <w:b w:val="1"/>
          <w:rtl w:val="0"/>
        </w:rPr>
        <w:t xml:space="preserve">globalstrict</w:t>
      </w:r>
      <w:r w:rsidDel="00000000" w:rsidR="00000000" w:rsidRPr="00000000">
        <w:rPr>
          <w:rtl w:val="0"/>
        </w:rPr>
        <w:t xml:space="preserve">:</w:t>
      </w:r>
      <w:r w:rsidDel="00000000" w:rsidR="00000000" w:rsidRPr="00000000">
        <w:rPr>
          <w:color w:val="333333"/>
          <w:shd w:fill="f9f9f9" w:val="clear"/>
          <w:rtl w:val="0"/>
        </w:rPr>
        <w:t xml:space="preserve"> suppresses warnings about the use of global strict mode.</w:t>
      </w:r>
    </w:p>
    <w:p w:rsidR="00000000" w:rsidDel="00000000" w:rsidP="00000000" w:rsidRDefault="00000000" w:rsidRPr="00000000">
      <w:pPr>
        <w:keepNext w:val="0"/>
        <w:keepLines w:val="0"/>
        <w:widowControl w:val="0"/>
        <w:numPr>
          <w:ilvl w:val="0"/>
          <w:numId w:val="15"/>
        </w:numPr>
        <w:ind w:left="720" w:hanging="360"/>
        <w:contextualSpacing w:val="1"/>
        <w:rPr>
          <w:u w:val="none"/>
        </w:rPr>
      </w:pPr>
      <w:r w:rsidDel="00000000" w:rsidR="00000000" w:rsidRPr="00000000">
        <w:rPr>
          <w:b w:val="1"/>
          <w:rtl w:val="0"/>
        </w:rPr>
        <w:t xml:space="preserve">laxbreak</w:t>
      </w:r>
      <w:r w:rsidDel="00000000" w:rsidR="00000000" w:rsidRPr="00000000">
        <w:rPr>
          <w:rtl w:val="0"/>
        </w:rPr>
        <w:t xml:space="preserve">: </w:t>
      </w:r>
      <w:r w:rsidDel="00000000" w:rsidR="00000000" w:rsidRPr="00000000">
        <w:rPr>
          <w:color w:val="333333"/>
          <w:highlight w:val="white"/>
          <w:rtl w:val="0"/>
        </w:rPr>
        <w:t xml:space="preserve">suppresses most of the warnings about possibly unsafe line breakings in your code.</w:t>
      </w:r>
      <w:r w:rsidDel="00000000" w:rsidR="00000000" w:rsidRPr="00000000">
        <w:rPr>
          <w:rtl w:val="0"/>
        </w:rPr>
      </w:r>
    </w:p>
    <w:p w:rsidR="00000000" w:rsidDel="00000000" w:rsidP="00000000" w:rsidRDefault="00000000" w:rsidRPr="00000000">
      <w:pPr>
        <w:keepNext w:val="0"/>
        <w:keepLines w:val="0"/>
        <w:widowControl w:val="0"/>
        <w:numPr>
          <w:ilvl w:val="0"/>
          <w:numId w:val="15"/>
        </w:numPr>
        <w:ind w:left="720" w:hanging="360"/>
        <w:contextualSpacing w:val="1"/>
        <w:rPr>
          <w:color w:val="333333"/>
          <w:shd w:fill="f9f9f9" w:val="clear"/>
        </w:rPr>
      </w:pPr>
      <w:r w:rsidDel="00000000" w:rsidR="00000000" w:rsidRPr="00000000">
        <w:rPr>
          <w:b w:val="1"/>
          <w:color w:val="333333"/>
          <w:shd w:fill="f9f9f9" w:val="clear"/>
          <w:rtl w:val="0"/>
        </w:rPr>
        <w:t xml:space="preserve">loopfunc</w:t>
      </w:r>
      <w:r w:rsidDel="00000000" w:rsidR="00000000" w:rsidRPr="00000000">
        <w:rPr>
          <w:color w:val="333333"/>
          <w:shd w:fill="f9f9f9" w:val="clear"/>
          <w:rtl w:val="0"/>
        </w:rPr>
        <w:t xml:space="preserve">: </w:t>
      </w:r>
      <w:r w:rsidDel="00000000" w:rsidR="00000000" w:rsidRPr="00000000">
        <w:rPr>
          <w:color w:val="333333"/>
          <w:highlight w:val="white"/>
          <w:rtl w:val="0"/>
        </w:rPr>
        <w:t xml:space="preserve">suppresses warnings about functions inside of loops.</w:t>
      </w:r>
      <w:r w:rsidDel="00000000" w:rsidR="00000000" w:rsidRPr="00000000">
        <w:rPr>
          <w:rtl w:val="0"/>
        </w:rPr>
      </w:r>
    </w:p>
    <w:p w:rsidR="00000000" w:rsidDel="00000000" w:rsidP="00000000" w:rsidRDefault="00000000" w:rsidRPr="00000000">
      <w:pPr>
        <w:keepNext w:val="0"/>
        <w:keepLines w:val="0"/>
        <w:widowControl w:val="0"/>
        <w:numPr>
          <w:ilvl w:val="0"/>
          <w:numId w:val="15"/>
        </w:numPr>
        <w:ind w:left="720" w:hanging="360"/>
        <w:contextualSpacing w:val="1"/>
        <w:rPr/>
      </w:pPr>
      <w:r w:rsidDel="00000000" w:rsidR="00000000" w:rsidRPr="00000000">
        <w:rPr>
          <w:b w:val="1"/>
          <w:rtl w:val="0"/>
        </w:rPr>
        <w:t xml:space="preserve">sub</w:t>
      </w:r>
      <w:r w:rsidDel="00000000" w:rsidR="00000000" w:rsidRPr="00000000">
        <w:rPr>
          <w:rtl w:val="0"/>
        </w:rPr>
        <w:t xml:space="preserve">:</w:t>
      </w:r>
      <w:r w:rsidDel="00000000" w:rsidR="00000000" w:rsidRPr="00000000">
        <w:rPr>
          <w:color w:val="333333"/>
          <w:shd w:fill="f9f9f9" w:val="clear"/>
          <w:rtl w:val="0"/>
        </w:rPr>
        <w:t xml:space="preserve">suppresses warnings about using </w:t>
      </w:r>
      <w:r w:rsidDel="00000000" w:rsidR="00000000" w:rsidRPr="00000000">
        <w:rPr>
          <w:rFonts w:ascii="Consolas" w:cs="Consolas" w:eastAsia="Consolas" w:hAnsi="Consolas"/>
          <w:color w:val="c7254e"/>
          <w:shd w:fill="f9f2f4" w:val="clear"/>
          <w:rtl w:val="0"/>
        </w:rPr>
        <w:t xml:space="preserve">[]</w:t>
      </w:r>
      <w:r w:rsidDel="00000000" w:rsidR="00000000" w:rsidRPr="00000000">
        <w:rPr>
          <w:color w:val="333333"/>
          <w:shd w:fill="f9f9f9" w:val="clear"/>
          <w:rtl w:val="0"/>
        </w:rPr>
        <w:t xml:space="preserve"> notation when it can be expressed in dot notation. This happens a lot in the AngularJS codebase.</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following rules could be introduced but would have a large impact on the code base:</w:t>
      </w:r>
    </w:p>
    <w:p w:rsidR="00000000" w:rsidDel="00000000" w:rsidP="00000000" w:rsidRDefault="00000000" w:rsidRPr="00000000">
      <w:pPr>
        <w:keepNext w:val="0"/>
        <w:keepLines w:val="0"/>
        <w:widowControl w:val="0"/>
        <w:numPr>
          <w:ilvl w:val="0"/>
          <w:numId w:val="10"/>
        </w:numPr>
        <w:ind w:left="720" w:hanging="360"/>
        <w:contextualSpacing w:val="1"/>
        <w:rPr>
          <w:u w:val="none"/>
        </w:rPr>
      </w:pPr>
      <w:r w:rsidDel="00000000" w:rsidR="00000000" w:rsidRPr="00000000">
        <w:rPr>
          <w:b w:val="1"/>
          <w:rtl w:val="0"/>
        </w:rPr>
        <w:t xml:space="preserve">camelCase</w:t>
      </w:r>
      <w:r w:rsidDel="00000000" w:rsidR="00000000" w:rsidRPr="00000000">
        <w:rPr>
          <w:rtl w:val="0"/>
        </w:rPr>
        <w:t xml:space="preserve">: </w:t>
      </w:r>
      <w:r w:rsidDel="00000000" w:rsidR="00000000" w:rsidRPr="00000000">
        <w:rPr>
          <w:color w:val="333333"/>
          <w:highlight w:val="white"/>
          <w:rtl w:val="0"/>
        </w:rPr>
        <w:t xml:space="preserve">allows you to force all variable names to use either camelCase style or UPPER_CASE with underscores.</w:t>
      </w:r>
      <w:r w:rsidDel="00000000" w:rsidR="00000000" w:rsidRPr="00000000">
        <w:rPr>
          <w:rtl w:val="0"/>
        </w:rPr>
      </w:r>
    </w:p>
    <w:p w:rsidR="00000000" w:rsidDel="00000000" w:rsidP="00000000" w:rsidRDefault="00000000" w:rsidRPr="00000000">
      <w:pPr>
        <w:keepNext w:val="0"/>
        <w:keepLines w:val="0"/>
        <w:widowControl w:val="0"/>
        <w:numPr>
          <w:ilvl w:val="0"/>
          <w:numId w:val="10"/>
        </w:numPr>
        <w:ind w:left="720" w:hanging="360"/>
        <w:contextualSpacing w:val="1"/>
        <w:rPr>
          <w:u w:val="none"/>
        </w:rPr>
      </w:pPr>
      <w:r w:rsidDel="00000000" w:rsidR="00000000" w:rsidRPr="00000000">
        <w:rPr>
          <w:b w:val="1"/>
          <w:rtl w:val="0"/>
        </w:rPr>
        <w:t xml:space="preserve">eqeqeq</w:t>
      </w:r>
      <w:r w:rsidDel="00000000" w:rsidR="00000000" w:rsidRPr="00000000">
        <w:rPr>
          <w:rtl w:val="0"/>
        </w:rPr>
        <w:t xml:space="preserve">: </w:t>
      </w:r>
      <w:r w:rsidDel="00000000" w:rsidR="00000000" w:rsidRPr="00000000">
        <w:rPr>
          <w:color w:val="333333"/>
          <w:highlight w:val="white"/>
          <w:rtl w:val="0"/>
        </w:rPr>
        <w:t xml:space="preserve">prohibits the use of </w:t>
      </w:r>
      <w:r w:rsidDel="00000000" w:rsidR="00000000" w:rsidRPr="00000000">
        <w:rPr>
          <w:rFonts w:ascii="Consolas" w:cs="Consolas" w:eastAsia="Consolas" w:hAnsi="Consolas"/>
          <w:color w:val="c7254e"/>
          <w:shd w:fill="f9f2f4" w:val="clear"/>
          <w:rtl w:val="0"/>
        </w:rPr>
        <w:t xml:space="preserve">==</w:t>
      </w:r>
      <w:r w:rsidDel="00000000" w:rsidR="00000000" w:rsidRPr="00000000">
        <w:rPr>
          <w:color w:val="333333"/>
          <w:highlight w:val="white"/>
          <w:rtl w:val="0"/>
        </w:rPr>
        <w:t xml:space="preserve"> and </w:t>
      </w:r>
      <w:r w:rsidDel="00000000" w:rsidR="00000000" w:rsidRPr="00000000">
        <w:rPr>
          <w:rFonts w:ascii="Consolas" w:cs="Consolas" w:eastAsia="Consolas" w:hAnsi="Consolas"/>
          <w:color w:val="c7254e"/>
          <w:shd w:fill="f9f2f4" w:val="clear"/>
          <w:rtl w:val="0"/>
        </w:rPr>
        <w:t xml:space="preserve">!=</w:t>
      </w:r>
      <w:r w:rsidDel="00000000" w:rsidR="00000000" w:rsidRPr="00000000">
        <w:rPr>
          <w:color w:val="333333"/>
          <w:highlight w:val="white"/>
          <w:rtl w:val="0"/>
        </w:rPr>
        <w:t xml:space="preserve"> in favor of </w:t>
      </w:r>
      <w:r w:rsidDel="00000000" w:rsidR="00000000" w:rsidRPr="00000000">
        <w:rPr>
          <w:rFonts w:ascii="Consolas" w:cs="Consolas" w:eastAsia="Consolas" w:hAnsi="Consolas"/>
          <w:color w:val="c7254e"/>
          <w:shd w:fill="f9f2f4" w:val="clear"/>
          <w:rtl w:val="0"/>
        </w:rPr>
        <w:t xml:space="preserve">===</w:t>
      </w:r>
      <w:r w:rsidDel="00000000" w:rsidR="00000000" w:rsidRPr="00000000">
        <w:rPr>
          <w:color w:val="333333"/>
          <w:highlight w:val="white"/>
          <w:rtl w:val="0"/>
        </w:rPr>
        <w:t xml:space="preserve"> and </w:t>
      </w:r>
      <w:r w:rsidDel="00000000" w:rsidR="00000000" w:rsidRPr="00000000">
        <w:rPr>
          <w:rFonts w:ascii="Consolas" w:cs="Consolas" w:eastAsia="Consolas" w:hAnsi="Consolas"/>
          <w:color w:val="c7254e"/>
          <w:shd w:fill="f9f2f4" w:val="clear"/>
          <w:rtl w:val="0"/>
        </w:rPr>
        <w:t xml:space="preserve">!==</w:t>
      </w:r>
      <w:r w:rsidDel="00000000" w:rsidR="00000000" w:rsidRPr="00000000">
        <w:rPr>
          <w:color w:val="333333"/>
          <w:highlight w:val="white"/>
          <w:rtl w:val="0"/>
        </w:rPr>
        <w:t xml:space="preserve">. </w:t>
      </w:r>
    </w:p>
    <w:p w:rsidR="00000000" w:rsidDel="00000000" w:rsidP="00000000" w:rsidRDefault="00000000" w:rsidRPr="00000000">
      <w:pPr>
        <w:keepNext w:val="0"/>
        <w:keepLines w:val="0"/>
        <w:widowControl w:val="0"/>
        <w:numPr>
          <w:ilvl w:val="0"/>
          <w:numId w:val="10"/>
        </w:numPr>
        <w:ind w:left="720" w:hanging="360"/>
        <w:contextualSpacing w:val="1"/>
        <w:rPr>
          <w:color w:val="333333"/>
          <w:highlight w:val="white"/>
          <w:u w:val="none"/>
        </w:rPr>
      </w:pPr>
      <w:r w:rsidDel="00000000" w:rsidR="00000000" w:rsidRPr="00000000">
        <w:rPr>
          <w:b w:val="1"/>
          <w:highlight w:val="white"/>
          <w:rtl w:val="0"/>
        </w:rPr>
        <w:t xml:space="preserve">forin</w:t>
      </w:r>
      <w:r w:rsidDel="00000000" w:rsidR="00000000" w:rsidRPr="00000000">
        <w:rPr>
          <w:color w:val="333333"/>
          <w:highlight w:val="white"/>
          <w:rtl w:val="0"/>
        </w:rPr>
        <w:t xml:space="preserve">: requires all </w:t>
      </w:r>
      <w:r w:rsidDel="00000000" w:rsidR="00000000" w:rsidRPr="00000000">
        <w:rPr>
          <w:rFonts w:ascii="Consolas" w:cs="Consolas" w:eastAsia="Consolas" w:hAnsi="Consolas"/>
          <w:color w:val="c7254e"/>
          <w:shd w:fill="f9f2f4" w:val="clear"/>
          <w:rtl w:val="0"/>
        </w:rPr>
        <w:t xml:space="preserve">for in</w:t>
      </w:r>
      <w:r w:rsidDel="00000000" w:rsidR="00000000" w:rsidRPr="00000000">
        <w:rPr>
          <w:color w:val="333333"/>
          <w:highlight w:val="white"/>
          <w:rtl w:val="0"/>
        </w:rPr>
        <w:t xml:space="preserve"> loops to filter object's items.</w:t>
      </w:r>
    </w:p>
    <w:p w:rsidR="00000000" w:rsidDel="00000000" w:rsidP="00000000" w:rsidRDefault="00000000" w:rsidRPr="00000000">
      <w:pPr>
        <w:keepNext w:val="0"/>
        <w:keepLines w:val="0"/>
        <w:widowControl w:val="0"/>
        <w:numPr>
          <w:ilvl w:val="0"/>
          <w:numId w:val="10"/>
        </w:numPr>
        <w:ind w:left="720" w:hanging="360"/>
        <w:contextualSpacing w:val="1"/>
        <w:rPr>
          <w:color w:val="333333"/>
          <w:highlight w:val="white"/>
          <w:u w:val="none"/>
        </w:rPr>
      </w:pPr>
      <w:r w:rsidDel="00000000" w:rsidR="00000000" w:rsidRPr="00000000">
        <w:rPr>
          <w:b w:val="1"/>
          <w:color w:val="333333"/>
          <w:highlight w:val="white"/>
          <w:rtl w:val="0"/>
        </w:rPr>
        <w:t xml:space="preserve">indent</w:t>
      </w:r>
      <w:r w:rsidDel="00000000" w:rsidR="00000000" w:rsidRPr="00000000">
        <w:rPr>
          <w:color w:val="333333"/>
          <w:highlight w:val="white"/>
          <w:rtl w:val="0"/>
        </w:rPr>
        <w:t xml:space="preserve">: enforces specific tab width of 4 for your code.</w:t>
      </w:r>
    </w:p>
    <w:p w:rsidR="00000000" w:rsidDel="00000000" w:rsidP="00000000" w:rsidRDefault="00000000" w:rsidRPr="00000000">
      <w:pPr>
        <w:keepNext w:val="0"/>
        <w:keepLines w:val="0"/>
        <w:widowControl w:val="0"/>
        <w:numPr>
          <w:ilvl w:val="0"/>
          <w:numId w:val="10"/>
        </w:numPr>
        <w:ind w:left="720" w:hanging="360"/>
        <w:contextualSpacing w:val="1"/>
        <w:rPr>
          <w:color w:val="333333"/>
          <w:highlight w:val="white"/>
          <w:u w:val="none"/>
        </w:rPr>
      </w:pPr>
      <w:r w:rsidDel="00000000" w:rsidR="00000000" w:rsidRPr="00000000">
        <w:rPr>
          <w:b w:val="1"/>
          <w:color w:val="333333"/>
          <w:highlight w:val="white"/>
          <w:rtl w:val="0"/>
        </w:rPr>
        <w:t xml:space="preserve">latedef</w:t>
      </w:r>
      <w:r w:rsidDel="00000000" w:rsidR="00000000" w:rsidRPr="00000000">
        <w:rPr>
          <w:color w:val="333333"/>
          <w:highlight w:val="white"/>
          <w:rtl w:val="0"/>
        </w:rPr>
        <w:t xml:space="preserve">: </w:t>
      </w:r>
      <w:r w:rsidDel="00000000" w:rsidR="00000000" w:rsidRPr="00000000">
        <w:rPr>
          <w:color w:val="333333"/>
          <w:shd w:fill="f9f9f9" w:val="clear"/>
          <w:rtl w:val="0"/>
        </w:rPr>
        <w:t xml:space="preserve"> prohibits the use of a variable before it was defined.</w:t>
      </w:r>
    </w:p>
    <w:p w:rsidR="00000000" w:rsidDel="00000000" w:rsidP="00000000" w:rsidRDefault="00000000" w:rsidRPr="00000000">
      <w:pPr>
        <w:keepNext w:val="0"/>
        <w:keepLines w:val="0"/>
        <w:widowControl w:val="0"/>
        <w:numPr>
          <w:ilvl w:val="0"/>
          <w:numId w:val="10"/>
        </w:numPr>
        <w:ind w:left="720" w:hanging="360"/>
        <w:contextualSpacing w:val="1"/>
        <w:rPr>
          <w:color w:val="333333"/>
          <w:u w:val="none"/>
          <w:shd w:fill="f9f9f9" w:val="clear"/>
        </w:rPr>
      </w:pPr>
      <w:r w:rsidDel="00000000" w:rsidR="00000000" w:rsidRPr="00000000">
        <w:rPr>
          <w:b w:val="1"/>
          <w:color w:val="333333"/>
          <w:shd w:fill="f9f9f9" w:val="clear"/>
          <w:rtl w:val="0"/>
        </w:rPr>
        <w:t xml:space="preserve">quotemark</w:t>
      </w:r>
      <w:r w:rsidDel="00000000" w:rsidR="00000000" w:rsidRPr="00000000">
        <w:rPr>
          <w:color w:val="333333"/>
          <w:shd w:fill="f9f9f9" w:val="clear"/>
          <w:rtl w:val="0"/>
        </w:rPr>
        <w:t xml:space="preserve">: enforces the consistency of quotation marks used throughout your code.</w:t>
      </w:r>
    </w:p>
    <w:p w:rsidR="00000000" w:rsidDel="00000000" w:rsidP="00000000" w:rsidRDefault="00000000" w:rsidRPr="00000000">
      <w:pPr>
        <w:keepNext w:val="0"/>
        <w:keepLines w:val="0"/>
        <w:widowControl w:val="0"/>
        <w:numPr>
          <w:ilvl w:val="0"/>
          <w:numId w:val="10"/>
        </w:numPr>
        <w:ind w:left="720" w:hanging="360"/>
        <w:contextualSpacing w:val="1"/>
        <w:rPr/>
      </w:pPr>
      <w:r w:rsidDel="00000000" w:rsidR="00000000" w:rsidRPr="00000000">
        <w:rPr>
          <w:b w:val="1"/>
          <w:rtl w:val="0"/>
        </w:rPr>
        <w:t xml:space="preserve">undef</w:t>
      </w:r>
      <w:r w:rsidDel="00000000" w:rsidR="00000000" w:rsidRPr="00000000">
        <w:rPr>
          <w:rtl w:val="0"/>
        </w:rPr>
        <w:t xml:space="preserve">: </w:t>
      </w:r>
      <w:r w:rsidDel="00000000" w:rsidR="00000000" w:rsidRPr="00000000">
        <w:rPr>
          <w:color w:val="333333"/>
          <w:highlight w:val="white"/>
          <w:rtl w:val="0"/>
        </w:rPr>
        <w:t xml:space="preserve"> prohibits the use of explicitly undeclared variables. Variables defined outside the current file must be declared using the </w:t>
      </w:r>
      <w:r w:rsidDel="00000000" w:rsidR="00000000" w:rsidRPr="00000000">
        <w:rPr>
          <w:b w:val="1"/>
          <w:color w:val="333333"/>
          <w:highlight w:val="white"/>
          <w:rtl w:val="0"/>
        </w:rPr>
        <w:t xml:space="preserve">globals</w:t>
      </w:r>
      <w:r w:rsidDel="00000000" w:rsidR="00000000" w:rsidRPr="00000000">
        <w:rPr>
          <w:color w:val="333333"/>
          <w:highlight w:val="white"/>
          <w:rtl w:val="0"/>
        </w:rPr>
        <w:t xml:space="preserve"> jshint directive or configuration.</w:t>
      </w:r>
      <w:r w:rsidDel="00000000" w:rsidR="00000000" w:rsidRPr="00000000">
        <w:rPr>
          <w:rtl w:val="0"/>
        </w:rPr>
      </w:r>
    </w:p>
    <w:p w:rsidR="00000000" w:rsidDel="00000000" w:rsidP="00000000" w:rsidRDefault="00000000" w:rsidRPr="00000000">
      <w:pPr>
        <w:keepNext w:val="0"/>
        <w:keepLines w:val="0"/>
        <w:widowControl w:val="0"/>
        <w:numPr>
          <w:ilvl w:val="0"/>
          <w:numId w:val="10"/>
        </w:numPr>
        <w:ind w:left="720" w:hanging="360"/>
        <w:contextualSpacing w:val="1"/>
        <w:rPr>
          <w:color w:val="333333"/>
          <w:u w:val="none"/>
          <w:shd w:fill="f9f9f9" w:val="clear"/>
        </w:rPr>
      </w:pPr>
      <w:r w:rsidDel="00000000" w:rsidR="00000000" w:rsidRPr="00000000">
        <w:rPr>
          <w:b w:val="1"/>
          <w:color w:val="333333"/>
          <w:shd w:fill="f9f9f9" w:val="clear"/>
          <w:rtl w:val="0"/>
        </w:rPr>
        <w:t xml:space="preserve">unused</w:t>
      </w:r>
      <w:r w:rsidDel="00000000" w:rsidR="00000000" w:rsidRPr="00000000">
        <w:rPr>
          <w:color w:val="333333"/>
          <w:shd w:fill="f9f9f9" w:val="clear"/>
          <w:rtl w:val="0"/>
        </w:rPr>
        <w:t xml:space="preserve">: warns when you define and never use your variables. Variables that will be used outside the current file must be declared using the </w:t>
      </w:r>
      <w:r w:rsidDel="00000000" w:rsidR="00000000" w:rsidRPr="00000000">
        <w:rPr>
          <w:b w:val="1"/>
          <w:color w:val="333333"/>
          <w:shd w:fill="f9f9f9" w:val="clear"/>
          <w:rtl w:val="0"/>
        </w:rPr>
        <w:t xml:space="preserve">export</w:t>
      </w:r>
      <w:r w:rsidDel="00000000" w:rsidR="00000000" w:rsidRPr="00000000">
        <w:rPr>
          <w:color w:val="333333"/>
          <w:shd w:fill="f9f9f9" w:val="clear"/>
          <w:rtl w:val="0"/>
        </w:rPr>
        <w:t xml:space="preserve"> jshint directive.</w:t>
      </w:r>
    </w:p>
    <w:p w:rsidR="00000000" w:rsidDel="00000000" w:rsidP="00000000" w:rsidRDefault="00000000" w:rsidRPr="00000000">
      <w:pPr>
        <w:keepNext w:val="0"/>
        <w:keepLines w:val="0"/>
        <w:widowControl w:val="0"/>
        <w:numPr>
          <w:ilvl w:val="0"/>
          <w:numId w:val="10"/>
        </w:numPr>
        <w:ind w:left="720" w:hanging="360"/>
        <w:contextualSpacing w:val="1"/>
        <w:rPr>
          <w:color w:val="333333"/>
          <w:u w:val="none"/>
          <w:shd w:fill="f9f9f9" w:val="clear"/>
        </w:rPr>
      </w:pPr>
      <w:r w:rsidDel="00000000" w:rsidR="00000000" w:rsidRPr="00000000">
        <w:rPr>
          <w:b w:val="1"/>
          <w:color w:val="333333"/>
          <w:shd w:fill="f9f9f9" w:val="clear"/>
          <w:rtl w:val="0"/>
        </w:rPr>
        <w:t xml:space="preserve">maxcomplexity</w:t>
      </w:r>
      <w:r w:rsidDel="00000000" w:rsidR="00000000" w:rsidRPr="00000000">
        <w:rPr>
          <w:color w:val="333333"/>
          <w:shd w:fill="f9f9f9" w:val="clear"/>
          <w:rtl w:val="0"/>
        </w:rPr>
        <w:t xml:space="preserve">: lets you control cyclomatic complexity throughout your code. This would be interesting…</w:t>
      </w:r>
    </w:p>
    <w:p w:rsidR="00000000" w:rsidDel="00000000" w:rsidP="00000000" w:rsidRDefault="00000000" w:rsidRPr="00000000">
      <w:pPr>
        <w:keepNext w:val="0"/>
        <w:keepLines w:val="0"/>
        <w:widowControl w:val="0"/>
        <w:contextualSpacing w:val="0"/>
      </w:pPr>
      <w:r w:rsidDel="00000000" w:rsidR="00000000" w:rsidRPr="00000000">
        <w:rPr>
          <w:color w:val="333333"/>
          <w:highlight w:val="white"/>
          <w:rtl w:val="0"/>
        </w:rPr>
        <w:t xml:space="preserve">The following rules are not compatible with the AngularJS code style:</w:t>
      </w:r>
    </w:p>
    <w:p w:rsidR="00000000" w:rsidDel="00000000" w:rsidP="00000000" w:rsidRDefault="00000000" w:rsidRPr="00000000">
      <w:pPr>
        <w:keepNext w:val="0"/>
        <w:keepLines w:val="0"/>
        <w:widowControl w:val="0"/>
        <w:numPr>
          <w:ilvl w:val="0"/>
          <w:numId w:val="3"/>
        </w:numPr>
        <w:ind w:left="720" w:hanging="360"/>
        <w:contextualSpacing w:val="1"/>
        <w:rPr>
          <w:color w:val="333333"/>
          <w:highlight w:val="white"/>
          <w:u w:val="none"/>
        </w:rPr>
      </w:pPr>
      <w:r w:rsidDel="00000000" w:rsidR="00000000" w:rsidRPr="00000000">
        <w:rPr>
          <w:b w:val="1"/>
          <w:color w:val="333333"/>
          <w:highlight w:val="white"/>
          <w:rtl w:val="0"/>
        </w:rPr>
        <w:t xml:space="preserve">curly</w:t>
      </w:r>
      <w:r w:rsidDel="00000000" w:rsidR="00000000" w:rsidRPr="00000000">
        <w:rPr>
          <w:color w:val="333333"/>
          <w:highlight w:val="white"/>
          <w:rtl w:val="0"/>
        </w:rPr>
        <w:t xml:space="preserve">: </w:t>
      </w:r>
      <w:r w:rsidDel="00000000" w:rsidR="00000000" w:rsidRPr="00000000">
        <w:rPr>
          <w:color w:val="333333"/>
          <w:shd w:fill="f9f9f9" w:val="clear"/>
          <w:rtl w:val="0"/>
        </w:rPr>
        <w:t xml:space="preserve">requires you to always put curly braces around blocks in loops and conditionals. </w:t>
      </w:r>
    </w:p>
    <w:p w:rsidR="00000000" w:rsidDel="00000000" w:rsidP="00000000" w:rsidRDefault="00000000" w:rsidRPr="00000000">
      <w:pPr>
        <w:keepNext w:val="0"/>
        <w:keepLines w:val="0"/>
        <w:widowControl w:val="0"/>
        <w:numPr>
          <w:ilvl w:val="0"/>
          <w:numId w:val="3"/>
        </w:numPr>
        <w:ind w:left="720" w:hanging="360"/>
        <w:contextualSpacing w:val="1"/>
        <w:rPr>
          <w:color w:val="333333"/>
          <w:u w:val="none"/>
          <w:shd w:fill="f9f9f9" w:val="clear"/>
        </w:rPr>
      </w:pPr>
      <w:r w:rsidDel="00000000" w:rsidR="00000000" w:rsidRPr="00000000">
        <w:rPr>
          <w:b w:val="1"/>
          <w:color w:val="333333"/>
          <w:shd w:fill="f9f9f9" w:val="clear"/>
          <w:rtl w:val="0"/>
        </w:rPr>
        <w:t xml:space="preserve">es3</w:t>
      </w:r>
      <w:r w:rsidDel="00000000" w:rsidR="00000000" w:rsidRPr="00000000">
        <w:rPr>
          <w:color w:val="333333"/>
          <w:shd w:fill="f9f9f9" w:val="clear"/>
          <w:rtl w:val="0"/>
        </w:rPr>
        <w:t xml:space="preserve">: tells JSHint that your code needs to adhere to ECMAScript 3 specification.</w:t>
      </w:r>
    </w:p>
    <w:p w:rsidR="00000000" w:rsidDel="00000000" w:rsidP="00000000" w:rsidRDefault="00000000" w:rsidRPr="00000000">
      <w:pPr>
        <w:keepNext w:val="0"/>
        <w:keepLines w:val="0"/>
        <w:widowControl w:val="0"/>
        <w:numPr>
          <w:ilvl w:val="0"/>
          <w:numId w:val="3"/>
        </w:numPr>
        <w:ind w:left="720" w:hanging="360"/>
        <w:contextualSpacing w:val="1"/>
        <w:rPr>
          <w:color w:val="333333"/>
          <w:u w:val="none"/>
          <w:shd w:fill="f9f9f9" w:val="clear"/>
        </w:rPr>
      </w:pPr>
      <w:r w:rsidDel="00000000" w:rsidR="00000000" w:rsidRPr="00000000">
        <w:rPr>
          <w:b w:val="1"/>
          <w:color w:val="333333"/>
          <w:shd w:fill="f9f9f9" w:val="clear"/>
          <w:rtl w:val="0"/>
        </w:rPr>
        <w:t xml:space="preserve">plusplus</w:t>
      </w:r>
      <w:r w:rsidDel="00000000" w:rsidR="00000000" w:rsidRPr="00000000">
        <w:rPr>
          <w:color w:val="333333"/>
          <w:shd w:fill="f9f9f9" w:val="clear"/>
          <w:rtl w:val="0"/>
        </w:rPr>
        <w:t xml:space="preserve">: </w:t>
      </w:r>
      <w:r w:rsidDel="00000000" w:rsidR="00000000" w:rsidRPr="00000000">
        <w:rPr>
          <w:color w:val="333333"/>
          <w:highlight w:val="white"/>
          <w:rtl w:val="0"/>
        </w:rPr>
        <w:t xml:space="preserve">prohibits the use of unary increment and decrement operators. </w:t>
      </w:r>
    </w:p>
    <w:p w:rsidR="00000000" w:rsidDel="00000000" w:rsidP="00000000" w:rsidRDefault="00000000" w:rsidRPr="00000000">
      <w:pPr>
        <w:keepNext w:val="0"/>
        <w:keepLines w:val="0"/>
        <w:widowControl w:val="0"/>
        <w:numPr>
          <w:ilvl w:val="0"/>
          <w:numId w:val="3"/>
        </w:numPr>
        <w:ind w:left="720" w:hanging="360"/>
        <w:contextualSpacing w:val="1"/>
        <w:rPr>
          <w:color w:val="333333"/>
          <w:highlight w:val="white"/>
          <w:u w:val="none"/>
        </w:rPr>
      </w:pPr>
      <w:r w:rsidDel="00000000" w:rsidR="00000000" w:rsidRPr="00000000">
        <w:rPr>
          <w:b w:val="1"/>
          <w:color w:val="333333"/>
          <w:highlight w:val="white"/>
          <w:rtl w:val="0"/>
        </w:rPr>
        <w:t xml:space="preserve">strict</w:t>
      </w:r>
      <w:r w:rsidDel="00000000" w:rsidR="00000000" w:rsidRPr="00000000">
        <w:rPr>
          <w:color w:val="333333"/>
          <w:highlight w:val="white"/>
          <w:rtl w:val="0"/>
        </w:rPr>
        <w:t xml:space="preserve">: requires all functions to run in ECMAScript 5's strict mode. We will use </w:t>
      </w:r>
      <w:r w:rsidDel="00000000" w:rsidR="00000000" w:rsidRPr="00000000">
        <w:rPr>
          <w:b w:val="1"/>
          <w:color w:val="333333"/>
          <w:highlight w:val="white"/>
          <w:rtl w:val="0"/>
        </w:rPr>
        <w:t xml:space="preserve">globalstrict</w:t>
      </w:r>
      <w:r w:rsidDel="00000000" w:rsidR="00000000" w:rsidRPr="00000000">
        <w:rPr>
          <w:color w:val="333333"/>
          <w:highlight w:val="white"/>
          <w:rtl w:val="0"/>
        </w:rPr>
        <w:t xml:space="preserve"> instead.</w:t>
      </w:r>
    </w:p>
    <w:p w:rsidR="00000000" w:rsidDel="00000000" w:rsidP="00000000" w:rsidRDefault="00000000" w:rsidRPr="00000000">
      <w:pPr>
        <w:keepNext w:val="0"/>
        <w:keepLines w:val="0"/>
        <w:widowControl w:val="0"/>
        <w:numPr>
          <w:ilvl w:val="0"/>
          <w:numId w:val="3"/>
        </w:numPr>
        <w:ind w:left="720" w:hanging="360"/>
        <w:contextualSpacing w:val="1"/>
        <w:rPr>
          <w:color w:val="333333"/>
          <w:highlight w:val="white"/>
          <w:u w:val="none"/>
        </w:rPr>
      </w:pPr>
      <w:r w:rsidDel="00000000" w:rsidR="00000000" w:rsidRPr="00000000">
        <w:rPr>
          <w:b w:val="1"/>
          <w:color w:val="333333"/>
          <w:highlight w:val="white"/>
          <w:rtl w:val="0"/>
        </w:rPr>
        <w:t xml:space="preserve">maxparams</w:t>
      </w:r>
      <w:r w:rsidDel="00000000" w:rsidR="00000000" w:rsidRPr="00000000">
        <w:rPr>
          <w:color w:val="333333"/>
          <w:highlight w:val="white"/>
          <w:rtl w:val="0"/>
        </w:rPr>
        <w:t xml:space="preserve">:  lets you set the max number of formal parameters allowed per function.</w:t>
      </w:r>
    </w:p>
    <w:p w:rsidR="00000000" w:rsidDel="00000000" w:rsidP="00000000" w:rsidRDefault="00000000" w:rsidRPr="00000000">
      <w:pPr>
        <w:keepNext w:val="0"/>
        <w:keepLines w:val="0"/>
        <w:widowControl w:val="0"/>
        <w:numPr>
          <w:ilvl w:val="0"/>
          <w:numId w:val="3"/>
        </w:numPr>
        <w:ind w:left="720" w:hanging="360"/>
        <w:contextualSpacing w:val="1"/>
        <w:rPr>
          <w:color w:val="333333"/>
          <w:shd w:fill="f9f9f9" w:val="clear"/>
        </w:rPr>
      </w:pPr>
      <w:r w:rsidDel="00000000" w:rsidR="00000000" w:rsidRPr="00000000">
        <w:rPr>
          <w:b w:val="1"/>
          <w:color w:val="333333"/>
          <w:shd w:fill="f9f9f9" w:val="clear"/>
          <w:rtl w:val="0"/>
        </w:rPr>
        <w:t xml:space="preserve">maxdepth</w:t>
      </w:r>
      <w:r w:rsidDel="00000000" w:rsidR="00000000" w:rsidRPr="00000000">
        <w:rPr>
          <w:color w:val="333333"/>
          <w:shd w:fill="f9f9f9" w:val="clear"/>
          <w:rtl w:val="0"/>
        </w:rPr>
        <w:t xml:space="preserve">: lets you control how nested do you want your blocks to be.</w:t>
      </w:r>
    </w:p>
    <w:p w:rsidR="00000000" w:rsidDel="00000000" w:rsidP="00000000" w:rsidRDefault="00000000" w:rsidRPr="00000000">
      <w:pPr>
        <w:keepNext w:val="0"/>
        <w:keepLines w:val="0"/>
        <w:widowControl w:val="0"/>
        <w:numPr>
          <w:ilvl w:val="0"/>
          <w:numId w:val="3"/>
        </w:numPr>
        <w:ind w:left="720" w:hanging="360"/>
        <w:contextualSpacing w:val="1"/>
        <w:rPr>
          <w:color w:val="333333"/>
          <w:shd w:fill="f9f9f9" w:val="clear"/>
        </w:rPr>
      </w:pPr>
      <w:r w:rsidDel="00000000" w:rsidR="00000000" w:rsidRPr="00000000">
        <w:rPr>
          <w:b w:val="1"/>
          <w:color w:val="333333"/>
          <w:shd w:fill="f9f9f9" w:val="clear"/>
          <w:rtl w:val="0"/>
        </w:rPr>
        <w:t xml:space="preserve">maxstatements</w:t>
      </w:r>
      <w:r w:rsidDel="00000000" w:rsidR="00000000" w:rsidRPr="00000000">
        <w:rPr>
          <w:color w:val="333333"/>
          <w:shd w:fill="f9f9f9" w:val="clear"/>
          <w:rtl w:val="0"/>
        </w:rPr>
        <w:t xml:space="preserve">: </w:t>
      </w:r>
      <w:r w:rsidDel="00000000" w:rsidR="00000000" w:rsidRPr="00000000">
        <w:rPr>
          <w:color w:val="333333"/>
          <w:highlight w:val="white"/>
          <w:rtl w:val="0"/>
        </w:rPr>
        <w:t xml:space="preserve">lets you set the max number of statements allowed per function.</w:t>
      </w:r>
    </w:p>
    <w:p w:rsidR="00000000" w:rsidDel="00000000" w:rsidP="00000000" w:rsidRDefault="00000000" w:rsidRPr="00000000">
      <w:pPr>
        <w:keepNext w:val="0"/>
        <w:keepLines w:val="0"/>
        <w:widowControl w:val="0"/>
        <w:numPr>
          <w:ilvl w:val="0"/>
          <w:numId w:val="3"/>
        </w:numPr>
        <w:ind w:left="720" w:hanging="360"/>
        <w:contextualSpacing w:val="1"/>
        <w:rPr>
          <w:color w:val="333333"/>
          <w:highlight w:val="white"/>
          <w:u w:val="none"/>
        </w:rPr>
      </w:pPr>
      <w:r w:rsidDel="00000000" w:rsidR="00000000" w:rsidRPr="00000000">
        <w:rPr>
          <w:b w:val="1"/>
          <w:color w:val="333333"/>
          <w:highlight w:val="white"/>
          <w:rtl w:val="0"/>
        </w:rPr>
        <w:t xml:space="preserve">asi</w:t>
      </w:r>
      <w:r w:rsidDel="00000000" w:rsidR="00000000" w:rsidRPr="00000000">
        <w:rPr>
          <w:color w:val="333333"/>
          <w:highlight w:val="white"/>
          <w:rtl w:val="0"/>
        </w:rPr>
        <w:t xml:space="preserve">: </w:t>
      </w:r>
      <w:r w:rsidDel="00000000" w:rsidR="00000000" w:rsidRPr="00000000">
        <w:rPr>
          <w:color w:val="333333"/>
          <w:shd w:fill="f9f9f9" w:val="clear"/>
          <w:rtl w:val="0"/>
        </w:rPr>
        <w:t xml:space="preserve">suppresses warnings about missing semicolons.</w:t>
      </w:r>
    </w:p>
    <w:p w:rsidR="00000000" w:rsidDel="00000000" w:rsidP="00000000" w:rsidRDefault="00000000" w:rsidRPr="00000000">
      <w:pPr>
        <w:keepNext w:val="0"/>
        <w:keepLines w:val="0"/>
        <w:widowControl w:val="0"/>
        <w:numPr>
          <w:ilvl w:val="0"/>
          <w:numId w:val="3"/>
        </w:numPr>
        <w:ind w:left="720" w:hanging="360"/>
        <w:contextualSpacing w:val="1"/>
        <w:rPr>
          <w:color w:val="333333"/>
          <w:u w:val="none"/>
          <w:shd w:fill="f9f9f9" w:val="clear"/>
        </w:rPr>
      </w:pPr>
      <w:r w:rsidDel="00000000" w:rsidR="00000000" w:rsidRPr="00000000">
        <w:rPr>
          <w:b w:val="1"/>
          <w:color w:val="333333"/>
          <w:shd w:fill="f9f9f9" w:val="clear"/>
          <w:rtl w:val="0"/>
        </w:rPr>
        <w:t xml:space="preserve">debugger</w:t>
      </w:r>
      <w:r w:rsidDel="00000000" w:rsidR="00000000" w:rsidRPr="00000000">
        <w:rPr>
          <w:color w:val="333333"/>
          <w:shd w:fill="f9f9f9" w:val="clear"/>
          <w:rtl w:val="0"/>
        </w:rPr>
        <w:t xml:space="preserve">: suppresses warnings about the </w:t>
      </w:r>
      <w:r w:rsidDel="00000000" w:rsidR="00000000" w:rsidRPr="00000000">
        <w:rPr>
          <w:rFonts w:ascii="Consolas" w:cs="Consolas" w:eastAsia="Consolas" w:hAnsi="Consolas"/>
          <w:color w:val="c7254e"/>
          <w:shd w:fill="f9f2f4" w:val="clear"/>
          <w:rtl w:val="0"/>
        </w:rPr>
        <w:t xml:space="preserve">debugger</w:t>
      </w:r>
      <w:r w:rsidDel="00000000" w:rsidR="00000000" w:rsidRPr="00000000">
        <w:rPr>
          <w:color w:val="333333"/>
          <w:shd w:fill="f9f9f9" w:val="clear"/>
          <w:rtl w:val="0"/>
        </w:rPr>
        <w:t xml:space="preserve"> statements in your code.</w:t>
      </w:r>
    </w:p>
    <w:p w:rsidR="00000000" w:rsidDel="00000000" w:rsidP="00000000" w:rsidRDefault="00000000" w:rsidRPr="00000000">
      <w:pPr>
        <w:keepNext w:val="0"/>
        <w:keepLines w:val="0"/>
        <w:widowControl w:val="0"/>
        <w:numPr>
          <w:ilvl w:val="0"/>
          <w:numId w:val="3"/>
        </w:numPr>
        <w:ind w:left="720" w:hanging="360"/>
        <w:contextualSpacing w:val="1"/>
        <w:rPr>
          <w:color w:val="333333"/>
          <w:u w:val="none"/>
          <w:shd w:fill="f9f9f9" w:val="clear"/>
        </w:rPr>
      </w:pPr>
      <w:r w:rsidDel="00000000" w:rsidR="00000000" w:rsidRPr="00000000">
        <w:rPr>
          <w:b w:val="1"/>
          <w:color w:val="333333"/>
          <w:shd w:fill="f9f9f9" w:val="clear"/>
          <w:rtl w:val="0"/>
        </w:rPr>
        <w:t xml:space="preserve">esnext</w:t>
      </w:r>
      <w:r w:rsidDel="00000000" w:rsidR="00000000" w:rsidRPr="00000000">
        <w:rPr>
          <w:color w:val="333333"/>
          <w:shd w:fill="f9f9f9" w:val="clear"/>
          <w:rtl w:val="0"/>
        </w:rPr>
        <w:t xml:space="preserve">:  tells JSHint that your code uses ECMAScript 6 specific syntax.</w:t>
      </w:r>
    </w:p>
    <w:p w:rsidR="00000000" w:rsidDel="00000000" w:rsidP="00000000" w:rsidRDefault="00000000" w:rsidRPr="00000000">
      <w:pPr>
        <w:keepNext w:val="0"/>
        <w:keepLines w:val="0"/>
        <w:widowControl w:val="0"/>
        <w:numPr>
          <w:ilvl w:val="0"/>
          <w:numId w:val="3"/>
        </w:numPr>
        <w:ind w:left="720" w:hanging="360"/>
        <w:contextualSpacing w:val="1"/>
        <w:rPr>
          <w:color w:val="333333"/>
          <w:u w:val="none"/>
          <w:shd w:fill="f9f9f9" w:val="clear"/>
        </w:rPr>
      </w:pPr>
      <w:r w:rsidDel="00000000" w:rsidR="00000000" w:rsidRPr="00000000">
        <w:rPr>
          <w:b w:val="1"/>
          <w:color w:val="333333"/>
          <w:shd w:fill="f9f9f9" w:val="clear"/>
          <w:rtl w:val="0"/>
        </w:rPr>
        <w:t xml:space="preserve">evil</w:t>
      </w:r>
      <w:r w:rsidDel="00000000" w:rsidR="00000000" w:rsidRPr="00000000">
        <w:rPr>
          <w:color w:val="333333"/>
          <w:shd w:fill="f9f9f9" w:val="clear"/>
          <w:rtl w:val="0"/>
        </w:rPr>
        <w:t xml:space="preserve">: </w:t>
      </w:r>
      <w:r w:rsidDel="00000000" w:rsidR="00000000" w:rsidRPr="00000000">
        <w:rPr>
          <w:color w:val="333333"/>
          <w:highlight w:val="white"/>
          <w:rtl w:val="0"/>
        </w:rPr>
        <w:t xml:space="preserve"> suppresses warnings about the use of </w:t>
      </w:r>
      <w:r w:rsidDel="00000000" w:rsidR="00000000" w:rsidRPr="00000000">
        <w:rPr>
          <w:rFonts w:ascii="Consolas" w:cs="Consolas" w:eastAsia="Consolas" w:hAnsi="Consolas"/>
          <w:color w:val="c7254e"/>
          <w:shd w:fill="f9f2f4" w:val="clear"/>
          <w:rtl w:val="0"/>
        </w:rPr>
        <w:t xml:space="preserve">eval</w:t>
      </w:r>
      <w:r w:rsidDel="00000000" w:rsidR="00000000" w:rsidRPr="00000000">
        <w:rPr>
          <w:rtl w:val="0"/>
        </w:rPr>
        <w:t xml:space="preserve">. There are very few places in the code base that use eval and those are important and should be identified with specific JSHint overrides.</w:t>
      </w:r>
    </w:p>
    <w:p w:rsidR="00000000" w:rsidDel="00000000" w:rsidP="00000000" w:rsidRDefault="00000000" w:rsidRPr="00000000">
      <w:pPr>
        <w:keepNext w:val="0"/>
        <w:keepLines w:val="0"/>
        <w:widowControl w:val="0"/>
        <w:numPr>
          <w:ilvl w:val="0"/>
          <w:numId w:val="3"/>
        </w:numPr>
        <w:ind w:left="720" w:hanging="360"/>
        <w:contextualSpacing w:val="1"/>
        <w:rPr>
          <w:color w:val="333333"/>
          <w:u w:val="none"/>
          <w:shd w:fill="f9f9f9" w:val="clear"/>
        </w:rPr>
      </w:pPr>
      <w:r w:rsidDel="00000000" w:rsidR="00000000" w:rsidRPr="00000000">
        <w:rPr>
          <w:b w:val="1"/>
          <w:color w:val="333333"/>
          <w:shd w:fill="f9f9f9" w:val="clear"/>
          <w:rtl w:val="0"/>
        </w:rPr>
        <w:t xml:space="preserve">funcscope</w:t>
      </w:r>
      <w:r w:rsidDel="00000000" w:rsidR="00000000" w:rsidRPr="00000000">
        <w:rPr>
          <w:color w:val="333333"/>
          <w:shd w:fill="f9f9f9" w:val="clear"/>
          <w:rtl w:val="0"/>
        </w:rPr>
        <w:t xml:space="preserve">: </w:t>
      </w:r>
      <w:r w:rsidDel="00000000" w:rsidR="00000000" w:rsidRPr="00000000">
        <w:rPr>
          <w:color w:val="333333"/>
          <w:highlight w:val="white"/>
          <w:rtl w:val="0"/>
        </w:rPr>
        <w:t xml:space="preserve">suppresses warnings about declaring variables inside of control structures while accessing them later from the outside.</w:t>
      </w:r>
    </w:p>
    <w:p w:rsidR="00000000" w:rsidDel="00000000" w:rsidP="00000000" w:rsidRDefault="00000000" w:rsidRPr="00000000">
      <w:pPr>
        <w:keepNext w:val="0"/>
        <w:keepLines w:val="0"/>
        <w:widowControl w:val="0"/>
        <w:numPr>
          <w:ilvl w:val="0"/>
          <w:numId w:val="3"/>
        </w:numPr>
        <w:ind w:left="720" w:hanging="360"/>
        <w:contextualSpacing w:val="1"/>
        <w:rPr>
          <w:color w:val="333333"/>
          <w:highlight w:val="white"/>
          <w:u w:val="none"/>
        </w:rPr>
      </w:pPr>
      <w:r w:rsidDel="00000000" w:rsidR="00000000" w:rsidRPr="00000000">
        <w:rPr>
          <w:b w:val="1"/>
          <w:color w:val="333333"/>
          <w:highlight w:val="white"/>
          <w:rtl w:val="0"/>
        </w:rPr>
        <w:t xml:space="preserve">iterator</w:t>
      </w:r>
      <w:r w:rsidDel="00000000" w:rsidR="00000000" w:rsidRPr="00000000">
        <w:rPr>
          <w:color w:val="333333"/>
          <w:highlight w:val="white"/>
          <w:rtl w:val="0"/>
        </w:rPr>
        <w:t xml:space="preserve">: suppresses warnings about the </w:t>
      </w:r>
      <w:r w:rsidDel="00000000" w:rsidR="00000000" w:rsidRPr="00000000">
        <w:rPr>
          <w:rFonts w:ascii="Consolas" w:cs="Consolas" w:eastAsia="Consolas" w:hAnsi="Consolas"/>
          <w:color w:val="c7254e"/>
          <w:shd w:fill="f9f2f4" w:val="clear"/>
          <w:rtl w:val="0"/>
        </w:rPr>
        <w:t xml:space="preserve">__iterator__</w:t>
      </w:r>
      <w:r w:rsidDel="00000000" w:rsidR="00000000" w:rsidRPr="00000000">
        <w:rPr>
          <w:color w:val="333333"/>
          <w:highlight w:val="white"/>
          <w:rtl w:val="0"/>
        </w:rPr>
        <w:t xml:space="preserve"> property.</w:t>
      </w:r>
    </w:p>
    <w:p w:rsidR="00000000" w:rsidDel="00000000" w:rsidP="00000000" w:rsidRDefault="00000000" w:rsidRPr="00000000">
      <w:pPr>
        <w:keepNext w:val="0"/>
        <w:keepLines w:val="0"/>
        <w:widowControl w:val="0"/>
        <w:numPr>
          <w:ilvl w:val="0"/>
          <w:numId w:val="3"/>
        </w:numPr>
        <w:ind w:left="720" w:hanging="360"/>
        <w:contextualSpacing w:val="1"/>
        <w:rPr>
          <w:color w:val="333333"/>
          <w:highlight w:val="white"/>
          <w:u w:val="none"/>
        </w:rPr>
      </w:pPr>
      <w:r w:rsidDel="00000000" w:rsidR="00000000" w:rsidRPr="00000000">
        <w:rPr>
          <w:b w:val="1"/>
          <w:color w:val="333333"/>
          <w:highlight w:val="white"/>
          <w:rtl w:val="0"/>
        </w:rPr>
        <w:t xml:space="preserve">lastsemic</w:t>
      </w:r>
      <w:r w:rsidDel="00000000" w:rsidR="00000000" w:rsidRPr="00000000">
        <w:rPr>
          <w:color w:val="333333"/>
          <w:highlight w:val="white"/>
          <w:rtl w:val="0"/>
        </w:rPr>
        <w:t xml:space="preserve">: </w:t>
      </w:r>
      <w:r w:rsidDel="00000000" w:rsidR="00000000" w:rsidRPr="00000000">
        <w:rPr>
          <w:color w:val="333333"/>
          <w:shd w:fill="f9f9f9" w:val="clear"/>
          <w:rtl w:val="0"/>
        </w:rPr>
        <w:t xml:space="preserve">suppresses warnings about missing semicolons, but only when the semicolon is omitted for the last statement in a one-line block.</w:t>
      </w:r>
    </w:p>
    <w:p w:rsidR="00000000" w:rsidDel="00000000" w:rsidP="00000000" w:rsidRDefault="00000000" w:rsidRPr="00000000">
      <w:pPr>
        <w:keepNext w:val="0"/>
        <w:keepLines w:val="0"/>
        <w:widowControl w:val="0"/>
        <w:numPr>
          <w:ilvl w:val="0"/>
          <w:numId w:val="3"/>
        </w:numPr>
        <w:ind w:left="720" w:hanging="360"/>
        <w:contextualSpacing w:val="1"/>
        <w:rPr>
          <w:color w:val="333333"/>
          <w:u w:val="none"/>
          <w:shd w:fill="f9f9f9" w:val="clear"/>
        </w:rPr>
      </w:pPr>
      <w:r w:rsidDel="00000000" w:rsidR="00000000" w:rsidRPr="00000000">
        <w:rPr>
          <w:b w:val="1"/>
          <w:color w:val="333333"/>
          <w:shd w:fill="f9f9f9" w:val="clear"/>
          <w:rtl w:val="0"/>
        </w:rPr>
        <w:t xml:space="preserve">laxcomma</w:t>
      </w:r>
      <w:r w:rsidDel="00000000" w:rsidR="00000000" w:rsidRPr="00000000">
        <w:rPr>
          <w:color w:val="333333"/>
          <w:shd w:fill="f9f9f9" w:val="clear"/>
          <w:rtl w:val="0"/>
        </w:rPr>
        <w:t xml:space="preserve">:  suppresses warnings about comma-first coding style.</w:t>
      </w:r>
    </w:p>
    <w:p w:rsidR="00000000" w:rsidDel="00000000" w:rsidP="00000000" w:rsidRDefault="00000000" w:rsidRPr="00000000">
      <w:pPr>
        <w:keepNext w:val="0"/>
        <w:keepLines w:val="0"/>
        <w:widowControl w:val="0"/>
        <w:numPr>
          <w:ilvl w:val="0"/>
          <w:numId w:val="3"/>
        </w:numPr>
        <w:ind w:left="720" w:hanging="360"/>
        <w:contextualSpacing w:val="1"/>
        <w:rPr>
          <w:color w:val="333333"/>
          <w:highlight w:val="white"/>
          <w:u w:val="none"/>
        </w:rPr>
      </w:pPr>
      <w:r w:rsidDel="00000000" w:rsidR="00000000" w:rsidRPr="00000000">
        <w:rPr>
          <w:b w:val="1"/>
          <w:color w:val="333333"/>
          <w:highlight w:val="white"/>
          <w:rtl w:val="0"/>
        </w:rPr>
        <w:t xml:space="preserve">moz</w:t>
      </w:r>
      <w:r w:rsidDel="00000000" w:rsidR="00000000" w:rsidRPr="00000000">
        <w:rPr>
          <w:color w:val="333333"/>
          <w:highlight w:val="white"/>
          <w:rtl w:val="0"/>
        </w:rPr>
        <w:t xml:space="preserve">: </w:t>
      </w:r>
      <w:r w:rsidDel="00000000" w:rsidR="00000000" w:rsidRPr="00000000">
        <w:rPr>
          <w:color w:val="333333"/>
          <w:shd w:fill="f9f9f9" w:val="clear"/>
          <w:rtl w:val="0"/>
        </w:rPr>
        <w:t xml:space="preserve">tells JSHint that your code uses Mozilla JavaScript extensions.</w:t>
      </w:r>
    </w:p>
    <w:p w:rsidR="00000000" w:rsidDel="00000000" w:rsidP="00000000" w:rsidRDefault="00000000" w:rsidRPr="00000000">
      <w:pPr>
        <w:keepNext w:val="0"/>
        <w:keepLines w:val="0"/>
        <w:widowControl w:val="0"/>
        <w:numPr>
          <w:ilvl w:val="0"/>
          <w:numId w:val="3"/>
        </w:numPr>
        <w:ind w:left="720" w:hanging="360"/>
        <w:contextualSpacing w:val="1"/>
        <w:rPr>
          <w:color w:val="333333"/>
          <w:u w:val="none"/>
          <w:shd w:fill="f9f9f9" w:val="clear"/>
        </w:rPr>
      </w:pPr>
      <w:r w:rsidDel="00000000" w:rsidR="00000000" w:rsidRPr="00000000">
        <w:rPr>
          <w:b w:val="1"/>
          <w:color w:val="333333"/>
          <w:shd w:fill="f9f9f9" w:val="clear"/>
          <w:rtl w:val="0"/>
        </w:rPr>
        <w:t xml:space="preserve">multistr</w:t>
      </w:r>
      <w:r w:rsidDel="00000000" w:rsidR="00000000" w:rsidRPr="00000000">
        <w:rPr>
          <w:color w:val="333333"/>
          <w:shd w:fill="f9f9f9" w:val="clear"/>
          <w:rtl w:val="0"/>
        </w:rPr>
        <w:t xml:space="preserve">: </w:t>
      </w:r>
      <w:r w:rsidDel="00000000" w:rsidR="00000000" w:rsidRPr="00000000">
        <w:rPr>
          <w:color w:val="333333"/>
          <w:highlight w:val="white"/>
          <w:rtl w:val="0"/>
        </w:rPr>
        <w:t xml:space="preserve">suppresses warnings about multi-line strings.</w:t>
      </w:r>
    </w:p>
    <w:p w:rsidR="00000000" w:rsidDel="00000000" w:rsidP="00000000" w:rsidRDefault="00000000" w:rsidRPr="00000000">
      <w:pPr>
        <w:keepNext w:val="0"/>
        <w:keepLines w:val="0"/>
        <w:widowControl w:val="0"/>
        <w:numPr>
          <w:ilvl w:val="0"/>
          <w:numId w:val="3"/>
        </w:numPr>
        <w:ind w:left="720" w:hanging="360"/>
        <w:contextualSpacing w:val="1"/>
        <w:rPr>
          <w:color w:val="333333"/>
          <w:highlight w:val="white"/>
          <w:u w:val="none"/>
        </w:rPr>
      </w:pPr>
      <w:r w:rsidDel="00000000" w:rsidR="00000000" w:rsidRPr="00000000">
        <w:rPr>
          <w:b w:val="1"/>
          <w:color w:val="333333"/>
          <w:highlight w:val="white"/>
          <w:rtl w:val="0"/>
        </w:rPr>
        <w:t xml:space="preserve">proto</w:t>
      </w:r>
      <w:r w:rsidDel="00000000" w:rsidR="00000000" w:rsidRPr="00000000">
        <w:rPr>
          <w:color w:val="333333"/>
          <w:highlight w:val="white"/>
          <w:rtl w:val="0"/>
        </w:rPr>
        <w:t xml:space="preserve">: </w:t>
      </w:r>
      <w:r w:rsidDel="00000000" w:rsidR="00000000" w:rsidRPr="00000000">
        <w:rPr>
          <w:color w:val="333333"/>
          <w:shd w:fill="f9f9f9" w:val="clear"/>
          <w:rtl w:val="0"/>
        </w:rPr>
        <w:t xml:space="preserve">suppresses warnings about the </w:t>
      </w:r>
      <w:r w:rsidDel="00000000" w:rsidR="00000000" w:rsidRPr="00000000">
        <w:rPr>
          <w:rFonts w:ascii="Consolas" w:cs="Consolas" w:eastAsia="Consolas" w:hAnsi="Consolas"/>
          <w:color w:val="c7254e"/>
          <w:shd w:fill="f9f2f4" w:val="clear"/>
          <w:rtl w:val="0"/>
        </w:rPr>
        <w:t xml:space="preserve">__proto__</w:t>
      </w:r>
      <w:r w:rsidDel="00000000" w:rsidR="00000000" w:rsidRPr="00000000">
        <w:rPr>
          <w:color w:val="333333"/>
          <w:shd w:fill="f9f9f9" w:val="clear"/>
          <w:rtl w:val="0"/>
        </w:rPr>
        <w:t xml:space="preserve"> property.</w:t>
      </w:r>
    </w:p>
    <w:p w:rsidR="00000000" w:rsidDel="00000000" w:rsidP="00000000" w:rsidRDefault="00000000" w:rsidRPr="00000000">
      <w:pPr>
        <w:keepNext w:val="0"/>
        <w:keepLines w:val="0"/>
        <w:widowControl w:val="0"/>
        <w:numPr>
          <w:ilvl w:val="0"/>
          <w:numId w:val="3"/>
        </w:numPr>
        <w:ind w:left="720" w:hanging="360"/>
        <w:contextualSpacing w:val="1"/>
        <w:rPr>
          <w:color w:val="333333"/>
          <w:u w:val="none"/>
          <w:shd w:fill="f9f9f9" w:val="clear"/>
        </w:rPr>
      </w:pPr>
      <w:r w:rsidDel="00000000" w:rsidR="00000000" w:rsidRPr="00000000">
        <w:rPr>
          <w:b w:val="1"/>
          <w:color w:val="333333"/>
          <w:shd w:fill="f9f9f9" w:val="clear"/>
          <w:rtl w:val="0"/>
        </w:rPr>
        <w:t xml:space="preserve">scripturl</w:t>
      </w:r>
      <w:r w:rsidDel="00000000" w:rsidR="00000000" w:rsidRPr="00000000">
        <w:rPr>
          <w:color w:val="333333"/>
          <w:shd w:fill="f9f9f9" w:val="clear"/>
          <w:rtl w:val="0"/>
        </w:rPr>
        <w:t xml:space="preserve">: </w:t>
      </w:r>
      <w:r w:rsidDel="00000000" w:rsidR="00000000" w:rsidRPr="00000000">
        <w:rPr>
          <w:color w:val="333333"/>
          <w:highlight w:val="white"/>
          <w:rtl w:val="0"/>
        </w:rPr>
        <w:t xml:space="preserve">suppresses warnings about the use of script-targeted URLs—such as </w:t>
      </w:r>
      <w:r w:rsidDel="00000000" w:rsidR="00000000" w:rsidRPr="00000000">
        <w:rPr>
          <w:rFonts w:ascii="Consolas" w:cs="Consolas" w:eastAsia="Consolas" w:hAnsi="Consolas"/>
          <w:color w:val="c7254e"/>
          <w:shd w:fill="f9f2f4" w:val="clear"/>
          <w:rtl w:val="0"/>
        </w:rPr>
        <w:t xml:space="preserve">javascript:...</w:t>
      </w:r>
      <w:r w:rsidDel="00000000" w:rsidR="00000000" w:rsidRPr="00000000">
        <w:rPr>
          <w:color w:val="333333"/>
          <w:highlight w:val="white"/>
          <w:rtl w:val="0"/>
        </w:rPr>
        <w:t xml:space="preserve">.</w:t>
      </w:r>
    </w:p>
    <w:p w:rsidR="00000000" w:rsidDel="00000000" w:rsidP="00000000" w:rsidRDefault="00000000" w:rsidRPr="00000000">
      <w:pPr>
        <w:keepNext w:val="0"/>
        <w:keepLines w:val="0"/>
        <w:widowControl w:val="0"/>
        <w:numPr>
          <w:ilvl w:val="0"/>
          <w:numId w:val="3"/>
        </w:numPr>
        <w:ind w:left="720" w:hanging="360"/>
        <w:contextualSpacing w:val="1"/>
        <w:rPr>
          <w:color w:val="333333"/>
          <w:highlight w:val="white"/>
          <w:u w:val="none"/>
        </w:rPr>
      </w:pPr>
      <w:r w:rsidDel="00000000" w:rsidR="00000000" w:rsidRPr="00000000">
        <w:rPr>
          <w:b w:val="1"/>
          <w:color w:val="333333"/>
          <w:highlight w:val="white"/>
          <w:rtl w:val="0"/>
        </w:rPr>
        <w:t xml:space="preserve">smarttabs</w:t>
      </w:r>
      <w:r w:rsidDel="00000000" w:rsidR="00000000" w:rsidRPr="00000000">
        <w:rPr>
          <w:color w:val="333333"/>
          <w:highlight w:val="white"/>
          <w:rtl w:val="0"/>
        </w:rPr>
        <w:t xml:space="preserve">: </w:t>
      </w:r>
      <w:r w:rsidDel="00000000" w:rsidR="00000000" w:rsidRPr="00000000">
        <w:rPr>
          <w:color w:val="333333"/>
          <w:shd w:fill="f9f9f9" w:val="clear"/>
          <w:rtl w:val="0"/>
        </w:rPr>
        <w:t xml:space="preserve">suppresses warnings about mixed tabs and spaces when the latter are used for alignmnent only.</w:t>
      </w:r>
    </w:p>
    <w:p w:rsidR="00000000" w:rsidDel="00000000" w:rsidP="00000000" w:rsidRDefault="00000000" w:rsidRPr="00000000">
      <w:pPr>
        <w:keepNext w:val="0"/>
        <w:keepLines w:val="0"/>
        <w:widowControl w:val="0"/>
        <w:numPr>
          <w:ilvl w:val="0"/>
          <w:numId w:val="3"/>
        </w:numPr>
        <w:ind w:left="720" w:hanging="360"/>
        <w:contextualSpacing w:val="1"/>
        <w:rPr>
          <w:color w:val="333333"/>
          <w:u w:val="none"/>
          <w:shd w:fill="f9f9f9" w:val="clear"/>
        </w:rPr>
      </w:pPr>
      <w:r w:rsidDel="00000000" w:rsidR="00000000" w:rsidRPr="00000000">
        <w:rPr>
          <w:b w:val="1"/>
          <w:color w:val="333333"/>
          <w:shd w:fill="f9f9f9" w:val="clear"/>
          <w:rtl w:val="0"/>
        </w:rPr>
        <w:t xml:space="preserve">shadow</w:t>
      </w:r>
      <w:r w:rsidDel="00000000" w:rsidR="00000000" w:rsidRPr="00000000">
        <w:rPr>
          <w:color w:val="333333"/>
          <w:shd w:fill="f9f9f9" w:val="clear"/>
          <w:rtl w:val="0"/>
        </w:rPr>
        <w:t xml:space="preserve">: </w:t>
      </w:r>
      <w:r w:rsidDel="00000000" w:rsidR="00000000" w:rsidRPr="00000000">
        <w:rPr>
          <w:color w:val="333333"/>
          <w:highlight w:val="white"/>
          <w:rtl w:val="0"/>
        </w:rPr>
        <w:t xml:space="preserve">suppresses warnings about variable shadowing i.e. declaring a variable that had been already declared somewhere in the outer scope.</w:t>
      </w:r>
    </w:p>
    <w:p w:rsidR="00000000" w:rsidDel="00000000" w:rsidP="00000000" w:rsidRDefault="00000000" w:rsidRPr="00000000">
      <w:pPr>
        <w:keepNext w:val="0"/>
        <w:keepLines w:val="0"/>
        <w:widowControl w:val="0"/>
        <w:numPr>
          <w:ilvl w:val="0"/>
          <w:numId w:val="3"/>
        </w:numPr>
        <w:ind w:left="720" w:hanging="360"/>
        <w:contextualSpacing w:val="1"/>
        <w:rPr>
          <w:color w:val="333333"/>
          <w:highlight w:val="white"/>
          <w:u w:val="none"/>
        </w:rPr>
      </w:pPr>
      <w:r w:rsidDel="00000000" w:rsidR="00000000" w:rsidRPr="00000000">
        <w:rPr>
          <w:b w:val="1"/>
          <w:color w:val="333333"/>
          <w:highlight w:val="white"/>
          <w:rtl w:val="0"/>
        </w:rPr>
        <w:t xml:space="preserve">supernew</w:t>
      </w:r>
      <w:r w:rsidDel="00000000" w:rsidR="00000000" w:rsidRPr="00000000">
        <w:rPr>
          <w:color w:val="333333"/>
          <w:highlight w:val="white"/>
          <w:rtl w:val="0"/>
        </w:rPr>
        <w:t xml:space="preserve">: suppresses warnings about "weird" constructions like </w:t>
      </w:r>
      <w:r w:rsidDel="00000000" w:rsidR="00000000" w:rsidRPr="00000000">
        <w:rPr>
          <w:rFonts w:ascii="Consolas" w:cs="Consolas" w:eastAsia="Consolas" w:hAnsi="Consolas"/>
          <w:color w:val="c7254e"/>
          <w:shd w:fill="f9f2f4" w:val="clear"/>
          <w:rtl w:val="0"/>
        </w:rPr>
        <w:t xml:space="preserve">new function () { ... }</w:t>
      </w:r>
      <w:r w:rsidDel="00000000" w:rsidR="00000000" w:rsidRPr="00000000">
        <w:rPr>
          <w:color w:val="333333"/>
          <w:highlight w:val="white"/>
          <w:rtl w:val="0"/>
        </w:rPr>
        <w:t xml:space="preserve">and </w:t>
      </w:r>
      <w:r w:rsidDel="00000000" w:rsidR="00000000" w:rsidRPr="00000000">
        <w:rPr>
          <w:rFonts w:ascii="Consolas" w:cs="Consolas" w:eastAsia="Consolas" w:hAnsi="Consolas"/>
          <w:color w:val="c7254e"/>
          <w:shd w:fill="f9f2f4" w:val="clear"/>
          <w:rtl w:val="0"/>
        </w:rPr>
        <w:t xml:space="preserve">new Object;</w:t>
      </w:r>
      <w:r w:rsidDel="00000000" w:rsidR="00000000" w:rsidRPr="00000000">
        <w:rPr>
          <w:color w:val="333333"/>
          <w:highlight w:val="white"/>
          <w:rtl w:val="0"/>
        </w:rPr>
        <w:t xml:space="preserve">.</w:t>
      </w:r>
    </w:p>
    <w:p w:rsidR="00000000" w:rsidDel="00000000" w:rsidP="00000000" w:rsidRDefault="00000000" w:rsidRPr="00000000">
      <w:pPr>
        <w:keepNext w:val="0"/>
        <w:keepLines w:val="0"/>
        <w:widowControl w:val="0"/>
        <w:numPr>
          <w:ilvl w:val="0"/>
          <w:numId w:val="3"/>
        </w:numPr>
        <w:ind w:left="720" w:hanging="360"/>
        <w:contextualSpacing w:val="1"/>
        <w:rPr>
          <w:color w:val="333333"/>
          <w:highlight w:val="white"/>
          <w:u w:val="none"/>
        </w:rPr>
      </w:pPr>
      <w:r w:rsidDel="00000000" w:rsidR="00000000" w:rsidRPr="00000000">
        <w:rPr>
          <w:b w:val="1"/>
          <w:color w:val="333333"/>
          <w:highlight w:val="white"/>
          <w:rtl w:val="0"/>
        </w:rPr>
        <w:t xml:space="preserve">validthis</w:t>
      </w:r>
      <w:r w:rsidDel="00000000" w:rsidR="00000000" w:rsidRPr="00000000">
        <w:rPr>
          <w:color w:val="333333"/>
          <w:highlight w:val="white"/>
          <w:rtl w:val="0"/>
        </w:rPr>
        <w:t xml:space="preserve">: </w:t>
      </w:r>
      <w:r w:rsidDel="00000000" w:rsidR="00000000" w:rsidRPr="00000000">
        <w:rPr>
          <w:color w:val="333333"/>
          <w:shd w:fill="f9f9f9" w:val="clear"/>
          <w:rtl w:val="0"/>
        </w:rPr>
        <w:t xml:space="preserve">suppresses warnings about possible strict violations when the code is running in strict mode and you use </w:t>
      </w:r>
      <w:r w:rsidDel="00000000" w:rsidR="00000000" w:rsidRPr="00000000">
        <w:rPr>
          <w:rFonts w:ascii="Consolas" w:cs="Consolas" w:eastAsia="Consolas" w:hAnsi="Consolas"/>
          <w:color w:val="c7254e"/>
          <w:shd w:fill="f9f2f4" w:val="clear"/>
          <w:rtl w:val="0"/>
        </w:rPr>
        <w:t xml:space="preserve">this</w:t>
      </w:r>
      <w:r w:rsidDel="00000000" w:rsidR="00000000" w:rsidRPr="00000000">
        <w:rPr>
          <w:color w:val="333333"/>
          <w:shd w:fill="f9f9f9" w:val="clear"/>
          <w:rtl w:val="0"/>
        </w:rPr>
        <w:t xml:space="preserve"> in a non-constructor function.</w:t>
      </w:r>
      <w:r w:rsidDel="00000000" w:rsidR="00000000" w:rsidRPr="00000000">
        <w:rPr>
          <w:rtl w:val="0"/>
        </w:rPr>
      </w:r>
    </w:p>
    <w:p w:rsidR="00000000" w:rsidDel="00000000" w:rsidP="00000000" w:rsidRDefault="00000000" w:rsidRPr="00000000">
      <w:pPr>
        <w:pStyle w:val="Heading2"/>
        <w:keepNext w:val="0"/>
        <w:keepLines w:val="0"/>
        <w:widowControl w:val="0"/>
        <w:spacing w:after="0" w:before="200" w:lineRule="auto"/>
        <w:contextualSpacing w:val="0"/>
      </w:pPr>
      <w:bookmarkStart w:colFirst="0" w:colLast="0" w:name="h.m9qazlpg4vd1" w:id="19"/>
      <w:bookmarkEnd w:id="19"/>
      <w:r w:rsidDel="00000000" w:rsidR="00000000" w:rsidRPr="00000000">
        <w:rPr>
          <w:rtl w:val="0"/>
        </w:rPr>
        <w:t xml:space="preserve">Declaring Globals</w:t>
      </w:r>
    </w:p>
    <w:p w:rsidR="00000000" w:rsidDel="00000000" w:rsidP="00000000" w:rsidRDefault="00000000" w:rsidRPr="00000000">
      <w:pPr>
        <w:keepNext w:val="0"/>
        <w:keepLines w:val="0"/>
        <w:widowControl w:val="0"/>
        <w:contextualSpacing w:val="0"/>
      </w:pPr>
      <w:r w:rsidDel="00000000" w:rsidR="00000000" w:rsidRPr="00000000">
        <w:rPr>
          <w:rtl w:val="0"/>
        </w:rPr>
        <w:t xml:space="preserve">A major element of configuring JSHint is to define what variables should appear on the global scope. We can specify these globals inside the appropriate .jshintrc files. When we specify globals the name of the property is the name of the global, the value is either true or false. True means that the value is a global object.  False means it is global </w:t>
      </w:r>
      <w:r w:rsidDel="00000000" w:rsidR="00000000" w:rsidRPr="00000000">
        <w:rPr>
          <w:b w:val="1"/>
          <w:rtl w:val="0"/>
        </w:rPr>
        <w:t xml:space="preserve">and</w:t>
      </w:r>
      <w:r w:rsidDel="00000000" w:rsidR="00000000" w:rsidRPr="00000000">
        <w:rPr>
          <w:rtl w:val="0"/>
        </w:rPr>
        <w:t xml:space="preserve"> read-only.</w:t>
      </w:r>
    </w:p>
    <w:p w:rsidR="00000000" w:rsidDel="00000000" w:rsidP="00000000" w:rsidRDefault="00000000" w:rsidRPr="00000000">
      <w:pPr>
        <w:pStyle w:val="Heading3"/>
        <w:keepNext w:val="0"/>
        <w:keepLines w:val="0"/>
        <w:widowControl w:val="0"/>
        <w:contextualSpacing w:val="0"/>
      </w:pPr>
      <w:bookmarkStart w:colFirst="0" w:colLast="0" w:name="h.ebb89yxvu6m1" w:id="20"/>
      <w:bookmarkEnd w:id="20"/>
      <w:r w:rsidDel="00000000" w:rsidR="00000000" w:rsidRPr="00000000">
        <w:rPr>
          <w:rtl w:val="0"/>
        </w:rPr>
        <w:t xml:space="preserve">Standard Globals</w:t>
      </w:r>
    </w:p>
    <w:p w:rsidR="00000000" w:rsidDel="00000000" w:rsidP="00000000" w:rsidRDefault="00000000" w:rsidRPr="00000000">
      <w:pPr>
        <w:keepNext w:val="0"/>
        <w:keepLines w:val="0"/>
        <w:widowControl w:val="0"/>
        <w:contextualSpacing w:val="0"/>
      </w:pPr>
      <w:r w:rsidDel="00000000" w:rsidR="00000000" w:rsidRPr="00000000">
        <w:rPr>
          <w:rtl w:val="0"/>
        </w:rPr>
        <w:t xml:space="preserve">JSHint comes with various sets of globals configurations tailored for specific environments. These can be turned on with special JSHint directives:</w:t>
      </w:r>
    </w:p>
    <w:p w:rsidR="00000000" w:rsidDel="00000000" w:rsidP="00000000" w:rsidRDefault="00000000" w:rsidRPr="00000000">
      <w:pPr>
        <w:keepNext w:val="0"/>
        <w:keepLines w:val="0"/>
        <w:widowControl w:val="0"/>
        <w:numPr>
          <w:ilvl w:val="0"/>
          <w:numId w:val="4"/>
        </w:numPr>
        <w:ind w:left="720" w:hanging="360"/>
        <w:contextualSpacing w:val="1"/>
        <w:rPr>
          <w:u w:val="none"/>
        </w:rPr>
      </w:pPr>
      <w:r w:rsidDel="00000000" w:rsidR="00000000" w:rsidRPr="00000000">
        <w:rPr>
          <w:rtl w:val="0"/>
        </w:rPr>
        <w:t xml:space="preserve">browser: variables commonly provided by a web browser environment.</w:t>
      </w:r>
    </w:p>
    <w:p w:rsidR="00000000" w:rsidDel="00000000" w:rsidP="00000000" w:rsidRDefault="00000000" w:rsidRPr="00000000">
      <w:pPr>
        <w:keepNext w:val="0"/>
        <w:keepLines w:val="0"/>
        <w:widowControl w:val="0"/>
        <w:numPr>
          <w:ilvl w:val="0"/>
          <w:numId w:val="4"/>
        </w:numPr>
        <w:ind w:left="720" w:hanging="360"/>
        <w:contextualSpacing w:val="1"/>
        <w:rPr>
          <w:u w:val="none"/>
        </w:rPr>
      </w:pPr>
      <w:r w:rsidDel="00000000" w:rsidR="00000000" w:rsidRPr="00000000">
        <w:rPr>
          <w:rtl w:val="0"/>
        </w:rPr>
        <w:t xml:space="preserve">node: variables provided by the node.js environment.</w:t>
      </w:r>
    </w:p>
    <w:p w:rsidR="00000000" w:rsidDel="00000000" w:rsidP="00000000" w:rsidRDefault="00000000" w:rsidRPr="00000000">
      <w:pPr>
        <w:pStyle w:val="Heading3"/>
        <w:keepNext w:val="0"/>
        <w:keepLines w:val="0"/>
        <w:widowControl w:val="0"/>
        <w:contextualSpacing w:val="0"/>
      </w:pPr>
      <w:bookmarkStart w:colFirst="0" w:colLast="0" w:name="h.ydxi8d6m6a33" w:id="21"/>
      <w:bookmarkEnd w:id="21"/>
      <w:r w:rsidDel="00000000" w:rsidR="00000000" w:rsidRPr="00000000">
        <w:rPr>
          <w:rtl w:val="0"/>
        </w:rPr>
        <w:t xml:space="preserve">Custom Globals</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final distributable AngularJS files only expose a single variable to the global scope: </w:t>
      </w:r>
      <w:r w:rsidDel="00000000" w:rsidR="00000000" w:rsidRPr="00000000">
        <w:rPr>
          <w:b w:val="1"/>
          <w:rtl w:val="0"/>
        </w:rPr>
        <w:t xml:space="preserve">window.angular</w:t>
      </w:r>
      <w:r w:rsidDel="00000000" w:rsidR="00000000" w:rsidRPr="00000000">
        <w:rPr>
          <w:rtl w:val="0"/>
        </w:rPr>
        <w:t xml:space="preserve">. Since the code base is actually built from lots of small files that are concatenated together, each file appears to expect numerous methods and properties to be on the global scope. This is especially true of the core files.</w:t>
      </w:r>
    </w:p>
    <w:p w:rsidR="00000000" w:rsidDel="00000000" w:rsidP="00000000" w:rsidRDefault="00000000" w:rsidRPr="00000000">
      <w:pPr>
        <w:keepNext w:val="0"/>
        <w:keepLines w:val="0"/>
        <w:widowControl w:val="0"/>
        <w:contextualSpacing w:val="0"/>
      </w:pPr>
      <w:r w:rsidDel="00000000" w:rsidR="00000000" w:rsidRPr="00000000">
        <w:rPr>
          <w:rtl w:val="0"/>
        </w:rPr>
        <w:t xml:space="preserve">All the tests in AngularJS use the Jasmine library and ngMocks, which themselves provide a number of global variables.</w:t>
      </w:r>
    </w:p>
    <w:p w:rsidR="00000000" w:rsidDel="00000000" w:rsidP="00000000" w:rsidRDefault="00000000" w:rsidRPr="00000000">
      <w:pPr>
        <w:keepNext w:val="0"/>
        <w:keepLines w:val="0"/>
        <w:widowControl w:val="0"/>
        <w:numPr>
          <w:ilvl w:val="0"/>
          <w:numId w:val="9"/>
        </w:numPr>
        <w:ind w:left="720" w:hanging="360"/>
        <w:contextualSpacing w:val="1"/>
        <w:rPr>
          <w:u w:val="none"/>
        </w:rPr>
      </w:pPr>
      <w:r w:rsidDel="00000000" w:rsidR="00000000" w:rsidRPr="00000000">
        <w:rPr>
          <w:b w:val="1"/>
          <w:rtl w:val="0"/>
        </w:rPr>
        <w:t xml:space="preserve">core source files</w:t>
      </w:r>
      <w:r w:rsidDel="00000000" w:rsidR="00000000" w:rsidRPr="00000000">
        <w:rPr>
          <w:rtl w:val="0"/>
        </w:rPr>
        <w:t xml:space="preserve">:</w:t>
      </w:r>
      <w:r w:rsidDel="00000000" w:rsidR="00000000" w:rsidRPr="00000000">
        <w:rPr>
          <w:rtl w:val="0"/>
        </w:rPr>
        <w:t xml:space="preserve"> use a large number of global variables, such as toBoolean, hashKey, forEach, etc. Also all the </w:t>
      </w:r>
      <w:hyperlink r:id="rId22">
        <w:r w:rsidDel="00000000" w:rsidR="00000000" w:rsidRPr="00000000">
          <w:rPr>
            <w:color w:val="1155cc"/>
            <w:u w:val="single"/>
            <w:rtl w:val="0"/>
          </w:rPr>
          <w:t xml:space="preserve">standard browser globals</w:t>
        </w:r>
      </w:hyperlink>
      <w:r w:rsidDel="00000000" w:rsidR="00000000" w:rsidRPr="00000000">
        <w:rPr>
          <w:rtl w:val="0"/>
        </w:rPr>
        <w:t xml:space="preserve">.</w:t>
      </w:r>
    </w:p>
    <w:p w:rsidR="00000000" w:rsidDel="00000000" w:rsidP="00000000" w:rsidRDefault="00000000" w:rsidRPr="00000000">
      <w:pPr>
        <w:keepNext w:val="0"/>
        <w:keepLines w:val="0"/>
        <w:widowControl w:val="0"/>
        <w:numPr>
          <w:ilvl w:val="0"/>
          <w:numId w:val="9"/>
        </w:numPr>
        <w:ind w:left="720" w:hanging="360"/>
        <w:contextualSpacing w:val="1"/>
        <w:rPr>
          <w:u w:val="none"/>
        </w:rPr>
      </w:pPr>
      <w:r w:rsidDel="00000000" w:rsidR="00000000" w:rsidRPr="00000000">
        <w:rPr>
          <w:b w:val="1"/>
          <w:rtl w:val="0"/>
        </w:rPr>
        <w:t xml:space="preserve">angular test files</w:t>
      </w:r>
      <w:r w:rsidDel="00000000" w:rsidR="00000000" w:rsidRPr="00000000">
        <w:rPr>
          <w:rtl w:val="0"/>
        </w:rPr>
        <w:t xml:space="preserve">: these files need to have the same globals available as their corresponding source file. In addition, they use Jasmine and ngMock globals, such as describe, it, beforeEach, jasmine, createSpy, inject and module.</w:t>
      </w:r>
    </w:p>
    <w:p w:rsidR="00000000" w:rsidDel="00000000" w:rsidP="00000000" w:rsidRDefault="00000000" w:rsidRPr="00000000">
      <w:pPr>
        <w:keepNext w:val="0"/>
        <w:keepLines w:val="0"/>
        <w:widowControl w:val="0"/>
        <w:numPr>
          <w:ilvl w:val="0"/>
          <w:numId w:val="9"/>
        </w:numPr>
        <w:ind w:left="720" w:hanging="360"/>
        <w:contextualSpacing w:val="1"/>
        <w:rPr>
          <w:u w:val="none"/>
        </w:rPr>
      </w:pPr>
      <w:r w:rsidDel="00000000" w:rsidR="00000000" w:rsidRPr="00000000">
        <w:rPr>
          <w:b w:val="1"/>
          <w:rtl w:val="0"/>
        </w:rPr>
        <w:t xml:space="preserve">module source files</w:t>
      </w:r>
      <w:r w:rsidDel="00000000" w:rsidR="00000000" w:rsidRPr="00000000">
        <w:rPr>
          <w:rtl w:val="0"/>
        </w:rPr>
        <w:t xml:space="preserve">: should only have angular and the </w:t>
      </w:r>
      <w:hyperlink r:id="rId23">
        <w:r w:rsidDel="00000000" w:rsidR="00000000" w:rsidRPr="00000000">
          <w:rPr>
            <w:color w:val="1155cc"/>
            <w:u w:val="single"/>
            <w:rtl w:val="0"/>
          </w:rPr>
          <w:t xml:space="preserve">standard browser globals</w:t>
        </w:r>
      </w:hyperlink>
      <w:r w:rsidDel="00000000" w:rsidR="00000000" w:rsidRPr="00000000">
        <w:rPr>
          <w:rtl w:val="0"/>
        </w:rPr>
        <w:t xml:space="preserve">.</w:t>
      </w:r>
    </w:p>
    <w:p w:rsidR="00000000" w:rsidDel="00000000" w:rsidP="00000000" w:rsidRDefault="00000000" w:rsidRPr="00000000">
      <w:pPr>
        <w:keepNext w:val="0"/>
        <w:keepLines w:val="0"/>
        <w:widowControl w:val="0"/>
        <w:numPr>
          <w:ilvl w:val="0"/>
          <w:numId w:val="9"/>
        </w:numPr>
        <w:ind w:left="720" w:hanging="360"/>
        <w:contextualSpacing w:val="1"/>
        <w:rPr>
          <w:u w:val="none"/>
        </w:rPr>
      </w:pPr>
      <w:r w:rsidDel="00000000" w:rsidR="00000000" w:rsidRPr="00000000">
        <w:rPr>
          <w:b w:val="1"/>
          <w:rtl w:val="0"/>
        </w:rPr>
        <w:t xml:space="preserve">utility source files</w:t>
      </w:r>
      <w:r w:rsidDel="00000000" w:rsidR="00000000" w:rsidRPr="00000000">
        <w:rPr>
          <w:rtl w:val="0"/>
        </w:rPr>
        <w:t xml:space="preserve">: use </w:t>
      </w:r>
      <w:hyperlink r:id="rId24">
        <w:r w:rsidDel="00000000" w:rsidR="00000000" w:rsidRPr="00000000">
          <w:rPr>
            <w:color w:val="1155cc"/>
            <w:u w:val="single"/>
            <w:rtl w:val="0"/>
          </w:rPr>
          <w:t xml:space="preserve">node.js globals</w:t>
        </w:r>
      </w:hyperlink>
      <w:r w:rsidDel="00000000" w:rsidR="00000000" w:rsidRPr="00000000">
        <w:rPr>
          <w:rtl w:val="0"/>
        </w:rPr>
        <w:t xml:space="preserve">, such as require, module, setTimeout, etc.</w:t>
      </w:r>
    </w:p>
    <w:p w:rsidR="00000000" w:rsidDel="00000000" w:rsidP="00000000" w:rsidRDefault="00000000" w:rsidRPr="00000000">
      <w:pPr>
        <w:keepNext w:val="0"/>
        <w:keepLines w:val="0"/>
        <w:widowControl w:val="0"/>
        <w:numPr>
          <w:ilvl w:val="0"/>
          <w:numId w:val="9"/>
        </w:numPr>
        <w:ind w:left="720" w:hanging="360"/>
        <w:contextualSpacing w:val="1"/>
        <w:rPr>
          <w:u w:val="none"/>
        </w:rPr>
      </w:pPr>
      <w:r w:rsidDel="00000000" w:rsidR="00000000" w:rsidRPr="00000000">
        <w:rPr>
          <w:b w:val="1"/>
          <w:rtl w:val="0"/>
        </w:rPr>
        <w:t xml:space="preserve">utility test files</w:t>
      </w:r>
      <w:r w:rsidDel="00000000" w:rsidR="00000000" w:rsidRPr="00000000">
        <w:rPr>
          <w:rtl w:val="0"/>
        </w:rPr>
        <w:t xml:space="preserve">: use Jasmine and node.js globals.</w:t>
      </w:r>
    </w:p>
    <w:p w:rsidR="00000000" w:rsidDel="00000000" w:rsidP="00000000" w:rsidRDefault="00000000" w:rsidRPr="00000000">
      <w:pPr>
        <w:keepNext w:val="0"/>
        <w:keepLines w:val="0"/>
        <w:widowControl w:val="0"/>
        <w:contextualSpacing w:val="0"/>
      </w:pPr>
      <w:r w:rsidDel="00000000" w:rsidR="00000000" w:rsidRPr="00000000">
        <w:rPr>
          <w:rtl w:val="0"/>
        </w:rPr>
        <w:t xml:space="preserve">Standard globals such as those used in the browser or node.js are provided by JSHint.  We can simply set the appropriate directive in the .jshintrc:</w:t>
      </w:r>
    </w:p>
    <w:p w:rsidR="00000000" w:rsidDel="00000000" w:rsidP="00000000" w:rsidRDefault="00000000" w:rsidRPr="00000000">
      <w:pPr>
        <w:pStyle w:val="Heading1"/>
        <w:keepNext w:val="0"/>
        <w:keepLines w:val="0"/>
        <w:widowControl w:val="0"/>
        <w:contextualSpacing w:val="0"/>
      </w:pPr>
      <w:bookmarkStart w:colFirst="0" w:colLast="0" w:name="h.7kssj0s89osh" w:id="22"/>
      <w:bookmarkEnd w:id="22"/>
      <w:r w:rsidDel="00000000" w:rsidR="00000000" w:rsidRPr="00000000">
        <w:rPr>
          <w:rtl w:val="0"/>
        </w:rPr>
        <w:t xml:space="preserve">Rollout Strategy</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There are many places in the AngularJS codebase that would break the suggested rules.  It would be a very large effort to implement JSHint throughout the codebase and in the build in one go. This section lays out a strategy for implementation of JSHint.</w:t>
      </w:r>
    </w:p>
    <w:p w:rsidR="00000000" w:rsidDel="00000000" w:rsidP="00000000" w:rsidRDefault="00000000" w:rsidRPr="00000000">
      <w:pPr>
        <w:pStyle w:val="Heading2"/>
        <w:keepNext w:val="0"/>
        <w:keepLines w:val="0"/>
        <w:widowControl w:val="0"/>
        <w:contextualSpacing w:val="0"/>
      </w:pPr>
      <w:bookmarkStart w:colFirst="0" w:colLast="0" w:name="h.jxsjlrsufmvw" w:id="23"/>
      <w:bookmarkEnd w:id="23"/>
      <w:r w:rsidDel="00000000" w:rsidR="00000000" w:rsidRPr="00000000">
        <w:rPr>
          <w:rtl w:val="0"/>
        </w:rPr>
        <w:t xml:space="preserve">Trial JSHint on a module</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module to trial should be large enough to provide realistic feedback but not so huge or complex that it is too much effort to implement quickly.</w:t>
      </w:r>
    </w:p>
    <w:p w:rsidR="00000000" w:rsidDel="00000000" w:rsidP="00000000" w:rsidRDefault="00000000" w:rsidRPr="00000000">
      <w:pPr>
        <w:keepNext w:val="0"/>
        <w:keepLines w:val="0"/>
        <w:widowControl w:val="0"/>
        <w:numPr>
          <w:ilvl w:val="0"/>
          <w:numId w:val="6"/>
        </w:numPr>
        <w:ind w:left="720" w:hanging="360"/>
        <w:contextualSpacing w:val="1"/>
        <w:rPr>
          <w:u w:val="none"/>
        </w:rPr>
      </w:pPr>
      <w:r w:rsidDel="00000000" w:rsidR="00000000" w:rsidRPr="00000000">
        <w:rPr>
          <w:rtl w:val="0"/>
        </w:rPr>
        <w:t xml:space="preserve">Install the JSHint CLI tool:</w:t>
        <w:br w:type="textWrapping"/>
        <w:t xml:space="preserve">npm install -g jshint</w:t>
      </w:r>
    </w:p>
    <w:p w:rsidR="00000000" w:rsidDel="00000000" w:rsidP="00000000" w:rsidRDefault="00000000" w:rsidRPr="00000000">
      <w:pPr>
        <w:keepNext w:val="0"/>
        <w:keepLines w:val="0"/>
        <w:widowControl w:val="0"/>
        <w:numPr>
          <w:ilvl w:val="0"/>
          <w:numId w:val="6"/>
        </w:numPr>
        <w:ind w:left="720" w:hanging="360"/>
        <w:contextualSpacing w:val="1"/>
        <w:rPr>
          <w:u w:val="none"/>
        </w:rPr>
      </w:pPr>
      <w:r w:rsidDel="00000000" w:rsidR="00000000" w:rsidRPr="00000000">
        <w:rPr>
          <w:rtl w:val="0"/>
        </w:rPr>
        <w:t xml:space="preserve">Install JSHint plugins for your favourite editor</w:t>
      </w:r>
    </w:p>
    <w:p w:rsidR="00000000" w:rsidDel="00000000" w:rsidP="00000000" w:rsidRDefault="00000000" w:rsidRPr="00000000">
      <w:pPr>
        <w:keepNext w:val="0"/>
        <w:keepLines w:val="0"/>
        <w:widowControl w:val="0"/>
        <w:numPr>
          <w:ilvl w:val="0"/>
          <w:numId w:val="6"/>
        </w:numPr>
        <w:ind w:left="720" w:hanging="360"/>
        <w:contextualSpacing w:val="1"/>
        <w:rPr>
          <w:u w:val="none"/>
        </w:rPr>
      </w:pPr>
      <w:r w:rsidDel="00000000" w:rsidR="00000000" w:rsidRPr="00000000">
        <w:rPr>
          <w:rtl w:val="0"/>
        </w:rPr>
        <w:t xml:space="preserve">Create a branch:</w:t>
        <w:br w:type="textWrapping"/>
        <w:t xml:space="preserve">git checkout -b lint master</w:t>
      </w:r>
    </w:p>
    <w:p w:rsidR="00000000" w:rsidDel="00000000" w:rsidP="00000000" w:rsidRDefault="00000000" w:rsidRPr="00000000">
      <w:pPr>
        <w:keepNext w:val="0"/>
        <w:keepLines w:val="0"/>
        <w:widowControl w:val="0"/>
        <w:numPr>
          <w:ilvl w:val="0"/>
          <w:numId w:val="6"/>
        </w:numPr>
        <w:ind w:left="720" w:hanging="360"/>
        <w:contextualSpacing w:val="1"/>
        <w:rPr>
          <w:u w:val="none"/>
        </w:rPr>
      </w:pPr>
      <w:r w:rsidDel="00000000" w:rsidR="00000000" w:rsidRPr="00000000">
        <w:rPr>
          <w:rtl w:val="0"/>
        </w:rPr>
        <w:t xml:space="preserve">Create a local .jshintrc for the module’s folder</w:t>
        <w:br w:type="textWrapping"/>
        <w:t xml:space="preserve">Add necessary globals for this module</w:t>
      </w:r>
    </w:p>
    <w:p w:rsidR="00000000" w:rsidDel="00000000" w:rsidP="00000000" w:rsidRDefault="00000000" w:rsidRPr="00000000">
      <w:pPr>
        <w:keepNext w:val="0"/>
        <w:keepLines w:val="0"/>
        <w:widowControl w:val="0"/>
        <w:numPr>
          <w:ilvl w:val="0"/>
          <w:numId w:val="6"/>
        </w:numPr>
        <w:ind w:left="720" w:hanging="360"/>
        <w:contextualSpacing w:val="1"/>
        <w:rPr>
          <w:u w:val="none"/>
        </w:rPr>
      </w:pPr>
      <w:r w:rsidDel="00000000" w:rsidR="00000000" w:rsidRPr="00000000">
        <w:rPr>
          <w:rtl w:val="0"/>
        </w:rPr>
        <w:t xml:space="preserve">Update gruntFile to run the JSHint grunt task</w:t>
        <w:br w:type="textWrapping"/>
        <w:t xml:space="preserve">Set it to check only the chosen module</w:t>
      </w:r>
    </w:p>
    <w:p w:rsidR="00000000" w:rsidDel="00000000" w:rsidP="00000000" w:rsidRDefault="00000000" w:rsidRPr="00000000">
      <w:pPr>
        <w:keepNext w:val="0"/>
        <w:keepLines w:val="0"/>
        <w:widowControl w:val="0"/>
        <w:numPr>
          <w:ilvl w:val="0"/>
          <w:numId w:val="6"/>
        </w:numPr>
        <w:ind w:left="720" w:hanging="360"/>
        <w:contextualSpacing w:val="1"/>
        <w:rPr>
          <w:u w:val="none"/>
        </w:rPr>
      </w:pPr>
      <w:r w:rsidDel="00000000" w:rsidR="00000000" w:rsidRPr="00000000">
        <w:rPr>
          <w:rtl w:val="0"/>
        </w:rPr>
        <w:t xml:space="preserve">Use your editor and the jshint CLI tool to identify issues.</w:t>
      </w:r>
    </w:p>
    <w:p w:rsidR="00000000" w:rsidDel="00000000" w:rsidP="00000000" w:rsidRDefault="00000000" w:rsidRPr="00000000">
      <w:pPr>
        <w:keepNext w:val="0"/>
        <w:keepLines w:val="0"/>
        <w:widowControl w:val="0"/>
        <w:numPr>
          <w:ilvl w:val="0"/>
          <w:numId w:val="6"/>
        </w:numPr>
        <w:ind w:left="720" w:hanging="360"/>
        <w:contextualSpacing w:val="1"/>
        <w:rPr>
          <w:u w:val="none"/>
        </w:rPr>
      </w:pPr>
      <w:r w:rsidDel="00000000" w:rsidR="00000000" w:rsidRPr="00000000">
        <w:rPr>
          <w:rtl w:val="0"/>
        </w:rPr>
        <w:t xml:space="preserve">Run grunt jshint to see how it pans out.</w:t>
      </w:r>
    </w:p>
    <w:p w:rsidR="00000000" w:rsidDel="00000000" w:rsidP="00000000" w:rsidRDefault="00000000" w:rsidRPr="00000000">
      <w:pPr>
        <w:pStyle w:val="Heading2"/>
        <w:keepNext w:val="0"/>
        <w:keepLines w:val="0"/>
        <w:widowControl w:val="0"/>
        <w:contextualSpacing w:val="0"/>
      </w:pPr>
      <w:bookmarkStart w:colFirst="0" w:colLast="0" w:name="h.vnnz9sokznum" w:id="24"/>
      <w:bookmarkEnd w:id="24"/>
      <w:r w:rsidDel="00000000" w:rsidR="00000000" w:rsidRPr="00000000">
        <w:rPr>
          <w:rtl w:val="0"/>
        </w:rPr>
        <w:t xml:space="preserve">Implement Source Code Analysis</w:t>
      </w:r>
    </w:p>
    <w:p w:rsidR="00000000" w:rsidDel="00000000" w:rsidP="00000000" w:rsidRDefault="00000000" w:rsidRPr="00000000">
      <w:pPr>
        <w:keepNext w:val="0"/>
        <w:keepLines w:val="0"/>
        <w:widowControl w:val="0"/>
        <w:contextualSpacing w:val="0"/>
      </w:pPr>
      <w:r w:rsidDel="00000000" w:rsidR="00000000" w:rsidRPr="00000000">
        <w:rPr>
          <w:rtl w:val="0"/>
        </w:rPr>
        <w:t xml:space="preserve">Set up the rest of the source code to be analysed by a grunt task</w:t>
      </w:r>
    </w:p>
    <w:p w:rsidR="00000000" w:rsidDel="00000000" w:rsidP="00000000" w:rsidRDefault="00000000" w:rsidRPr="00000000">
      <w:pPr>
        <w:keepNext w:val="0"/>
        <w:keepLines w:val="0"/>
        <w:widowControl w:val="0"/>
        <w:numPr>
          <w:ilvl w:val="0"/>
          <w:numId w:val="1"/>
        </w:numPr>
        <w:ind w:left="720" w:hanging="360"/>
        <w:contextualSpacing w:val="1"/>
        <w:rPr>
          <w:u w:val="none"/>
        </w:rPr>
      </w:pPr>
      <w:r w:rsidDel="00000000" w:rsidR="00000000" w:rsidRPr="00000000">
        <w:rPr>
          <w:rtl w:val="0"/>
        </w:rPr>
        <w:t xml:space="preserve">Reorganize the source and test folders to accommodate .jshintrc files.</w:t>
      </w:r>
    </w:p>
    <w:p w:rsidR="00000000" w:rsidDel="00000000" w:rsidP="00000000" w:rsidRDefault="00000000" w:rsidRPr="00000000">
      <w:pPr>
        <w:keepNext w:val="0"/>
        <w:keepLines w:val="0"/>
        <w:widowControl w:val="0"/>
        <w:numPr>
          <w:ilvl w:val="0"/>
          <w:numId w:val="1"/>
        </w:numPr>
        <w:ind w:left="720" w:hanging="360"/>
        <w:contextualSpacing w:val="1"/>
        <w:rPr>
          <w:u w:val="none"/>
        </w:rPr>
      </w:pPr>
      <w:r w:rsidDel="00000000" w:rsidR="00000000" w:rsidRPr="00000000">
        <w:rPr>
          <w:rtl w:val="0"/>
        </w:rPr>
        <w:t xml:space="preserve">Add minimal .jshintrc files and configuration to grunt to analyse all the folders under src</w:t>
      </w:r>
    </w:p>
    <w:p w:rsidR="00000000" w:rsidDel="00000000" w:rsidP="00000000" w:rsidRDefault="00000000" w:rsidRPr="00000000">
      <w:pPr>
        <w:keepNext w:val="0"/>
        <w:keepLines w:val="0"/>
        <w:widowControl w:val="0"/>
        <w:numPr>
          <w:ilvl w:val="0"/>
          <w:numId w:val="1"/>
        </w:numPr>
        <w:ind w:left="720" w:hanging="360"/>
        <w:contextualSpacing w:val="1"/>
        <w:rPr>
          <w:u w:val="none"/>
        </w:rPr>
      </w:pPr>
      <w:r w:rsidDel="00000000" w:rsidR="00000000" w:rsidRPr="00000000">
        <w:rPr>
          <w:rtl w:val="0"/>
        </w:rPr>
        <w:t xml:space="preserve">Run the JSHint in </w:t>
      </w:r>
      <w:r w:rsidDel="00000000" w:rsidR="00000000" w:rsidRPr="00000000">
        <w:rPr>
          <w:b w:val="1"/>
          <w:rtl w:val="0"/>
        </w:rPr>
        <w:t xml:space="preserve">forced</w:t>
      </w:r>
      <w:r w:rsidDel="00000000" w:rsidR="00000000" w:rsidRPr="00000000">
        <w:rPr>
          <w:rtl w:val="0"/>
        </w:rPr>
        <w:t xml:space="preserve"> mode so that it doesn’t break the build, but just reports the issues</w:t>
      </w:r>
    </w:p>
    <w:p w:rsidR="00000000" w:rsidDel="00000000" w:rsidP="00000000" w:rsidRDefault="00000000" w:rsidRPr="00000000">
      <w:pPr>
        <w:pStyle w:val="Heading3"/>
        <w:keepNext w:val="0"/>
        <w:keepLines w:val="0"/>
        <w:widowControl w:val="0"/>
        <w:contextualSpacing w:val="0"/>
      </w:pPr>
      <w:bookmarkStart w:colFirst="0" w:colLast="0" w:name="h.65kq9mc5zegs" w:id="25"/>
      <w:bookmarkEnd w:id="25"/>
      <w:r w:rsidDel="00000000" w:rsidR="00000000" w:rsidRPr="00000000">
        <w:rPr>
          <w:rtl w:val="0"/>
        </w:rPr>
        <w:t xml:space="preserve">Implement Rules Step by Step</w:t>
      </w:r>
    </w:p>
    <w:p w:rsidR="00000000" w:rsidDel="00000000" w:rsidP="00000000" w:rsidRDefault="00000000" w:rsidRPr="00000000">
      <w:pPr>
        <w:keepNext w:val="0"/>
        <w:keepLines w:val="0"/>
        <w:widowControl w:val="0"/>
        <w:numPr>
          <w:ilvl w:val="0"/>
          <w:numId w:val="11"/>
        </w:numPr>
        <w:ind w:left="720" w:hanging="360"/>
        <w:contextualSpacing w:val="1"/>
        <w:rPr>
          <w:u w:val="none"/>
        </w:rPr>
      </w:pPr>
      <w:r w:rsidDel="00000000" w:rsidR="00000000" w:rsidRPr="00000000">
        <w:rPr>
          <w:rtl w:val="0"/>
        </w:rPr>
        <w:t xml:space="preserve">Turn on rules, fixing bad code (or overriding warnings for good code) as it is identified.</w:t>
      </w:r>
    </w:p>
    <w:p w:rsidR="00000000" w:rsidDel="00000000" w:rsidP="00000000" w:rsidRDefault="00000000" w:rsidRPr="00000000">
      <w:pPr>
        <w:keepNext w:val="0"/>
        <w:keepLines w:val="0"/>
        <w:widowControl w:val="0"/>
        <w:numPr>
          <w:ilvl w:val="0"/>
          <w:numId w:val="11"/>
        </w:numPr>
        <w:ind w:left="720" w:hanging="360"/>
        <w:contextualSpacing w:val="1"/>
        <w:rPr>
          <w:u w:val="none"/>
        </w:rPr>
      </w:pPr>
      <w:r w:rsidDel="00000000" w:rsidR="00000000" w:rsidRPr="00000000">
        <w:rPr>
          <w:rtl w:val="0"/>
        </w:rPr>
        <w:t xml:space="preserve">Merge “style” commits to master as necessary</w:t>
      </w:r>
    </w:p>
    <w:p w:rsidR="00000000" w:rsidDel="00000000" w:rsidP="00000000" w:rsidRDefault="00000000" w:rsidRPr="00000000">
      <w:pPr>
        <w:pStyle w:val="Heading2"/>
        <w:keepNext w:val="0"/>
        <w:keepLines w:val="0"/>
        <w:widowControl w:val="0"/>
        <w:contextualSpacing w:val="0"/>
      </w:pPr>
      <w:bookmarkStart w:colFirst="0" w:colLast="0" w:name="h.3i4zl8cvkp0x" w:id="26"/>
      <w:bookmarkEnd w:id="26"/>
      <w:r w:rsidDel="00000000" w:rsidR="00000000" w:rsidRPr="00000000">
        <w:rPr>
          <w:rtl w:val="0"/>
        </w:rPr>
        <w:t xml:space="preserve">Implement Test Code Analysis</w:t>
      </w:r>
    </w:p>
    <w:p w:rsidR="00000000" w:rsidDel="00000000" w:rsidP="00000000" w:rsidRDefault="00000000" w:rsidRPr="00000000">
      <w:pPr>
        <w:pStyle w:val="Heading2"/>
        <w:keepNext w:val="0"/>
        <w:keepLines w:val="0"/>
        <w:widowControl w:val="0"/>
        <w:contextualSpacing w:val="0"/>
      </w:pPr>
      <w:bookmarkStart w:colFirst="0" w:colLast="0" w:name="h.3i4zl8cvkp0x" w:id="26"/>
      <w:bookmarkEnd w:id="26"/>
      <w:r w:rsidDel="00000000" w:rsidR="00000000" w:rsidRPr="00000000">
        <w:rPr>
          <w:rtl w:val="0"/>
        </w:rPr>
        <w:t xml:space="preserve">Implement Ut</w:t>
      </w:r>
      <w:del w:author="Anonymous" w:id="6" w:date="2015-03-07T03:25:23Z">
        <w:r w:rsidDel="00000000" w:rsidR="00000000" w:rsidRPr="00000000">
          <w:rPr>
            <w:rtl w:val="0"/>
          </w:rPr>
          <w:delText xml:space="preserve">i</w:delText>
        </w:r>
      </w:del>
      <w:r w:rsidDel="00000000" w:rsidR="00000000" w:rsidRPr="00000000">
        <w:rPr>
          <w:rtl w:val="0"/>
        </w:rPr>
        <w:t xml:space="preserve">lity Code Analysis</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gruntjs/grunt/wiki/Configuring-tasks#task-configuration-and-targets" TargetMode="External"/><Relationship Id="rId11" Type="http://schemas.openxmlformats.org/officeDocument/2006/relationships/hyperlink" Target="https://github.com/nzakas/eslint" TargetMode="External"/><Relationship Id="rId22" Type="http://schemas.openxmlformats.org/officeDocument/2006/relationships/hyperlink" Target="https://github.com/jshint/jshint/blob/master/src/vars.js#L47" TargetMode="External"/><Relationship Id="rId10" Type="http://schemas.openxmlformats.org/officeDocument/2006/relationships/hyperlink" Target="http://anton.kovalyov.net/p/why-jshint/" TargetMode="External"/><Relationship Id="rId21" Type="http://schemas.openxmlformats.org/officeDocument/2006/relationships/hyperlink" Target="http://www.jshint.com/docs/options/" TargetMode="External"/><Relationship Id="rId13" Type="http://schemas.openxmlformats.org/officeDocument/2006/relationships/hyperlink" Target="http://esprima.org/" TargetMode="External"/><Relationship Id="rId24" Type="http://schemas.openxmlformats.org/officeDocument/2006/relationships/hyperlink" Target="https://github.com/jshint/jshint/blob/master/src/vars.js#L374" TargetMode="External"/><Relationship Id="rId12" Type="http://schemas.openxmlformats.org/officeDocument/2006/relationships/hyperlink" Target="https://github.com/nzakas/eslint#frequently-asked-questions" TargetMode="External"/><Relationship Id="rId23" Type="http://schemas.openxmlformats.org/officeDocument/2006/relationships/hyperlink" Target="https://github.com/jshint/jshint/blob/master/src/vars.js#L47"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jshint.com/" TargetMode="External"/><Relationship Id="rId15" Type="http://schemas.openxmlformats.org/officeDocument/2006/relationships/hyperlink" Target="https://developers.google.com/closure/compiler" TargetMode="External"/><Relationship Id="rId14" Type="http://schemas.openxmlformats.org/officeDocument/2006/relationships/hyperlink" Target="https://developers.google.com/closure/utilities/" TargetMode="External"/><Relationship Id="rId17" Type="http://schemas.openxmlformats.org/officeDocument/2006/relationships/hyperlink" Target="https://github.com/gruntjs/grunt-contrib-jshint" TargetMode="External"/><Relationship Id="rId16" Type="http://schemas.openxmlformats.org/officeDocument/2006/relationships/hyperlink" Target="https://developers.google.com/closure/compiler/docs/error-ref#warn" TargetMode="External"/><Relationship Id="rId5" Type="http://schemas.openxmlformats.org/officeDocument/2006/relationships/hyperlink" Target="http://www.jslint.com/lint.html" TargetMode="External"/><Relationship Id="rId19" Type="http://schemas.openxmlformats.org/officeDocument/2006/relationships/hyperlink" Target="https://github.com/gruntjs/grunt-contrib-jshint" TargetMode="External"/><Relationship Id="rId6" Type="http://schemas.openxmlformats.org/officeDocument/2006/relationships/hyperlink" Target="http://www.ecma-international.org/publications/standards/Ecma-262.htm" TargetMode="External"/><Relationship Id="rId18" Type="http://schemas.openxmlformats.org/officeDocument/2006/relationships/hyperlink" Target="http://www.jshint.com/install/" TargetMode="External"/><Relationship Id="rId7" Type="http://schemas.openxmlformats.org/officeDocument/2006/relationships/hyperlink" Target="http://javascript.crockford.com/code.html" TargetMode="External"/><Relationship Id="rId8" Type="http://schemas.openxmlformats.org/officeDocument/2006/relationships/hyperlink" Target="http://www.jslint.com/" TargetMode="External"/></Relationships>
</file>