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v7s5x1d7wo5j" w:id="0"/>
      <w:bookmarkEnd w:id="0"/>
      <w:r w:rsidDel="00000000" w:rsidR="00000000" w:rsidRPr="00000000">
        <w:rPr>
          <w:rtl w:val="0"/>
        </w:rPr>
        <w:t xml:space="preserve">Introspection API</w:t>
      </w:r>
    </w:p>
    <w:p w:rsidR="00000000" w:rsidDel="00000000" w:rsidP="00000000" w:rsidRDefault="00000000" w:rsidRPr="00000000">
      <w:pPr>
        <w:contextualSpacing w:val="0"/>
        <w:jc w:val="center"/>
      </w:pPr>
      <w:r w:rsidDel="00000000" w:rsidR="00000000" w:rsidRPr="00000000">
        <w:rPr>
          <w:i w:val="1"/>
          <w:color w:val="666666"/>
          <w:rtl w:val="0"/>
        </w:rPr>
        <w:t xml:space="preserve">Status: (Draft, Final) </w:t>
      </w:r>
    </w:p>
    <w:p w:rsidR="00000000" w:rsidDel="00000000" w:rsidP="00000000" w:rsidRDefault="00000000" w:rsidRPr="00000000">
      <w:pPr>
        <w:contextualSpacing w:val="0"/>
        <w:jc w:val="center"/>
      </w:pPr>
      <w:r w:rsidDel="00000000" w:rsidR="00000000" w:rsidRPr="00000000">
        <w:rPr>
          <w:i w:val="1"/>
          <w:color w:val="666666"/>
          <w:rtl w:val="0"/>
        </w:rPr>
        <w:t xml:space="preserve">Authors: misko@google.com </w:t>
      </w:r>
    </w:p>
    <w:p w:rsidR="00000000" w:rsidDel="00000000" w:rsidP="00000000" w:rsidRDefault="00000000" w:rsidRPr="00000000">
      <w:pPr>
        <w:contextualSpacing w:val="0"/>
        <w:jc w:val="center"/>
      </w:pPr>
      <w:r w:rsidDel="00000000" w:rsidR="00000000" w:rsidRPr="00000000">
        <w:rPr>
          <w:i w:val="1"/>
          <w:color w:val="980000"/>
          <w:rtl w:val="0"/>
        </w:rPr>
        <w:t xml:space="preserve">This document is published to the web as part of the public </w:t>
      </w:r>
      <w:hyperlink r:id="rId6">
        <w:r w:rsidDel="00000000" w:rsidR="00000000" w:rsidRPr="00000000">
          <w:rPr>
            <w:i w:val="1"/>
            <w:color w:val="1155cc"/>
            <w:u w:val="single"/>
            <w:rtl w:val="0"/>
          </w:rPr>
          <w:t xml:space="preserve">Angular Design Docs</w:t>
        </w:r>
      </w:hyperlink>
      <w:r w:rsidDel="00000000" w:rsidR="00000000" w:rsidRPr="00000000">
        <w:rPr>
          <w:i w:val="1"/>
          <w:color w:val="980000"/>
          <w:rtl w:val="0"/>
        </w:rPr>
        <w:t xml:space="preserve"> folder</w:t>
      </w:r>
      <w:r w:rsidDel="00000000" w:rsidR="00000000" w:rsidRPr="00000000">
        <w:rPr>
          <w:i w:val="1"/>
          <w:color w:val="666666"/>
          <w:rtl w:val="0"/>
        </w:rPr>
        <w:t xml:space="preserve"> </w:t>
      </w:r>
    </w:p>
    <w:p w:rsidR="00000000" w:rsidDel="00000000" w:rsidP="00000000" w:rsidRDefault="00000000" w:rsidRPr="00000000">
      <w:pPr>
        <w:pStyle w:val="Heading1"/>
        <w:contextualSpacing w:val="0"/>
      </w:pPr>
      <w:bookmarkStart w:colFirst="0" w:colLast="0" w:name="h.9xuz764obzoc" w:id="1"/>
      <w:bookmarkEnd w:id="1"/>
      <w:r w:rsidDel="00000000" w:rsidR="00000000" w:rsidRPr="00000000">
        <w:rPr>
          <w:rtl w:val="0"/>
        </w:rPr>
        <w:t xml:space="preserve">Objective </w:t>
      </w:r>
    </w:p>
    <w:p w:rsidR="00000000" w:rsidDel="00000000" w:rsidP="00000000" w:rsidRDefault="00000000" w:rsidRPr="00000000">
      <w:pPr>
        <w:numPr>
          <w:ilvl w:val="0"/>
          <w:numId w:val="1"/>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Define introspection API to the Type and Metadata annotation at runtime. </w:t>
      </w:r>
    </w:p>
    <w:p w:rsidR="00000000" w:rsidDel="00000000" w:rsidP="00000000" w:rsidRDefault="00000000" w:rsidRPr="00000000">
      <w:pPr>
        <w:numPr>
          <w:ilvl w:val="0"/>
          <w:numId w:val="1"/>
        </w:numPr>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Provide a reasonable fallback strategy for ES5, ES6, TypeScript v1, CoffeeScript users.</w:t>
      </w:r>
    </w:p>
    <w:p w:rsidR="00000000" w:rsidDel="00000000" w:rsidP="00000000" w:rsidRDefault="00000000" w:rsidRPr="00000000">
      <w:pPr>
        <w:pStyle w:val="Heading1"/>
        <w:contextualSpacing w:val="0"/>
      </w:pPr>
      <w:bookmarkStart w:colFirst="0" w:colLast="0" w:name="h.h1ek5x4lb2om" w:id="2"/>
      <w:bookmarkEnd w:id="2"/>
      <w:r w:rsidDel="00000000" w:rsidR="00000000" w:rsidRPr="00000000">
        <w:rPr>
          <w:rtl w:val="0"/>
        </w:rPr>
        <w:t xml:space="preserve">Background </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Frameworks need to be able to access annotation data at runtime. This allows the user of </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the framework a more declarative approach to building applications. Declarative approach is a preferred approach in many scenarios and we believe it provides a productivity boost to the developers of the framework. </w:t>
      </w:r>
    </w:p>
    <w:p w:rsidR="00000000" w:rsidDel="00000000" w:rsidP="00000000" w:rsidRDefault="00000000" w:rsidRPr="00000000">
      <w:pPr>
        <w:pStyle w:val="Heading1"/>
        <w:contextualSpacing w:val="0"/>
      </w:pPr>
      <w:bookmarkStart w:colFirst="0" w:colLast="0" w:name="h.4xrqgm9spb6k" w:id="3"/>
      <w:bookmarkEnd w:id="3"/>
      <w:r w:rsidDel="00000000" w:rsidR="00000000" w:rsidRPr="00000000">
        <w:rPr>
          <w:rtl w:val="0"/>
        </w:rPr>
        <w:t xml:space="preserve">Prior Art </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Type and data annotations and their corresponding API can be seen in Java, Dart, and </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TypeScript.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Many of these existing systems have a formal Reflection/Mirror API for retrieving and interacting with the objects. We think that JavaScript is different because basic introspection is already provided in the bracket (</w:t>
      </w:r>
      <w:r w:rsidDel="00000000" w:rsidR="00000000" w:rsidRPr="00000000">
        <w:rPr>
          <w:rFonts w:ascii="Courier New" w:cs="Courier New" w:eastAsia="Courier New" w:hAnsi="Courier New"/>
          <w:rtl w:val="0"/>
        </w:rPr>
        <w:t xml:space="preserve">[]</w:t>
      </w:r>
      <w:r w:rsidDel="00000000" w:rsidR="00000000" w:rsidRPr="00000000">
        <w:rPr>
          <w:rFonts w:ascii="Open Sans" w:cs="Open Sans" w:eastAsia="Open Sans" w:hAnsi="Open Sans"/>
          <w:rtl w:val="0"/>
        </w:rPr>
        <w:t xml:space="preserve">) and for-in-loop operators.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obj = {a: 1, b: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Reflective access to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for(var name in obj)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reflectiveValue = obj[name]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This is in stark contrast to systems such as Java and Dart which rely on intermediate objects such as:</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obj = {a: 1, b: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need to get a hold of intermediate object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instanceMirror = mirror(obj);</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for(var fieldMirror in instanceMirror.fields)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var reflectiveValue = fieldMirror.reflect;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The main difference is that in JavaScript today there is no need for intermediary objects which wrap/represent the current level of reflection which is provided in the language today.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commentRangeStart w:id="1"/>
      <w:r w:rsidDel="00000000" w:rsidR="00000000" w:rsidRPr="00000000">
        <w:rPr>
          <w:rFonts w:ascii="Open Sans" w:cs="Open Sans" w:eastAsia="Open Sans" w:hAnsi="Open Sans"/>
          <w:rtl w:val="0"/>
        </w:rPr>
        <w:t xml:space="preserve">The reason why sy</w:t>
      </w:r>
      <w:commentRangeEnd w:id="0"/>
      <w:r w:rsidDel="00000000" w:rsidR="00000000" w:rsidRPr="00000000">
        <w:commentReference w:id="0"/>
      </w:r>
      <w:commentRangeEnd w:id="1"/>
      <w:r w:rsidDel="00000000" w:rsidR="00000000" w:rsidRPr="00000000">
        <w:commentReference w:id="1"/>
      </w:r>
      <w:r w:rsidDel="00000000" w:rsidR="00000000" w:rsidRPr="00000000">
        <w:rPr>
          <w:rFonts w:ascii="Open Sans" w:cs="Open Sans" w:eastAsia="Open Sans" w:hAnsi="Open Sans"/>
          <w:rtl w:val="0"/>
        </w:rPr>
        <w:t xml:space="preserve">stems such as Dart and Java require intermediary objects is because these systems have separate namespace for variables/data and separate for Types. The code below has different semantics in JavaScript, vs Dart/Java;</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MyType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passing a reference to a 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type = MyType;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JavaScript: perfectly 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Dart: MyType is a reference to type, where as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'type' is an instance of Type which represents the MyType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Java: would have to be type = MyType.class;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same semantics as Dart.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Using the reference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instance = new 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JavaScript: works as expected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Dart/Java: Does not work since `new` can only be used with types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not objects which represent the type.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Languages which have separate namespace for Types and variables (such as Dart/Java) require introspection API (objects representing the types). Languages which treat Types as data (such as JavaScript) don't strictly require such API.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Just because reflective API is not strictly needed, it may still be a good idea to have such API. Here we would like to collect some pros/cons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ffffff"/>
                <w:rtl w:val="0"/>
              </w:rPr>
              <w:t xml:space="preserve">PRO</w:t>
            </w:r>
          </w:p>
        </w:tc>
        <w:tc>
          <w:tcPr>
            <w:shd w:fill="00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color w:val="ffffff"/>
                <w:rtl w:val="0"/>
              </w:rPr>
              <w:t xml:space="preserve">CON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Provides a layer of indirection. Such layer may have uses.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Inconsistent with JS prior art of reflective on fields and reflectively access these fields. (See bracket (</w:t>
            </w:r>
            <w:r w:rsidDel="00000000" w:rsidR="00000000" w:rsidRPr="00000000">
              <w:rPr>
                <w:rFonts w:ascii="Courier New" w:cs="Courier New" w:eastAsia="Courier New" w:hAnsi="Courier New"/>
                <w:rtl w:val="0"/>
              </w:rPr>
              <w:t xml:space="preserve">[]</w:t>
            </w:r>
            <w:r w:rsidDel="00000000" w:rsidR="00000000" w:rsidRPr="00000000">
              <w:rPr>
                <w:rFonts w:ascii="Open Sans" w:cs="Open Sans" w:eastAsia="Open Sans" w:hAnsi="Open Sans"/>
                <w:rtl w:val="0"/>
              </w:rPr>
              <w:t xml:space="preserve">) and for-in discussion above)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Provides a layer of indirection / Complicates the code with intermediary objects. It is unclear what value do these intermediary objects provide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i w:val="1"/>
          <w:rtl w:val="0"/>
        </w:rPr>
        <w:t xml:space="preserve">It is our opinion and therefore an explicit goal of this proposal that the introspection API which we provide should be consistent with JavaScript prior art, which does not use formal intermediary objects for introspection.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40lhawsd1e3" w:id="4"/>
      <w:bookmarkEnd w:id="4"/>
      <w:r w:rsidDel="00000000" w:rsidR="00000000" w:rsidRPr="00000000">
        <w:rPr>
          <w:rtl w:val="0"/>
        </w:rPr>
        <w:t xml:space="preserve">Detailed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ymladgqmwwk" w:id="5"/>
      <w:bookmarkEnd w:id="5"/>
      <w:r w:rsidDel="00000000" w:rsidR="00000000" w:rsidRPr="00000000">
        <w:rPr>
          <w:rtl w:val="0"/>
        </w:rPr>
        <w:t xml:space="preserve">Prior Art of ES5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In JavaScript Types are represented as constructor functions. The constructor functions can be passed around as data, and therefore can have any local name as shown in the this example.</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MyType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type = MyType; // type and MyType are indistinguishable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obj = new 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expect(obj instanceof type).toEqual(true);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expect(obj instanceof MyType).toEqual(true);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In addition JavaScript already has limited introspection API as shown here:</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MyType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m</w:t>
            </w:r>
            <w:ins w:author="Sekib Omazic" w:id="0" w:date="2014-11-13T00:19:28Z">
              <w:r w:rsidDel="00000000" w:rsidR="00000000" w:rsidRPr="00000000">
                <w:rPr>
                  <w:rFonts w:ascii="Courier New" w:cs="Courier New" w:eastAsia="Courier New" w:hAnsi="Courier New"/>
                  <w:rtl w:val="0"/>
                </w:rPr>
                <w:t xml:space="preserve">e</w:t>
              </w:r>
            </w:ins>
            <w:del w:author="Sekib Omazic" w:id="0" w:date="2014-11-13T00:19:28Z">
              <w:r w:rsidDel="00000000" w:rsidR="00000000" w:rsidRPr="00000000">
                <w:rPr>
                  <w:rFonts w:ascii="Courier New" w:cs="Courier New" w:eastAsia="Courier New" w:hAnsi="Courier New"/>
                  <w:rtl w:val="0"/>
                </w:rPr>
                <w:delText xml:space="preserve">o</w:delText>
              </w:r>
            </w:del>
            <w:r w:rsidDel="00000000" w:rsidR="00000000" w:rsidRPr="00000000">
              <w:rPr>
                <w:rFonts w:ascii="Courier New" w:cs="Courier New" w:eastAsia="Courier New" w:hAnsi="Courier New"/>
                <w:rtl w:val="0"/>
              </w:rPr>
              <w:t xml:space="preserve">thodA()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var obj = new MyType();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expect(obj.constructor).toBe(MyType);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for (var name in obj.constructor.prototype)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method = obj.constructor.prototype[name];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methodName = method.name;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var methodParameterSize = method.length;</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Using the above API we can already get a hold of the constructor function from an instance, as well as getting hold of all of the instance methods of a type. Finally from the method we can retrieve its name and its length (number of declared parameters). The important point here is that </w:t>
      </w:r>
      <w:r w:rsidDel="00000000" w:rsidR="00000000" w:rsidRPr="00000000">
        <w:rPr>
          <w:rFonts w:ascii="Courier New" w:cs="Courier New" w:eastAsia="Courier New" w:hAnsi="Courier New"/>
          <w:rtl w:val="0"/>
        </w:rPr>
        <w:t xml:space="preserve">Function</w:t>
      </w:r>
      <w:r w:rsidDel="00000000" w:rsidR="00000000" w:rsidRPr="00000000">
        <w:rPr>
          <w:rFonts w:ascii="Open Sans" w:cs="Open Sans" w:eastAsia="Open Sans" w:hAnsi="Open Sans"/>
          <w:rtl w:val="0"/>
        </w:rPr>
        <w:t xml:space="preserve"> already defines limited set of introspection APIs. We can formally define it here using the TypeScript interface as:</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interface Prototype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constructor: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interface Function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name: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length: int;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prototype: Prototype;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call(self, arguments:any[]);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apply(self, ...arguments:any[]);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5uffbtd6z0e" w:id="6"/>
      <w:bookmarkEnd w:id="6"/>
      <w:r w:rsidDel="00000000" w:rsidR="00000000" w:rsidRPr="00000000">
        <w:rPr>
          <w:rtl w:val="0"/>
        </w:rPr>
        <w:t xml:space="preserve">Introspection API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kinds of annotations which we need to keep and make available at runtime. These are metadata and type annotations. All existing introspection APIs are on the Function, and the proposal will follow this precedent, by extending Function with additional properties. It is important that the API is such which can easily be expressed in ES5 without the need for any special library.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atltvqxo2v" w:id="7"/>
      <w:bookmarkEnd w:id="7"/>
      <w:r w:rsidDel="00000000" w:rsidR="00000000" w:rsidRPr="00000000">
        <w:rPr>
          <w:rtl w:val="0"/>
        </w:rPr>
        <w:t xml:space="preserve">Type Annotations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Function can optionally implement the following interface which would allow for type introspection. </w:t>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interface Parameters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parameters: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interface Returns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returns: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all Functions need to implement such interface. An example of retrieving the data at runtime.</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 TypeScript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Lock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Door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constructor(lock:Lock, string:string)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isLocked(): boolean;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 Equivalent ES5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Door.parameters = [Lock,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Door.prototype.isLocked.parameters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Door.prototype.isLocked.returns = boolean;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rtl w:val="0"/>
              </w:rPr>
              <w:t xml:space="preserve">// Accessing at runtime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if (Door.parameters)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expect(Door.parameters).toEqual([Lock,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if (Door.returns)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constructors don't usually return anything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(unless called with new operator)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expect(Door.returns).toEqual(</w:t>
            </w:r>
            <w:commentRangeStart w:id="2"/>
            <w:commentRangeStart w:id="3"/>
            <w:r w:rsidDel="00000000" w:rsidR="00000000" w:rsidRPr="00000000">
              <w:rPr>
                <w:rFonts w:ascii="Courier New" w:cs="Courier New" w:eastAsia="Courier New" w:hAnsi="Courier New"/>
                <w:rtl w:val="0"/>
              </w:rPr>
              <w:t xml:space="preserve">void</w:t>
            </w:r>
            <w:commentRangeEnd w:id="2"/>
            <w:r w:rsidDel="00000000" w:rsidR="00000000" w:rsidRPr="00000000">
              <w:commentReference w:id="2"/>
            </w:r>
            <w:commentRangeEnd w:id="3"/>
            <w:r w:rsidDel="00000000" w:rsidR="00000000" w:rsidRPr="00000000">
              <w:commentReference w:id="3"/>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if (Door.prototype.isLocked)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expect(Door.prototype.isLocked).toEqual(boolean);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parameters property is an array of constructor functions. Those functions represent the types of parameters as declared.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80000"/>
          <w:rtl w:val="0"/>
        </w:rPr>
        <w:t xml:space="preserve">Todo</w:t>
      </w:r>
      <w:r w:rsidDel="00000000" w:rsidR="00000000" w:rsidRPr="00000000">
        <w:rPr>
          <w:rtl w:val="0"/>
        </w:rPr>
        <w:t xml:space="preserve">: handling var args; handling of mixed arguments types</w:t>
      </w:r>
    </w:p>
    <w:p w:rsidR="00000000" w:rsidDel="00000000" w:rsidP="00000000" w:rsidRDefault="00000000" w:rsidRPr="00000000">
      <w:pPr>
        <w:pStyle w:val="Heading3"/>
        <w:keepNext w:val="1"/>
        <w:keepLines w:val="1"/>
        <w:spacing w:before="160" w:lineRule="auto"/>
        <w:contextualSpacing w:val="0"/>
      </w:pPr>
      <w:bookmarkStart w:colFirst="0" w:colLast="0" w:name="h.1j0ox6rc3s3y" w:id="8"/>
      <w:bookmarkEnd w:id="8"/>
      <w:r w:rsidDel="00000000" w:rsidR="00000000" w:rsidRPr="00000000">
        <w:rPr>
          <w:rtl w:val="0"/>
        </w:rPr>
        <w:t xml:space="preserve">Metadata Annotations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Function can optionally implement the following interfaces which would allow for metadata introspections. </w:t>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interface Annotate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annotate: any[];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interface ParameterAnnotate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parameterAnnotate: any[][];</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 all Functions need to implement such interface. An example of retrieving the data at runtime.</w:t>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640" w:hRule="atLeast"/>
          <w:trPrChange w:author="LiPeng Han" w:id="1" w:date="2015-03-04T19:59:17Z">
            <w:trPr/>
          </w:trPrChange>
        </w:trPr>
        <w:tc>
          <w:tcPr>
            <w:tcMar>
              <w:top w:w="100.0" w:type="dxa"/>
              <w:left w:w="100.0" w:type="dxa"/>
              <w:bottom w:w="100.0" w:type="dxa"/>
              <w:right w:w="100.0" w:type="dxa"/>
            </w:tcMar>
            <w:tcPrChange w:author="LiPeng Han" w:id="1" w:date="2015-03-04T19:59:17Z">
              <w:tcPr>
                <w:tcMar>
                  <w:top w:w="100.0" w:type="dxa"/>
                  <w:left w:w="100.0" w:type="dxa"/>
                  <w:bottom w:w="100.0" w:type="dxa"/>
                  <w:right w:w="100.0" w:type="dxa"/>
                </w:tcMar>
              </w:tcPr>
            </w:tcPrChange>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rtl w:val="0"/>
              </w:rPr>
              <w:t xml:space="preserve">// TypeScript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var singleton = 'singleton';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Inject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@Inject</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class Door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constructor(</w:t>
            </w:r>
            <w:commentRangeStart w:id="4"/>
            <w:commentRangeStart w:id="5"/>
            <w:commentRangeStart w:id="6"/>
            <w:commentRangeStart w:id="7"/>
            <w:r w:rsidDel="00000000" w:rsidR="00000000" w:rsidRPr="00000000">
              <w:rPr>
                <w:rFonts w:ascii="Courier New" w:cs="Courier New" w:eastAsia="Courier New" w:hAnsi="Courier New"/>
                <w:rtl w:val="0"/>
              </w:rPr>
              <w:t xml:space="preserve">@singleton</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Courier New" w:cs="Courier New" w:eastAsia="Courier New" w:hAnsi="Courier New"/>
                <w:rtl w:val="0"/>
              </w:rPr>
              <w:t xml:space="preserve"> lock, string)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r>
        <w:trPr>
          <w:trHeight w:val="2340" w:hRule="atLeast"/>
          <w:trPrChange w:author="tetkins" w:id="2" w:date="2015-06-06T03:21:38Z">
            <w:trPr/>
          </w:trPrChange>
        </w:trPr>
        <w:tc>
          <w:tcPr>
            <w:tcMar>
              <w:top w:w="100.0" w:type="dxa"/>
              <w:left w:w="100.0" w:type="dxa"/>
              <w:bottom w:w="100.0" w:type="dxa"/>
              <w:right w:w="100.0" w:type="dxa"/>
            </w:tcMar>
            <w:tcPrChange w:author="tetkins" w:id="2" w:date="2015-06-06T03:21:38Z">
              <w:tcPr>
                <w:tcMar>
                  <w:top w:w="100.0" w:type="dxa"/>
                  <w:left w:w="100.0" w:type="dxa"/>
                  <w:bottom w:w="100.0" w:type="dxa"/>
                  <w:right w:w="100.0" w:type="dxa"/>
                </w:tcMar>
              </w:tcPr>
            </w:tcPrChange>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rtl w:val="0"/>
              </w:rPr>
              <w:t xml:space="preserve">// Equivalent ES5</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Door.annotate = [new Inject()];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Door.parameterAnnotate = [[singleton],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rtl w:val="0"/>
              </w:rPr>
              <w:t xml:space="preserve">// Accessing at runtime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if (Door.parameters)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expect(Door.parameters).toEqual([Lock, string])</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if (Door.returns)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constructors don't usually return anything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 (unless called with new operator)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expect(Door.returns).toEqual(void)</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if (Door.prototype.isLocked)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expect(Door.prototype.isLocked).toEqual(boolean);</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6hllvntsiti" w:id="9"/>
      <w:bookmarkEnd w:id="9"/>
      <w:r w:rsidDel="00000000" w:rsidR="00000000" w:rsidRPr="00000000">
        <w:rPr>
          <w:rtl w:val="0"/>
        </w:rPr>
        <w:t xml:space="preserve">Field annotations</w:t>
      </w:r>
    </w:p>
    <w:p w:rsidR="00000000" w:rsidDel="00000000" w:rsidP="00000000" w:rsidRDefault="00000000" w:rsidRPr="00000000">
      <w:pPr>
        <w:pStyle w:val="Heading2"/>
        <w:contextualSpacing w:val="0"/>
      </w:pPr>
      <w:bookmarkStart w:colFirst="0" w:colLast="0" w:name="h.pjffmktb7eho" w:id="10"/>
      <w:bookmarkEnd w:id="10"/>
      <w:r w:rsidDel="00000000" w:rsidR="00000000" w:rsidRPr="00000000">
        <w:rPr>
          <w:rtl w:val="0"/>
        </w:rPr>
        <w:t xml:space="preserve">Backwards Compatibility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important that the type annotation can easily be define in a backward compatible way. This implies that the developers writing in ES5 should easily be able to patch this API on top of existing Functions without the need for a third party library. We may provide a library for creating class like constructs along with metadata annotations for easier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 Equivalent ES5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Point = function(x, 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this.x = 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this.y = 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Point.annotate = [new Inject()];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rtl w:val="0"/>
              </w:rPr>
              <w:t xml:space="preserve">// ES5 with helper library</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var Point = CLASS(</w:t>
            </w:r>
            <w:commentRangeStart w:id="8"/>
            <w:commentRangeStart w:id="9"/>
            <w:r w:rsidDel="00000000" w:rsidR="00000000" w:rsidRPr="00000000">
              <w:rPr>
                <w:rFonts w:ascii="Courier New" w:cs="Courier New" w:eastAsia="Courier New" w:hAnsi="Courier New"/>
                <w:rtl w:val="0"/>
              </w:rPr>
              <w:t xml:space="preserve">function</w:t>
            </w:r>
            <w:commentRangeEnd w:id="8"/>
            <w:r w:rsidDel="00000000" w:rsidR="00000000" w:rsidRPr="00000000">
              <w:commentReference w:id="8"/>
            </w:r>
            <w:commentRangeEnd w:id="9"/>
            <w:r w:rsidDel="00000000" w:rsidR="00000000" w:rsidRPr="00000000">
              <w:commentReference w:id="9"/>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ANNOTATE(Inject);</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CONSTRUCTOR(function(x, y)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this.x = x;</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this.y = y;</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ulik67ekm6k" w:id="11"/>
      <w:bookmarkEnd w:id="11"/>
      <w:r w:rsidDel="00000000" w:rsidR="00000000" w:rsidRPr="00000000">
        <w:rPr>
          <w:rtl w:val="0"/>
        </w:rPr>
        <w:t xml:space="preserve">Nominal vs Structural Types at Runtime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Normally when checking for types one can use </w:t>
      </w:r>
      <w:r w:rsidDel="00000000" w:rsidR="00000000" w:rsidRPr="00000000">
        <w:rPr>
          <w:rFonts w:ascii="Courier New" w:cs="Courier New" w:eastAsia="Courier New" w:hAnsi="Courier New"/>
          <w:rtl w:val="0"/>
        </w:rPr>
        <w:t xml:space="preserve">instanceof</w:t>
      </w:r>
      <w:r w:rsidDel="00000000" w:rsidR="00000000" w:rsidRPr="00000000">
        <w:rPr>
          <w:rtl w:val="0"/>
        </w:rPr>
        <w:t xml:space="preserve"> operator.  This however can only verify nominal types. For structural types an alternative mechanism needs to be present. </w:t>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ArrayLike = function () { /* constructor function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ArrayLike.</w:t>
            </w:r>
            <w:r w:rsidDel="00000000" w:rsidR="00000000" w:rsidRPr="00000000">
              <w:rPr>
                <w:rFonts w:ascii="Courier New" w:cs="Courier New" w:eastAsia="Courier New" w:hAnsi="Courier New"/>
                <w:rtl w:val="0"/>
              </w:rPr>
              <w:t xml:space="preserve">isAssignableFrom</w:t>
            </w:r>
            <w:r w:rsidDel="00000000" w:rsidR="00000000" w:rsidRPr="00000000">
              <w:rPr>
                <w:rFonts w:ascii="Courier New" w:cs="Courier New" w:eastAsia="Courier New" w:hAnsi="Courier New"/>
                <w:rtl w:val="0"/>
              </w:rPr>
              <w:t xml:space="preserve"> = function(obj)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return typeof </w:t>
            </w:r>
            <w:r w:rsidDel="00000000" w:rsidR="00000000" w:rsidRPr="00000000">
              <w:rPr>
                <w:rFonts w:ascii="Courier New" w:cs="Courier New" w:eastAsia="Courier New" w:hAnsi="Courier New"/>
                <w:rtl w:val="0"/>
              </w:rPr>
              <w:t xml:space="preserve">obj.length </w:t>
            </w:r>
            <w:r w:rsidDel="00000000" w:rsidR="00000000" w:rsidRPr="00000000">
              <w:rPr>
                <w:rFonts w:ascii="Courier New" w:cs="Courier New" w:eastAsia="Courier New" w:hAnsi="Courier New"/>
                <w:rtl w:val="0"/>
              </w:rPr>
              <w:t xml:space="preserve">== 'number';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list:ArrayLike = {length: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implicitly calls ArrayLike.isAssignableFrom(list);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ji04dkykjp1" w:id="12"/>
      <w:bookmarkEnd w:id="12"/>
      <w:r w:rsidDel="00000000" w:rsidR="00000000" w:rsidRPr="00000000">
        <w:rPr>
          <w:rtl w:val="0"/>
        </w:rPr>
        <w:t xml:space="preserve">Primitive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set of global types need to be defined which represent the primitive types.</w:t>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var string = { isAssignableFrom: function(o)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return typeof o ==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var number = { isAssignableFrom: function(o)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typeof o == 'number';</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spacing w:line="240" w:lineRule="auto"/>
              <w:contextualSpacing w:val="0"/>
            </w:pPr>
            <w:commentRangeStart w:id="10"/>
            <w:commentRangeStart w:id="11"/>
            <w:r w:rsidDel="00000000" w:rsidR="00000000" w:rsidRPr="00000000">
              <w:rPr>
                <w:rFonts w:ascii="Courier New" w:cs="Courier New" w:eastAsia="Courier New" w:hAnsi="Courier New"/>
                <w:rtl w:val="0"/>
              </w:rPr>
              <w:t xml:space="preserve">var int </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Courier New" w:cs="Courier New" w:eastAsia="Courier New" w:hAnsi="Courier New"/>
                <w:rtl w:val="0"/>
              </w:rPr>
              <w:t xml:space="preserve">= { isAssignableFrom: function(o) {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return typeof o == 'number' &amp;&amp; o % 2 == 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d7i88ugr5lcq" w:id="13"/>
      <w:bookmarkEnd w:id="13"/>
      <w:r w:rsidDel="00000000" w:rsidR="00000000" w:rsidRPr="00000000">
        <w:rPr>
          <w:rtl w:val="0"/>
        </w:rPr>
        <w:t xml:space="preserve">Interfaces as Runtime Types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its simplest form </w:t>
      </w:r>
      <w:r w:rsidDel="00000000" w:rsidR="00000000" w:rsidRPr="00000000">
        <w:rPr>
          <w:rFonts w:ascii="Courier New" w:cs="Courier New" w:eastAsia="Courier New" w:hAnsi="Courier New"/>
          <w:rtl w:val="0"/>
        </w:rPr>
        <w:t xml:space="preserve">isAssignableFrom</w:t>
      </w:r>
      <w:r w:rsidDel="00000000" w:rsidR="00000000" w:rsidRPr="00000000">
        <w:rPr>
          <w:rtl w:val="0"/>
        </w:rPr>
        <w:t xml:space="preserve"> can be used to verify that an instance satisfies a given interface.</w:t>
      </w:r>
      <w:r w:rsidDel="00000000" w:rsidR="00000000" w:rsidRPr="00000000">
        <w:rPr>
          <w:rtl w:val="0"/>
        </w:rPr>
      </w:r>
    </w:p>
    <w:p w:rsidR="00000000" w:rsidDel="00000000" w:rsidP="00000000" w:rsidRDefault="00000000" w:rsidRPr="00000000">
      <w:pPr>
        <w:pStyle w:val="Heading1"/>
        <w:contextualSpacing w:val="0"/>
      </w:pPr>
      <w:bookmarkStart w:colFirst="0" w:colLast="0" w:name="h.7z97z5wol4pq" w:id="14"/>
      <w:bookmarkEnd w:id="14"/>
      <w:r w:rsidDel="00000000" w:rsidR="00000000" w:rsidRPr="00000000">
        <w:rPr>
          <w:rtl w:val="0"/>
        </w:rPr>
        <w:t xml:space="preserve">Caveats </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You may need to describe what you did not do or why simpler approaches don't work. </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Mention other things to watch out for (if any). </w:t>
      </w:r>
    </w:p>
    <w:p w:rsidR="00000000" w:rsidDel="00000000" w:rsidP="00000000" w:rsidRDefault="00000000" w:rsidRPr="00000000">
      <w:pPr>
        <w:pStyle w:val="Heading1"/>
        <w:contextualSpacing w:val="0"/>
      </w:pPr>
      <w:bookmarkStart w:colFirst="0" w:colLast="0" w:name="h.shpaonumw00t" w:id="15"/>
      <w:bookmarkEnd w:id="15"/>
      <w:r w:rsidDel="00000000" w:rsidR="00000000" w:rsidRPr="00000000">
        <w:rPr>
          <w:rtl w:val="0"/>
        </w:rPr>
        <w:t xml:space="preserve">Security Considerations </w:t>
      </w:r>
    </w:p>
    <w:p w:rsidR="00000000" w:rsidDel="00000000" w:rsidP="00000000" w:rsidRDefault="00000000" w:rsidRPr="00000000">
      <w:pPr>
        <w:contextualSpacing w:val="0"/>
      </w:pPr>
      <w:r w:rsidDel="00000000" w:rsidR="00000000" w:rsidRPr="00000000">
        <w:rPr>
          <w:rtl w:val="0"/>
        </w:rPr>
        <w:t xml:space="preserve">How you’ll be secure </w:t>
      </w:r>
    </w:p>
    <w:p w:rsidR="00000000" w:rsidDel="00000000" w:rsidP="00000000" w:rsidRDefault="00000000" w:rsidRPr="00000000">
      <w:pPr>
        <w:pStyle w:val="Heading1"/>
        <w:contextualSpacing w:val="0"/>
      </w:pPr>
      <w:bookmarkStart w:colFirst="0" w:colLast="0" w:name="h.blelpb2u98w3" w:id="16"/>
      <w:bookmarkEnd w:id="16"/>
      <w:r w:rsidDel="00000000" w:rsidR="00000000" w:rsidRPr="00000000">
        <w:rPr>
          <w:rtl w:val="0"/>
        </w:rPr>
        <w:t xml:space="preserve">Performance Considerations / Test Strategy </w:t>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How you’ll be fast. </w:t>
      </w:r>
    </w:p>
    <w:p w:rsidR="00000000" w:rsidDel="00000000" w:rsidP="00000000" w:rsidRDefault="00000000" w:rsidRPr="00000000">
      <w:pPr>
        <w:pStyle w:val="Heading1"/>
        <w:contextualSpacing w:val="0"/>
      </w:pPr>
      <w:bookmarkStart w:colFirst="0" w:colLast="0" w:name="h.suyxvugog4x8" w:id="17"/>
      <w:bookmarkEnd w:id="17"/>
      <w:r w:rsidDel="00000000" w:rsidR="00000000" w:rsidRPr="00000000">
        <w:rPr>
          <w:rtl w:val="0"/>
        </w:rPr>
        <w:t xml:space="preserve">Work Breakdown </w:t>
      </w:r>
    </w:p>
    <w:p w:rsidR="00000000" w:rsidDel="00000000" w:rsidP="00000000" w:rsidRDefault="00000000" w:rsidRPr="00000000">
      <w:pPr>
        <w:contextualSpacing w:val="0"/>
      </w:pPr>
      <w:r w:rsidDel="00000000" w:rsidR="00000000" w:rsidRPr="00000000">
        <w:rPr>
          <w:rtl w:val="0"/>
        </w:rPr>
        <w:t xml:space="preserve">Description of development phases and approximate time estimates.</w:t>
      </w:r>
      <w:r w:rsidDel="00000000" w:rsidR="00000000" w:rsidRPr="00000000">
        <w:rPr>
          <w:rFonts w:ascii="Open Sans" w:cs="Open Sans" w:eastAsia="Open Sans" w:hAnsi="Open Sans"/>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cas Galfaso" w:id="4" w:date="2014-10-31T11:55: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this be "@Singleton" (this is with capital S as this should be a Function that represents a type</w:t>
      </w:r>
    </w:p>
  </w:comment>
  <w:comment w:author="Miško Hevery" w:id="5" w:date="2014-10-30T22:45: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this case we have a variable called `singleton` hence lower case.</w:t>
      </w:r>
    </w:p>
  </w:comment>
  <w:comment w:author="Lucas Galfaso" w:id="6" w:date="2014-10-31T06:35: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wonder if this can be problematic. E.g.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var singleton;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 singleton = 'foo';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else singleton = 'bar';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class Door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constructor(@singleton lock)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the constructor use 'foo' or 'bar' as their annotation?</w:t>
      </w:r>
    </w:p>
  </w:comment>
  <w:comment w:author="Miško Hevery" w:id="7" w:date="2014-10-31T11:55: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JS does not have const/final. :-( You can build pathological cases. I think it should use whatever singleton points to at the time of declaration.</w:t>
      </w:r>
    </w:p>
  </w:comment>
  <w:comment w:author="Lucas Galfaso" w:id="10" w:date="2015-02-28T04:4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 is a reserved word</w:t>
      </w:r>
    </w:p>
  </w:comment>
  <w:comment w:author="Michał Gołębiowski" w:id="11" w:date="2015-02-28T04:4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It's not reserved in ES5+: https://developer.mozilla.org/en-US/docs/Web/JavaScript/Reference/Lexical_grammar#Future_reserved_keywords_in_older_standards</w:t>
      </w:r>
    </w:p>
  </w:comment>
  <w:comment w:author="Andreas Rossberg" w:id="2" w:date="2014-11-01T05:18: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Nit: void is a keyword operator that requires an operand. You'd need to use s.th else.</w:t>
      </w:r>
    </w:p>
  </w:comment>
  <w:comment w:author="Miško Hevery" w:id="3" w:date="2014-11-01T05:18: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agreed.</w:t>
      </w:r>
    </w:p>
  </w:comment>
  <w:comment w:author="Lucas Galfaso" w:id="12" w:date="2014-10-30T22:46: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Open questions: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How is generic type information going to be reflected?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Will it be possible to use the introspection API on variables defined in the body of a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function foo()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var bar:string = 'x';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 Is there a way to do introspection on `bar`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comment>
  <w:comment w:author="Miško Hevery" w:id="13" w:date="2014-10-30T22:46: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nope, we can only retrospect on functions.</w:t>
      </w:r>
    </w:p>
  </w:comment>
  <w:comment w:author="Andreas Rossberg" w:id="0" w:date="2014-11-01T05:1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don't think that's accurate. The motivation goes much deeper, and has to do with basic SE and modularity principles. Bracha &amp; Ungar discuss them in detail in their mirrors paper: http://bracha.org/mirrors.pdf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TBH, I'm not yet convinced that micro-optimising syntax should be the most important design goal for a reflection mechanism (whose use should be rare in ordinary code). That said, it never harms to tune the API surface, and backwards consistency also matters some.</w:t>
      </w:r>
    </w:p>
  </w:comment>
  <w:comment w:author="Miško Hevery" w:id="1" w:date="2014-11-01T05:18: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have a first hand experience in both Dart Mirrors and JS Reflection (as well as Java). JS Reflection is by far a more pleasant way to do meta-programing. The issue stems from the dual world of the reflected/mirrored Type. It is fundamentally different from the actual type. Instantiating, invoking it is all different. While there may be theoretical benefits, in practice I feel that the cost does not justify those benefits.</w:t>
      </w:r>
    </w:p>
  </w:comment>
  <w:comment w:author="Adam Kircher" w:id="8" w:date="2014-11-01T05:2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am keen to get a helper that will help add annotations to both ES5 or ES6.  As I don't want to resort to using a heavy build step like Traceur just to add annotations.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may even be possible to have the helper register the "Class" with Angular's main bootstrap method.  I made a Gist of a proposed syntax here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https://gist.github.com/akircher/6c3df5b9d99cd2d1877e</w:t>
      </w:r>
    </w:p>
  </w:comment>
  <w:comment w:author="Miško Hevery" w:id="9" w:date="2014-11-01T05:2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I would like to build something like this: https://github.com/rodyhaddad/classicaljs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olders/0BxgtL8yFJbacUnUxc3l5aTZrbV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